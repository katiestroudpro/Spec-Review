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0512E0" w14:textId="77777777" w:rsidR="00C8453D" w:rsidRDefault="00516F44">
      <w:pPr>
        <w:rPr>
          <w:b/>
          <w:sz w:val="48"/>
          <w:szCs w:val="48"/>
        </w:rPr>
      </w:pPr>
      <w:r>
        <w:rPr>
          <w:b/>
          <w:noProof/>
          <w:sz w:val="48"/>
          <w:szCs w:val="48"/>
        </w:rPr>
        <w:drawing>
          <wp:inline distT="0" distB="0" distL="0" distR="0" wp14:anchorId="02ABE832" wp14:editId="17F77958">
            <wp:extent cx="1879600" cy="943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B_logo_2008.png"/>
                    <pic:cNvPicPr/>
                  </pic:nvPicPr>
                  <pic:blipFill>
                    <a:blip r:embed="rId9">
                      <a:extLst>
                        <a:ext uri="{28A0092B-C50C-407E-A947-70E740481C1C}">
                          <a14:useLocalDpi xmlns:a14="http://schemas.microsoft.com/office/drawing/2010/main" val="0"/>
                        </a:ext>
                      </a:extLst>
                    </a:blip>
                    <a:stretch>
                      <a:fillRect/>
                    </a:stretch>
                  </pic:blipFill>
                  <pic:spPr>
                    <a:xfrm>
                      <a:off x="0" y="0"/>
                      <a:ext cx="1879727" cy="943479"/>
                    </a:xfrm>
                    <a:prstGeom prst="rect">
                      <a:avLst/>
                    </a:prstGeom>
                  </pic:spPr>
                </pic:pic>
              </a:graphicData>
            </a:graphic>
          </wp:inline>
        </w:drawing>
      </w:r>
      <w:bookmarkStart w:id="0" w:name="_Ref309318857"/>
      <w:bookmarkStart w:id="1" w:name="_Ref309319241"/>
      <w:bookmarkStart w:id="2" w:name="_Ref309381473"/>
      <w:bookmarkStart w:id="3" w:name="_Ref309484179"/>
      <w:bookmarkEnd w:id="0"/>
      <w:bookmarkEnd w:id="1"/>
      <w:bookmarkEnd w:id="2"/>
      <w:bookmarkEnd w:id="3"/>
    </w:p>
    <w:p w14:paraId="56F9E828" w14:textId="05B3EFD9" w:rsidR="004338F3" w:rsidRPr="004338F3" w:rsidRDefault="004338F3" w:rsidP="004338F3">
      <w:pPr>
        <w:spacing w:after="0"/>
        <w:rPr>
          <w:b/>
          <w:sz w:val="56"/>
          <w:szCs w:val="56"/>
        </w:rPr>
      </w:pPr>
      <w:r w:rsidRPr="004338F3">
        <w:rPr>
          <w:b/>
          <w:sz w:val="56"/>
          <w:szCs w:val="56"/>
        </w:rPr>
        <w:t>OpenDirect</w:t>
      </w:r>
    </w:p>
    <w:p w14:paraId="4ADC87DC" w14:textId="574CDEC4" w:rsidR="00C8453D" w:rsidRDefault="00A43AD4">
      <w:pPr>
        <w:rPr>
          <w:sz w:val="36"/>
          <w:szCs w:val="36"/>
        </w:rPr>
      </w:pPr>
      <w:r>
        <w:rPr>
          <w:sz w:val="36"/>
          <w:szCs w:val="36"/>
        </w:rPr>
        <w:t>API Specification Version 1.5</w:t>
      </w:r>
      <w:r w:rsidR="00ED7B83" w:rsidRPr="004338F3">
        <w:rPr>
          <w:sz w:val="36"/>
          <w:szCs w:val="36"/>
        </w:rPr>
        <w:t xml:space="preserve"> </w:t>
      </w:r>
    </w:p>
    <w:p w14:paraId="15D44B77" w14:textId="77777777" w:rsidR="00C8453D" w:rsidRDefault="00516F44">
      <w:pPr>
        <w:rPr>
          <w:sz w:val="36"/>
          <w:szCs w:val="36"/>
        </w:rPr>
      </w:pPr>
      <w:r w:rsidRPr="00516F44">
        <w:rPr>
          <w:sz w:val="36"/>
          <w:szCs w:val="36"/>
        </w:rPr>
        <w:t>Released [date] 2015</w:t>
      </w:r>
    </w:p>
    <w:p w14:paraId="39A3B13C" w14:textId="0954D0A0" w:rsidR="00ED7B83" w:rsidRDefault="00ED7B83">
      <w:pPr>
        <w:sectPr w:rsidR="00ED7B83" w:rsidSect="00ED7B83">
          <w:headerReference w:type="default" r:id="rId10"/>
          <w:footerReference w:type="default" r:id="rId11"/>
          <w:pgSz w:w="12240" w:h="15840"/>
          <w:pgMar w:top="1440" w:right="1440" w:bottom="1440" w:left="1440" w:header="720" w:footer="720" w:gutter="0"/>
          <w:cols w:space="720"/>
          <w:vAlign w:val="center"/>
          <w:titlePg/>
          <w:docGrid w:linePitch="360"/>
        </w:sectPr>
      </w:pPr>
    </w:p>
    <w:p w14:paraId="439B07A5" w14:textId="77777777" w:rsidR="004338F3" w:rsidRDefault="004338F3" w:rsidP="004338F3">
      <w:r>
        <w:lastRenderedPageBreak/>
        <w:t>About the Working Group</w:t>
      </w:r>
    </w:p>
    <w:p w14:paraId="2D8111F8" w14:textId="77777777" w:rsidR="004338F3" w:rsidRDefault="004338F3" w:rsidP="004338F3">
      <w:r>
        <w:t>Contact, about programmatic committee, participants, license, etc.</w:t>
      </w:r>
    </w:p>
    <w:p w14:paraId="2E6BD4CB" w14:textId="77777777" w:rsidR="008F1068" w:rsidRDefault="008F1068">
      <w:pPr>
        <w:rPr>
          <w:b/>
          <w:sz w:val="32"/>
          <w:szCs w:val="32"/>
        </w:rPr>
      </w:pPr>
      <w:r>
        <w:rPr>
          <w:b/>
          <w:sz w:val="32"/>
          <w:szCs w:val="32"/>
        </w:rPr>
        <w:br w:type="page"/>
      </w:r>
    </w:p>
    <w:p w14:paraId="6036EDAC" w14:textId="23026866" w:rsidR="008F1068" w:rsidRPr="008F1068" w:rsidRDefault="008F1068" w:rsidP="008F1068">
      <w:pPr>
        <w:pBdr>
          <w:bottom w:val="single" w:sz="4" w:space="1" w:color="auto"/>
        </w:pBdr>
        <w:rPr>
          <w:b/>
          <w:sz w:val="32"/>
          <w:szCs w:val="32"/>
        </w:rPr>
      </w:pPr>
      <w:r w:rsidRPr="008F1068">
        <w:rPr>
          <w:b/>
          <w:sz w:val="32"/>
          <w:szCs w:val="32"/>
        </w:rPr>
        <w:lastRenderedPageBreak/>
        <w:t>License/Intellectual Property Notice</w:t>
      </w:r>
    </w:p>
    <w:p w14:paraId="55ABBCED" w14:textId="4A4550BB" w:rsidR="008F1068" w:rsidRDefault="008F1068" w:rsidP="008F1068">
      <w:r>
        <w:t>Upon any person or entity’s request, AOL, Yahoo</w:t>
      </w:r>
      <w:proofErr w:type="gramStart"/>
      <w:r>
        <w:t>!,</w:t>
      </w:r>
      <w:proofErr w:type="gramEnd"/>
      <w:r>
        <w:t xml:space="preserve"> Microsoft, </w:t>
      </w:r>
      <w:proofErr w:type="spellStart"/>
      <w:r>
        <w:t>Yieldex</w:t>
      </w:r>
      <w:proofErr w:type="spellEnd"/>
      <w:r>
        <w:t xml:space="preserve">, Bionic, </w:t>
      </w:r>
      <w:proofErr w:type="spellStart"/>
      <w:r>
        <w:t>MediaMath</w:t>
      </w:r>
      <w:proofErr w:type="spellEnd"/>
      <w:r>
        <w:t>, and IAB (“Contributors”) agree to offer such person or entity, under such Contributor’s necessary patent claims, a no-charge, royalty free, fully paid-up, non-exclusive license under and to such Contributor’s necessary patent claims on reasonable and non-discriminatory terms for purposes of implementing any this specification. Such license may be subject to the condition of reciprocity by the licensee with respect to, among other things, a license to be granted by such licensee to such party with respect to such licensee’s necessary patent claims and other reasonable and nondiscriminatory terms.</w:t>
      </w:r>
    </w:p>
    <w:p w14:paraId="387BA42B" w14:textId="77777777" w:rsidR="008F1068" w:rsidRPr="008F1068" w:rsidRDefault="008F1068" w:rsidP="008F1068">
      <w:pPr>
        <w:rPr>
          <w:sz w:val="20"/>
          <w:szCs w:val="20"/>
        </w:rPr>
      </w:pPr>
      <w:r w:rsidRPr="008F1068">
        <w:rPr>
          <w:sz w:val="20"/>
          <w:szCs w:val="20"/>
        </w:rPr>
        <w:t xml:space="preserve">THE CONTRIBUTIONS AND SPECIFICATION ARE PROVIDED "AS IS." THE </w:t>
      </w:r>
      <w:proofErr w:type="gramStart"/>
      <w:r w:rsidRPr="008F1068">
        <w:rPr>
          <w:sz w:val="20"/>
          <w:szCs w:val="20"/>
        </w:rPr>
        <w:t>ENTIRE RISK AND LIABILITY WITH RESPECT TO THE IMPLEMENTATION OR ANY OTHER USE OR EXPLOITATION OF ANY CONTRIBUTION, DRAFT SPECIFICATION OR FINAL SPECIFICATION ARE ASSUMED BY THE IMPLEMENTER, USER AND EXPLOITER</w:t>
      </w:r>
      <w:proofErr w:type="gramEnd"/>
      <w:r w:rsidRPr="008F1068">
        <w:rPr>
          <w:sz w:val="20"/>
          <w:szCs w:val="20"/>
        </w:rPr>
        <w:t>. EACH CONTRIBUTOR EXPRESSLY DISCLAIMS ANY WARRANTIES (EXPRESS, IMPLIED, OR OTHERWISE), INCLUDING, WITHOUT LIMITATION, IMPLIED WARRANTIES OF MERCHANTABILITY, NON-INFRINGEMENT, FITNESS FOR A PARTICULAR PURPOSE, OR TITLE, RELATED TO ANY CONTRIBUTION, DRAFT SPECIFICATION OR FINAL SPECIFICATION. IN NO EVENT WILL ANY CONTRIBUTOR BE LIABLE TO ANY OTHER CONTRIBUTOR, PERSON OR ENTITY FOR ANY LOST PROFITS OR ANY FORM OF INDIRECT, SPECIAL, INCIDENTAL, OR CONSEQUENTIAL DAMAGES OF ANY CHARACTER FROM ANY CAUSES OF ACTION OF ANY KIND WITH RESPECT TO THIS AGREEMENT OR ANY SUBJECT MATTER OF THIS AGREEMENT, WHETHER BASED ON BREACH OF CONTRACT, TORT (INCLUDING NEGLIGENCE), OR OTHERWISE, WHETHER OR NOT ANY CONTRIBUTOR, PERSON OR ENTITY HAS BEEN ADVISED OF THE POSSIBILITY OF SUCH DAMAGE, AND EVEN IF THE REMEDIES PROVIDED FOR IN THIS AGREEMENT FAIL OF THEIR ESSENTIAL PURPOSE.</w:t>
      </w:r>
    </w:p>
    <w:p w14:paraId="53BC228F" w14:textId="77777777" w:rsidR="00C8453D" w:rsidRDefault="004338F3" w:rsidP="004338F3">
      <w:r>
        <w:br w:type="page"/>
      </w:r>
    </w:p>
    <w:p w14:paraId="5717F694" w14:textId="0C5FD6B2" w:rsidR="00926564" w:rsidRPr="00591EEA" w:rsidRDefault="00926564" w:rsidP="00926564">
      <w:pPr>
        <w:pBdr>
          <w:bottom w:val="single" w:sz="4" w:space="1" w:color="auto"/>
        </w:pBdr>
        <w:rPr>
          <w:b/>
          <w:sz w:val="48"/>
          <w:szCs w:val="48"/>
        </w:rPr>
      </w:pPr>
      <w:bookmarkStart w:id="4" w:name="TOC"/>
      <w:r w:rsidRPr="00591EEA">
        <w:rPr>
          <w:b/>
          <w:sz w:val="48"/>
          <w:szCs w:val="48"/>
        </w:rPr>
        <w:lastRenderedPageBreak/>
        <w:t>Table of Contents</w:t>
      </w:r>
    </w:p>
    <w:bookmarkEnd w:id="4"/>
    <w:p w14:paraId="762C9623" w14:textId="77777777" w:rsidR="00F73024" w:rsidRDefault="00990C5D">
      <w:pPr>
        <w:pStyle w:val="TOC1"/>
        <w:rPr>
          <w:rFonts w:asciiTheme="minorHAnsi" w:eastAsiaTheme="minorEastAsia" w:hAnsiTheme="minorHAnsi"/>
          <w:b w:val="0"/>
          <w:bCs w:val="0"/>
          <w:noProof/>
          <w:sz w:val="24"/>
          <w:szCs w:val="24"/>
          <w:lang w:eastAsia="ja-JP"/>
        </w:rPr>
      </w:pPr>
      <w:r>
        <w:rPr>
          <w:b w:val="0"/>
          <w:sz w:val="23"/>
        </w:rPr>
        <w:fldChar w:fldCharType="begin"/>
      </w:r>
      <w:r>
        <w:instrText xml:space="preserve"> TOC \o "1-3" </w:instrText>
      </w:r>
      <w:r>
        <w:rPr>
          <w:b w:val="0"/>
          <w:sz w:val="23"/>
        </w:rPr>
        <w:fldChar w:fldCharType="separate"/>
      </w:r>
      <w:r w:rsidR="00F73024">
        <w:rPr>
          <w:noProof/>
        </w:rPr>
        <w:t>Executive Summary</w:t>
      </w:r>
      <w:r w:rsidR="00F73024">
        <w:rPr>
          <w:noProof/>
        </w:rPr>
        <w:tab/>
      </w:r>
      <w:r w:rsidR="00F73024">
        <w:rPr>
          <w:noProof/>
        </w:rPr>
        <w:fldChar w:fldCharType="begin"/>
      </w:r>
      <w:r w:rsidR="00F73024">
        <w:rPr>
          <w:noProof/>
        </w:rPr>
        <w:instrText xml:space="preserve"> PAGEREF _Toc308251618 \h </w:instrText>
      </w:r>
      <w:r w:rsidR="00F73024">
        <w:rPr>
          <w:noProof/>
        </w:rPr>
      </w:r>
      <w:r w:rsidR="00F73024">
        <w:rPr>
          <w:noProof/>
        </w:rPr>
        <w:fldChar w:fldCharType="separate"/>
      </w:r>
      <w:r w:rsidR="00F73024">
        <w:rPr>
          <w:noProof/>
        </w:rPr>
        <w:t>6</w:t>
      </w:r>
      <w:r w:rsidR="00F73024">
        <w:rPr>
          <w:noProof/>
        </w:rPr>
        <w:fldChar w:fldCharType="end"/>
      </w:r>
    </w:p>
    <w:p w14:paraId="2788A4CB" w14:textId="77777777" w:rsidR="00F73024" w:rsidRDefault="00F73024">
      <w:pPr>
        <w:pStyle w:val="TOC2"/>
        <w:rPr>
          <w:rFonts w:asciiTheme="minorHAnsi" w:eastAsiaTheme="minorEastAsia" w:hAnsiTheme="minorHAnsi"/>
          <w:noProof/>
          <w:sz w:val="24"/>
          <w:szCs w:val="24"/>
          <w:lang w:eastAsia="ja-JP"/>
        </w:rPr>
      </w:pPr>
      <w:r>
        <w:rPr>
          <w:noProof/>
        </w:rPr>
        <w:t>What’s New in Version 1.5</w:t>
      </w:r>
      <w:r>
        <w:rPr>
          <w:noProof/>
        </w:rPr>
        <w:tab/>
      </w:r>
      <w:r>
        <w:rPr>
          <w:noProof/>
        </w:rPr>
        <w:fldChar w:fldCharType="begin"/>
      </w:r>
      <w:r>
        <w:rPr>
          <w:noProof/>
        </w:rPr>
        <w:instrText xml:space="preserve"> PAGEREF _Toc308251619 \h </w:instrText>
      </w:r>
      <w:r>
        <w:rPr>
          <w:noProof/>
        </w:rPr>
      </w:r>
      <w:r>
        <w:rPr>
          <w:noProof/>
        </w:rPr>
        <w:fldChar w:fldCharType="separate"/>
      </w:r>
      <w:r>
        <w:rPr>
          <w:noProof/>
        </w:rPr>
        <w:t>7</w:t>
      </w:r>
      <w:r>
        <w:rPr>
          <w:noProof/>
        </w:rPr>
        <w:fldChar w:fldCharType="end"/>
      </w:r>
    </w:p>
    <w:p w14:paraId="4026BEC3" w14:textId="77777777" w:rsidR="00F73024" w:rsidRDefault="00F73024">
      <w:pPr>
        <w:pStyle w:val="TOC2"/>
        <w:rPr>
          <w:rFonts w:asciiTheme="minorHAnsi" w:eastAsiaTheme="minorEastAsia" w:hAnsiTheme="minorHAnsi"/>
          <w:noProof/>
          <w:sz w:val="24"/>
          <w:szCs w:val="24"/>
          <w:lang w:eastAsia="ja-JP"/>
        </w:rPr>
      </w:pPr>
      <w:r>
        <w:rPr>
          <w:noProof/>
        </w:rPr>
        <w:t>Audience</w:t>
      </w:r>
      <w:r>
        <w:rPr>
          <w:noProof/>
        </w:rPr>
        <w:tab/>
      </w:r>
      <w:r>
        <w:rPr>
          <w:noProof/>
        </w:rPr>
        <w:fldChar w:fldCharType="begin"/>
      </w:r>
      <w:r>
        <w:rPr>
          <w:noProof/>
        </w:rPr>
        <w:instrText xml:space="preserve"> PAGEREF _Toc308251620 \h </w:instrText>
      </w:r>
      <w:r>
        <w:rPr>
          <w:noProof/>
        </w:rPr>
      </w:r>
      <w:r>
        <w:rPr>
          <w:noProof/>
        </w:rPr>
        <w:fldChar w:fldCharType="separate"/>
      </w:r>
      <w:r>
        <w:rPr>
          <w:noProof/>
        </w:rPr>
        <w:t>7</w:t>
      </w:r>
      <w:r>
        <w:rPr>
          <w:noProof/>
        </w:rPr>
        <w:fldChar w:fldCharType="end"/>
      </w:r>
    </w:p>
    <w:p w14:paraId="29710F77" w14:textId="77777777" w:rsidR="00F73024" w:rsidRDefault="00F73024">
      <w:pPr>
        <w:pStyle w:val="TOC2"/>
        <w:rPr>
          <w:rFonts w:asciiTheme="minorHAnsi" w:eastAsiaTheme="minorEastAsia" w:hAnsiTheme="minorHAnsi"/>
          <w:noProof/>
          <w:sz w:val="24"/>
          <w:szCs w:val="24"/>
          <w:lang w:eastAsia="ja-JP"/>
        </w:rPr>
      </w:pPr>
      <w:r>
        <w:rPr>
          <w:noProof/>
        </w:rPr>
        <w:t>Other OpenDirect Resources</w:t>
      </w:r>
      <w:r>
        <w:rPr>
          <w:noProof/>
        </w:rPr>
        <w:tab/>
      </w:r>
      <w:r>
        <w:rPr>
          <w:noProof/>
        </w:rPr>
        <w:fldChar w:fldCharType="begin"/>
      </w:r>
      <w:r>
        <w:rPr>
          <w:noProof/>
        </w:rPr>
        <w:instrText xml:space="preserve"> PAGEREF _Toc308251621 \h </w:instrText>
      </w:r>
      <w:r>
        <w:rPr>
          <w:noProof/>
        </w:rPr>
      </w:r>
      <w:r>
        <w:rPr>
          <w:noProof/>
        </w:rPr>
        <w:fldChar w:fldCharType="separate"/>
      </w:r>
      <w:r>
        <w:rPr>
          <w:noProof/>
        </w:rPr>
        <w:t>7</w:t>
      </w:r>
      <w:r>
        <w:rPr>
          <w:noProof/>
        </w:rPr>
        <w:fldChar w:fldCharType="end"/>
      </w:r>
    </w:p>
    <w:p w14:paraId="716B0CCA" w14:textId="77777777" w:rsidR="00F73024" w:rsidRDefault="00F73024">
      <w:pPr>
        <w:pStyle w:val="TOC1"/>
        <w:tabs>
          <w:tab w:val="left" w:pos="351"/>
        </w:tabs>
        <w:rPr>
          <w:rFonts w:asciiTheme="minorHAnsi" w:eastAsiaTheme="minorEastAsia" w:hAnsiTheme="minorHAnsi"/>
          <w:b w:val="0"/>
          <w:bCs w:val="0"/>
          <w:noProof/>
          <w:sz w:val="24"/>
          <w:szCs w:val="24"/>
          <w:lang w:eastAsia="ja-JP"/>
        </w:rPr>
      </w:pPr>
      <w:r>
        <w:rPr>
          <w:noProof/>
        </w:rPr>
        <w:t>1</w:t>
      </w:r>
      <w:r>
        <w:rPr>
          <w:rFonts w:asciiTheme="minorHAnsi" w:eastAsiaTheme="minorEastAsia" w:hAnsiTheme="minorHAnsi"/>
          <w:b w:val="0"/>
          <w:bCs w:val="0"/>
          <w:noProof/>
          <w:sz w:val="24"/>
          <w:szCs w:val="24"/>
          <w:lang w:eastAsia="ja-JP"/>
        </w:rPr>
        <w:tab/>
      </w:r>
      <w:r>
        <w:rPr>
          <w:noProof/>
        </w:rPr>
        <w:t>Introduction/Overview</w:t>
      </w:r>
      <w:r>
        <w:rPr>
          <w:noProof/>
        </w:rPr>
        <w:tab/>
      </w:r>
      <w:r>
        <w:rPr>
          <w:noProof/>
        </w:rPr>
        <w:fldChar w:fldCharType="begin"/>
      </w:r>
      <w:r>
        <w:rPr>
          <w:noProof/>
        </w:rPr>
        <w:instrText xml:space="preserve"> PAGEREF _Toc308251622 \h </w:instrText>
      </w:r>
      <w:r>
        <w:rPr>
          <w:noProof/>
        </w:rPr>
      </w:r>
      <w:r>
        <w:rPr>
          <w:noProof/>
        </w:rPr>
        <w:fldChar w:fldCharType="separate"/>
      </w:r>
      <w:r>
        <w:rPr>
          <w:noProof/>
        </w:rPr>
        <w:t>8</w:t>
      </w:r>
      <w:r>
        <w:rPr>
          <w:noProof/>
        </w:rPr>
        <w:fldChar w:fldCharType="end"/>
      </w:r>
    </w:p>
    <w:p w14:paraId="32D682F1" w14:textId="77777777" w:rsidR="00F73024" w:rsidRDefault="00F73024">
      <w:pPr>
        <w:pStyle w:val="TOC2"/>
        <w:tabs>
          <w:tab w:val="left" w:pos="950"/>
        </w:tabs>
        <w:rPr>
          <w:rFonts w:asciiTheme="minorHAnsi" w:eastAsiaTheme="minorEastAsia" w:hAnsiTheme="minorHAnsi"/>
          <w:noProof/>
          <w:sz w:val="24"/>
          <w:szCs w:val="24"/>
          <w:lang w:eastAsia="ja-JP"/>
        </w:rPr>
      </w:pPr>
      <w:r>
        <w:rPr>
          <w:noProof/>
        </w:rPr>
        <w:t>1.1</w:t>
      </w:r>
      <w:r>
        <w:rPr>
          <w:rFonts w:asciiTheme="minorHAnsi" w:eastAsiaTheme="minorEastAsia" w:hAnsiTheme="minorHAnsi"/>
          <w:noProof/>
          <w:sz w:val="24"/>
          <w:szCs w:val="24"/>
          <w:lang w:eastAsia="ja-JP"/>
        </w:rPr>
        <w:tab/>
      </w:r>
      <w:r>
        <w:rPr>
          <w:noProof/>
        </w:rPr>
        <w:t>How it works</w:t>
      </w:r>
      <w:r>
        <w:rPr>
          <w:noProof/>
        </w:rPr>
        <w:tab/>
      </w:r>
      <w:r>
        <w:rPr>
          <w:noProof/>
        </w:rPr>
        <w:fldChar w:fldCharType="begin"/>
      </w:r>
      <w:r>
        <w:rPr>
          <w:noProof/>
        </w:rPr>
        <w:instrText xml:space="preserve"> PAGEREF _Toc308251623 \h </w:instrText>
      </w:r>
      <w:r>
        <w:rPr>
          <w:noProof/>
        </w:rPr>
      </w:r>
      <w:r>
        <w:rPr>
          <w:noProof/>
        </w:rPr>
        <w:fldChar w:fldCharType="separate"/>
      </w:r>
      <w:r>
        <w:rPr>
          <w:noProof/>
        </w:rPr>
        <w:t>8</w:t>
      </w:r>
      <w:r>
        <w:rPr>
          <w:noProof/>
        </w:rPr>
        <w:fldChar w:fldCharType="end"/>
      </w:r>
    </w:p>
    <w:p w14:paraId="6A6A1E35" w14:textId="77777777" w:rsidR="00F73024" w:rsidRDefault="00F73024">
      <w:pPr>
        <w:pStyle w:val="TOC2"/>
        <w:tabs>
          <w:tab w:val="left" w:pos="950"/>
        </w:tabs>
        <w:rPr>
          <w:rFonts w:asciiTheme="minorHAnsi" w:eastAsiaTheme="minorEastAsia" w:hAnsiTheme="minorHAnsi"/>
          <w:noProof/>
          <w:sz w:val="24"/>
          <w:szCs w:val="24"/>
          <w:lang w:eastAsia="ja-JP"/>
        </w:rPr>
      </w:pPr>
      <w:r>
        <w:rPr>
          <w:noProof/>
        </w:rPr>
        <w:t>1.2</w:t>
      </w:r>
      <w:r>
        <w:rPr>
          <w:rFonts w:asciiTheme="minorHAnsi" w:eastAsiaTheme="minorEastAsia" w:hAnsiTheme="minorHAnsi"/>
          <w:noProof/>
          <w:sz w:val="24"/>
          <w:szCs w:val="24"/>
          <w:lang w:eastAsia="ja-JP"/>
        </w:rPr>
        <w:tab/>
      </w:r>
      <w:r>
        <w:rPr>
          <w:noProof/>
        </w:rPr>
        <w:t>Authorization</w:t>
      </w:r>
      <w:r>
        <w:rPr>
          <w:noProof/>
        </w:rPr>
        <w:tab/>
      </w:r>
      <w:r>
        <w:rPr>
          <w:noProof/>
        </w:rPr>
        <w:fldChar w:fldCharType="begin"/>
      </w:r>
      <w:r>
        <w:rPr>
          <w:noProof/>
        </w:rPr>
        <w:instrText xml:space="preserve"> PAGEREF _Toc308251624 \h </w:instrText>
      </w:r>
      <w:r>
        <w:rPr>
          <w:noProof/>
        </w:rPr>
      </w:r>
      <w:r>
        <w:rPr>
          <w:noProof/>
        </w:rPr>
        <w:fldChar w:fldCharType="separate"/>
      </w:r>
      <w:r>
        <w:rPr>
          <w:noProof/>
        </w:rPr>
        <w:t>9</w:t>
      </w:r>
      <w:r>
        <w:rPr>
          <w:noProof/>
        </w:rPr>
        <w:fldChar w:fldCharType="end"/>
      </w:r>
    </w:p>
    <w:p w14:paraId="0415BC1D" w14:textId="77777777" w:rsidR="00F73024" w:rsidRDefault="00F73024">
      <w:pPr>
        <w:pStyle w:val="TOC2"/>
        <w:tabs>
          <w:tab w:val="left" w:pos="950"/>
        </w:tabs>
        <w:rPr>
          <w:rFonts w:asciiTheme="minorHAnsi" w:eastAsiaTheme="minorEastAsia" w:hAnsiTheme="minorHAnsi"/>
          <w:noProof/>
          <w:sz w:val="24"/>
          <w:szCs w:val="24"/>
          <w:lang w:eastAsia="ja-JP"/>
        </w:rPr>
      </w:pPr>
      <w:r>
        <w:rPr>
          <w:noProof/>
        </w:rPr>
        <w:t>1.3</w:t>
      </w:r>
      <w:r>
        <w:rPr>
          <w:rFonts w:asciiTheme="minorHAnsi" w:eastAsiaTheme="minorEastAsia" w:hAnsiTheme="minorHAnsi"/>
          <w:noProof/>
          <w:sz w:val="24"/>
          <w:szCs w:val="24"/>
          <w:lang w:eastAsia="ja-JP"/>
        </w:rPr>
        <w:tab/>
      </w:r>
      <w:r>
        <w:rPr>
          <w:noProof/>
        </w:rPr>
        <w:t>Using this document</w:t>
      </w:r>
      <w:r>
        <w:rPr>
          <w:noProof/>
        </w:rPr>
        <w:tab/>
      </w:r>
      <w:r>
        <w:rPr>
          <w:noProof/>
        </w:rPr>
        <w:fldChar w:fldCharType="begin"/>
      </w:r>
      <w:r>
        <w:rPr>
          <w:noProof/>
        </w:rPr>
        <w:instrText xml:space="preserve"> PAGEREF _Toc308251625 \h </w:instrText>
      </w:r>
      <w:r>
        <w:rPr>
          <w:noProof/>
        </w:rPr>
      </w:r>
      <w:r>
        <w:rPr>
          <w:noProof/>
        </w:rPr>
        <w:fldChar w:fldCharType="separate"/>
      </w:r>
      <w:r>
        <w:rPr>
          <w:noProof/>
        </w:rPr>
        <w:t>9</w:t>
      </w:r>
      <w:r>
        <w:rPr>
          <w:noProof/>
        </w:rPr>
        <w:fldChar w:fldCharType="end"/>
      </w:r>
    </w:p>
    <w:p w14:paraId="50DE4461" w14:textId="77777777" w:rsidR="00F73024" w:rsidRDefault="00F73024">
      <w:pPr>
        <w:pStyle w:val="TOC2"/>
        <w:tabs>
          <w:tab w:val="left" w:pos="950"/>
        </w:tabs>
        <w:rPr>
          <w:rFonts w:asciiTheme="minorHAnsi" w:eastAsiaTheme="minorEastAsia" w:hAnsiTheme="minorHAnsi"/>
          <w:noProof/>
          <w:sz w:val="24"/>
          <w:szCs w:val="24"/>
          <w:lang w:eastAsia="ja-JP"/>
        </w:rPr>
      </w:pPr>
      <w:r>
        <w:rPr>
          <w:noProof/>
        </w:rPr>
        <w:t>1.4</w:t>
      </w:r>
      <w:r>
        <w:rPr>
          <w:rFonts w:asciiTheme="minorHAnsi" w:eastAsiaTheme="minorEastAsia" w:hAnsiTheme="minorHAnsi"/>
          <w:noProof/>
          <w:sz w:val="24"/>
          <w:szCs w:val="24"/>
          <w:lang w:eastAsia="ja-JP"/>
        </w:rPr>
        <w:tab/>
      </w:r>
      <w:r>
        <w:rPr>
          <w:noProof/>
        </w:rPr>
        <w:t>Programming Elements</w:t>
      </w:r>
      <w:r>
        <w:rPr>
          <w:noProof/>
        </w:rPr>
        <w:tab/>
      </w:r>
      <w:r>
        <w:rPr>
          <w:noProof/>
        </w:rPr>
        <w:fldChar w:fldCharType="begin"/>
      </w:r>
      <w:r>
        <w:rPr>
          <w:noProof/>
        </w:rPr>
        <w:instrText xml:space="preserve"> PAGEREF _Toc308251626 \h </w:instrText>
      </w:r>
      <w:r>
        <w:rPr>
          <w:noProof/>
        </w:rPr>
      </w:r>
      <w:r>
        <w:rPr>
          <w:noProof/>
        </w:rPr>
        <w:fldChar w:fldCharType="separate"/>
      </w:r>
      <w:r>
        <w:rPr>
          <w:noProof/>
        </w:rPr>
        <w:t>9</w:t>
      </w:r>
      <w:r>
        <w:rPr>
          <w:noProof/>
        </w:rPr>
        <w:fldChar w:fldCharType="end"/>
      </w:r>
    </w:p>
    <w:p w14:paraId="79F21EA4" w14:textId="77777777" w:rsidR="00F73024" w:rsidRDefault="00F73024">
      <w:pPr>
        <w:pStyle w:val="TOC1"/>
        <w:tabs>
          <w:tab w:val="left" w:pos="351"/>
        </w:tabs>
        <w:rPr>
          <w:rFonts w:asciiTheme="minorHAnsi" w:eastAsiaTheme="minorEastAsia" w:hAnsiTheme="minorHAnsi"/>
          <w:b w:val="0"/>
          <w:bCs w:val="0"/>
          <w:noProof/>
          <w:sz w:val="24"/>
          <w:szCs w:val="24"/>
          <w:lang w:eastAsia="ja-JP"/>
        </w:rPr>
      </w:pPr>
      <w:r>
        <w:rPr>
          <w:noProof/>
        </w:rPr>
        <w:t>2</w:t>
      </w:r>
      <w:r>
        <w:rPr>
          <w:rFonts w:asciiTheme="minorHAnsi" w:eastAsiaTheme="minorEastAsia" w:hAnsiTheme="minorHAnsi"/>
          <w:b w:val="0"/>
          <w:bCs w:val="0"/>
          <w:noProof/>
          <w:sz w:val="24"/>
          <w:szCs w:val="24"/>
          <w:lang w:eastAsia="ja-JP"/>
        </w:rPr>
        <w:tab/>
      </w:r>
      <w:r>
        <w:rPr>
          <w:noProof/>
        </w:rPr>
        <w:t>Resources</w:t>
      </w:r>
      <w:r>
        <w:rPr>
          <w:noProof/>
        </w:rPr>
        <w:tab/>
      </w:r>
      <w:r>
        <w:rPr>
          <w:noProof/>
        </w:rPr>
        <w:fldChar w:fldCharType="begin"/>
      </w:r>
      <w:r>
        <w:rPr>
          <w:noProof/>
        </w:rPr>
        <w:instrText xml:space="preserve"> PAGEREF _Toc308251627 \h </w:instrText>
      </w:r>
      <w:r>
        <w:rPr>
          <w:noProof/>
        </w:rPr>
      </w:r>
      <w:r>
        <w:rPr>
          <w:noProof/>
        </w:rPr>
        <w:fldChar w:fldCharType="separate"/>
      </w:r>
      <w:r>
        <w:rPr>
          <w:noProof/>
        </w:rPr>
        <w:t>11</w:t>
      </w:r>
      <w:r>
        <w:rPr>
          <w:noProof/>
        </w:rPr>
        <w:fldChar w:fldCharType="end"/>
      </w:r>
    </w:p>
    <w:p w14:paraId="588E7EE0" w14:textId="77777777" w:rsidR="00F73024" w:rsidRDefault="00F73024">
      <w:pPr>
        <w:pStyle w:val="TOC2"/>
        <w:tabs>
          <w:tab w:val="left" w:pos="950"/>
        </w:tabs>
        <w:rPr>
          <w:rFonts w:asciiTheme="minorHAnsi" w:eastAsiaTheme="minorEastAsia" w:hAnsiTheme="minorHAnsi"/>
          <w:noProof/>
          <w:sz w:val="24"/>
          <w:szCs w:val="24"/>
          <w:lang w:eastAsia="ja-JP"/>
        </w:rPr>
      </w:pPr>
      <w:r>
        <w:rPr>
          <w:noProof/>
        </w:rPr>
        <w:t>2.1</w:t>
      </w:r>
      <w:r>
        <w:rPr>
          <w:rFonts w:asciiTheme="minorHAnsi" w:eastAsiaTheme="minorEastAsia" w:hAnsiTheme="minorHAnsi"/>
          <w:noProof/>
          <w:sz w:val="24"/>
          <w:szCs w:val="24"/>
          <w:lang w:eastAsia="ja-JP"/>
        </w:rPr>
        <w:tab/>
      </w:r>
      <w:r>
        <w:rPr>
          <w:noProof/>
        </w:rPr>
        <w:t>Account</w:t>
      </w:r>
      <w:r>
        <w:rPr>
          <w:noProof/>
        </w:rPr>
        <w:tab/>
      </w:r>
      <w:r>
        <w:rPr>
          <w:noProof/>
        </w:rPr>
        <w:fldChar w:fldCharType="begin"/>
      </w:r>
      <w:r>
        <w:rPr>
          <w:noProof/>
        </w:rPr>
        <w:instrText xml:space="preserve"> PAGEREF _Toc308251628 \h </w:instrText>
      </w:r>
      <w:r>
        <w:rPr>
          <w:noProof/>
        </w:rPr>
      </w:r>
      <w:r>
        <w:rPr>
          <w:noProof/>
        </w:rPr>
        <w:fldChar w:fldCharType="separate"/>
      </w:r>
      <w:r>
        <w:rPr>
          <w:noProof/>
        </w:rPr>
        <w:t>11</w:t>
      </w:r>
      <w:r>
        <w:rPr>
          <w:noProof/>
        </w:rPr>
        <w:fldChar w:fldCharType="end"/>
      </w:r>
    </w:p>
    <w:p w14:paraId="6DA6369B" w14:textId="77777777" w:rsidR="00F73024" w:rsidRDefault="00F73024">
      <w:pPr>
        <w:pStyle w:val="TOC2"/>
        <w:tabs>
          <w:tab w:val="left" w:pos="950"/>
        </w:tabs>
        <w:rPr>
          <w:rFonts w:asciiTheme="minorHAnsi" w:eastAsiaTheme="minorEastAsia" w:hAnsiTheme="minorHAnsi"/>
          <w:noProof/>
          <w:sz w:val="24"/>
          <w:szCs w:val="24"/>
          <w:lang w:eastAsia="ja-JP"/>
        </w:rPr>
      </w:pPr>
      <w:r>
        <w:rPr>
          <w:noProof/>
        </w:rPr>
        <w:t>2.2</w:t>
      </w:r>
      <w:r>
        <w:rPr>
          <w:rFonts w:asciiTheme="minorHAnsi" w:eastAsiaTheme="minorEastAsia" w:hAnsiTheme="minorHAnsi"/>
          <w:noProof/>
          <w:sz w:val="24"/>
          <w:szCs w:val="24"/>
          <w:lang w:eastAsia="ja-JP"/>
        </w:rPr>
        <w:tab/>
      </w:r>
      <w:r>
        <w:rPr>
          <w:noProof/>
        </w:rPr>
        <w:t>Assignment</w:t>
      </w:r>
      <w:r>
        <w:rPr>
          <w:noProof/>
        </w:rPr>
        <w:tab/>
      </w:r>
      <w:r>
        <w:rPr>
          <w:noProof/>
        </w:rPr>
        <w:fldChar w:fldCharType="begin"/>
      </w:r>
      <w:r>
        <w:rPr>
          <w:noProof/>
        </w:rPr>
        <w:instrText xml:space="preserve"> PAGEREF _Toc308251629 \h </w:instrText>
      </w:r>
      <w:r>
        <w:rPr>
          <w:noProof/>
        </w:rPr>
      </w:r>
      <w:r>
        <w:rPr>
          <w:noProof/>
        </w:rPr>
        <w:fldChar w:fldCharType="separate"/>
      </w:r>
      <w:r>
        <w:rPr>
          <w:noProof/>
        </w:rPr>
        <w:t>12</w:t>
      </w:r>
      <w:r>
        <w:rPr>
          <w:noProof/>
        </w:rPr>
        <w:fldChar w:fldCharType="end"/>
      </w:r>
    </w:p>
    <w:p w14:paraId="1C89D358" w14:textId="77777777" w:rsidR="00F73024" w:rsidRDefault="00F73024">
      <w:pPr>
        <w:pStyle w:val="TOC2"/>
        <w:tabs>
          <w:tab w:val="left" w:pos="950"/>
        </w:tabs>
        <w:rPr>
          <w:rFonts w:asciiTheme="minorHAnsi" w:eastAsiaTheme="minorEastAsia" w:hAnsiTheme="minorHAnsi"/>
          <w:noProof/>
          <w:sz w:val="24"/>
          <w:szCs w:val="24"/>
          <w:lang w:eastAsia="ja-JP"/>
        </w:rPr>
      </w:pPr>
      <w:r>
        <w:rPr>
          <w:noProof/>
        </w:rPr>
        <w:t>2.3</w:t>
      </w:r>
      <w:r>
        <w:rPr>
          <w:rFonts w:asciiTheme="minorHAnsi" w:eastAsiaTheme="minorEastAsia" w:hAnsiTheme="minorHAnsi"/>
          <w:noProof/>
          <w:sz w:val="24"/>
          <w:szCs w:val="24"/>
          <w:lang w:eastAsia="ja-JP"/>
        </w:rPr>
        <w:tab/>
      </w:r>
      <w:r>
        <w:rPr>
          <w:noProof/>
        </w:rPr>
        <w:t>Creative</w:t>
      </w:r>
      <w:r>
        <w:rPr>
          <w:noProof/>
        </w:rPr>
        <w:tab/>
      </w:r>
      <w:r>
        <w:rPr>
          <w:noProof/>
        </w:rPr>
        <w:fldChar w:fldCharType="begin"/>
      </w:r>
      <w:r>
        <w:rPr>
          <w:noProof/>
        </w:rPr>
        <w:instrText xml:space="preserve"> PAGEREF _Toc308251630 \h </w:instrText>
      </w:r>
      <w:r>
        <w:rPr>
          <w:noProof/>
        </w:rPr>
      </w:r>
      <w:r>
        <w:rPr>
          <w:noProof/>
        </w:rPr>
        <w:fldChar w:fldCharType="separate"/>
      </w:r>
      <w:r>
        <w:rPr>
          <w:noProof/>
        </w:rPr>
        <w:t>13</w:t>
      </w:r>
      <w:r>
        <w:rPr>
          <w:noProof/>
        </w:rPr>
        <w:fldChar w:fldCharType="end"/>
      </w:r>
    </w:p>
    <w:p w14:paraId="6E7D9455" w14:textId="77777777" w:rsidR="00F73024" w:rsidRDefault="00F73024">
      <w:pPr>
        <w:pStyle w:val="TOC2"/>
        <w:tabs>
          <w:tab w:val="left" w:pos="950"/>
        </w:tabs>
        <w:rPr>
          <w:rFonts w:asciiTheme="minorHAnsi" w:eastAsiaTheme="minorEastAsia" w:hAnsiTheme="minorHAnsi"/>
          <w:noProof/>
          <w:sz w:val="24"/>
          <w:szCs w:val="24"/>
          <w:lang w:eastAsia="ja-JP"/>
        </w:rPr>
      </w:pPr>
      <w:r>
        <w:rPr>
          <w:noProof/>
        </w:rPr>
        <w:t>2.4</w:t>
      </w:r>
      <w:r>
        <w:rPr>
          <w:rFonts w:asciiTheme="minorHAnsi" w:eastAsiaTheme="minorEastAsia" w:hAnsiTheme="minorHAnsi"/>
          <w:noProof/>
          <w:sz w:val="24"/>
          <w:szCs w:val="24"/>
          <w:lang w:eastAsia="ja-JP"/>
        </w:rPr>
        <w:tab/>
      </w:r>
      <w:r>
        <w:rPr>
          <w:noProof/>
        </w:rPr>
        <w:t>Line</w:t>
      </w:r>
      <w:r>
        <w:rPr>
          <w:noProof/>
        </w:rPr>
        <w:tab/>
      </w:r>
      <w:r>
        <w:rPr>
          <w:noProof/>
        </w:rPr>
        <w:fldChar w:fldCharType="begin"/>
      </w:r>
      <w:r>
        <w:rPr>
          <w:noProof/>
        </w:rPr>
        <w:instrText xml:space="preserve"> PAGEREF _Toc308251631 \h </w:instrText>
      </w:r>
      <w:r>
        <w:rPr>
          <w:noProof/>
        </w:rPr>
      </w:r>
      <w:r>
        <w:rPr>
          <w:noProof/>
        </w:rPr>
        <w:fldChar w:fldCharType="separate"/>
      </w:r>
      <w:r>
        <w:rPr>
          <w:noProof/>
        </w:rPr>
        <w:t>15</w:t>
      </w:r>
      <w:r>
        <w:rPr>
          <w:noProof/>
        </w:rPr>
        <w:fldChar w:fldCharType="end"/>
      </w:r>
    </w:p>
    <w:p w14:paraId="62B07803" w14:textId="77777777" w:rsidR="00F73024" w:rsidRDefault="00F73024">
      <w:pPr>
        <w:pStyle w:val="TOC3"/>
        <w:tabs>
          <w:tab w:val="left" w:pos="1765"/>
        </w:tabs>
        <w:rPr>
          <w:rFonts w:asciiTheme="minorHAnsi" w:eastAsiaTheme="minorEastAsia" w:hAnsiTheme="minorHAnsi"/>
          <w:bCs w:val="0"/>
          <w:noProof/>
          <w:sz w:val="24"/>
          <w:szCs w:val="24"/>
          <w:lang w:eastAsia="ja-JP"/>
        </w:rPr>
      </w:pPr>
      <w:r>
        <w:rPr>
          <w:noProof/>
        </w:rPr>
        <w:t>2.4.1</w:t>
      </w:r>
      <w:r>
        <w:rPr>
          <w:rFonts w:asciiTheme="minorHAnsi" w:eastAsiaTheme="minorEastAsia" w:hAnsiTheme="minorHAnsi"/>
          <w:bCs w:val="0"/>
          <w:noProof/>
          <w:sz w:val="24"/>
          <w:szCs w:val="24"/>
          <w:lang w:eastAsia="ja-JP"/>
        </w:rPr>
        <w:tab/>
      </w:r>
      <w:r>
        <w:rPr>
          <w:noProof/>
        </w:rPr>
        <w:t>Booking Status Values</w:t>
      </w:r>
      <w:r>
        <w:rPr>
          <w:noProof/>
        </w:rPr>
        <w:tab/>
      </w:r>
      <w:r>
        <w:rPr>
          <w:noProof/>
        </w:rPr>
        <w:fldChar w:fldCharType="begin"/>
      </w:r>
      <w:r>
        <w:rPr>
          <w:noProof/>
        </w:rPr>
        <w:instrText xml:space="preserve"> PAGEREF _Toc308251632 \h </w:instrText>
      </w:r>
      <w:r>
        <w:rPr>
          <w:noProof/>
        </w:rPr>
      </w:r>
      <w:r>
        <w:rPr>
          <w:noProof/>
        </w:rPr>
        <w:fldChar w:fldCharType="separate"/>
      </w:r>
      <w:r>
        <w:rPr>
          <w:noProof/>
        </w:rPr>
        <w:t>18</w:t>
      </w:r>
      <w:r>
        <w:rPr>
          <w:noProof/>
        </w:rPr>
        <w:fldChar w:fldCharType="end"/>
      </w:r>
    </w:p>
    <w:p w14:paraId="26F9041A" w14:textId="77777777" w:rsidR="00F73024" w:rsidRDefault="00F73024">
      <w:pPr>
        <w:pStyle w:val="TOC2"/>
        <w:tabs>
          <w:tab w:val="left" w:pos="950"/>
        </w:tabs>
        <w:rPr>
          <w:rFonts w:asciiTheme="minorHAnsi" w:eastAsiaTheme="minorEastAsia" w:hAnsiTheme="minorHAnsi"/>
          <w:noProof/>
          <w:sz w:val="24"/>
          <w:szCs w:val="24"/>
          <w:lang w:eastAsia="ja-JP"/>
        </w:rPr>
      </w:pPr>
      <w:r>
        <w:rPr>
          <w:noProof/>
        </w:rPr>
        <w:t>2.5</w:t>
      </w:r>
      <w:r>
        <w:rPr>
          <w:rFonts w:asciiTheme="minorHAnsi" w:eastAsiaTheme="minorEastAsia" w:hAnsiTheme="minorHAnsi"/>
          <w:noProof/>
          <w:sz w:val="24"/>
          <w:szCs w:val="24"/>
          <w:lang w:eastAsia="ja-JP"/>
        </w:rPr>
        <w:tab/>
      </w:r>
      <w:r>
        <w:rPr>
          <w:noProof/>
        </w:rPr>
        <w:t>Order</w:t>
      </w:r>
      <w:r>
        <w:rPr>
          <w:noProof/>
        </w:rPr>
        <w:tab/>
      </w:r>
      <w:r>
        <w:rPr>
          <w:noProof/>
        </w:rPr>
        <w:fldChar w:fldCharType="begin"/>
      </w:r>
      <w:r>
        <w:rPr>
          <w:noProof/>
        </w:rPr>
        <w:instrText xml:space="preserve"> PAGEREF _Toc308251633 \h </w:instrText>
      </w:r>
      <w:r>
        <w:rPr>
          <w:noProof/>
        </w:rPr>
      </w:r>
      <w:r>
        <w:rPr>
          <w:noProof/>
        </w:rPr>
        <w:fldChar w:fldCharType="separate"/>
      </w:r>
      <w:r>
        <w:rPr>
          <w:noProof/>
        </w:rPr>
        <w:t>19</w:t>
      </w:r>
      <w:r>
        <w:rPr>
          <w:noProof/>
        </w:rPr>
        <w:fldChar w:fldCharType="end"/>
      </w:r>
    </w:p>
    <w:p w14:paraId="3A1F1A55" w14:textId="77777777" w:rsidR="00F73024" w:rsidRDefault="00F73024">
      <w:pPr>
        <w:pStyle w:val="TOC2"/>
        <w:tabs>
          <w:tab w:val="left" w:pos="950"/>
        </w:tabs>
        <w:rPr>
          <w:rFonts w:asciiTheme="minorHAnsi" w:eastAsiaTheme="minorEastAsia" w:hAnsiTheme="minorHAnsi"/>
          <w:noProof/>
          <w:sz w:val="24"/>
          <w:szCs w:val="24"/>
          <w:lang w:eastAsia="ja-JP"/>
        </w:rPr>
      </w:pPr>
      <w:r>
        <w:rPr>
          <w:noProof/>
        </w:rPr>
        <w:t>2.6</w:t>
      </w:r>
      <w:r>
        <w:rPr>
          <w:rFonts w:asciiTheme="minorHAnsi" w:eastAsiaTheme="minorEastAsia" w:hAnsiTheme="minorHAnsi"/>
          <w:noProof/>
          <w:sz w:val="24"/>
          <w:szCs w:val="24"/>
          <w:lang w:eastAsia="ja-JP"/>
        </w:rPr>
        <w:tab/>
      </w:r>
      <w:r>
        <w:rPr>
          <w:noProof/>
        </w:rPr>
        <w:t>Organization</w:t>
      </w:r>
      <w:r>
        <w:rPr>
          <w:noProof/>
        </w:rPr>
        <w:tab/>
      </w:r>
      <w:r>
        <w:rPr>
          <w:noProof/>
        </w:rPr>
        <w:fldChar w:fldCharType="begin"/>
      </w:r>
      <w:r>
        <w:rPr>
          <w:noProof/>
        </w:rPr>
        <w:instrText xml:space="preserve"> PAGEREF _Toc308251634 \h </w:instrText>
      </w:r>
      <w:r>
        <w:rPr>
          <w:noProof/>
        </w:rPr>
      </w:r>
      <w:r>
        <w:rPr>
          <w:noProof/>
        </w:rPr>
        <w:fldChar w:fldCharType="separate"/>
      </w:r>
      <w:r>
        <w:rPr>
          <w:noProof/>
        </w:rPr>
        <w:t>21</w:t>
      </w:r>
      <w:r>
        <w:rPr>
          <w:noProof/>
        </w:rPr>
        <w:fldChar w:fldCharType="end"/>
      </w:r>
    </w:p>
    <w:p w14:paraId="56421441" w14:textId="77777777" w:rsidR="00F73024" w:rsidRDefault="00F73024">
      <w:pPr>
        <w:pStyle w:val="TOC2"/>
        <w:tabs>
          <w:tab w:val="left" w:pos="950"/>
        </w:tabs>
        <w:rPr>
          <w:rFonts w:asciiTheme="minorHAnsi" w:eastAsiaTheme="minorEastAsia" w:hAnsiTheme="minorHAnsi"/>
          <w:noProof/>
          <w:sz w:val="24"/>
          <w:szCs w:val="24"/>
          <w:lang w:eastAsia="ja-JP"/>
        </w:rPr>
      </w:pPr>
      <w:r>
        <w:rPr>
          <w:noProof/>
        </w:rPr>
        <w:t>2.7</w:t>
      </w:r>
      <w:r>
        <w:rPr>
          <w:rFonts w:asciiTheme="minorHAnsi" w:eastAsiaTheme="minorEastAsia" w:hAnsiTheme="minorHAnsi"/>
          <w:noProof/>
          <w:sz w:val="24"/>
          <w:szCs w:val="24"/>
          <w:lang w:eastAsia="ja-JP"/>
        </w:rPr>
        <w:tab/>
      </w:r>
      <w:r>
        <w:rPr>
          <w:noProof/>
        </w:rPr>
        <w:t>Product</w:t>
      </w:r>
      <w:r>
        <w:rPr>
          <w:noProof/>
        </w:rPr>
        <w:tab/>
      </w:r>
      <w:r>
        <w:rPr>
          <w:noProof/>
        </w:rPr>
        <w:fldChar w:fldCharType="begin"/>
      </w:r>
      <w:r>
        <w:rPr>
          <w:noProof/>
        </w:rPr>
        <w:instrText xml:space="preserve"> PAGEREF _Toc308251635 \h </w:instrText>
      </w:r>
      <w:r>
        <w:rPr>
          <w:noProof/>
        </w:rPr>
      </w:r>
      <w:r>
        <w:rPr>
          <w:noProof/>
        </w:rPr>
        <w:fldChar w:fldCharType="separate"/>
      </w:r>
      <w:r>
        <w:rPr>
          <w:noProof/>
        </w:rPr>
        <w:t>23</w:t>
      </w:r>
      <w:r>
        <w:rPr>
          <w:noProof/>
        </w:rPr>
        <w:fldChar w:fldCharType="end"/>
      </w:r>
    </w:p>
    <w:p w14:paraId="400FF89A" w14:textId="77777777" w:rsidR="00F73024" w:rsidRDefault="00F73024">
      <w:pPr>
        <w:pStyle w:val="TOC1"/>
        <w:tabs>
          <w:tab w:val="left" w:pos="351"/>
        </w:tabs>
        <w:rPr>
          <w:rFonts w:asciiTheme="minorHAnsi" w:eastAsiaTheme="minorEastAsia" w:hAnsiTheme="minorHAnsi"/>
          <w:b w:val="0"/>
          <w:bCs w:val="0"/>
          <w:noProof/>
          <w:sz w:val="24"/>
          <w:szCs w:val="24"/>
          <w:lang w:eastAsia="ja-JP"/>
        </w:rPr>
      </w:pPr>
      <w:r>
        <w:rPr>
          <w:noProof/>
        </w:rPr>
        <w:t>3</w:t>
      </w:r>
      <w:r>
        <w:rPr>
          <w:rFonts w:asciiTheme="minorHAnsi" w:eastAsiaTheme="minorEastAsia" w:hAnsiTheme="minorHAnsi"/>
          <w:b w:val="0"/>
          <w:bCs w:val="0"/>
          <w:noProof/>
          <w:sz w:val="24"/>
          <w:szCs w:val="24"/>
          <w:lang w:eastAsia="ja-JP"/>
        </w:rPr>
        <w:tab/>
      </w:r>
      <w:r>
        <w:rPr>
          <w:noProof/>
        </w:rPr>
        <w:t>Common Objects</w:t>
      </w:r>
      <w:r>
        <w:rPr>
          <w:noProof/>
        </w:rPr>
        <w:tab/>
      </w:r>
      <w:r>
        <w:rPr>
          <w:noProof/>
        </w:rPr>
        <w:fldChar w:fldCharType="begin"/>
      </w:r>
      <w:r>
        <w:rPr>
          <w:noProof/>
        </w:rPr>
        <w:instrText xml:space="preserve"> PAGEREF _Toc308251636 \h </w:instrText>
      </w:r>
      <w:r>
        <w:rPr>
          <w:noProof/>
        </w:rPr>
      </w:r>
      <w:r>
        <w:rPr>
          <w:noProof/>
        </w:rPr>
        <w:fldChar w:fldCharType="separate"/>
      </w:r>
      <w:r>
        <w:rPr>
          <w:noProof/>
        </w:rPr>
        <w:t>26</w:t>
      </w:r>
      <w:r>
        <w:rPr>
          <w:noProof/>
        </w:rPr>
        <w:fldChar w:fldCharType="end"/>
      </w:r>
    </w:p>
    <w:p w14:paraId="3FC0F081" w14:textId="77777777" w:rsidR="00F73024" w:rsidRDefault="00F73024">
      <w:pPr>
        <w:pStyle w:val="TOC2"/>
        <w:tabs>
          <w:tab w:val="left" w:pos="950"/>
        </w:tabs>
        <w:rPr>
          <w:rFonts w:asciiTheme="minorHAnsi" w:eastAsiaTheme="minorEastAsia" w:hAnsiTheme="minorHAnsi"/>
          <w:noProof/>
          <w:sz w:val="24"/>
          <w:szCs w:val="24"/>
          <w:lang w:eastAsia="ja-JP"/>
        </w:rPr>
      </w:pPr>
      <w:r>
        <w:rPr>
          <w:noProof/>
        </w:rPr>
        <w:t>3.1</w:t>
      </w:r>
      <w:r>
        <w:rPr>
          <w:rFonts w:asciiTheme="minorHAnsi" w:eastAsiaTheme="minorEastAsia" w:hAnsiTheme="minorHAnsi"/>
          <w:noProof/>
          <w:sz w:val="24"/>
          <w:szCs w:val="24"/>
          <w:lang w:eastAsia="ja-JP"/>
        </w:rPr>
        <w:tab/>
      </w:r>
      <w:r>
        <w:rPr>
          <w:noProof/>
        </w:rPr>
        <w:t>Address</w:t>
      </w:r>
      <w:r>
        <w:rPr>
          <w:noProof/>
        </w:rPr>
        <w:tab/>
      </w:r>
      <w:r>
        <w:rPr>
          <w:noProof/>
        </w:rPr>
        <w:fldChar w:fldCharType="begin"/>
      </w:r>
      <w:r>
        <w:rPr>
          <w:noProof/>
        </w:rPr>
        <w:instrText xml:space="preserve"> PAGEREF _Toc308251637 \h </w:instrText>
      </w:r>
      <w:r>
        <w:rPr>
          <w:noProof/>
        </w:rPr>
      </w:r>
      <w:r>
        <w:rPr>
          <w:noProof/>
        </w:rPr>
        <w:fldChar w:fldCharType="separate"/>
      </w:r>
      <w:r>
        <w:rPr>
          <w:noProof/>
        </w:rPr>
        <w:t>26</w:t>
      </w:r>
      <w:r>
        <w:rPr>
          <w:noProof/>
        </w:rPr>
        <w:fldChar w:fldCharType="end"/>
      </w:r>
    </w:p>
    <w:p w14:paraId="67D7666B" w14:textId="77777777" w:rsidR="00F73024" w:rsidRDefault="00F73024">
      <w:pPr>
        <w:pStyle w:val="TOC2"/>
        <w:tabs>
          <w:tab w:val="left" w:pos="950"/>
        </w:tabs>
        <w:rPr>
          <w:rFonts w:asciiTheme="minorHAnsi" w:eastAsiaTheme="minorEastAsia" w:hAnsiTheme="minorHAnsi"/>
          <w:noProof/>
          <w:sz w:val="24"/>
          <w:szCs w:val="24"/>
          <w:lang w:eastAsia="ja-JP"/>
        </w:rPr>
      </w:pPr>
      <w:r>
        <w:rPr>
          <w:noProof/>
        </w:rPr>
        <w:t>3.2</w:t>
      </w:r>
      <w:r>
        <w:rPr>
          <w:rFonts w:asciiTheme="minorHAnsi" w:eastAsiaTheme="minorEastAsia" w:hAnsiTheme="minorHAnsi"/>
          <w:noProof/>
          <w:sz w:val="24"/>
          <w:szCs w:val="24"/>
          <w:lang w:eastAsia="ja-JP"/>
        </w:rPr>
        <w:tab/>
      </w:r>
      <w:r>
        <w:rPr>
          <w:noProof/>
        </w:rPr>
        <w:t>Contact</w:t>
      </w:r>
      <w:r>
        <w:rPr>
          <w:noProof/>
        </w:rPr>
        <w:tab/>
      </w:r>
      <w:r>
        <w:rPr>
          <w:noProof/>
        </w:rPr>
        <w:fldChar w:fldCharType="begin"/>
      </w:r>
      <w:r>
        <w:rPr>
          <w:noProof/>
        </w:rPr>
        <w:instrText xml:space="preserve"> PAGEREF _Toc308251638 \h </w:instrText>
      </w:r>
      <w:r>
        <w:rPr>
          <w:noProof/>
        </w:rPr>
      </w:r>
      <w:r>
        <w:rPr>
          <w:noProof/>
        </w:rPr>
        <w:fldChar w:fldCharType="separate"/>
      </w:r>
      <w:r>
        <w:rPr>
          <w:noProof/>
        </w:rPr>
        <w:t>27</w:t>
      </w:r>
      <w:r>
        <w:rPr>
          <w:noProof/>
        </w:rPr>
        <w:fldChar w:fldCharType="end"/>
      </w:r>
    </w:p>
    <w:p w14:paraId="4D8103BE" w14:textId="77777777" w:rsidR="00F73024" w:rsidRDefault="00F73024">
      <w:pPr>
        <w:pStyle w:val="TOC2"/>
        <w:tabs>
          <w:tab w:val="left" w:pos="950"/>
        </w:tabs>
        <w:rPr>
          <w:rFonts w:asciiTheme="minorHAnsi" w:eastAsiaTheme="minorEastAsia" w:hAnsiTheme="minorHAnsi"/>
          <w:noProof/>
          <w:sz w:val="24"/>
          <w:szCs w:val="24"/>
          <w:lang w:eastAsia="ja-JP"/>
        </w:rPr>
      </w:pPr>
      <w:r>
        <w:rPr>
          <w:noProof/>
        </w:rPr>
        <w:t>3.3</w:t>
      </w:r>
      <w:r>
        <w:rPr>
          <w:rFonts w:asciiTheme="minorHAnsi" w:eastAsiaTheme="minorEastAsia" w:hAnsiTheme="minorHAnsi"/>
          <w:noProof/>
          <w:sz w:val="24"/>
          <w:szCs w:val="24"/>
          <w:lang w:eastAsia="ja-JP"/>
        </w:rPr>
        <w:tab/>
      </w:r>
      <w:r>
        <w:rPr>
          <w:noProof/>
        </w:rPr>
        <w:t>ProductAvails</w:t>
      </w:r>
      <w:r>
        <w:rPr>
          <w:noProof/>
        </w:rPr>
        <w:tab/>
      </w:r>
      <w:r>
        <w:rPr>
          <w:noProof/>
        </w:rPr>
        <w:fldChar w:fldCharType="begin"/>
      </w:r>
      <w:r>
        <w:rPr>
          <w:noProof/>
        </w:rPr>
        <w:instrText xml:space="preserve"> PAGEREF _Toc308251639 \h </w:instrText>
      </w:r>
      <w:r>
        <w:rPr>
          <w:noProof/>
        </w:rPr>
      </w:r>
      <w:r>
        <w:rPr>
          <w:noProof/>
        </w:rPr>
        <w:fldChar w:fldCharType="separate"/>
      </w:r>
      <w:r>
        <w:rPr>
          <w:noProof/>
        </w:rPr>
        <w:t>28</w:t>
      </w:r>
      <w:r>
        <w:rPr>
          <w:noProof/>
        </w:rPr>
        <w:fldChar w:fldCharType="end"/>
      </w:r>
    </w:p>
    <w:p w14:paraId="697966F0" w14:textId="77777777" w:rsidR="00F73024" w:rsidRDefault="00F73024">
      <w:pPr>
        <w:pStyle w:val="TOC2"/>
        <w:tabs>
          <w:tab w:val="left" w:pos="950"/>
        </w:tabs>
        <w:rPr>
          <w:rFonts w:asciiTheme="minorHAnsi" w:eastAsiaTheme="minorEastAsia" w:hAnsiTheme="minorHAnsi"/>
          <w:noProof/>
          <w:sz w:val="24"/>
          <w:szCs w:val="24"/>
          <w:lang w:eastAsia="ja-JP"/>
        </w:rPr>
      </w:pPr>
      <w:r>
        <w:rPr>
          <w:noProof/>
        </w:rPr>
        <w:t>3.4</w:t>
      </w:r>
      <w:r>
        <w:rPr>
          <w:rFonts w:asciiTheme="minorHAnsi" w:eastAsiaTheme="minorEastAsia" w:hAnsiTheme="minorHAnsi"/>
          <w:noProof/>
          <w:sz w:val="24"/>
          <w:szCs w:val="24"/>
          <w:lang w:eastAsia="ja-JP"/>
        </w:rPr>
        <w:tab/>
      </w:r>
      <w:r>
        <w:rPr>
          <w:noProof/>
        </w:rPr>
        <w:t>ProductAvailsSearch</w:t>
      </w:r>
      <w:r>
        <w:rPr>
          <w:noProof/>
        </w:rPr>
        <w:tab/>
      </w:r>
      <w:r>
        <w:rPr>
          <w:noProof/>
        </w:rPr>
        <w:fldChar w:fldCharType="begin"/>
      </w:r>
      <w:r>
        <w:rPr>
          <w:noProof/>
        </w:rPr>
        <w:instrText xml:space="preserve"> PAGEREF _Toc308251640 \h </w:instrText>
      </w:r>
      <w:r>
        <w:rPr>
          <w:noProof/>
        </w:rPr>
      </w:r>
      <w:r>
        <w:rPr>
          <w:noProof/>
        </w:rPr>
        <w:fldChar w:fldCharType="separate"/>
      </w:r>
      <w:r>
        <w:rPr>
          <w:noProof/>
        </w:rPr>
        <w:t>29</w:t>
      </w:r>
      <w:r>
        <w:rPr>
          <w:noProof/>
        </w:rPr>
        <w:fldChar w:fldCharType="end"/>
      </w:r>
    </w:p>
    <w:p w14:paraId="716EF9FF" w14:textId="77777777" w:rsidR="00F73024" w:rsidRDefault="00F73024">
      <w:pPr>
        <w:pStyle w:val="TOC2"/>
        <w:tabs>
          <w:tab w:val="left" w:pos="950"/>
        </w:tabs>
        <w:rPr>
          <w:rFonts w:asciiTheme="minorHAnsi" w:eastAsiaTheme="minorEastAsia" w:hAnsiTheme="minorHAnsi"/>
          <w:noProof/>
          <w:sz w:val="24"/>
          <w:szCs w:val="24"/>
          <w:lang w:eastAsia="ja-JP"/>
        </w:rPr>
      </w:pPr>
      <w:r>
        <w:rPr>
          <w:noProof/>
        </w:rPr>
        <w:t>3.5</w:t>
      </w:r>
      <w:r>
        <w:rPr>
          <w:rFonts w:asciiTheme="minorHAnsi" w:eastAsiaTheme="minorEastAsia" w:hAnsiTheme="minorHAnsi"/>
          <w:noProof/>
          <w:sz w:val="24"/>
          <w:szCs w:val="24"/>
          <w:lang w:eastAsia="ja-JP"/>
        </w:rPr>
        <w:tab/>
      </w:r>
      <w:r>
        <w:rPr>
          <w:noProof/>
        </w:rPr>
        <w:t>ProductSearch</w:t>
      </w:r>
      <w:r>
        <w:rPr>
          <w:noProof/>
        </w:rPr>
        <w:tab/>
      </w:r>
      <w:r>
        <w:rPr>
          <w:noProof/>
        </w:rPr>
        <w:fldChar w:fldCharType="begin"/>
      </w:r>
      <w:r>
        <w:rPr>
          <w:noProof/>
        </w:rPr>
        <w:instrText xml:space="preserve"> PAGEREF _Toc308251641 \h </w:instrText>
      </w:r>
      <w:r>
        <w:rPr>
          <w:noProof/>
        </w:rPr>
      </w:r>
      <w:r>
        <w:rPr>
          <w:noProof/>
        </w:rPr>
        <w:fldChar w:fldCharType="separate"/>
      </w:r>
      <w:r>
        <w:rPr>
          <w:noProof/>
        </w:rPr>
        <w:t>30</w:t>
      </w:r>
      <w:r>
        <w:rPr>
          <w:noProof/>
        </w:rPr>
        <w:fldChar w:fldCharType="end"/>
      </w:r>
    </w:p>
    <w:p w14:paraId="4979B2A8" w14:textId="77777777" w:rsidR="00F73024" w:rsidRDefault="00F73024">
      <w:pPr>
        <w:pStyle w:val="TOC2"/>
        <w:tabs>
          <w:tab w:val="left" w:pos="950"/>
        </w:tabs>
        <w:rPr>
          <w:rFonts w:asciiTheme="minorHAnsi" w:eastAsiaTheme="minorEastAsia" w:hAnsiTheme="minorHAnsi"/>
          <w:noProof/>
          <w:sz w:val="24"/>
          <w:szCs w:val="24"/>
          <w:lang w:eastAsia="ja-JP"/>
        </w:rPr>
      </w:pPr>
      <w:r>
        <w:rPr>
          <w:noProof/>
        </w:rPr>
        <w:t>3.6</w:t>
      </w:r>
      <w:r>
        <w:rPr>
          <w:rFonts w:asciiTheme="minorHAnsi" w:eastAsiaTheme="minorEastAsia" w:hAnsiTheme="minorHAnsi"/>
          <w:noProof/>
          <w:sz w:val="24"/>
          <w:szCs w:val="24"/>
          <w:lang w:eastAsia="ja-JP"/>
        </w:rPr>
        <w:tab/>
      </w:r>
      <w:r>
        <w:rPr>
          <w:noProof/>
        </w:rPr>
        <w:t>Size</w:t>
      </w:r>
      <w:r>
        <w:rPr>
          <w:noProof/>
        </w:rPr>
        <w:tab/>
      </w:r>
      <w:r>
        <w:rPr>
          <w:noProof/>
        </w:rPr>
        <w:fldChar w:fldCharType="begin"/>
      </w:r>
      <w:r>
        <w:rPr>
          <w:noProof/>
        </w:rPr>
        <w:instrText xml:space="preserve"> PAGEREF _Toc308251642 \h </w:instrText>
      </w:r>
      <w:r>
        <w:rPr>
          <w:noProof/>
        </w:rPr>
      </w:r>
      <w:r>
        <w:rPr>
          <w:noProof/>
        </w:rPr>
        <w:fldChar w:fldCharType="separate"/>
      </w:r>
      <w:r>
        <w:rPr>
          <w:noProof/>
        </w:rPr>
        <w:t>31</w:t>
      </w:r>
      <w:r>
        <w:rPr>
          <w:noProof/>
        </w:rPr>
        <w:fldChar w:fldCharType="end"/>
      </w:r>
    </w:p>
    <w:p w14:paraId="5CC7BD28" w14:textId="77777777" w:rsidR="00F73024" w:rsidRDefault="00F73024">
      <w:pPr>
        <w:pStyle w:val="TOC2"/>
        <w:tabs>
          <w:tab w:val="left" w:pos="950"/>
        </w:tabs>
        <w:rPr>
          <w:rFonts w:asciiTheme="minorHAnsi" w:eastAsiaTheme="minorEastAsia" w:hAnsiTheme="minorHAnsi"/>
          <w:noProof/>
          <w:sz w:val="24"/>
          <w:szCs w:val="24"/>
          <w:lang w:eastAsia="ja-JP"/>
        </w:rPr>
      </w:pPr>
      <w:r>
        <w:rPr>
          <w:noProof/>
        </w:rPr>
        <w:t>3.7</w:t>
      </w:r>
      <w:r>
        <w:rPr>
          <w:rFonts w:asciiTheme="minorHAnsi" w:eastAsiaTheme="minorEastAsia" w:hAnsiTheme="minorHAnsi"/>
          <w:noProof/>
          <w:sz w:val="24"/>
          <w:szCs w:val="24"/>
          <w:lang w:eastAsia="ja-JP"/>
        </w:rPr>
        <w:tab/>
      </w:r>
      <w:r>
        <w:rPr>
          <w:noProof/>
        </w:rPr>
        <w:t>Segment</w:t>
      </w:r>
      <w:r>
        <w:rPr>
          <w:noProof/>
        </w:rPr>
        <w:tab/>
      </w:r>
      <w:r>
        <w:rPr>
          <w:noProof/>
        </w:rPr>
        <w:fldChar w:fldCharType="begin"/>
      </w:r>
      <w:r>
        <w:rPr>
          <w:noProof/>
        </w:rPr>
        <w:instrText xml:space="preserve"> PAGEREF _Toc308251643 \h </w:instrText>
      </w:r>
      <w:r>
        <w:rPr>
          <w:noProof/>
        </w:rPr>
      </w:r>
      <w:r>
        <w:rPr>
          <w:noProof/>
        </w:rPr>
        <w:fldChar w:fldCharType="separate"/>
      </w:r>
      <w:r>
        <w:rPr>
          <w:noProof/>
        </w:rPr>
        <w:t>31</w:t>
      </w:r>
      <w:r>
        <w:rPr>
          <w:noProof/>
        </w:rPr>
        <w:fldChar w:fldCharType="end"/>
      </w:r>
    </w:p>
    <w:p w14:paraId="75B09779" w14:textId="77777777" w:rsidR="00F73024" w:rsidRDefault="00F73024">
      <w:pPr>
        <w:pStyle w:val="TOC1"/>
        <w:tabs>
          <w:tab w:val="left" w:pos="351"/>
        </w:tabs>
        <w:rPr>
          <w:rFonts w:asciiTheme="minorHAnsi" w:eastAsiaTheme="minorEastAsia" w:hAnsiTheme="minorHAnsi"/>
          <w:b w:val="0"/>
          <w:bCs w:val="0"/>
          <w:noProof/>
          <w:sz w:val="24"/>
          <w:szCs w:val="24"/>
          <w:lang w:eastAsia="ja-JP"/>
        </w:rPr>
      </w:pPr>
      <w:r>
        <w:rPr>
          <w:noProof/>
        </w:rPr>
        <w:t>4</w:t>
      </w:r>
      <w:r>
        <w:rPr>
          <w:rFonts w:asciiTheme="minorHAnsi" w:eastAsiaTheme="minorEastAsia" w:hAnsiTheme="minorHAnsi"/>
          <w:b w:val="0"/>
          <w:bCs w:val="0"/>
          <w:noProof/>
          <w:sz w:val="24"/>
          <w:szCs w:val="24"/>
          <w:lang w:eastAsia="ja-JP"/>
        </w:rPr>
        <w:tab/>
      </w:r>
      <w:r>
        <w:rPr>
          <w:noProof/>
        </w:rPr>
        <w:t>Reference Data</w:t>
      </w:r>
      <w:r>
        <w:rPr>
          <w:noProof/>
        </w:rPr>
        <w:tab/>
      </w:r>
      <w:r>
        <w:rPr>
          <w:noProof/>
        </w:rPr>
        <w:fldChar w:fldCharType="begin"/>
      </w:r>
      <w:r>
        <w:rPr>
          <w:noProof/>
        </w:rPr>
        <w:instrText xml:space="preserve"> PAGEREF _Toc308251644 \h </w:instrText>
      </w:r>
      <w:r>
        <w:rPr>
          <w:noProof/>
        </w:rPr>
      </w:r>
      <w:r>
        <w:rPr>
          <w:noProof/>
        </w:rPr>
        <w:fldChar w:fldCharType="separate"/>
      </w:r>
      <w:r>
        <w:rPr>
          <w:noProof/>
        </w:rPr>
        <w:t>32</w:t>
      </w:r>
      <w:r>
        <w:rPr>
          <w:noProof/>
        </w:rPr>
        <w:fldChar w:fldCharType="end"/>
      </w:r>
    </w:p>
    <w:p w14:paraId="12AFE509" w14:textId="77777777" w:rsidR="00F73024" w:rsidRDefault="00F73024">
      <w:pPr>
        <w:pStyle w:val="TOC2"/>
        <w:tabs>
          <w:tab w:val="left" w:pos="950"/>
        </w:tabs>
        <w:rPr>
          <w:rFonts w:asciiTheme="minorHAnsi" w:eastAsiaTheme="minorEastAsia" w:hAnsiTheme="minorHAnsi"/>
          <w:noProof/>
          <w:sz w:val="24"/>
          <w:szCs w:val="24"/>
          <w:lang w:eastAsia="ja-JP"/>
        </w:rPr>
      </w:pPr>
      <w:r>
        <w:rPr>
          <w:noProof/>
        </w:rPr>
        <w:t>4.1</w:t>
      </w:r>
      <w:r>
        <w:rPr>
          <w:rFonts w:asciiTheme="minorHAnsi" w:eastAsiaTheme="minorEastAsia" w:hAnsiTheme="minorHAnsi"/>
          <w:noProof/>
          <w:sz w:val="24"/>
          <w:szCs w:val="24"/>
          <w:lang w:eastAsia="ja-JP"/>
        </w:rPr>
        <w:tab/>
      </w:r>
      <w:r>
        <w:rPr>
          <w:noProof/>
        </w:rPr>
        <w:t>AdFormatType</w:t>
      </w:r>
      <w:r>
        <w:rPr>
          <w:noProof/>
        </w:rPr>
        <w:tab/>
      </w:r>
      <w:r>
        <w:rPr>
          <w:noProof/>
        </w:rPr>
        <w:fldChar w:fldCharType="begin"/>
      </w:r>
      <w:r>
        <w:rPr>
          <w:noProof/>
        </w:rPr>
        <w:instrText xml:space="preserve"> PAGEREF _Toc308251645 \h </w:instrText>
      </w:r>
      <w:r>
        <w:rPr>
          <w:noProof/>
        </w:rPr>
      </w:r>
      <w:r>
        <w:rPr>
          <w:noProof/>
        </w:rPr>
        <w:fldChar w:fldCharType="separate"/>
      </w:r>
      <w:r>
        <w:rPr>
          <w:noProof/>
        </w:rPr>
        <w:t>32</w:t>
      </w:r>
      <w:r>
        <w:rPr>
          <w:noProof/>
        </w:rPr>
        <w:fldChar w:fldCharType="end"/>
      </w:r>
    </w:p>
    <w:p w14:paraId="00F2494A" w14:textId="77777777" w:rsidR="00F73024" w:rsidRDefault="00F73024">
      <w:pPr>
        <w:pStyle w:val="TOC2"/>
        <w:tabs>
          <w:tab w:val="left" w:pos="950"/>
        </w:tabs>
        <w:rPr>
          <w:rFonts w:asciiTheme="minorHAnsi" w:eastAsiaTheme="minorEastAsia" w:hAnsiTheme="minorHAnsi"/>
          <w:noProof/>
          <w:sz w:val="24"/>
          <w:szCs w:val="24"/>
          <w:lang w:eastAsia="ja-JP"/>
        </w:rPr>
      </w:pPr>
      <w:r>
        <w:rPr>
          <w:noProof/>
        </w:rPr>
        <w:t>4.2</w:t>
      </w:r>
      <w:r>
        <w:rPr>
          <w:rFonts w:asciiTheme="minorHAnsi" w:eastAsiaTheme="minorEastAsia" w:hAnsiTheme="minorHAnsi"/>
          <w:noProof/>
          <w:sz w:val="24"/>
          <w:szCs w:val="24"/>
          <w:lang w:eastAsia="ja-JP"/>
        </w:rPr>
        <w:tab/>
      </w:r>
      <w:r>
        <w:rPr>
          <w:noProof/>
        </w:rPr>
        <w:t>AdPosition</w:t>
      </w:r>
      <w:r>
        <w:rPr>
          <w:noProof/>
        </w:rPr>
        <w:tab/>
      </w:r>
      <w:r>
        <w:rPr>
          <w:noProof/>
        </w:rPr>
        <w:fldChar w:fldCharType="begin"/>
      </w:r>
      <w:r>
        <w:rPr>
          <w:noProof/>
        </w:rPr>
        <w:instrText xml:space="preserve"> PAGEREF _Toc308251646 \h </w:instrText>
      </w:r>
      <w:r>
        <w:rPr>
          <w:noProof/>
        </w:rPr>
      </w:r>
      <w:r>
        <w:rPr>
          <w:noProof/>
        </w:rPr>
        <w:fldChar w:fldCharType="separate"/>
      </w:r>
      <w:r>
        <w:rPr>
          <w:noProof/>
        </w:rPr>
        <w:t>33</w:t>
      </w:r>
      <w:r>
        <w:rPr>
          <w:noProof/>
        </w:rPr>
        <w:fldChar w:fldCharType="end"/>
      </w:r>
    </w:p>
    <w:p w14:paraId="69F24624" w14:textId="77777777" w:rsidR="00F73024" w:rsidRDefault="00F73024">
      <w:pPr>
        <w:pStyle w:val="TOC2"/>
        <w:tabs>
          <w:tab w:val="left" w:pos="950"/>
        </w:tabs>
        <w:rPr>
          <w:rFonts w:asciiTheme="minorHAnsi" w:eastAsiaTheme="minorEastAsia" w:hAnsiTheme="minorHAnsi"/>
          <w:noProof/>
          <w:sz w:val="24"/>
          <w:szCs w:val="24"/>
          <w:lang w:eastAsia="ja-JP"/>
        </w:rPr>
      </w:pPr>
      <w:r>
        <w:rPr>
          <w:noProof/>
        </w:rPr>
        <w:t>4.3</w:t>
      </w:r>
      <w:r>
        <w:rPr>
          <w:rFonts w:asciiTheme="minorHAnsi" w:eastAsiaTheme="minorEastAsia" w:hAnsiTheme="minorHAnsi"/>
          <w:noProof/>
          <w:sz w:val="24"/>
          <w:szCs w:val="24"/>
          <w:lang w:eastAsia="ja-JP"/>
        </w:rPr>
        <w:tab/>
      </w:r>
      <w:r>
        <w:rPr>
          <w:noProof/>
        </w:rPr>
        <w:t>ContactType</w:t>
      </w:r>
      <w:r>
        <w:rPr>
          <w:noProof/>
        </w:rPr>
        <w:tab/>
      </w:r>
      <w:r>
        <w:rPr>
          <w:noProof/>
        </w:rPr>
        <w:fldChar w:fldCharType="begin"/>
      </w:r>
      <w:r>
        <w:rPr>
          <w:noProof/>
        </w:rPr>
        <w:instrText xml:space="preserve"> PAGEREF _Toc308251647 \h </w:instrText>
      </w:r>
      <w:r>
        <w:rPr>
          <w:noProof/>
        </w:rPr>
      </w:r>
      <w:r>
        <w:rPr>
          <w:noProof/>
        </w:rPr>
        <w:fldChar w:fldCharType="separate"/>
      </w:r>
      <w:r>
        <w:rPr>
          <w:noProof/>
        </w:rPr>
        <w:t>33</w:t>
      </w:r>
      <w:r>
        <w:rPr>
          <w:noProof/>
        </w:rPr>
        <w:fldChar w:fldCharType="end"/>
      </w:r>
    </w:p>
    <w:p w14:paraId="0E79BE01" w14:textId="77777777" w:rsidR="00F73024" w:rsidRDefault="00F73024">
      <w:pPr>
        <w:pStyle w:val="TOC2"/>
        <w:tabs>
          <w:tab w:val="left" w:pos="950"/>
        </w:tabs>
        <w:rPr>
          <w:rFonts w:asciiTheme="minorHAnsi" w:eastAsiaTheme="minorEastAsia" w:hAnsiTheme="minorHAnsi"/>
          <w:noProof/>
          <w:sz w:val="24"/>
          <w:szCs w:val="24"/>
          <w:lang w:eastAsia="ja-JP"/>
        </w:rPr>
      </w:pPr>
      <w:r>
        <w:rPr>
          <w:noProof/>
        </w:rPr>
        <w:t>4.4</w:t>
      </w:r>
      <w:r>
        <w:rPr>
          <w:rFonts w:asciiTheme="minorHAnsi" w:eastAsiaTheme="minorEastAsia" w:hAnsiTheme="minorHAnsi"/>
          <w:noProof/>
          <w:sz w:val="24"/>
          <w:szCs w:val="24"/>
          <w:lang w:eastAsia="ja-JP"/>
        </w:rPr>
        <w:tab/>
      </w:r>
      <w:r>
        <w:rPr>
          <w:noProof/>
        </w:rPr>
        <w:t>Country</w:t>
      </w:r>
      <w:r>
        <w:rPr>
          <w:noProof/>
        </w:rPr>
        <w:tab/>
      </w:r>
      <w:r>
        <w:rPr>
          <w:noProof/>
        </w:rPr>
        <w:fldChar w:fldCharType="begin"/>
      </w:r>
      <w:r>
        <w:rPr>
          <w:noProof/>
        </w:rPr>
        <w:instrText xml:space="preserve"> PAGEREF _Toc308251648 \h </w:instrText>
      </w:r>
      <w:r>
        <w:rPr>
          <w:noProof/>
        </w:rPr>
      </w:r>
      <w:r>
        <w:rPr>
          <w:noProof/>
        </w:rPr>
        <w:fldChar w:fldCharType="separate"/>
      </w:r>
      <w:r>
        <w:rPr>
          <w:noProof/>
        </w:rPr>
        <w:t>34</w:t>
      </w:r>
      <w:r>
        <w:rPr>
          <w:noProof/>
        </w:rPr>
        <w:fldChar w:fldCharType="end"/>
      </w:r>
    </w:p>
    <w:p w14:paraId="6F7AF305" w14:textId="77777777" w:rsidR="00F73024" w:rsidRDefault="00F73024">
      <w:pPr>
        <w:pStyle w:val="TOC2"/>
        <w:tabs>
          <w:tab w:val="left" w:pos="950"/>
        </w:tabs>
        <w:rPr>
          <w:rFonts w:asciiTheme="minorHAnsi" w:eastAsiaTheme="minorEastAsia" w:hAnsiTheme="minorHAnsi"/>
          <w:noProof/>
          <w:sz w:val="24"/>
          <w:szCs w:val="24"/>
          <w:lang w:eastAsia="ja-JP"/>
        </w:rPr>
      </w:pPr>
      <w:r>
        <w:rPr>
          <w:noProof/>
        </w:rPr>
        <w:t>4.5</w:t>
      </w:r>
      <w:r>
        <w:rPr>
          <w:rFonts w:asciiTheme="minorHAnsi" w:eastAsiaTheme="minorEastAsia" w:hAnsiTheme="minorHAnsi"/>
          <w:noProof/>
          <w:sz w:val="24"/>
          <w:szCs w:val="24"/>
          <w:lang w:eastAsia="ja-JP"/>
        </w:rPr>
        <w:tab/>
      </w:r>
      <w:r>
        <w:rPr>
          <w:noProof/>
        </w:rPr>
        <w:t>Currency</w:t>
      </w:r>
      <w:r>
        <w:rPr>
          <w:noProof/>
        </w:rPr>
        <w:tab/>
      </w:r>
      <w:r>
        <w:rPr>
          <w:noProof/>
        </w:rPr>
        <w:fldChar w:fldCharType="begin"/>
      </w:r>
      <w:r>
        <w:rPr>
          <w:noProof/>
        </w:rPr>
        <w:instrText xml:space="preserve"> PAGEREF _Toc308251649 \h </w:instrText>
      </w:r>
      <w:r>
        <w:rPr>
          <w:noProof/>
        </w:rPr>
      </w:r>
      <w:r>
        <w:rPr>
          <w:noProof/>
        </w:rPr>
        <w:fldChar w:fldCharType="separate"/>
      </w:r>
      <w:r>
        <w:rPr>
          <w:noProof/>
        </w:rPr>
        <w:t>34</w:t>
      </w:r>
      <w:r>
        <w:rPr>
          <w:noProof/>
        </w:rPr>
        <w:fldChar w:fldCharType="end"/>
      </w:r>
    </w:p>
    <w:p w14:paraId="5AC9EBAB" w14:textId="77777777" w:rsidR="00F73024" w:rsidRDefault="00F73024">
      <w:pPr>
        <w:pStyle w:val="TOC2"/>
        <w:tabs>
          <w:tab w:val="left" w:pos="950"/>
        </w:tabs>
        <w:rPr>
          <w:rFonts w:asciiTheme="minorHAnsi" w:eastAsiaTheme="minorEastAsia" w:hAnsiTheme="minorHAnsi"/>
          <w:noProof/>
          <w:sz w:val="24"/>
          <w:szCs w:val="24"/>
          <w:lang w:eastAsia="ja-JP"/>
        </w:rPr>
      </w:pPr>
      <w:r>
        <w:rPr>
          <w:noProof/>
        </w:rPr>
        <w:t>4.6</w:t>
      </w:r>
      <w:r>
        <w:rPr>
          <w:rFonts w:asciiTheme="minorHAnsi" w:eastAsiaTheme="minorEastAsia" w:hAnsiTheme="minorHAnsi"/>
          <w:noProof/>
          <w:sz w:val="24"/>
          <w:szCs w:val="24"/>
          <w:lang w:eastAsia="ja-JP"/>
        </w:rPr>
        <w:tab/>
      </w:r>
      <w:r>
        <w:rPr>
          <w:noProof/>
        </w:rPr>
        <w:t>DeliveryType</w:t>
      </w:r>
      <w:r>
        <w:rPr>
          <w:noProof/>
        </w:rPr>
        <w:tab/>
      </w:r>
      <w:r>
        <w:rPr>
          <w:noProof/>
        </w:rPr>
        <w:fldChar w:fldCharType="begin"/>
      </w:r>
      <w:r>
        <w:rPr>
          <w:noProof/>
        </w:rPr>
        <w:instrText xml:space="preserve"> PAGEREF _Toc308251650 \h </w:instrText>
      </w:r>
      <w:r>
        <w:rPr>
          <w:noProof/>
        </w:rPr>
      </w:r>
      <w:r>
        <w:rPr>
          <w:noProof/>
        </w:rPr>
        <w:fldChar w:fldCharType="separate"/>
      </w:r>
      <w:r>
        <w:rPr>
          <w:noProof/>
        </w:rPr>
        <w:t>34</w:t>
      </w:r>
      <w:r>
        <w:rPr>
          <w:noProof/>
        </w:rPr>
        <w:fldChar w:fldCharType="end"/>
      </w:r>
    </w:p>
    <w:p w14:paraId="0F62EBD8" w14:textId="77777777" w:rsidR="00F73024" w:rsidRDefault="00F73024">
      <w:pPr>
        <w:pStyle w:val="TOC2"/>
        <w:tabs>
          <w:tab w:val="left" w:pos="950"/>
        </w:tabs>
        <w:rPr>
          <w:rFonts w:asciiTheme="minorHAnsi" w:eastAsiaTheme="minorEastAsia" w:hAnsiTheme="minorHAnsi"/>
          <w:noProof/>
          <w:sz w:val="24"/>
          <w:szCs w:val="24"/>
          <w:lang w:eastAsia="ja-JP"/>
        </w:rPr>
      </w:pPr>
      <w:r>
        <w:rPr>
          <w:noProof/>
        </w:rPr>
        <w:t>4.7</w:t>
      </w:r>
      <w:r>
        <w:rPr>
          <w:rFonts w:asciiTheme="minorHAnsi" w:eastAsiaTheme="minorEastAsia" w:hAnsiTheme="minorHAnsi"/>
          <w:noProof/>
          <w:sz w:val="24"/>
          <w:szCs w:val="24"/>
          <w:lang w:eastAsia="ja-JP"/>
        </w:rPr>
        <w:tab/>
      </w:r>
      <w:r>
        <w:rPr>
          <w:noProof/>
        </w:rPr>
        <w:t>FrequencyCapInterval</w:t>
      </w:r>
      <w:r>
        <w:rPr>
          <w:noProof/>
        </w:rPr>
        <w:tab/>
      </w:r>
      <w:r>
        <w:rPr>
          <w:noProof/>
        </w:rPr>
        <w:fldChar w:fldCharType="begin"/>
      </w:r>
      <w:r>
        <w:rPr>
          <w:noProof/>
        </w:rPr>
        <w:instrText xml:space="preserve"> PAGEREF _Toc308251651 \h </w:instrText>
      </w:r>
      <w:r>
        <w:rPr>
          <w:noProof/>
        </w:rPr>
      </w:r>
      <w:r>
        <w:rPr>
          <w:noProof/>
        </w:rPr>
        <w:fldChar w:fldCharType="separate"/>
      </w:r>
      <w:r>
        <w:rPr>
          <w:noProof/>
        </w:rPr>
        <w:t>35</w:t>
      </w:r>
      <w:r>
        <w:rPr>
          <w:noProof/>
        </w:rPr>
        <w:fldChar w:fldCharType="end"/>
      </w:r>
    </w:p>
    <w:p w14:paraId="60FE8672" w14:textId="77777777" w:rsidR="00F73024" w:rsidRDefault="00F73024">
      <w:pPr>
        <w:pStyle w:val="TOC2"/>
        <w:tabs>
          <w:tab w:val="left" w:pos="950"/>
        </w:tabs>
        <w:rPr>
          <w:rFonts w:asciiTheme="minorHAnsi" w:eastAsiaTheme="minorEastAsia" w:hAnsiTheme="minorHAnsi"/>
          <w:noProof/>
          <w:sz w:val="24"/>
          <w:szCs w:val="24"/>
          <w:lang w:eastAsia="ja-JP"/>
        </w:rPr>
      </w:pPr>
      <w:r>
        <w:rPr>
          <w:noProof/>
        </w:rPr>
        <w:t>4.8</w:t>
      </w:r>
      <w:r>
        <w:rPr>
          <w:rFonts w:asciiTheme="minorHAnsi" w:eastAsiaTheme="minorEastAsia" w:hAnsiTheme="minorHAnsi"/>
          <w:noProof/>
          <w:sz w:val="24"/>
          <w:szCs w:val="24"/>
          <w:lang w:eastAsia="ja-JP"/>
        </w:rPr>
        <w:tab/>
      </w:r>
      <w:r>
        <w:rPr>
          <w:noProof/>
        </w:rPr>
        <w:t>Industry</w:t>
      </w:r>
      <w:r>
        <w:rPr>
          <w:noProof/>
        </w:rPr>
        <w:tab/>
      </w:r>
      <w:r>
        <w:rPr>
          <w:noProof/>
        </w:rPr>
        <w:fldChar w:fldCharType="begin"/>
      </w:r>
      <w:r>
        <w:rPr>
          <w:noProof/>
        </w:rPr>
        <w:instrText xml:space="preserve"> PAGEREF _Toc308251652 \h </w:instrText>
      </w:r>
      <w:r>
        <w:rPr>
          <w:noProof/>
        </w:rPr>
      </w:r>
      <w:r>
        <w:rPr>
          <w:noProof/>
        </w:rPr>
        <w:fldChar w:fldCharType="separate"/>
      </w:r>
      <w:r>
        <w:rPr>
          <w:noProof/>
        </w:rPr>
        <w:t>35</w:t>
      </w:r>
      <w:r>
        <w:rPr>
          <w:noProof/>
        </w:rPr>
        <w:fldChar w:fldCharType="end"/>
      </w:r>
    </w:p>
    <w:p w14:paraId="1F78C079" w14:textId="77777777" w:rsidR="00F73024" w:rsidRDefault="00F73024">
      <w:pPr>
        <w:pStyle w:val="TOC2"/>
        <w:tabs>
          <w:tab w:val="left" w:pos="950"/>
        </w:tabs>
        <w:rPr>
          <w:rFonts w:asciiTheme="minorHAnsi" w:eastAsiaTheme="minorEastAsia" w:hAnsiTheme="minorHAnsi"/>
          <w:noProof/>
          <w:sz w:val="24"/>
          <w:szCs w:val="24"/>
          <w:lang w:eastAsia="ja-JP"/>
        </w:rPr>
      </w:pPr>
      <w:r>
        <w:rPr>
          <w:noProof/>
        </w:rPr>
        <w:t>4.9</w:t>
      </w:r>
      <w:r>
        <w:rPr>
          <w:rFonts w:asciiTheme="minorHAnsi" w:eastAsiaTheme="minorEastAsia" w:hAnsiTheme="minorHAnsi"/>
          <w:noProof/>
          <w:sz w:val="24"/>
          <w:szCs w:val="24"/>
          <w:lang w:eastAsia="ja-JP"/>
        </w:rPr>
        <w:tab/>
      </w:r>
      <w:r>
        <w:rPr>
          <w:noProof/>
        </w:rPr>
        <w:t>InventoryType</w:t>
      </w:r>
      <w:r>
        <w:rPr>
          <w:noProof/>
        </w:rPr>
        <w:tab/>
      </w:r>
      <w:r>
        <w:rPr>
          <w:noProof/>
        </w:rPr>
        <w:fldChar w:fldCharType="begin"/>
      </w:r>
      <w:r>
        <w:rPr>
          <w:noProof/>
        </w:rPr>
        <w:instrText xml:space="preserve"> PAGEREF _Toc308251653 \h </w:instrText>
      </w:r>
      <w:r>
        <w:rPr>
          <w:noProof/>
        </w:rPr>
      </w:r>
      <w:r>
        <w:rPr>
          <w:noProof/>
        </w:rPr>
        <w:fldChar w:fldCharType="separate"/>
      </w:r>
      <w:r>
        <w:rPr>
          <w:noProof/>
        </w:rPr>
        <w:t>39</w:t>
      </w:r>
      <w:r>
        <w:rPr>
          <w:noProof/>
        </w:rPr>
        <w:fldChar w:fldCharType="end"/>
      </w:r>
    </w:p>
    <w:p w14:paraId="767C9B80" w14:textId="77777777" w:rsidR="00F73024" w:rsidRDefault="00F73024">
      <w:pPr>
        <w:pStyle w:val="TOC2"/>
        <w:tabs>
          <w:tab w:val="clear" w:pos="1080"/>
          <w:tab w:val="left" w:pos="1061"/>
        </w:tabs>
        <w:rPr>
          <w:rFonts w:asciiTheme="minorHAnsi" w:eastAsiaTheme="minorEastAsia" w:hAnsiTheme="minorHAnsi"/>
          <w:noProof/>
          <w:sz w:val="24"/>
          <w:szCs w:val="24"/>
          <w:lang w:eastAsia="ja-JP"/>
        </w:rPr>
      </w:pPr>
      <w:r>
        <w:rPr>
          <w:noProof/>
        </w:rPr>
        <w:t>4.10</w:t>
      </w:r>
      <w:r>
        <w:rPr>
          <w:rFonts w:asciiTheme="minorHAnsi" w:eastAsiaTheme="minorEastAsia" w:hAnsiTheme="minorHAnsi"/>
          <w:noProof/>
          <w:sz w:val="24"/>
          <w:szCs w:val="24"/>
          <w:lang w:eastAsia="ja-JP"/>
        </w:rPr>
        <w:tab/>
      </w:r>
      <w:r>
        <w:rPr>
          <w:noProof/>
        </w:rPr>
        <w:t>Language</w:t>
      </w:r>
      <w:r>
        <w:rPr>
          <w:noProof/>
        </w:rPr>
        <w:tab/>
      </w:r>
      <w:r>
        <w:rPr>
          <w:noProof/>
        </w:rPr>
        <w:fldChar w:fldCharType="begin"/>
      </w:r>
      <w:r>
        <w:rPr>
          <w:noProof/>
        </w:rPr>
        <w:instrText xml:space="preserve"> PAGEREF _Toc308251654 \h </w:instrText>
      </w:r>
      <w:r>
        <w:rPr>
          <w:noProof/>
        </w:rPr>
      </w:r>
      <w:r>
        <w:rPr>
          <w:noProof/>
        </w:rPr>
        <w:fldChar w:fldCharType="separate"/>
      </w:r>
      <w:r>
        <w:rPr>
          <w:noProof/>
        </w:rPr>
        <w:t>40</w:t>
      </w:r>
      <w:r>
        <w:rPr>
          <w:noProof/>
        </w:rPr>
        <w:fldChar w:fldCharType="end"/>
      </w:r>
    </w:p>
    <w:p w14:paraId="25666A86" w14:textId="77777777" w:rsidR="00F73024" w:rsidRDefault="00F73024">
      <w:pPr>
        <w:pStyle w:val="TOC2"/>
        <w:tabs>
          <w:tab w:val="clear" w:pos="1080"/>
          <w:tab w:val="left" w:pos="1061"/>
        </w:tabs>
        <w:rPr>
          <w:rFonts w:asciiTheme="minorHAnsi" w:eastAsiaTheme="minorEastAsia" w:hAnsiTheme="minorHAnsi"/>
          <w:noProof/>
          <w:sz w:val="24"/>
          <w:szCs w:val="24"/>
          <w:lang w:eastAsia="ja-JP"/>
        </w:rPr>
      </w:pPr>
      <w:r>
        <w:rPr>
          <w:noProof/>
        </w:rPr>
        <w:t>4.11</w:t>
      </w:r>
      <w:r>
        <w:rPr>
          <w:rFonts w:asciiTheme="minorHAnsi" w:eastAsiaTheme="minorEastAsia" w:hAnsiTheme="minorHAnsi"/>
          <w:noProof/>
          <w:sz w:val="24"/>
          <w:szCs w:val="24"/>
          <w:lang w:eastAsia="ja-JP"/>
        </w:rPr>
        <w:tab/>
      </w:r>
      <w:r>
        <w:rPr>
          <w:noProof/>
        </w:rPr>
        <w:t>MaturityLevel</w:t>
      </w:r>
      <w:r>
        <w:rPr>
          <w:noProof/>
        </w:rPr>
        <w:tab/>
      </w:r>
      <w:r>
        <w:rPr>
          <w:noProof/>
        </w:rPr>
        <w:fldChar w:fldCharType="begin"/>
      </w:r>
      <w:r>
        <w:rPr>
          <w:noProof/>
        </w:rPr>
        <w:instrText xml:space="preserve"> PAGEREF _Toc308251655 \h </w:instrText>
      </w:r>
      <w:r>
        <w:rPr>
          <w:noProof/>
        </w:rPr>
      </w:r>
      <w:r>
        <w:rPr>
          <w:noProof/>
        </w:rPr>
        <w:fldChar w:fldCharType="separate"/>
      </w:r>
      <w:r>
        <w:rPr>
          <w:noProof/>
        </w:rPr>
        <w:t>40</w:t>
      </w:r>
      <w:r>
        <w:rPr>
          <w:noProof/>
        </w:rPr>
        <w:fldChar w:fldCharType="end"/>
      </w:r>
    </w:p>
    <w:p w14:paraId="6511553E" w14:textId="77777777" w:rsidR="00F73024" w:rsidRDefault="00F73024">
      <w:pPr>
        <w:pStyle w:val="TOC2"/>
        <w:tabs>
          <w:tab w:val="clear" w:pos="1080"/>
          <w:tab w:val="left" w:pos="1061"/>
        </w:tabs>
        <w:rPr>
          <w:rFonts w:asciiTheme="minorHAnsi" w:eastAsiaTheme="minorEastAsia" w:hAnsiTheme="minorHAnsi"/>
          <w:noProof/>
          <w:sz w:val="24"/>
          <w:szCs w:val="24"/>
          <w:lang w:eastAsia="ja-JP"/>
        </w:rPr>
      </w:pPr>
      <w:r>
        <w:rPr>
          <w:noProof/>
        </w:rPr>
        <w:t>4.12</w:t>
      </w:r>
      <w:r>
        <w:rPr>
          <w:rFonts w:asciiTheme="minorHAnsi" w:eastAsiaTheme="minorEastAsia" w:hAnsiTheme="minorHAnsi"/>
          <w:noProof/>
          <w:sz w:val="24"/>
          <w:szCs w:val="24"/>
          <w:lang w:eastAsia="ja-JP"/>
        </w:rPr>
        <w:tab/>
      </w:r>
      <w:r>
        <w:rPr>
          <w:noProof/>
        </w:rPr>
        <w:t>RateType</w:t>
      </w:r>
      <w:r>
        <w:rPr>
          <w:noProof/>
        </w:rPr>
        <w:tab/>
      </w:r>
      <w:r>
        <w:rPr>
          <w:noProof/>
        </w:rPr>
        <w:fldChar w:fldCharType="begin"/>
      </w:r>
      <w:r>
        <w:rPr>
          <w:noProof/>
        </w:rPr>
        <w:instrText xml:space="preserve"> PAGEREF _Toc308251656 \h </w:instrText>
      </w:r>
      <w:r>
        <w:rPr>
          <w:noProof/>
        </w:rPr>
      </w:r>
      <w:r>
        <w:rPr>
          <w:noProof/>
        </w:rPr>
        <w:fldChar w:fldCharType="separate"/>
      </w:r>
      <w:r>
        <w:rPr>
          <w:noProof/>
        </w:rPr>
        <w:t>41</w:t>
      </w:r>
      <w:r>
        <w:rPr>
          <w:noProof/>
        </w:rPr>
        <w:fldChar w:fldCharType="end"/>
      </w:r>
    </w:p>
    <w:p w14:paraId="65001F10" w14:textId="77777777" w:rsidR="00F73024" w:rsidRDefault="00F73024">
      <w:pPr>
        <w:pStyle w:val="TOC2"/>
        <w:tabs>
          <w:tab w:val="clear" w:pos="1080"/>
          <w:tab w:val="left" w:pos="1061"/>
        </w:tabs>
        <w:rPr>
          <w:rFonts w:asciiTheme="minorHAnsi" w:eastAsiaTheme="minorEastAsia" w:hAnsiTheme="minorHAnsi"/>
          <w:noProof/>
          <w:sz w:val="24"/>
          <w:szCs w:val="24"/>
          <w:lang w:eastAsia="ja-JP"/>
        </w:rPr>
      </w:pPr>
      <w:r>
        <w:rPr>
          <w:noProof/>
        </w:rPr>
        <w:t>4.13</w:t>
      </w:r>
      <w:r>
        <w:rPr>
          <w:rFonts w:asciiTheme="minorHAnsi" w:eastAsiaTheme="minorEastAsia" w:hAnsiTheme="minorHAnsi"/>
          <w:noProof/>
          <w:sz w:val="24"/>
          <w:szCs w:val="24"/>
          <w:lang w:eastAsia="ja-JP"/>
        </w:rPr>
        <w:tab/>
      </w:r>
      <w:r>
        <w:rPr>
          <w:noProof/>
        </w:rPr>
        <w:t>Target</w:t>
      </w:r>
      <w:r>
        <w:rPr>
          <w:noProof/>
        </w:rPr>
        <w:tab/>
      </w:r>
      <w:r>
        <w:rPr>
          <w:noProof/>
        </w:rPr>
        <w:fldChar w:fldCharType="begin"/>
      </w:r>
      <w:r>
        <w:rPr>
          <w:noProof/>
        </w:rPr>
        <w:instrText xml:space="preserve"> PAGEREF _Toc308251657 \h </w:instrText>
      </w:r>
      <w:r>
        <w:rPr>
          <w:noProof/>
        </w:rPr>
      </w:r>
      <w:r>
        <w:rPr>
          <w:noProof/>
        </w:rPr>
        <w:fldChar w:fldCharType="separate"/>
      </w:r>
      <w:r>
        <w:rPr>
          <w:noProof/>
        </w:rPr>
        <w:t>41</w:t>
      </w:r>
      <w:r>
        <w:rPr>
          <w:noProof/>
        </w:rPr>
        <w:fldChar w:fldCharType="end"/>
      </w:r>
    </w:p>
    <w:p w14:paraId="50B48619" w14:textId="77777777" w:rsidR="00F73024" w:rsidRDefault="00F73024">
      <w:pPr>
        <w:pStyle w:val="TOC2"/>
        <w:tabs>
          <w:tab w:val="clear" w:pos="1080"/>
          <w:tab w:val="left" w:pos="1061"/>
        </w:tabs>
        <w:rPr>
          <w:rFonts w:asciiTheme="minorHAnsi" w:eastAsiaTheme="minorEastAsia" w:hAnsiTheme="minorHAnsi"/>
          <w:noProof/>
          <w:sz w:val="24"/>
          <w:szCs w:val="24"/>
          <w:lang w:eastAsia="ja-JP"/>
        </w:rPr>
      </w:pPr>
      <w:r>
        <w:rPr>
          <w:noProof/>
        </w:rPr>
        <w:t>4.14</w:t>
      </w:r>
      <w:r>
        <w:rPr>
          <w:rFonts w:asciiTheme="minorHAnsi" w:eastAsiaTheme="minorEastAsia" w:hAnsiTheme="minorHAnsi"/>
          <w:noProof/>
          <w:sz w:val="24"/>
          <w:szCs w:val="24"/>
          <w:lang w:eastAsia="ja-JP"/>
        </w:rPr>
        <w:tab/>
      </w:r>
      <w:r>
        <w:rPr>
          <w:noProof/>
        </w:rPr>
        <w:t>TargetValue</w:t>
      </w:r>
      <w:r>
        <w:rPr>
          <w:noProof/>
        </w:rPr>
        <w:tab/>
      </w:r>
      <w:r>
        <w:rPr>
          <w:noProof/>
        </w:rPr>
        <w:fldChar w:fldCharType="begin"/>
      </w:r>
      <w:r>
        <w:rPr>
          <w:noProof/>
        </w:rPr>
        <w:instrText xml:space="preserve"> PAGEREF _Toc308251658 \h </w:instrText>
      </w:r>
      <w:r>
        <w:rPr>
          <w:noProof/>
        </w:rPr>
      </w:r>
      <w:r>
        <w:rPr>
          <w:noProof/>
        </w:rPr>
        <w:fldChar w:fldCharType="separate"/>
      </w:r>
      <w:r>
        <w:rPr>
          <w:noProof/>
        </w:rPr>
        <w:t>42</w:t>
      </w:r>
      <w:r>
        <w:rPr>
          <w:noProof/>
        </w:rPr>
        <w:fldChar w:fldCharType="end"/>
      </w:r>
    </w:p>
    <w:p w14:paraId="38894C64" w14:textId="77777777" w:rsidR="00F73024" w:rsidRDefault="00F73024">
      <w:pPr>
        <w:pStyle w:val="TOC1"/>
        <w:tabs>
          <w:tab w:val="left" w:pos="351"/>
        </w:tabs>
        <w:rPr>
          <w:rFonts w:asciiTheme="minorHAnsi" w:eastAsiaTheme="minorEastAsia" w:hAnsiTheme="minorHAnsi"/>
          <w:b w:val="0"/>
          <w:bCs w:val="0"/>
          <w:noProof/>
          <w:sz w:val="24"/>
          <w:szCs w:val="24"/>
          <w:lang w:eastAsia="ja-JP"/>
        </w:rPr>
      </w:pPr>
      <w:r>
        <w:rPr>
          <w:noProof/>
        </w:rPr>
        <w:t>5</w:t>
      </w:r>
      <w:r>
        <w:rPr>
          <w:rFonts w:asciiTheme="minorHAnsi" w:eastAsiaTheme="minorEastAsia" w:hAnsiTheme="minorHAnsi"/>
          <w:b w:val="0"/>
          <w:bCs w:val="0"/>
          <w:noProof/>
          <w:sz w:val="24"/>
          <w:szCs w:val="24"/>
          <w:lang w:eastAsia="ja-JP"/>
        </w:rPr>
        <w:tab/>
      </w:r>
      <w:r>
        <w:rPr>
          <w:noProof/>
        </w:rPr>
        <w:t>Collection Objects</w:t>
      </w:r>
      <w:r>
        <w:rPr>
          <w:noProof/>
        </w:rPr>
        <w:tab/>
      </w:r>
      <w:r>
        <w:rPr>
          <w:noProof/>
        </w:rPr>
        <w:fldChar w:fldCharType="begin"/>
      </w:r>
      <w:r>
        <w:rPr>
          <w:noProof/>
        </w:rPr>
        <w:instrText xml:space="preserve"> PAGEREF _Toc308251659 \h </w:instrText>
      </w:r>
      <w:r>
        <w:rPr>
          <w:noProof/>
        </w:rPr>
      </w:r>
      <w:r>
        <w:rPr>
          <w:noProof/>
        </w:rPr>
        <w:fldChar w:fldCharType="separate"/>
      </w:r>
      <w:r>
        <w:rPr>
          <w:noProof/>
        </w:rPr>
        <w:t>43</w:t>
      </w:r>
      <w:r>
        <w:rPr>
          <w:noProof/>
        </w:rPr>
        <w:fldChar w:fldCharType="end"/>
      </w:r>
    </w:p>
    <w:p w14:paraId="064473F8" w14:textId="77777777" w:rsidR="00F73024" w:rsidRDefault="00F73024">
      <w:pPr>
        <w:pStyle w:val="TOC1"/>
        <w:tabs>
          <w:tab w:val="left" w:pos="351"/>
        </w:tabs>
        <w:rPr>
          <w:rFonts w:asciiTheme="minorHAnsi" w:eastAsiaTheme="minorEastAsia" w:hAnsiTheme="minorHAnsi"/>
          <w:b w:val="0"/>
          <w:bCs w:val="0"/>
          <w:noProof/>
          <w:sz w:val="24"/>
          <w:szCs w:val="24"/>
          <w:lang w:eastAsia="ja-JP"/>
        </w:rPr>
      </w:pPr>
      <w:r>
        <w:rPr>
          <w:noProof/>
        </w:rPr>
        <w:t>6</w:t>
      </w:r>
      <w:r>
        <w:rPr>
          <w:rFonts w:asciiTheme="minorHAnsi" w:eastAsiaTheme="minorEastAsia" w:hAnsiTheme="minorHAnsi"/>
          <w:b w:val="0"/>
          <w:bCs w:val="0"/>
          <w:noProof/>
          <w:sz w:val="24"/>
          <w:szCs w:val="24"/>
          <w:lang w:eastAsia="ja-JP"/>
        </w:rPr>
        <w:tab/>
      </w:r>
      <w:r>
        <w:rPr>
          <w:noProof/>
        </w:rPr>
        <w:t>General Support Requirements</w:t>
      </w:r>
      <w:r>
        <w:rPr>
          <w:noProof/>
        </w:rPr>
        <w:tab/>
      </w:r>
      <w:r>
        <w:rPr>
          <w:noProof/>
        </w:rPr>
        <w:fldChar w:fldCharType="begin"/>
      </w:r>
      <w:r>
        <w:rPr>
          <w:noProof/>
        </w:rPr>
        <w:instrText xml:space="preserve"> PAGEREF _Toc308251660 \h </w:instrText>
      </w:r>
      <w:r>
        <w:rPr>
          <w:noProof/>
        </w:rPr>
      </w:r>
      <w:r>
        <w:rPr>
          <w:noProof/>
        </w:rPr>
        <w:fldChar w:fldCharType="separate"/>
      </w:r>
      <w:r>
        <w:rPr>
          <w:noProof/>
        </w:rPr>
        <w:t>44</w:t>
      </w:r>
      <w:r>
        <w:rPr>
          <w:noProof/>
        </w:rPr>
        <w:fldChar w:fldCharType="end"/>
      </w:r>
    </w:p>
    <w:p w14:paraId="0B21AA31" w14:textId="77777777" w:rsidR="00F73024" w:rsidRDefault="00F73024">
      <w:pPr>
        <w:pStyle w:val="TOC2"/>
        <w:tabs>
          <w:tab w:val="left" w:pos="950"/>
        </w:tabs>
        <w:rPr>
          <w:rFonts w:asciiTheme="minorHAnsi" w:eastAsiaTheme="minorEastAsia" w:hAnsiTheme="minorHAnsi"/>
          <w:noProof/>
          <w:sz w:val="24"/>
          <w:szCs w:val="24"/>
          <w:lang w:eastAsia="ja-JP"/>
        </w:rPr>
      </w:pPr>
      <w:r>
        <w:rPr>
          <w:noProof/>
        </w:rPr>
        <w:t>6.1</w:t>
      </w:r>
      <w:r>
        <w:rPr>
          <w:rFonts w:asciiTheme="minorHAnsi" w:eastAsiaTheme="minorEastAsia" w:hAnsiTheme="minorHAnsi"/>
          <w:noProof/>
          <w:sz w:val="24"/>
          <w:szCs w:val="24"/>
          <w:lang w:eastAsia="ja-JP"/>
        </w:rPr>
        <w:tab/>
      </w:r>
      <w:r>
        <w:rPr>
          <w:noProof/>
        </w:rPr>
        <w:t>Authentication</w:t>
      </w:r>
      <w:r>
        <w:rPr>
          <w:noProof/>
        </w:rPr>
        <w:tab/>
      </w:r>
      <w:r>
        <w:rPr>
          <w:noProof/>
        </w:rPr>
        <w:fldChar w:fldCharType="begin"/>
      </w:r>
      <w:r>
        <w:rPr>
          <w:noProof/>
        </w:rPr>
        <w:instrText xml:space="preserve"> PAGEREF _Toc308251661 \h </w:instrText>
      </w:r>
      <w:r>
        <w:rPr>
          <w:noProof/>
        </w:rPr>
      </w:r>
      <w:r>
        <w:rPr>
          <w:noProof/>
        </w:rPr>
        <w:fldChar w:fldCharType="separate"/>
      </w:r>
      <w:r>
        <w:rPr>
          <w:noProof/>
        </w:rPr>
        <w:t>44</w:t>
      </w:r>
      <w:r>
        <w:rPr>
          <w:noProof/>
        </w:rPr>
        <w:fldChar w:fldCharType="end"/>
      </w:r>
    </w:p>
    <w:p w14:paraId="258ADD03" w14:textId="77777777" w:rsidR="00F73024" w:rsidRDefault="00F73024">
      <w:pPr>
        <w:pStyle w:val="TOC2"/>
        <w:tabs>
          <w:tab w:val="left" w:pos="950"/>
        </w:tabs>
        <w:rPr>
          <w:rFonts w:asciiTheme="minorHAnsi" w:eastAsiaTheme="minorEastAsia" w:hAnsiTheme="minorHAnsi"/>
          <w:noProof/>
          <w:sz w:val="24"/>
          <w:szCs w:val="24"/>
          <w:lang w:eastAsia="ja-JP"/>
        </w:rPr>
      </w:pPr>
      <w:r>
        <w:rPr>
          <w:noProof/>
        </w:rPr>
        <w:t>6.2</w:t>
      </w:r>
      <w:r>
        <w:rPr>
          <w:rFonts w:asciiTheme="minorHAnsi" w:eastAsiaTheme="minorEastAsia" w:hAnsiTheme="minorHAnsi"/>
          <w:noProof/>
          <w:sz w:val="24"/>
          <w:szCs w:val="24"/>
          <w:lang w:eastAsia="ja-JP"/>
        </w:rPr>
        <w:tab/>
      </w:r>
      <w:r>
        <w:rPr>
          <w:noProof/>
        </w:rPr>
        <w:t>Versioning</w:t>
      </w:r>
      <w:r>
        <w:rPr>
          <w:noProof/>
        </w:rPr>
        <w:tab/>
      </w:r>
      <w:r>
        <w:rPr>
          <w:noProof/>
        </w:rPr>
        <w:fldChar w:fldCharType="begin"/>
      </w:r>
      <w:r>
        <w:rPr>
          <w:noProof/>
        </w:rPr>
        <w:instrText xml:space="preserve"> PAGEREF _Toc308251662 \h </w:instrText>
      </w:r>
      <w:r>
        <w:rPr>
          <w:noProof/>
        </w:rPr>
      </w:r>
      <w:r>
        <w:rPr>
          <w:noProof/>
        </w:rPr>
        <w:fldChar w:fldCharType="separate"/>
      </w:r>
      <w:r>
        <w:rPr>
          <w:noProof/>
        </w:rPr>
        <w:t>44</w:t>
      </w:r>
      <w:r>
        <w:rPr>
          <w:noProof/>
        </w:rPr>
        <w:fldChar w:fldCharType="end"/>
      </w:r>
    </w:p>
    <w:p w14:paraId="5B4D934E" w14:textId="77777777" w:rsidR="00F73024" w:rsidRDefault="00F73024">
      <w:pPr>
        <w:pStyle w:val="TOC2"/>
        <w:tabs>
          <w:tab w:val="left" w:pos="950"/>
        </w:tabs>
        <w:rPr>
          <w:rFonts w:asciiTheme="minorHAnsi" w:eastAsiaTheme="minorEastAsia" w:hAnsiTheme="minorHAnsi"/>
          <w:noProof/>
          <w:sz w:val="24"/>
          <w:szCs w:val="24"/>
          <w:lang w:eastAsia="ja-JP"/>
        </w:rPr>
      </w:pPr>
      <w:r>
        <w:rPr>
          <w:noProof/>
        </w:rPr>
        <w:t>6.3</w:t>
      </w:r>
      <w:r>
        <w:rPr>
          <w:rFonts w:asciiTheme="minorHAnsi" w:eastAsiaTheme="minorEastAsia" w:hAnsiTheme="minorHAnsi"/>
          <w:noProof/>
          <w:sz w:val="24"/>
          <w:szCs w:val="24"/>
          <w:lang w:eastAsia="ja-JP"/>
        </w:rPr>
        <w:tab/>
      </w:r>
      <w:r>
        <w:rPr>
          <w:noProof/>
        </w:rPr>
        <w:t>HTTP Error Codes/Error Handling</w:t>
      </w:r>
      <w:r>
        <w:rPr>
          <w:noProof/>
        </w:rPr>
        <w:tab/>
      </w:r>
      <w:r>
        <w:rPr>
          <w:noProof/>
        </w:rPr>
        <w:fldChar w:fldCharType="begin"/>
      </w:r>
      <w:r>
        <w:rPr>
          <w:noProof/>
        </w:rPr>
        <w:instrText xml:space="preserve"> PAGEREF _Toc308251663 \h </w:instrText>
      </w:r>
      <w:r>
        <w:rPr>
          <w:noProof/>
        </w:rPr>
      </w:r>
      <w:r>
        <w:rPr>
          <w:noProof/>
        </w:rPr>
        <w:fldChar w:fldCharType="separate"/>
      </w:r>
      <w:r>
        <w:rPr>
          <w:noProof/>
        </w:rPr>
        <w:t>44</w:t>
      </w:r>
      <w:r>
        <w:rPr>
          <w:noProof/>
        </w:rPr>
        <w:fldChar w:fldCharType="end"/>
      </w:r>
    </w:p>
    <w:p w14:paraId="4A1901A9" w14:textId="77777777" w:rsidR="00F73024" w:rsidRDefault="00F73024">
      <w:pPr>
        <w:pStyle w:val="TOC2"/>
        <w:tabs>
          <w:tab w:val="left" w:pos="950"/>
        </w:tabs>
        <w:rPr>
          <w:rFonts w:asciiTheme="minorHAnsi" w:eastAsiaTheme="minorEastAsia" w:hAnsiTheme="minorHAnsi"/>
          <w:noProof/>
          <w:sz w:val="24"/>
          <w:szCs w:val="24"/>
          <w:lang w:eastAsia="ja-JP"/>
        </w:rPr>
      </w:pPr>
      <w:r>
        <w:rPr>
          <w:noProof/>
        </w:rPr>
        <w:t>6.4</w:t>
      </w:r>
      <w:r>
        <w:rPr>
          <w:rFonts w:asciiTheme="minorHAnsi" w:eastAsiaTheme="minorEastAsia" w:hAnsiTheme="minorHAnsi"/>
          <w:noProof/>
          <w:sz w:val="24"/>
          <w:szCs w:val="24"/>
          <w:lang w:eastAsia="ja-JP"/>
        </w:rPr>
        <w:tab/>
      </w:r>
      <w:r>
        <w:rPr>
          <w:noProof/>
        </w:rPr>
        <w:t>Error Response</w:t>
      </w:r>
      <w:r>
        <w:rPr>
          <w:noProof/>
        </w:rPr>
        <w:tab/>
      </w:r>
      <w:r>
        <w:rPr>
          <w:noProof/>
        </w:rPr>
        <w:fldChar w:fldCharType="begin"/>
      </w:r>
      <w:r>
        <w:rPr>
          <w:noProof/>
        </w:rPr>
        <w:instrText xml:space="preserve"> PAGEREF _Toc308251664 \h </w:instrText>
      </w:r>
      <w:r>
        <w:rPr>
          <w:noProof/>
        </w:rPr>
      </w:r>
      <w:r>
        <w:rPr>
          <w:noProof/>
        </w:rPr>
        <w:fldChar w:fldCharType="separate"/>
      </w:r>
      <w:r>
        <w:rPr>
          <w:noProof/>
        </w:rPr>
        <w:t>45</w:t>
      </w:r>
      <w:r>
        <w:rPr>
          <w:noProof/>
        </w:rPr>
        <w:fldChar w:fldCharType="end"/>
      </w:r>
    </w:p>
    <w:p w14:paraId="3C618091" w14:textId="77777777" w:rsidR="00F73024" w:rsidRDefault="00F73024">
      <w:pPr>
        <w:pStyle w:val="TOC2"/>
        <w:tabs>
          <w:tab w:val="left" w:pos="950"/>
        </w:tabs>
        <w:rPr>
          <w:rFonts w:asciiTheme="minorHAnsi" w:eastAsiaTheme="minorEastAsia" w:hAnsiTheme="minorHAnsi"/>
          <w:noProof/>
          <w:sz w:val="24"/>
          <w:szCs w:val="24"/>
          <w:lang w:eastAsia="ja-JP"/>
        </w:rPr>
      </w:pPr>
      <w:r>
        <w:rPr>
          <w:noProof/>
        </w:rPr>
        <w:t>6.5</w:t>
      </w:r>
      <w:r>
        <w:rPr>
          <w:rFonts w:asciiTheme="minorHAnsi" w:eastAsiaTheme="minorEastAsia" w:hAnsiTheme="minorHAnsi"/>
          <w:noProof/>
          <w:sz w:val="24"/>
          <w:szCs w:val="24"/>
          <w:lang w:eastAsia="ja-JP"/>
        </w:rPr>
        <w:tab/>
      </w:r>
      <w:r>
        <w:rPr>
          <w:noProof/>
        </w:rPr>
        <w:t>Data Format</w:t>
      </w:r>
      <w:r>
        <w:rPr>
          <w:noProof/>
        </w:rPr>
        <w:tab/>
      </w:r>
      <w:r>
        <w:rPr>
          <w:noProof/>
        </w:rPr>
        <w:fldChar w:fldCharType="begin"/>
      </w:r>
      <w:r>
        <w:rPr>
          <w:noProof/>
        </w:rPr>
        <w:instrText xml:space="preserve"> PAGEREF _Toc308251665 \h </w:instrText>
      </w:r>
      <w:r>
        <w:rPr>
          <w:noProof/>
        </w:rPr>
      </w:r>
      <w:r>
        <w:rPr>
          <w:noProof/>
        </w:rPr>
        <w:fldChar w:fldCharType="separate"/>
      </w:r>
      <w:r>
        <w:rPr>
          <w:noProof/>
        </w:rPr>
        <w:t>46</w:t>
      </w:r>
      <w:r>
        <w:rPr>
          <w:noProof/>
        </w:rPr>
        <w:fldChar w:fldCharType="end"/>
      </w:r>
    </w:p>
    <w:p w14:paraId="038E2228" w14:textId="77777777" w:rsidR="00F73024" w:rsidRDefault="00F73024">
      <w:pPr>
        <w:pStyle w:val="TOC2"/>
        <w:tabs>
          <w:tab w:val="left" w:pos="950"/>
        </w:tabs>
        <w:rPr>
          <w:rFonts w:asciiTheme="minorHAnsi" w:eastAsiaTheme="minorEastAsia" w:hAnsiTheme="minorHAnsi"/>
          <w:noProof/>
          <w:sz w:val="24"/>
          <w:szCs w:val="24"/>
          <w:lang w:eastAsia="ja-JP"/>
        </w:rPr>
      </w:pPr>
      <w:r>
        <w:rPr>
          <w:noProof/>
        </w:rPr>
        <w:t>6.6</w:t>
      </w:r>
      <w:r>
        <w:rPr>
          <w:rFonts w:asciiTheme="minorHAnsi" w:eastAsiaTheme="minorEastAsia" w:hAnsiTheme="minorHAnsi"/>
          <w:noProof/>
          <w:sz w:val="24"/>
          <w:szCs w:val="24"/>
          <w:lang w:eastAsia="ja-JP"/>
        </w:rPr>
        <w:tab/>
      </w:r>
      <w:r>
        <w:rPr>
          <w:noProof/>
        </w:rPr>
        <w:t>Reporting</w:t>
      </w:r>
      <w:r>
        <w:rPr>
          <w:noProof/>
        </w:rPr>
        <w:tab/>
      </w:r>
      <w:r>
        <w:rPr>
          <w:noProof/>
        </w:rPr>
        <w:fldChar w:fldCharType="begin"/>
      </w:r>
      <w:r>
        <w:rPr>
          <w:noProof/>
        </w:rPr>
        <w:instrText xml:space="preserve"> PAGEREF _Toc308251666 \h </w:instrText>
      </w:r>
      <w:r>
        <w:rPr>
          <w:noProof/>
        </w:rPr>
      </w:r>
      <w:r>
        <w:rPr>
          <w:noProof/>
        </w:rPr>
        <w:fldChar w:fldCharType="separate"/>
      </w:r>
      <w:r>
        <w:rPr>
          <w:noProof/>
        </w:rPr>
        <w:t>46</w:t>
      </w:r>
      <w:r>
        <w:rPr>
          <w:noProof/>
        </w:rPr>
        <w:fldChar w:fldCharType="end"/>
      </w:r>
    </w:p>
    <w:p w14:paraId="7EC10616" w14:textId="77777777" w:rsidR="00F73024" w:rsidRDefault="00F73024">
      <w:pPr>
        <w:pStyle w:val="TOC1"/>
        <w:tabs>
          <w:tab w:val="left" w:pos="351"/>
        </w:tabs>
        <w:rPr>
          <w:rFonts w:asciiTheme="minorHAnsi" w:eastAsiaTheme="minorEastAsia" w:hAnsiTheme="minorHAnsi"/>
          <w:b w:val="0"/>
          <w:bCs w:val="0"/>
          <w:noProof/>
          <w:sz w:val="24"/>
          <w:szCs w:val="24"/>
          <w:lang w:eastAsia="ja-JP"/>
        </w:rPr>
      </w:pPr>
      <w:r>
        <w:rPr>
          <w:noProof/>
        </w:rPr>
        <w:lastRenderedPageBreak/>
        <w:t>7</w:t>
      </w:r>
      <w:r>
        <w:rPr>
          <w:rFonts w:asciiTheme="minorHAnsi" w:eastAsiaTheme="minorEastAsia" w:hAnsiTheme="minorHAnsi"/>
          <w:b w:val="0"/>
          <w:bCs w:val="0"/>
          <w:noProof/>
          <w:sz w:val="24"/>
          <w:szCs w:val="24"/>
          <w:lang w:eastAsia="ja-JP"/>
        </w:rPr>
        <w:tab/>
      </w:r>
      <w:r>
        <w:rPr>
          <w:noProof/>
        </w:rPr>
        <w:t>General Request/Response Rules and URIs</w:t>
      </w:r>
      <w:r>
        <w:rPr>
          <w:noProof/>
        </w:rPr>
        <w:tab/>
      </w:r>
      <w:r>
        <w:rPr>
          <w:noProof/>
        </w:rPr>
        <w:fldChar w:fldCharType="begin"/>
      </w:r>
      <w:r>
        <w:rPr>
          <w:noProof/>
        </w:rPr>
        <w:instrText xml:space="preserve"> PAGEREF _Toc308251667 \h </w:instrText>
      </w:r>
      <w:r>
        <w:rPr>
          <w:noProof/>
        </w:rPr>
      </w:r>
      <w:r>
        <w:rPr>
          <w:noProof/>
        </w:rPr>
        <w:fldChar w:fldCharType="separate"/>
      </w:r>
      <w:r>
        <w:rPr>
          <w:noProof/>
        </w:rPr>
        <w:t>47</w:t>
      </w:r>
      <w:r>
        <w:rPr>
          <w:noProof/>
        </w:rPr>
        <w:fldChar w:fldCharType="end"/>
      </w:r>
    </w:p>
    <w:p w14:paraId="4E13649D" w14:textId="77777777" w:rsidR="00F73024" w:rsidRDefault="00F73024">
      <w:pPr>
        <w:pStyle w:val="TOC2"/>
        <w:tabs>
          <w:tab w:val="left" w:pos="950"/>
        </w:tabs>
        <w:rPr>
          <w:rFonts w:asciiTheme="minorHAnsi" w:eastAsiaTheme="minorEastAsia" w:hAnsiTheme="minorHAnsi"/>
          <w:noProof/>
          <w:sz w:val="24"/>
          <w:szCs w:val="24"/>
          <w:lang w:eastAsia="ja-JP"/>
        </w:rPr>
      </w:pPr>
      <w:r>
        <w:rPr>
          <w:noProof/>
        </w:rPr>
        <w:t>7.1</w:t>
      </w:r>
      <w:r>
        <w:rPr>
          <w:rFonts w:asciiTheme="minorHAnsi" w:eastAsiaTheme="minorEastAsia" w:hAnsiTheme="minorHAnsi"/>
          <w:noProof/>
          <w:sz w:val="24"/>
          <w:szCs w:val="24"/>
          <w:lang w:eastAsia="ja-JP"/>
        </w:rPr>
        <w:tab/>
      </w:r>
      <w:r>
        <w:rPr>
          <w:noProof/>
        </w:rPr>
        <w:t>URI Summary Table</w:t>
      </w:r>
      <w:r>
        <w:rPr>
          <w:noProof/>
        </w:rPr>
        <w:tab/>
      </w:r>
      <w:r>
        <w:rPr>
          <w:noProof/>
        </w:rPr>
        <w:fldChar w:fldCharType="begin"/>
      </w:r>
      <w:r>
        <w:rPr>
          <w:noProof/>
        </w:rPr>
        <w:instrText xml:space="preserve"> PAGEREF _Toc308251668 \h </w:instrText>
      </w:r>
      <w:r>
        <w:rPr>
          <w:noProof/>
        </w:rPr>
      </w:r>
      <w:r>
        <w:rPr>
          <w:noProof/>
        </w:rPr>
        <w:fldChar w:fldCharType="separate"/>
      </w:r>
      <w:r>
        <w:rPr>
          <w:noProof/>
        </w:rPr>
        <w:t>47</w:t>
      </w:r>
      <w:r>
        <w:rPr>
          <w:noProof/>
        </w:rPr>
        <w:fldChar w:fldCharType="end"/>
      </w:r>
    </w:p>
    <w:p w14:paraId="5907C728" w14:textId="77777777" w:rsidR="00F73024" w:rsidRDefault="00F73024">
      <w:pPr>
        <w:pStyle w:val="TOC2"/>
        <w:tabs>
          <w:tab w:val="left" w:pos="950"/>
        </w:tabs>
        <w:rPr>
          <w:rFonts w:asciiTheme="minorHAnsi" w:eastAsiaTheme="minorEastAsia" w:hAnsiTheme="minorHAnsi"/>
          <w:noProof/>
          <w:sz w:val="24"/>
          <w:szCs w:val="24"/>
          <w:lang w:eastAsia="ja-JP"/>
        </w:rPr>
      </w:pPr>
      <w:r>
        <w:rPr>
          <w:noProof/>
        </w:rPr>
        <w:t>7.2</w:t>
      </w:r>
      <w:r>
        <w:rPr>
          <w:rFonts w:asciiTheme="minorHAnsi" w:eastAsiaTheme="minorEastAsia" w:hAnsiTheme="minorHAnsi"/>
          <w:noProof/>
          <w:sz w:val="24"/>
          <w:szCs w:val="24"/>
          <w:lang w:eastAsia="ja-JP"/>
        </w:rPr>
        <w:tab/>
      </w:r>
      <w:r>
        <w:rPr>
          <w:noProof/>
        </w:rPr>
        <w:t>Account Resource</w:t>
      </w:r>
      <w:r>
        <w:rPr>
          <w:noProof/>
        </w:rPr>
        <w:tab/>
      </w:r>
      <w:r>
        <w:rPr>
          <w:noProof/>
        </w:rPr>
        <w:fldChar w:fldCharType="begin"/>
      </w:r>
      <w:r>
        <w:rPr>
          <w:noProof/>
        </w:rPr>
        <w:instrText xml:space="preserve"> PAGEREF _Toc308251669 \h </w:instrText>
      </w:r>
      <w:r>
        <w:rPr>
          <w:noProof/>
        </w:rPr>
      </w:r>
      <w:r>
        <w:rPr>
          <w:noProof/>
        </w:rPr>
        <w:fldChar w:fldCharType="separate"/>
      </w:r>
      <w:r>
        <w:rPr>
          <w:noProof/>
        </w:rPr>
        <w:t>48</w:t>
      </w:r>
      <w:r>
        <w:rPr>
          <w:noProof/>
        </w:rPr>
        <w:fldChar w:fldCharType="end"/>
      </w:r>
    </w:p>
    <w:p w14:paraId="1A70277E" w14:textId="77777777" w:rsidR="00F73024" w:rsidRDefault="00F73024">
      <w:pPr>
        <w:pStyle w:val="TOC3"/>
        <w:tabs>
          <w:tab w:val="left" w:pos="1765"/>
        </w:tabs>
        <w:rPr>
          <w:rFonts w:asciiTheme="minorHAnsi" w:eastAsiaTheme="minorEastAsia" w:hAnsiTheme="minorHAnsi"/>
          <w:bCs w:val="0"/>
          <w:noProof/>
          <w:sz w:val="24"/>
          <w:szCs w:val="24"/>
          <w:lang w:eastAsia="ja-JP"/>
        </w:rPr>
      </w:pPr>
      <w:r>
        <w:rPr>
          <w:noProof/>
        </w:rPr>
        <w:t>7.2.1</w:t>
      </w:r>
      <w:r>
        <w:rPr>
          <w:rFonts w:asciiTheme="minorHAnsi" w:eastAsiaTheme="minorEastAsia" w:hAnsiTheme="minorHAnsi"/>
          <w:bCs w:val="0"/>
          <w:noProof/>
          <w:sz w:val="24"/>
          <w:szCs w:val="24"/>
          <w:lang w:eastAsia="ja-JP"/>
        </w:rPr>
        <w:tab/>
      </w:r>
      <w:r>
        <w:rPr>
          <w:noProof/>
        </w:rPr>
        <w:t>/accounts</w:t>
      </w:r>
      <w:r>
        <w:rPr>
          <w:noProof/>
        </w:rPr>
        <w:tab/>
      </w:r>
      <w:r>
        <w:rPr>
          <w:noProof/>
        </w:rPr>
        <w:fldChar w:fldCharType="begin"/>
      </w:r>
      <w:r>
        <w:rPr>
          <w:noProof/>
        </w:rPr>
        <w:instrText xml:space="preserve"> PAGEREF _Toc308251670 \h </w:instrText>
      </w:r>
      <w:r>
        <w:rPr>
          <w:noProof/>
        </w:rPr>
      </w:r>
      <w:r>
        <w:rPr>
          <w:noProof/>
        </w:rPr>
        <w:fldChar w:fldCharType="separate"/>
      </w:r>
      <w:r>
        <w:rPr>
          <w:noProof/>
        </w:rPr>
        <w:t>48</w:t>
      </w:r>
      <w:r>
        <w:rPr>
          <w:noProof/>
        </w:rPr>
        <w:fldChar w:fldCharType="end"/>
      </w:r>
    </w:p>
    <w:p w14:paraId="5BA7DE12" w14:textId="77777777" w:rsidR="00F73024" w:rsidRDefault="00F73024">
      <w:pPr>
        <w:pStyle w:val="TOC3"/>
        <w:tabs>
          <w:tab w:val="left" w:pos="1765"/>
        </w:tabs>
        <w:rPr>
          <w:rFonts w:asciiTheme="minorHAnsi" w:eastAsiaTheme="minorEastAsia" w:hAnsiTheme="minorHAnsi"/>
          <w:bCs w:val="0"/>
          <w:noProof/>
          <w:sz w:val="24"/>
          <w:szCs w:val="24"/>
          <w:lang w:eastAsia="ja-JP"/>
        </w:rPr>
      </w:pPr>
      <w:r>
        <w:rPr>
          <w:noProof/>
        </w:rPr>
        <w:t>7.2.2</w:t>
      </w:r>
      <w:r>
        <w:rPr>
          <w:rFonts w:asciiTheme="minorHAnsi" w:eastAsiaTheme="minorEastAsia" w:hAnsiTheme="minorHAnsi"/>
          <w:bCs w:val="0"/>
          <w:noProof/>
          <w:sz w:val="24"/>
          <w:szCs w:val="24"/>
          <w:lang w:eastAsia="ja-JP"/>
        </w:rPr>
        <w:tab/>
      </w:r>
      <w:r>
        <w:rPr>
          <w:noProof/>
        </w:rPr>
        <w:t>/accounts/{id}</w:t>
      </w:r>
      <w:r>
        <w:rPr>
          <w:noProof/>
        </w:rPr>
        <w:tab/>
      </w:r>
      <w:r>
        <w:rPr>
          <w:noProof/>
        </w:rPr>
        <w:fldChar w:fldCharType="begin"/>
      </w:r>
      <w:r>
        <w:rPr>
          <w:noProof/>
        </w:rPr>
        <w:instrText xml:space="preserve"> PAGEREF _Toc308251671 \h </w:instrText>
      </w:r>
      <w:r>
        <w:rPr>
          <w:noProof/>
        </w:rPr>
      </w:r>
      <w:r>
        <w:rPr>
          <w:noProof/>
        </w:rPr>
        <w:fldChar w:fldCharType="separate"/>
      </w:r>
      <w:r>
        <w:rPr>
          <w:noProof/>
        </w:rPr>
        <w:t>50</w:t>
      </w:r>
      <w:r>
        <w:rPr>
          <w:noProof/>
        </w:rPr>
        <w:fldChar w:fldCharType="end"/>
      </w:r>
    </w:p>
    <w:p w14:paraId="51FF3573" w14:textId="77777777" w:rsidR="00F73024" w:rsidRDefault="00F73024">
      <w:pPr>
        <w:pStyle w:val="TOC3"/>
        <w:tabs>
          <w:tab w:val="left" w:pos="1765"/>
        </w:tabs>
        <w:rPr>
          <w:rFonts w:asciiTheme="minorHAnsi" w:eastAsiaTheme="minorEastAsia" w:hAnsiTheme="minorHAnsi"/>
          <w:bCs w:val="0"/>
          <w:noProof/>
          <w:sz w:val="24"/>
          <w:szCs w:val="24"/>
          <w:lang w:eastAsia="ja-JP"/>
        </w:rPr>
      </w:pPr>
      <w:r>
        <w:rPr>
          <w:noProof/>
        </w:rPr>
        <w:t>7.2.3</w:t>
      </w:r>
      <w:r>
        <w:rPr>
          <w:rFonts w:asciiTheme="minorHAnsi" w:eastAsiaTheme="minorEastAsia" w:hAnsiTheme="minorHAnsi"/>
          <w:bCs w:val="0"/>
          <w:noProof/>
          <w:sz w:val="24"/>
          <w:szCs w:val="24"/>
          <w:lang w:eastAsia="ja-JP"/>
        </w:rPr>
        <w:tab/>
      </w:r>
      <w:r>
        <w:rPr>
          <w:noProof/>
        </w:rPr>
        <w:t>/accounts?$filter=</w:t>
      </w:r>
      <w:r>
        <w:rPr>
          <w:noProof/>
        </w:rPr>
        <w:tab/>
      </w:r>
      <w:r>
        <w:rPr>
          <w:noProof/>
        </w:rPr>
        <w:fldChar w:fldCharType="begin"/>
      </w:r>
      <w:r>
        <w:rPr>
          <w:noProof/>
        </w:rPr>
        <w:instrText xml:space="preserve"> PAGEREF _Toc308251672 \h </w:instrText>
      </w:r>
      <w:r>
        <w:rPr>
          <w:noProof/>
        </w:rPr>
      </w:r>
      <w:r>
        <w:rPr>
          <w:noProof/>
        </w:rPr>
        <w:fldChar w:fldCharType="separate"/>
      </w:r>
      <w:r>
        <w:rPr>
          <w:noProof/>
        </w:rPr>
        <w:t>51</w:t>
      </w:r>
      <w:r>
        <w:rPr>
          <w:noProof/>
        </w:rPr>
        <w:fldChar w:fldCharType="end"/>
      </w:r>
    </w:p>
    <w:p w14:paraId="46B25F9C" w14:textId="77777777" w:rsidR="00F73024" w:rsidRDefault="00F73024">
      <w:pPr>
        <w:pStyle w:val="TOC2"/>
        <w:tabs>
          <w:tab w:val="left" w:pos="950"/>
        </w:tabs>
        <w:rPr>
          <w:rFonts w:asciiTheme="minorHAnsi" w:eastAsiaTheme="minorEastAsia" w:hAnsiTheme="minorHAnsi"/>
          <w:noProof/>
          <w:sz w:val="24"/>
          <w:szCs w:val="24"/>
          <w:lang w:eastAsia="ja-JP"/>
        </w:rPr>
      </w:pPr>
      <w:r>
        <w:rPr>
          <w:noProof/>
        </w:rPr>
        <w:t>7.3</w:t>
      </w:r>
      <w:r>
        <w:rPr>
          <w:rFonts w:asciiTheme="minorHAnsi" w:eastAsiaTheme="minorEastAsia" w:hAnsiTheme="minorHAnsi"/>
          <w:noProof/>
          <w:sz w:val="24"/>
          <w:szCs w:val="24"/>
          <w:lang w:eastAsia="ja-JP"/>
        </w:rPr>
        <w:tab/>
      </w:r>
      <w:r>
        <w:rPr>
          <w:noProof/>
        </w:rPr>
        <w:t>Account Assignments</w:t>
      </w:r>
      <w:r>
        <w:rPr>
          <w:noProof/>
        </w:rPr>
        <w:tab/>
      </w:r>
      <w:r>
        <w:rPr>
          <w:noProof/>
        </w:rPr>
        <w:fldChar w:fldCharType="begin"/>
      </w:r>
      <w:r>
        <w:rPr>
          <w:noProof/>
        </w:rPr>
        <w:instrText xml:space="preserve"> PAGEREF _Toc308251673 \h </w:instrText>
      </w:r>
      <w:r>
        <w:rPr>
          <w:noProof/>
        </w:rPr>
      </w:r>
      <w:r>
        <w:rPr>
          <w:noProof/>
        </w:rPr>
        <w:fldChar w:fldCharType="separate"/>
      </w:r>
      <w:r>
        <w:rPr>
          <w:noProof/>
        </w:rPr>
        <w:t>51</w:t>
      </w:r>
      <w:r>
        <w:rPr>
          <w:noProof/>
        </w:rPr>
        <w:fldChar w:fldCharType="end"/>
      </w:r>
    </w:p>
    <w:p w14:paraId="440AAD8D" w14:textId="77777777" w:rsidR="00F73024" w:rsidRDefault="00F73024">
      <w:pPr>
        <w:pStyle w:val="TOC3"/>
        <w:tabs>
          <w:tab w:val="left" w:pos="1765"/>
        </w:tabs>
        <w:rPr>
          <w:rFonts w:asciiTheme="minorHAnsi" w:eastAsiaTheme="minorEastAsia" w:hAnsiTheme="minorHAnsi"/>
          <w:bCs w:val="0"/>
          <w:noProof/>
          <w:sz w:val="24"/>
          <w:szCs w:val="24"/>
          <w:lang w:eastAsia="ja-JP"/>
        </w:rPr>
      </w:pPr>
      <w:r>
        <w:rPr>
          <w:noProof/>
        </w:rPr>
        <w:t>7.3.1</w:t>
      </w:r>
      <w:r>
        <w:rPr>
          <w:rFonts w:asciiTheme="minorHAnsi" w:eastAsiaTheme="minorEastAsia" w:hAnsiTheme="minorHAnsi"/>
          <w:bCs w:val="0"/>
          <w:noProof/>
          <w:sz w:val="24"/>
          <w:szCs w:val="24"/>
          <w:lang w:eastAsia="ja-JP"/>
        </w:rPr>
        <w:tab/>
      </w:r>
      <w:r>
        <w:rPr>
          <w:noProof/>
        </w:rPr>
        <w:t>/accounts/{id}/assignments</w:t>
      </w:r>
      <w:r>
        <w:rPr>
          <w:noProof/>
        </w:rPr>
        <w:tab/>
      </w:r>
      <w:r>
        <w:rPr>
          <w:noProof/>
        </w:rPr>
        <w:fldChar w:fldCharType="begin"/>
      </w:r>
      <w:r>
        <w:rPr>
          <w:noProof/>
        </w:rPr>
        <w:instrText xml:space="preserve"> PAGEREF _Toc308251674 \h </w:instrText>
      </w:r>
      <w:r>
        <w:rPr>
          <w:noProof/>
        </w:rPr>
      </w:r>
      <w:r>
        <w:rPr>
          <w:noProof/>
        </w:rPr>
        <w:fldChar w:fldCharType="separate"/>
      </w:r>
      <w:r>
        <w:rPr>
          <w:noProof/>
        </w:rPr>
        <w:t>51</w:t>
      </w:r>
      <w:r>
        <w:rPr>
          <w:noProof/>
        </w:rPr>
        <w:fldChar w:fldCharType="end"/>
      </w:r>
    </w:p>
    <w:p w14:paraId="68B0D7CE" w14:textId="77777777" w:rsidR="00F73024" w:rsidRDefault="00F73024">
      <w:pPr>
        <w:pStyle w:val="TOC3"/>
        <w:tabs>
          <w:tab w:val="left" w:pos="1765"/>
        </w:tabs>
        <w:rPr>
          <w:rFonts w:asciiTheme="minorHAnsi" w:eastAsiaTheme="minorEastAsia" w:hAnsiTheme="minorHAnsi"/>
          <w:bCs w:val="0"/>
          <w:noProof/>
          <w:sz w:val="24"/>
          <w:szCs w:val="24"/>
          <w:lang w:eastAsia="ja-JP"/>
        </w:rPr>
      </w:pPr>
      <w:r>
        <w:rPr>
          <w:noProof/>
        </w:rPr>
        <w:t>7.3.2</w:t>
      </w:r>
      <w:r>
        <w:rPr>
          <w:rFonts w:asciiTheme="minorHAnsi" w:eastAsiaTheme="minorEastAsia" w:hAnsiTheme="minorHAnsi"/>
          <w:bCs w:val="0"/>
          <w:noProof/>
          <w:sz w:val="24"/>
          <w:szCs w:val="24"/>
          <w:lang w:eastAsia="ja-JP"/>
        </w:rPr>
        <w:tab/>
      </w:r>
      <w:r>
        <w:rPr>
          <w:noProof/>
        </w:rPr>
        <w:t>/accounts/{id}/assignments/{id}</w:t>
      </w:r>
      <w:r>
        <w:rPr>
          <w:noProof/>
        </w:rPr>
        <w:tab/>
      </w:r>
      <w:r>
        <w:rPr>
          <w:noProof/>
        </w:rPr>
        <w:fldChar w:fldCharType="begin"/>
      </w:r>
      <w:r>
        <w:rPr>
          <w:noProof/>
        </w:rPr>
        <w:instrText xml:space="preserve"> PAGEREF _Toc308251675 \h </w:instrText>
      </w:r>
      <w:r>
        <w:rPr>
          <w:noProof/>
        </w:rPr>
      </w:r>
      <w:r>
        <w:rPr>
          <w:noProof/>
        </w:rPr>
        <w:fldChar w:fldCharType="separate"/>
      </w:r>
      <w:r>
        <w:rPr>
          <w:noProof/>
        </w:rPr>
        <w:t>53</w:t>
      </w:r>
      <w:r>
        <w:rPr>
          <w:noProof/>
        </w:rPr>
        <w:fldChar w:fldCharType="end"/>
      </w:r>
    </w:p>
    <w:p w14:paraId="6353F504" w14:textId="77777777" w:rsidR="00F73024" w:rsidRDefault="00F73024">
      <w:pPr>
        <w:pStyle w:val="TOC3"/>
        <w:tabs>
          <w:tab w:val="left" w:pos="1765"/>
        </w:tabs>
        <w:rPr>
          <w:rFonts w:asciiTheme="minorHAnsi" w:eastAsiaTheme="minorEastAsia" w:hAnsiTheme="minorHAnsi"/>
          <w:bCs w:val="0"/>
          <w:noProof/>
          <w:sz w:val="24"/>
          <w:szCs w:val="24"/>
          <w:lang w:eastAsia="ja-JP"/>
        </w:rPr>
      </w:pPr>
      <w:r>
        <w:rPr>
          <w:noProof/>
        </w:rPr>
        <w:t>7.3.3</w:t>
      </w:r>
      <w:r>
        <w:rPr>
          <w:rFonts w:asciiTheme="minorHAnsi" w:eastAsiaTheme="minorEastAsia" w:hAnsiTheme="minorHAnsi"/>
          <w:bCs w:val="0"/>
          <w:noProof/>
          <w:sz w:val="24"/>
          <w:szCs w:val="24"/>
          <w:lang w:eastAsia="ja-JP"/>
        </w:rPr>
        <w:tab/>
      </w:r>
      <w:r>
        <w:rPr>
          <w:noProof/>
        </w:rPr>
        <w:t>/accounts/{id}/assignments/{id}?disable</w:t>
      </w:r>
      <w:r>
        <w:rPr>
          <w:noProof/>
        </w:rPr>
        <w:tab/>
      </w:r>
      <w:r>
        <w:rPr>
          <w:noProof/>
        </w:rPr>
        <w:fldChar w:fldCharType="begin"/>
      </w:r>
      <w:r>
        <w:rPr>
          <w:noProof/>
        </w:rPr>
        <w:instrText xml:space="preserve"> PAGEREF _Toc308251676 \h </w:instrText>
      </w:r>
      <w:r>
        <w:rPr>
          <w:noProof/>
        </w:rPr>
      </w:r>
      <w:r>
        <w:rPr>
          <w:noProof/>
        </w:rPr>
        <w:fldChar w:fldCharType="separate"/>
      </w:r>
      <w:r>
        <w:rPr>
          <w:noProof/>
        </w:rPr>
        <w:t>54</w:t>
      </w:r>
      <w:r>
        <w:rPr>
          <w:noProof/>
        </w:rPr>
        <w:fldChar w:fldCharType="end"/>
      </w:r>
    </w:p>
    <w:p w14:paraId="26EB8BF9" w14:textId="77777777" w:rsidR="00F73024" w:rsidRDefault="00F73024">
      <w:pPr>
        <w:pStyle w:val="TOC3"/>
        <w:tabs>
          <w:tab w:val="left" w:pos="1765"/>
        </w:tabs>
        <w:rPr>
          <w:rFonts w:asciiTheme="minorHAnsi" w:eastAsiaTheme="minorEastAsia" w:hAnsiTheme="minorHAnsi"/>
          <w:bCs w:val="0"/>
          <w:noProof/>
          <w:sz w:val="24"/>
          <w:szCs w:val="24"/>
          <w:lang w:eastAsia="ja-JP"/>
        </w:rPr>
      </w:pPr>
      <w:r>
        <w:rPr>
          <w:noProof/>
        </w:rPr>
        <w:t>7.3.4</w:t>
      </w:r>
      <w:r>
        <w:rPr>
          <w:rFonts w:asciiTheme="minorHAnsi" w:eastAsiaTheme="minorEastAsia" w:hAnsiTheme="minorHAnsi"/>
          <w:bCs w:val="0"/>
          <w:noProof/>
          <w:sz w:val="24"/>
          <w:szCs w:val="24"/>
          <w:lang w:eastAsia="ja-JP"/>
        </w:rPr>
        <w:tab/>
      </w:r>
      <w:r>
        <w:rPr>
          <w:noProof/>
        </w:rPr>
        <w:t>/accounts/{id}/assignments?$filter=</w:t>
      </w:r>
      <w:r>
        <w:rPr>
          <w:noProof/>
        </w:rPr>
        <w:tab/>
      </w:r>
      <w:r>
        <w:rPr>
          <w:noProof/>
        </w:rPr>
        <w:fldChar w:fldCharType="begin"/>
      </w:r>
      <w:r>
        <w:rPr>
          <w:noProof/>
        </w:rPr>
        <w:instrText xml:space="preserve"> PAGEREF _Toc308251677 \h </w:instrText>
      </w:r>
      <w:r>
        <w:rPr>
          <w:noProof/>
        </w:rPr>
      </w:r>
      <w:r>
        <w:rPr>
          <w:noProof/>
        </w:rPr>
        <w:fldChar w:fldCharType="separate"/>
      </w:r>
      <w:r>
        <w:rPr>
          <w:noProof/>
        </w:rPr>
        <w:t>55</w:t>
      </w:r>
      <w:r>
        <w:rPr>
          <w:noProof/>
        </w:rPr>
        <w:fldChar w:fldCharType="end"/>
      </w:r>
    </w:p>
    <w:p w14:paraId="35658A0D" w14:textId="77777777" w:rsidR="00F73024" w:rsidRDefault="00F73024">
      <w:pPr>
        <w:pStyle w:val="TOC2"/>
        <w:tabs>
          <w:tab w:val="left" w:pos="950"/>
        </w:tabs>
        <w:rPr>
          <w:rFonts w:asciiTheme="minorHAnsi" w:eastAsiaTheme="minorEastAsia" w:hAnsiTheme="minorHAnsi"/>
          <w:noProof/>
          <w:sz w:val="24"/>
          <w:szCs w:val="24"/>
          <w:lang w:eastAsia="ja-JP"/>
        </w:rPr>
      </w:pPr>
      <w:r>
        <w:rPr>
          <w:noProof/>
        </w:rPr>
        <w:t>7.4</w:t>
      </w:r>
      <w:r>
        <w:rPr>
          <w:rFonts w:asciiTheme="minorHAnsi" w:eastAsiaTheme="minorEastAsia" w:hAnsiTheme="minorHAnsi"/>
          <w:noProof/>
          <w:sz w:val="24"/>
          <w:szCs w:val="24"/>
          <w:lang w:eastAsia="ja-JP"/>
        </w:rPr>
        <w:tab/>
      </w:r>
      <w:r>
        <w:rPr>
          <w:noProof/>
        </w:rPr>
        <w:t>Account Creative</w:t>
      </w:r>
      <w:r>
        <w:rPr>
          <w:noProof/>
        </w:rPr>
        <w:tab/>
      </w:r>
      <w:r>
        <w:rPr>
          <w:noProof/>
        </w:rPr>
        <w:fldChar w:fldCharType="begin"/>
      </w:r>
      <w:r>
        <w:rPr>
          <w:noProof/>
        </w:rPr>
        <w:instrText xml:space="preserve"> PAGEREF _Toc308251678 \h </w:instrText>
      </w:r>
      <w:r>
        <w:rPr>
          <w:noProof/>
        </w:rPr>
      </w:r>
      <w:r>
        <w:rPr>
          <w:noProof/>
        </w:rPr>
        <w:fldChar w:fldCharType="separate"/>
      </w:r>
      <w:r>
        <w:rPr>
          <w:noProof/>
        </w:rPr>
        <w:t>56</w:t>
      </w:r>
      <w:r>
        <w:rPr>
          <w:noProof/>
        </w:rPr>
        <w:fldChar w:fldCharType="end"/>
      </w:r>
    </w:p>
    <w:p w14:paraId="136DF037" w14:textId="77777777" w:rsidR="00F73024" w:rsidRDefault="00F73024">
      <w:pPr>
        <w:pStyle w:val="TOC3"/>
        <w:tabs>
          <w:tab w:val="left" w:pos="1765"/>
        </w:tabs>
        <w:rPr>
          <w:rFonts w:asciiTheme="minorHAnsi" w:eastAsiaTheme="minorEastAsia" w:hAnsiTheme="minorHAnsi"/>
          <w:bCs w:val="0"/>
          <w:noProof/>
          <w:sz w:val="24"/>
          <w:szCs w:val="24"/>
          <w:lang w:eastAsia="ja-JP"/>
        </w:rPr>
      </w:pPr>
      <w:r>
        <w:rPr>
          <w:noProof/>
        </w:rPr>
        <w:t>7.4.1</w:t>
      </w:r>
      <w:r>
        <w:rPr>
          <w:rFonts w:asciiTheme="minorHAnsi" w:eastAsiaTheme="minorEastAsia" w:hAnsiTheme="minorHAnsi"/>
          <w:bCs w:val="0"/>
          <w:noProof/>
          <w:sz w:val="24"/>
          <w:szCs w:val="24"/>
          <w:lang w:eastAsia="ja-JP"/>
        </w:rPr>
        <w:tab/>
      </w:r>
      <w:r>
        <w:rPr>
          <w:noProof/>
        </w:rPr>
        <w:t>/accounts/{id}/creatives</w:t>
      </w:r>
      <w:r>
        <w:rPr>
          <w:noProof/>
        </w:rPr>
        <w:tab/>
      </w:r>
      <w:r>
        <w:rPr>
          <w:noProof/>
        </w:rPr>
        <w:fldChar w:fldCharType="begin"/>
      </w:r>
      <w:r>
        <w:rPr>
          <w:noProof/>
        </w:rPr>
        <w:instrText xml:space="preserve"> PAGEREF _Toc308251679 \h </w:instrText>
      </w:r>
      <w:r>
        <w:rPr>
          <w:noProof/>
        </w:rPr>
      </w:r>
      <w:r>
        <w:rPr>
          <w:noProof/>
        </w:rPr>
        <w:fldChar w:fldCharType="separate"/>
      </w:r>
      <w:r>
        <w:rPr>
          <w:noProof/>
        </w:rPr>
        <w:t>56</w:t>
      </w:r>
      <w:r>
        <w:rPr>
          <w:noProof/>
        </w:rPr>
        <w:fldChar w:fldCharType="end"/>
      </w:r>
    </w:p>
    <w:p w14:paraId="7BA51923" w14:textId="77777777" w:rsidR="00F73024" w:rsidRDefault="00F73024">
      <w:pPr>
        <w:pStyle w:val="TOC3"/>
        <w:tabs>
          <w:tab w:val="left" w:pos="1765"/>
        </w:tabs>
        <w:rPr>
          <w:rFonts w:asciiTheme="minorHAnsi" w:eastAsiaTheme="minorEastAsia" w:hAnsiTheme="minorHAnsi"/>
          <w:bCs w:val="0"/>
          <w:noProof/>
          <w:sz w:val="24"/>
          <w:szCs w:val="24"/>
          <w:lang w:eastAsia="ja-JP"/>
        </w:rPr>
      </w:pPr>
      <w:r>
        <w:rPr>
          <w:noProof/>
        </w:rPr>
        <w:t>7.4.2</w:t>
      </w:r>
      <w:r>
        <w:rPr>
          <w:rFonts w:asciiTheme="minorHAnsi" w:eastAsiaTheme="minorEastAsia" w:hAnsiTheme="minorHAnsi"/>
          <w:bCs w:val="0"/>
          <w:noProof/>
          <w:sz w:val="24"/>
          <w:szCs w:val="24"/>
          <w:lang w:eastAsia="ja-JP"/>
        </w:rPr>
        <w:tab/>
      </w:r>
      <w:r>
        <w:rPr>
          <w:noProof/>
        </w:rPr>
        <w:t>/accounts/{id}/creatives/{id}</w:t>
      </w:r>
      <w:r>
        <w:rPr>
          <w:noProof/>
        </w:rPr>
        <w:tab/>
      </w:r>
      <w:r>
        <w:rPr>
          <w:noProof/>
        </w:rPr>
        <w:fldChar w:fldCharType="begin"/>
      </w:r>
      <w:r>
        <w:rPr>
          <w:noProof/>
        </w:rPr>
        <w:instrText xml:space="preserve"> PAGEREF _Toc308251680 \h </w:instrText>
      </w:r>
      <w:r>
        <w:rPr>
          <w:noProof/>
        </w:rPr>
      </w:r>
      <w:r>
        <w:rPr>
          <w:noProof/>
        </w:rPr>
        <w:fldChar w:fldCharType="separate"/>
      </w:r>
      <w:r>
        <w:rPr>
          <w:noProof/>
        </w:rPr>
        <w:t>58</w:t>
      </w:r>
      <w:r>
        <w:rPr>
          <w:noProof/>
        </w:rPr>
        <w:fldChar w:fldCharType="end"/>
      </w:r>
    </w:p>
    <w:p w14:paraId="07C24589" w14:textId="77777777" w:rsidR="00F73024" w:rsidRDefault="00F73024">
      <w:pPr>
        <w:pStyle w:val="TOC3"/>
        <w:tabs>
          <w:tab w:val="left" w:pos="1765"/>
        </w:tabs>
        <w:rPr>
          <w:rFonts w:asciiTheme="minorHAnsi" w:eastAsiaTheme="minorEastAsia" w:hAnsiTheme="minorHAnsi"/>
          <w:bCs w:val="0"/>
          <w:noProof/>
          <w:sz w:val="24"/>
          <w:szCs w:val="24"/>
          <w:lang w:eastAsia="ja-JP"/>
        </w:rPr>
      </w:pPr>
      <w:r>
        <w:rPr>
          <w:noProof/>
        </w:rPr>
        <w:t>7.4.3</w:t>
      </w:r>
      <w:r>
        <w:rPr>
          <w:rFonts w:asciiTheme="minorHAnsi" w:eastAsiaTheme="minorEastAsia" w:hAnsiTheme="minorHAnsi"/>
          <w:bCs w:val="0"/>
          <w:noProof/>
          <w:sz w:val="24"/>
          <w:szCs w:val="24"/>
          <w:lang w:eastAsia="ja-JP"/>
        </w:rPr>
        <w:tab/>
      </w:r>
      <w:r>
        <w:rPr>
          <w:noProof/>
        </w:rPr>
        <w:t>/accounts/{id}/creatives?$filter=</w:t>
      </w:r>
      <w:r>
        <w:rPr>
          <w:noProof/>
        </w:rPr>
        <w:tab/>
      </w:r>
      <w:r>
        <w:rPr>
          <w:noProof/>
        </w:rPr>
        <w:fldChar w:fldCharType="begin"/>
      </w:r>
      <w:r>
        <w:rPr>
          <w:noProof/>
        </w:rPr>
        <w:instrText xml:space="preserve"> PAGEREF _Toc308251681 \h </w:instrText>
      </w:r>
      <w:r>
        <w:rPr>
          <w:noProof/>
        </w:rPr>
      </w:r>
      <w:r>
        <w:rPr>
          <w:noProof/>
        </w:rPr>
        <w:fldChar w:fldCharType="separate"/>
      </w:r>
      <w:r>
        <w:rPr>
          <w:noProof/>
        </w:rPr>
        <w:t>60</w:t>
      </w:r>
      <w:r>
        <w:rPr>
          <w:noProof/>
        </w:rPr>
        <w:fldChar w:fldCharType="end"/>
      </w:r>
    </w:p>
    <w:p w14:paraId="42F248F3" w14:textId="77777777" w:rsidR="00F73024" w:rsidRDefault="00F73024">
      <w:pPr>
        <w:pStyle w:val="TOC2"/>
        <w:tabs>
          <w:tab w:val="left" w:pos="950"/>
        </w:tabs>
        <w:rPr>
          <w:rFonts w:asciiTheme="minorHAnsi" w:eastAsiaTheme="minorEastAsia" w:hAnsiTheme="minorHAnsi"/>
          <w:noProof/>
          <w:sz w:val="24"/>
          <w:szCs w:val="24"/>
          <w:lang w:eastAsia="ja-JP"/>
        </w:rPr>
      </w:pPr>
      <w:r>
        <w:rPr>
          <w:noProof/>
        </w:rPr>
        <w:t>7.5</w:t>
      </w:r>
      <w:r>
        <w:rPr>
          <w:rFonts w:asciiTheme="minorHAnsi" w:eastAsiaTheme="minorEastAsia" w:hAnsiTheme="minorHAnsi"/>
          <w:noProof/>
          <w:sz w:val="24"/>
          <w:szCs w:val="24"/>
          <w:lang w:eastAsia="ja-JP"/>
        </w:rPr>
        <w:tab/>
      </w:r>
      <w:r>
        <w:rPr>
          <w:noProof/>
        </w:rPr>
        <w:t>Account Orders</w:t>
      </w:r>
      <w:r>
        <w:rPr>
          <w:noProof/>
        </w:rPr>
        <w:tab/>
      </w:r>
      <w:r>
        <w:rPr>
          <w:noProof/>
        </w:rPr>
        <w:fldChar w:fldCharType="begin"/>
      </w:r>
      <w:r>
        <w:rPr>
          <w:noProof/>
        </w:rPr>
        <w:instrText xml:space="preserve"> PAGEREF _Toc308251682 \h </w:instrText>
      </w:r>
      <w:r>
        <w:rPr>
          <w:noProof/>
        </w:rPr>
      </w:r>
      <w:r>
        <w:rPr>
          <w:noProof/>
        </w:rPr>
        <w:fldChar w:fldCharType="separate"/>
      </w:r>
      <w:r>
        <w:rPr>
          <w:noProof/>
        </w:rPr>
        <w:t>61</w:t>
      </w:r>
      <w:r>
        <w:rPr>
          <w:noProof/>
        </w:rPr>
        <w:fldChar w:fldCharType="end"/>
      </w:r>
    </w:p>
    <w:p w14:paraId="63E5643F" w14:textId="77777777" w:rsidR="00F73024" w:rsidRDefault="00F73024">
      <w:pPr>
        <w:pStyle w:val="TOC3"/>
        <w:tabs>
          <w:tab w:val="left" w:pos="1765"/>
        </w:tabs>
        <w:rPr>
          <w:rFonts w:asciiTheme="minorHAnsi" w:eastAsiaTheme="minorEastAsia" w:hAnsiTheme="minorHAnsi"/>
          <w:bCs w:val="0"/>
          <w:noProof/>
          <w:sz w:val="24"/>
          <w:szCs w:val="24"/>
          <w:lang w:eastAsia="ja-JP"/>
        </w:rPr>
      </w:pPr>
      <w:r>
        <w:rPr>
          <w:noProof/>
        </w:rPr>
        <w:t>7.5.1</w:t>
      </w:r>
      <w:r>
        <w:rPr>
          <w:rFonts w:asciiTheme="minorHAnsi" w:eastAsiaTheme="minorEastAsia" w:hAnsiTheme="minorHAnsi"/>
          <w:bCs w:val="0"/>
          <w:noProof/>
          <w:sz w:val="24"/>
          <w:szCs w:val="24"/>
          <w:lang w:eastAsia="ja-JP"/>
        </w:rPr>
        <w:tab/>
      </w:r>
      <w:r>
        <w:rPr>
          <w:noProof/>
        </w:rPr>
        <w:t>/accounts/{id}/orders</w:t>
      </w:r>
      <w:r>
        <w:rPr>
          <w:noProof/>
        </w:rPr>
        <w:tab/>
      </w:r>
      <w:r>
        <w:rPr>
          <w:noProof/>
        </w:rPr>
        <w:fldChar w:fldCharType="begin"/>
      </w:r>
      <w:r>
        <w:rPr>
          <w:noProof/>
        </w:rPr>
        <w:instrText xml:space="preserve"> PAGEREF _Toc308251683 \h </w:instrText>
      </w:r>
      <w:r>
        <w:rPr>
          <w:noProof/>
        </w:rPr>
      </w:r>
      <w:r>
        <w:rPr>
          <w:noProof/>
        </w:rPr>
        <w:fldChar w:fldCharType="separate"/>
      </w:r>
      <w:r>
        <w:rPr>
          <w:noProof/>
        </w:rPr>
        <w:t>61</w:t>
      </w:r>
      <w:r>
        <w:rPr>
          <w:noProof/>
        </w:rPr>
        <w:fldChar w:fldCharType="end"/>
      </w:r>
    </w:p>
    <w:p w14:paraId="7243BA26" w14:textId="77777777" w:rsidR="00F73024" w:rsidRDefault="00F73024">
      <w:pPr>
        <w:pStyle w:val="TOC3"/>
        <w:tabs>
          <w:tab w:val="left" w:pos="1765"/>
        </w:tabs>
        <w:rPr>
          <w:rFonts w:asciiTheme="minorHAnsi" w:eastAsiaTheme="minorEastAsia" w:hAnsiTheme="minorHAnsi"/>
          <w:bCs w:val="0"/>
          <w:noProof/>
          <w:sz w:val="24"/>
          <w:szCs w:val="24"/>
          <w:lang w:eastAsia="ja-JP"/>
        </w:rPr>
      </w:pPr>
      <w:r>
        <w:rPr>
          <w:noProof/>
        </w:rPr>
        <w:t>7.5.2</w:t>
      </w:r>
      <w:r>
        <w:rPr>
          <w:rFonts w:asciiTheme="minorHAnsi" w:eastAsiaTheme="minorEastAsia" w:hAnsiTheme="minorHAnsi"/>
          <w:bCs w:val="0"/>
          <w:noProof/>
          <w:sz w:val="24"/>
          <w:szCs w:val="24"/>
          <w:lang w:eastAsia="ja-JP"/>
        </w:rPr>
        <w:tab/>
      </w:r>
      <w:r>
        <w:rPr>
          <w:noProof/>
        </w:rPr>
        <w:t>/accounts/{id}/orders/{id}</w:t>
      </w:r>
      <w:r>
        <w:rPr>
          <w:noProof/>
        </w:rPr>
        <w:tab/>
      </w:r>
      <w:r>
        <w:rPr>
          <w:noProof/>
        </w:rPr>
        <w:fldChar w:fldCharType="begin"/>
      </w:r>
      <w:r>
        <w:rPr>
          <w:noProof/>
        </w:rPr>
        <w:instrText xml:space="preserve"> PAGEREF _Toc308251684 \h </w:instrText>
      </w:r>
      <w:r>
        <w:rPr>
          <w:noProof/>
        </w:rPr>
      </w:r>
      <w:r>
        <w:rPr>
          <w:noProof/>
        </w:rPr>
        <w:fldChar w:fldCharType="separate"/>
      </w:r>
      <w:r>
        <w:rPr>
          <w:noProof/>
        </w:rPr>
        <w:t>63</w:t>
      </w:r>
      <w:r>
        <w:rPr>
          <w:noProof/>
        </w:rPr>
        <w:fldChar w:fldCharType="end"/>
      </w:r>
    </w:p>
    <w:p w14:paraId="2B4927E9" w14:textId="77777777" w:rsidR="00F73024" w:rsidRDefault="00F73024">
      <w:pPr>
        <w:pStyle w:val="TOC3"/>
        <w:tabs>
          <w:tab w:val="left" w:pos="1765"/>
        </w:tabs>
        <w:rPr>
          <w:rFonts w:asciiTheme="minorHAnsi" w:eastAsiaTheme="minorEastAsia" w:hAnsiTheme="minorHAnsi"/>
          <w:bCs w:val="0"/>
          <w:noProof/>
          <w:sz w:val="24"/>
          <w:szCs w:val="24"/>
          <w:lang w:eastAsia="ja-JP"/>
        </w:rPr>
      </w:pPr>
      <w:r>
        <w:rPr>
          <w:noProof/>
        </w:rPr>
        <w:t>7.5.3</w:t>
      </w:r>
      <w:r>
        <w:rPr>
          <w:rFonts w:asciiTheme="minorHAnsi" w:eastAsiaTheme="minorEastAsia" w:hAnsiTheme="minorHAnsi"/>
          <w:bCs w:val="0"/>
          <w:noProof/>
          <w:sz w:val="24"/>
          <w:szCs w:val="24"/>
          <w:lang w:eastAsia="ja-JP"/>
        </w:rPr>
        <w:tab/>
      </w:r>
      <w:r>
        <w:rPr>
          <w:noProof/>
        </w:rPr>
        <w:t>/accounts/{id}/orders?$filter=</w:t>
      </w:r>
      <w:r>
        <w:rPr>
          <w:noProof/>
        </w:rPr>
        <w:tab/>
      </w:r>
      <w:r>
        <w:rPr>
          <w:noProof/>
        </w:rPr>
        <w:fldChar w:fldCharType="begin"/>
      </w:r>
      <w:r>
        <w:rPr>
          <w:noProof/>
        </w:rPr>
        <w:instrText xml:space="preserve"> PAGEREF _Toc308251685 \h </w:instrText>
      </w:r>
      <w:r>
        <w:rPr>
          <w:noProof/>
        </w:rPr>
      </w:r>
      <w:r>
        <w:rPr>
          <w:noProof/>
        </w:rPr>
        <w:fldChar w:fldCharType="separate"/>
      </w:r>
      <w:r>
        <w:rPr>
          <w:noProof/>
        </w:rPr>
        <w:t>64</w:t>
      </w:r>
      <w:r>
        <w:rPr>
          <w:noProof/>
        </w:rPr>
        <w:fldChar w:fldCharType="end"/>
      </w:r>
    </w:p>
    <w:p w14:paraId="308CE2E6" w14:textId="77777777" w:rsidR="00F73024" w:rsidRDefault="00F73024">
      <w:pPr>
        <w:pStyle w:val="TOC2"/>
        <w:tabs>
          <w:tab w:val="left" w:pos="950"/>
        </w:tabs>
        <w:rPr>
          <w:rFonts w:asciiTheme="minorHAnsi" w:eastAsiaTheme="minorEastAsia" w:hAnsiTheme="minorHAnsi"/>
          <w:noProof/>
          <w:sz w:val="24"/>
          <w:szCs w:val="24"/>
          <w:lang w:eastAsia="ja-JP"/>
        </w:rPr>
      </w:pPr>
      <w:r>
        <w:rPr>
          <w:noProof/>
        </w:rPr>
        <w:t>7.6</w:t>
      </w:r>
      <w:r>
        <w:rPr>
          <w:rFonts w:asciiTheme="minorHAnsi" w:eastAsiaTheme="minorEastAsia" w:hAnsiTheme="minorHAnsi"/>
          <w:noProof/>
          <w:sz w:val="24"/>
          <w:szCs w:val="24"/>
          <w:lang w:eastAsia="ja-JP"/>
        </w:rPr>
        <w:tab/>
      </w:r>
      <w:r>
        <w:rPr>
          <w:noProof/>
        </w:rPr>
        <w:t>Account Order Lines</w:t>
      </w:r>
      <w:r>
        <w:rPr>
          <w:noProof/>
        </w:rPr>
        <w:tab/>
      </w:r>
      <w:r>
        <w:rPr>
          <w:noProof/>
        </w:rPr>
        <w:fldChar w:fldCharType="begin"/>
      </w:r>
      <w:r>
        <w:rPr>
          <w:noProof/>
        </w:rPr>
        <w:instrText xml:space="preserve"> PAGEREF _Toc308251686 \h </w:instrText>
      </w:r>
      <w:r>
        <w:rPr>
          <w:noProof/>
        </w:rPr>
      </w:r>
      <w:r>
        <w:rPr>
          <w:noProof/>
        </w:rPr>
        <w:fldChar w:fldCharType="separate"/>
      </w:r>
      <w:r>
        <w:rPr>
          <w:noProof/>
        </w:rPr>
        <w:t>65</w:t>
      </w:r>
      <w:r>
        <w:rPr>
          <w:noProof/>
        </w:rPr>
        <w:fldChar w:fldCharType="end"/>
      </w:r>
    </w:p>
    <w:p w14:paraId="27E94F72" w14:textId="77777777" w:rsidR="00F73024" w:rsidRDefault="00F73024">
      <w:pPr>
        <w:pStyle w:val="TOC3"/>
        <w:tabs>
          <w:tab w:val="left" w:pos="1765"/>
        </w:tabs>
        <w:rPr>
          <w:rFonts w:asciiTheme="minorHAnsi" w:eastAsiaTheme="minorEastAsia" w:hAnsiTheme="minorHAnsi"/>
          <w:bCs w:val="0"/>
          <w:noProof/>
          <w:sz w:val="24"/>
          <w:szCs w:val="24"/>
          <w:lang w:eastAsia="ja-JP"/>
        </w:rPr>
      </w:pPr>
      <w:r>
        <w:rPr>
          <w:noProof/>
        </w:rPr>
        <w:t>7.6.1</w:t>
      </w:r>
      <w:r>
        <w:rPr>
          <w:rFonts w:asciiTheme="minorHAnsi" w:eastAsiaTheme="minorEastAsia" w:hAnsiTheme="minorHAnsi"/>
          <w:bCs w:val="0"/>
          <w:noProof/>
          <w:sz w:val="24"/>
          <w:szCs w:val="24"/>
          <w:lang w:eastAsia="ja-JP"/>
        </w:rPr>
        <w:tab/>
      </w:r>
      <w:r>
        <w:rPr>
          <w:noProof/>
        </w:rPr>
        <w:t>/accounts/{id}/orders/{id}/lines</w:t>
      </w:r>
      <w:r>
        <w:rPr>
          <w:noProof/>
        </w:rPr>
        <w:tab/>
      </w:r>
      <w:r>
        <w:rPr>
          <w:noProof/>
        </w:rPr>
        <w:fldChar w:fldCharType="begin"/>
      </w:r>
      <w:r>
        <w:rPr>
          <w:noProof/>
        </w:rPr>
        <w:instrText xml:space="preserve"> PAGEREF _Toc308251687 \h </w:instrText>
      </w:r>
      <w:r>
        <w:rPr>
          <w:noProof/>
        </w:rPr>
      </w:r>
      <w:r>
        <w:rPr>
          <w:noProof/>
        </w:rPr>
        <w:fldChar w:fldCharType="separate"/>
      </w:r>
      <w:r>
        <w:rPr>
          <w:noProof/>
        </w:rPr>
        <w:t>65</w:t>
      </w:r>
      <w:r>
        <w:rPr>
          <w:noProof/>
        </w:rPr>
        <w:fldChar w:fldCharType="end"/>
      </w:r>
    </w:p>
    <w:p w14:paraId="3C99A39A" w14:textId="77777777" w:rsidR="00F73024" w:rsidRDefault="00F73024">
      <w:pPr>
        <w:pStyle w:val="TOC3"/>
        <w:tabs>
          <w:tab w:val="left" w:pos="1765"/>
        </w:tabs>
        <w:rPr>
          <w:rFonts w:asciiTheme="minorHAnsi" w:eastAsiaTheme="minorEastAsia" w:hAnsiTheme="minorHAnsi"/>
          <w:bCs w:val="0"/>
          <w:noProof/>
          <w:sz w:val="24"/>
          <w:szCs w:val="24"/>
          <w:lang w:eastAsia="ja-JP"/>
        </w:rPr>
      </w:pPr>
      <w:r>
        <w:rPr>
          <w:noProof/>
        </w:rPr>
        <w:t>7.6.2</w:t>
      </w:r>
      <w:r>
        <w:rPr>
          <w:rFonts w:asciiTheme="minorHAnsi" w:eastAsiaTheme="minorEastAsia" w:hAnsiTheme="minorHAnsi"/>
          <w:bCs w:val="0"/>
          <w:noProof/>
          <w:sz w:val="24"/>
          <w:szCs w:val="24"/>
          <w:lang w:eastAsia="ja-JP"/>
        </w:rPr>
        <w:tab/>
      </w:r>
      <w:r>
        <w:rPr>
          <w:noProof/>
        </w:rPr>
        <w:t>/accounts/{id}/orders/{id}/lines/{id}</w:t>
      </w:r>
      <w:r>
        <w:rPr>
          <w:noProof/>
        </w:rPr>
        <w:tab/>
      </w:r>
      <w:r>
        <w:rPr>
          <w:noProof/>
        </w:rPr>
        <w:fldChar w:fldCharType="begin"/>
      </w:r>
      <w:r>
        <w:rPr>
          <w:noProof/>
        </w:rPr>
        <w:instrText xml:space="preserve"> PAGEREF _Toc308251688 \h </w:instrText>
      </w:r>
      <w:r>
        <w:rPr>
          <w:noProof/>
        </w:rPr>
      </w:r>
      <w:r>
        <w:rPr>
          <w:noProof/>
        </w:rPr>
        <w:fldChar w:fldCharType="separate"/>
      </w:r>
      <w:r>
        <w:rPr>
          <w:noProof/>
        </w:rPr>
        <w:t>67</w:t>
      </w:r>
      <w:r>
        <w:rPr>
          <w:noProof/>
        </w:rPr>
        <w:fldChar w:fldCharType="end"/>
      </w:r>
    </w:p>
    <w:p w14:paraId="6D2626F4" w14:textId="77777777" w:rsidR="00F73024" w:rsidRDefault="00F73024">
      <w:pPr>
        <w:pStyle w:val="TOC3"/>
        <w:tabs>
          <w:tab w:val="left" w:pos="1765"/>
        </w:tabs>
        <w:rPr>
          <w:rFonts w:asciiTheme="minorHAnsi" w:eastAsiaTheme="minorEastAsia" w:hAnsiTheme="minorHAnsi"/>
          <w:bCs w:val="0"/>
          <w:noProof/>
          <w:sz w:val="24"/>
          <w:szCs w:val="24"/>
          <w:lang w:eastAsia="ja-JP"/>
        </w:rPr>
      </w:pPr>
      <w:r>
        <w:rPr>
          <w:noProof/>
        </w:rPr>
        <w:t>7.6.3</w:t>
      </w:r>
      <w:r>
        <w:rPr>
          <w:rFonts w:asciiTheme="minorHAnsi" w:eastAsiaTheme="minorEastAsia" w:hAnsiTheme="minorHAnsi"/>
          <w:bCs w:val="0"/>
          <w:noProof/>
          <w:sz w:val="24"/>
          <w:szCs w:val="24"/>
          <w:lang w:eastAsia="ja-JP"/>
        </w:rPr>
        <w:tab/>
      </w:r>
      <w:r>
        <w:rPr>
          <w:noProof/>
        </w:rPr>
        <w:t>/accounts/{id}/orders/{id}/lines?$filter=</w:t>
      </w:r>
      <w:r>
        <w:rPr>
          <w:noProof/>
        </w:rPr>
        <w:tab/>
      </w:r>
      <w:r>
        <w:rPr>
          <w:noProof/>
        </w:rPr>
        <w:fldChar w:fldCharType="begin"/>
      </w:r>
      <w:r>
        <w:rPr>
          <w:noProof/>
        </w:rPr>
        <w:instrText xml:space="preserve"> PAGEREF _Toc308251689 \h </w:instrText>
      </w:r>
      <w:r>
        <w:rPr>
          <w:noProof/>
        </w:rPr>
      </w:r>
      <w:r>
        <w:rPr>
          <w:noProof/>
        </w:rPr>
        <w:fldChar w:fldCharType="separate"/>
      </w:r>
      <w:r>
        <w:rPr>
          <w:noProof/>
        </w:rPr>
        <w:t>70</w:t>
      </w:r>
      <w:r>
        <w:rPr>
          <w:noProof/>
        </w:rPr>
        <w:fldChar w:fldCharType="end"/>
      </w:r>
    </w:p>
    <w:p w14:paraId="6BB160F0" w14:textId="77777777" w:rsidR="00F73024" w:rsidRDefault="00F73024">
      <w:pPr>
        <w:pStyle w:val="TOC3"/>
        <w:tabs>
          <w:tab w:val="left" w:pos="1765"/>
        </w:tabs>
        <w:rPr>
          <w:rFonts w:asciiTheme="minorHAnsi" w:eastAsiaTheme="minorEastAsia" w:hAnsiTheme="minorHAnsi"/>
          <w:bCs w:val="0"/>
          <w:noProof/>
          <w:sz w:val="24"/>
          <w:szCs w:val="24"/>
          <w:lang w:eastAsia="ja-JP"/>
        </w:rPr>
      </w:pPr>
      <w:r>
        <w:rPr>
          <w:noProof/>
        </w:rPr>
        <w:t>7.6.4</w:t>
      </w:r>
      <w:r>
        <w:rPr>
          <w:rFonts w:asciiTheme="minorHAnsi" w:eastAsiaTheme="minorEastAsia" w:hAnsiTheme="minorHAnsi"/>
          <w:bCs w:val="0"/>
          <w:noProof/>
          <w:sz w:val="24"/>
          <w:szCs w:val="24"/>
          <w:lang w:eastAsia="ja-JP"/>
        </w:rPr>
        <w:tab/>
      </w:r>
      <w:r>
        <w:rPr>
          <w:noProof/>
        </w:rPr>
        <w:t>accounts/{id}/orders/{id}/lines/{id}?book</w:t>
      </w:r>
      <w:r>
        <w:rPr>
          <w:noProof/>
        </w:rPr>
        <w:tab/>
      </w:r>
      <w:r>
        <w:rPr>
          <w:noProof/>
        </w:rPr>
        <w:fldChar w:fldCharType="begin"/>
      </w:r>
      <w:r>
        <w:rPr>
          <w:noProof/>
        </w:rPr>
        <w:instrText xml:space="preserve"> PAGEREF _Toc308251690 \h </w:instrText>
      </w:r>
      <w:r>
        <w:rPr>
          <w:noProof/>
        </w:rPr>
      </w:r>
      <w:r>
        <w:rPr>
          <w:noProof/>
        </w:rPr>
        <w:fldChar w:fldCharType="separate"/>
      </w:r>
      <w:r>
        <w:rPr>
          <w:noProof/>
        </w:rPr>
        <w:t>70</w:t>
      </w:r>
      <w:r>
        <w:rPr>
          <w:noProof/>
        </w:rPr>
        <w:fldChar w:fldCharType="end"/>
      </w:r>
    </w:p>
    <w:p w14:paraId="0EE0D299" w14:textId="77777777" w:rsidR="00F73024" w:rsidRDefault="00F73024">
      <w:pPr>
        <w:pStyle w:val="TOC3"/>
        <w:tabs>
          <w:tab w:val="left" w:pos="1765"/>
        </w:tabs>
        <w:rPr>
          <w:rFonts w:asciiTheme="minorHAnsi" w:eastAsiaTheme="minorEastAsia" w:hAnsiTheme="minorHAnsi"/>
          <w:bCs w:val="0"/>
          <w:noProof/>
          <w:sz w:val="24"/>
          <w:szCs w:val="24"/>
          <w:lang w:eastAsia="ja-JP"/>
        </w:rPr>
      </w:pPr>
      <w:r>
        <w:rPr>
          <w:noProof/>
        </w:rPr>
        <w:t>7.6.5</w:t>
      </w:r>
      <w:r>
        <w:rPr>
          <w:rFonts w:asciiTheme="minorHAnsi" w:eastAsiaTheme="minorEastAsia" w:hAnsiTheme="minorHAnsi"/>
          <w:bCs w:val="0"/>
          <w:noProof/>
          <w:sz w:val="24"/>
          <w:szCs w:val="24"/>
          <w:lang w:eastAsia="ja-JP"/>
        </w:rPr>
        <w:tab/>
      </w:r>
      <w:r>
        <w:rPr>
          <w:noProof/>
        </w:rPr>
        <w:t>/accounts/{id}/orders/{id}/lines/{id}?reserve</w:t>
      </w:r>
      <w:r>
        <w:rPr>
          <w:noProof/>
        </w:rPr>
        <w:tab/>
      </w:r>
      <w:r>
        <w:rPr>
          <w:noProof/>
        </w:rPr>
        <w:fldChar w:fldCharType="begin"/>
      </w:r>
      <w:r>
        <w:rPr>
          <w:noProof/>
        </w:rPr>
        <w:instrText xml:space="preserve"> PAGEREF _Toc308251691 \h </w:instrText>
      </w:r>
      <w:r>
        <w:rPr>
          <w:noProof/>
        </w:rPr>
      </w:r>
      <w:r>
        <w:rPr>
          <w:noProof/>
        </w:rPr>
        <w:fldChar w:fldCharType="separate"/>
      </w:r>
      <w:r>
        <w:rPr>
          <w:noProof/>
        </w:rPr>
        <w:t>72</w:t>
      </w:r>
      <w:r>
        <w:rPr>
          <w:noProof/>
        </w:rPr>
        <w:fldChar w:fldCharType="end"/>
      </w:r>
    </w:p>
    <w:p w14:paraId="61FBF15A" w14:textId="77777777" w:rsidR="00F73024" w:rsidRDefault="00F73024">
      <w:pPr>
        <w:pStyle w:val="TOC3"/>
        <w:tabs>
          <w:tab w:val="left" w:pos="1765"/>
        </w:tabs>
        <w:rPr>
          <w:rFonts w:asciiTheme="minorHAnsi" w:eastAsiaTheme="minorEastAsia" w:hAnsiTheme="minorHAnsi"/>
          <w:bCs w:val="0"/>
          <w:noProof/>
          <w:sz w:val="24"/>
          <w:szCs w:val="24"/>
          <w:lang w:eastAsia="ja-JP"/>
        </w:rPr>
      </w:pPr>
      <w:r>
        <w:rPr>
          <w:noProof/>
        </w:rPr>
        <w:t>7.6.6</w:t>
      </w:r>
      <w:r>
        <w:rPr>
          <w:rFonts w:asciiTheme="minorHAnsi" w:eastAsiaTheme="minorEastAsia" w:hAnsiTheme="minorHAnsi"/>
          <w:bCs w:val="0"/>
          <w:noProof/>
          <w:sz w:val="24"/>
          <w:szCs w:val="24"/>
          <w:lang w:eastAsia="ja-JP"/>
        </w:rPr>
        <w:tab/>
      </w:r>
      <w:r>
        <w:rPr>
          <w:noProof/>
        </w:rPr>
        <w:t>/accounts/{id}/orders/{id}/lines/{id}?cancel</w:t>
      </w:r>
      <w:r>
        <w:rPr>
          <w:noProof/>
        </w:rPr>
        <w:tab/>
      </w:r>
      <w:r>
        <w:rPr>
          <w:noProof/>
        </w:rPr>
        <w:fldChar w:fldCharType="begin"/>
      </w:r>
      <w:r>
        <w:rPr>
          <w:noProof/>
        </w:rPr>
        <w:instrText xml:space="preserve"> PAGEREF _Toc308251692 \h </w:instrText>
      </w:r>
      <w:r>
        <w:rPr>
          <w:noProof/>
        </w:rPr>
      </w:r>
      <w:r>
        <w:rPr>
          <w:noProof/>
        </w:rPr>
        <w:fldChar w:fldCharType="separate"/>
      </w:r>
      <w:r>
        <w:rPr>
          <w:noProof/>
        </w:rPr>
        <w:t>73</w:t>
      </w:r>
      <w:r>
        <w:rPr>
          <w:noProof/>
        </w:rPr>
        <w:fldChar w:fldCharType="end"/>
      </w:r>
    </w:p>
    <w:p w14:paraId="1966E543" w14:textId="77777777" w:rsidR="00F73024" w:rsidRDefault="00F73024">
      <w:pPr>
        <w:pStyle w:val="TOC3"/>
        <w:tabs>
          <w:tab w:val="left" w:pos="1765"/>
        </w:tabs>
        <w:rPr>
          <w:rFonts w:asciiTheme="minorHAnsi" w:eastAsiaTheme="minorEastAsia" w:hAnsiTheme="minorHAnsi"/>
          <w:bCs w:val="0"/>
          <w:noProof/>
          <w:sz w:val="24"/>
          <w:szCs w:val="24"/>
          <w:lang w:eastAsia="ja-JP"/>
        </w:rPr>
      </w:pPr>
      <w:r>
        <w:rPr>
          <w:noProof/>
        </w:rPr>
        <w:t>7.6.7</w:t>
      </w:r>
      <w:r>
        <w:rPr>
          <w:rFonts w:asciiTheme="minorHAnsi" w:eastAsiaTheme="minorEastAsia" w:hAnsiTheme="minorHAnsi"/>
          <w:bCs w:val="0"/>
          <w:noProof/>
          <w:sz w:val="24"/>
          <w:szCs w:val="24"/>
          <w:lang w:eastAsia="ja-JP"/>
        </w:rPr>
        <w:tab/>
      </w:r>
      <w:r>
        <w:rPr>
          <w:noProof/>
        </w:rPr>
        <w:t>/accounts/{id}/orders/{id}/lines/{id}?reset</w:t>
      </w:r>
      <w:r>
        <w:rPr>
          <w:noProof/>
        </w:rPr>
        <w:tab/>
      </w:r>
      <w:r>
        <w:rPr>
          <w:noProof/>
        </w:rPr>
        <w:fldChar w:fldCharType="begin"/>
      </w:r>
      <w:r>
        <w:rPr>
          <w:noProof/>
        </w:rPr>
        <w:instrText xml:space="preserve"> PAGEREF _Toc308251693 \h </w:instrText>
      </w:r>
      <w:r>
        <w:rPr>
          <w:noProof/>
        </w:rPr>
      </w:r>
      <w:r>
        <w:rPr>
          <w:noProof/>
        </w:rPr>
        <w:fldChar w:fldCharType="separate"/>
      </w:r>
      <w:r>
        <w:rPr>
          <w:noProof/>
        </w:rPr>
        <w:t>74</w:t>
      </w:r>
      <w:r>
        <w:rPr>
          <w:noProof/>
        </w:rPr>
        <w:fldChar w:fldCharType="end"/>
      </w:r>
    </w:p>
    <w:p w14:paraId="1B75ED78" w14:textId="77777777" w:rsidR="00F73024" w:rsidRDefault="00F73024">
      <w:pPr>
        <w:pStyle w:val="TOC2"/>
        <w:tabs>
          <w:tab w:val="left" w:pos="950"/>
        </w:tabs>
        <w:rPr>
          <w:rFonts w:asciiTheme="minorHAnsi" w:eastAsiaTheme="minorEastAsia" w:hAnsiTheme="minorHAnsi"/>
          <w:noProof/>
          <w:sz w:val="24"/>
          <w:szCs w:val="24"/>
          <w:lang w:eastAsia="ja-JP"/>
        </w:rPr>
      </w:pPr>
      <w:r>
        <w:rPr>
          <w:noProof/>
        </w:rPr>
        <w:t>7.7</w:t>
      </w:r>
      <w:r>
        <w:rPr>
          <w:rFonts w:asciiTheme="minorHAnsi" w:eastAsiaTheme="minorEastAsia" w:hAnsiTheme="minorHAnsi"/>
          <w:noProof/>
          <w:sz w:val="24"/>
          <w:szCs w:val="24"/>
          <w:lang w:eastAsia="ja-JP"/>
        </w:rPr>
        <w:tab/>
      </w:r>
      <w:r>
        <w:rPr>
          <w:noProof/>
        </w:rPr>
        <w:t>Organizations</w:t>
      </w:r>
      <w:r>
        <w:rPr>
          <w:noProof/>
        </w:rPr>
        <w:tab/>
      </w:r>
      <w:r>
        <w:rPr>
          <w:noProof/>
        </w:rPr>
        <w:fldChar w:fldCharType="begin"/>
      </w:r>
      <w:r>
        <w:rPr>
          <w:noProof/>
        </w:rPr>
        <w:instrText xml:space="preserve"> PAGEREF _Toc308251694 \h </w:instrText>
      </w:r>
      <w:r>
        <w:rPr>
          <w:noProof/>
        </w:rPr>
      </w:r>
      <w:r>
        <w:rPr>
          <w:noProof/>
        </w:rPr>
        <w:fldChar w:fldCharType="separate"/>
      </w:r>
      <w:r>
        <w:rPr>
          <w:noProof/>
        </w:rPr>
        <w:t>76</w:t>
      </w:r>
      <w:r>
        <w:rPr>
          <w:noProof/>
        </w:rPr>
        <w:fldChar w:fldCharType="end"/>
      </w:r>
    </w:p>
    <w:p w14:paraId="1623DBEE" w14:textId="77777777" w:rsidR="00F73024" w:rsidRDefault="00F73024">
      <w:pPr>
        <w:pStyle w:val="TOC3"/>
        <w:tabs>
          <w:tab w:val="left" w:pos="1765"/>
        </w:tabs>
        <w:rPr>
          <w:rFonts w:asciiTheme="minorHAnsi" w:eastAsiaTheme="minorEastAsia" w:hAnsiTheme="minorHAnsi"/>
          <w:bCs w:val="0"/>
          <w:noProof/>
          <w:sz w:val="24"/>
          <w:szCs w:val="24"/>
          <w:lang w:eastAsia="ja-JP"/>
        </w:rPr>
      </w:pPr>
      <w:r>
        <w:rPr>
          <w:noProof/>
        </w:rPr>
        <w:t>7.7.1</w:t>
      </w:r>
      <w:r>
        <w:rPr>
          <w:rFonts w:asciiTheme="minorHAnsi" w:eastAsiaTheme="minorEastAsia" w:hAnsiTheme="minorHAnsi"/>
          <w:bCs w:val="0"/>
          <w:noProof/>
          <w:sz w:val="24"/>
          <w:szCs w:val="24"/>
          <w:lang w:eastAsia="ja-JP"/>
        </w:rPr>
        <w:tab/>
      </w:r>
      <w:r>
        <w:rPr>
          <w:noProof/>
        </w:rPr>
        <w:t>/organizations</w:t>
      </w:r>
      <w:r>
        <w:rPr>
          <w:noProof/>
        </w:rPr>
        <w:tab/>
      </w:r>
      <w:r>
        <w:rPr>
          <w:noProof/>
        </w:rPr>
        <w:fldChar w:fldCharType="begin"/>
      </w:r>
      <w:r>
        <w:rPr>
          <w:noProof/>
        </w:rPr>
        <w:instrText xml:space="preserve"> PAGEREF _Toc308251695 \h </w:instrText>
      </w:r>
      <w:r>
        <w:rPr>
          <w:noProof/>
        </w:rPr>
      </w:r>
      <w:r>
        <w:rPr>
          <w:noProof/>
        </w:rPr>
        <w:fldChar w:fldCharType="separate"/>
      </w:r>
      <w:r>
        <w:rPr>
          <w:noProof/>
        </w:rPr>
        <w:t>76</w:t>
      </w:r>
      <w:r>
        <w:rPr>
          <w:noProof/>
        </w:rPr>
        <w:fldChar w:fldCharType="end"/>
      </w:r>
    </w:p>
    <w:p w14:paraId="78B8E9F0" w14:textId="77777777" w:rsidR="00F73024" w:rsidRDefault="00F73024">
      <w:pPr>
        <w:pStyle w:val="TOC3"/>
        <w:tabs>
          <w:tab w:val="left" w:pos="1765"/>
        </w:tabs>
        <w:rPr>
          <w:rFonts w:asciiTheme="minorHAnsi" w:eastAsiaTheme="minorEastAsia" w:hAnsiTheme="minorHAnsi"/>
          <w:bCs w:val="0"/>
          <w:noProof/>
          <w:sz w:val="24"/>
          <w:szCs w:val="24"/>
          <w:lang w:eastAsia="ja-JP"/>
        </w:rPr>
      </w:pPr>
      <w:r>
        <w:rPr>
          <w:noProof/>
        </w:rPr>
        <w:t>7.7.2</w:t>
      </w:r>
      <w:r>
        <w:rPr>
          <w:rFonts w:asciiTheme="minorHAnsi" w:eastAsiaTheme="minorEastAsia" w:hAnsiTheme="minorHAnsi"/>
          <w:bCs w:val="0"/>
          <w:noProof/>
          <w:sz w:val="24"/>
          <w:szCs w:val="24"/>
          <w:lang w:eastAsia="ja-JP"/>
        </w:rPr>
        <w:tab/>
      </w:r>
      <w:r>
        <w:rPr>
          <w:noProof/>
        </w:rPr>
        <w:t>/organization/{id}</w:t>
      </w:r>
      <w:r>
        <w:rPr>
          <w:noProof/>
        </w:rPr>
        <w:tab/>
      </w:r>
      <w:r>
        <w:rPr>
          <w:noProof/>
        </w:rPr>
        <w:fldChar w:fldCharType="begin"/>
      </w:r>
      <w:r>
        <w:rPr>
          <w:noProof/>
        </w:rPr>
        <w:instrText xml:space="preserve"> PAGEREF _Toc308251696 \h </w:instrText>
      </w:r>
      <w:r>
        <w:rPr>
          <w:noProof/>
        </w:rPr>
      </w:r>
      <w:r>
        <w:rPr>
          <w:noProof/>
        </w:rPr>
        <w:fldChar w:fldCharType="separate"/>
      </w:r>
      <w:r>
        <w:rPr>
          <w:noProof/>
        </w:rPr>
        <w:t>77</w:t>
      </w:r>
      <w:r>
        <w:rPr>
          <w:noProof/>
        </w:rPr>
        <w:fldChar w:fldCharType="end"/>
      </w:r>
    </w:p>
    <w:p w14:paraId="68F38A08" w14:textId="77777777" w:rsidR="00F73024" w:rsidRDefault="00F73024">
      <w:pPr>
        <w:pStyle w:val="TOC3"/>
        <w:tabs>
          <w:tab w:val="left" w:pos="1765"/>
        </w:tabs>
        <w:rPr>
          <w:rFonts w:asciiTheme="minorHAnsi" w:eastAsiaTheme="minorEastAsia" w:hAnsiTheme="minorHAnsi"/>
          <w:bCs w:val="0"/>
          <w:noProof/>
          <w:sz w:val="24"/>
          <w:szCs w:val="24"/>
          <w:lang w:eastAsia="ja-JP"/>
        </w:rPr>
      </w:pPr>
      <w:r>
        <w:rPr>
          <w:noProof/>
        </w:rPr>
        <w:t>7.7.3</w:t>
      </w:r>
      <w:r>
        <w:rPr>
          <w:rFonts w:asciiTheme="minorHAnsi" w:eastAsiaTheme="minorEastAsia" w:hAnsiTheme="minorHAnsi"/>
          <w:bCs w:val="0"/>
          <w:noProof/>
          <w:sz w:val="24"/>
          <w:szCs w:val="24"/>
          <w:lang w:eastAsia="ja-JP"/>
        </w:rPr>
        <w:tab/>
      </w:r>
      <w:r>
        <w:rPr>
          <w:noProof/>
        </w:rPr>
        <w:t>/organizations?$filter=</w:t>
      </w:r>
      <w:r>
        <w:rPr>
          <w:noProof/>
        </w:rPr>
        <w:tab/>
      </w:r>
      <w:r>
        <w:rPr>
          <w:noProof/>
        </w:rPr>
        <w:fldChar w:fldCharType="begin"/>
      </w:r>
      <w:r>
        <w:rPr>
          <w:noProof/>
        </w:rPr>
        <w:instrText xml:space="preserve"> PAGEREF _Toc308251697 \h </w:instrText>
      </w:r>
      <w:r>
        <w:rPr>
          <w:noProof/>
        </w:rPr>
      </w:r>
      <w:r>
        <w:rPr>
          <w:noProof/>
        </w:rPr>
        <w:fldChar w:fldCharType="separate"/>
      </w:r>
      <w:r>
        <w:rPr>
          <w:noProof/>
        </w:rPr>
        <w:t>80</w:t>
      </w:r>
      <w:r>
        <w:rPr>
          <w:noProof/>
        </w:rPr>
        <w:fldChar w:fldCharType="end"/>
      </w:r>
    </w:p>
    <w:p w14:paraId="620339D5" w14:textId="77777777" w:rsidR="00F73024" w:rsidRDefault="00F73024">
      <w:pPr>
        <w:pStyle w:val="TOC2"/>
        <w:tabs>
          <w:tab w:val="left" w:pos="950"/>
        </w:tabs>
        <w:rPr>
          <w:rFonts w:asciiTheme="minorHAnsi" w:eastAsiaTheme="minorEastAsia" w:hAnsiTheme="minorHAnsi"/>
          <w:noProof/>
          <w:sz w:val="24"/>
          <w:szCs w:val="24"/>
          <w:lang w:eastAsia="ja-JP"/>
        </w:rPr>
      </w:pPr>
      <w:r>
        <w:rPr>
          <w:noProof/>
        </w:rPr>
        <w:t>7.8</w:t>
      </w:r>
      <w:r>
        <w:rPr>
          <w:rFonts w:asciiTheme="minorHAnsi" w:eastAsiaTheme="minorEastAsia" w:hAnsiTheme="minorHAnsi"/>
          <w:noProof/>
          <w:sz w:val="24"/>
          <w:szCs w:val="24"/>
          <w:lang w:eastAsia="ja-JP"/>
        </w:rPr>
        <w:tab/>
      </w:r>
      <w:r>
        <w:rPr>
          <w:noProof/>
        </w:rPr>
        <w:t>Products</w:t>
      </w:r>
      <w:r>
        <w:rPr>
          <w:noProof/>
        </w:rPr>
        <w:tab/>
      </w:r>
      <w:r>
        <w:rPr>
          <w:noProof/>
        </w:rPr>
        <w:fldChar w:fldCharType="begin"/>
      </w:r>
      <w:r>
        <w:rPr>
          <w:noProof/>
        </w:rPr>
        <w:instrText xml:space="preserve"> PAGEREF _Toc308251698 \h </w:instrText>
      </w:r>
      <w:r>
        <w:rPr>
          <w:noProof/>
        </w:rPr>
      </w:r>
      <w:r>
        <w:rPr>
          <w:noProof/>
        </w:rPr>
        <w:fldChar w:fldCharType="separate"/>
      </w:r>
      <w:r>
        <w:rPr>
          <w:noProof/>
        </w:rPr>
        <w:t>81</w:t>
      </w:r>
      <w:r>
        <w:rPr>
          <w:noProof/>
        </w:rPr>
        <w:fldChar w:fldCharType="end"/>
      </w:r>
    </w:p>
    <w:p w14:paraId="30CE93EB" w14:textId="77777777" w:rsidR="00F73024" w:rsidRDefault="00F73024">
      <w:pPr>
        <w:pStyle w:val="TOC3"/>
        <w:tabs>
          <w:tab w:val="left" w:pos="1765"/>
        </w:tabs>
        <w:rPr>
          <w:rFonts w:asciiTheme="minorHAnsi" w:eastAsiaTheme="minorEastAsia" w:hAnsiTheme="minorHAnsi"/>
          <w:bCs w:val="0"/>
          <w:noProof/>
          <w:sz w:val="24"/>
          <w:szCs w:val="24"/>
          <w:lang w:eastAsia="ja-JP"/>
        </w:rPr>
      </w:pPr>
      <w:r>
        <w:rPr>
          <w:noProof/>
        </w:rPr>
        <w:t>7.8.1</w:t>
      </w:r>
      <w:r>
        <w:rPr>
          <w:rFonts w:asciiTheme="minorHAnsi" w:eastAsiaTheme="minorEastAsia" w:hAnsiTheme="minorHAnsi"/>
          <w:bCs w:val="0"/>
          <w:noProof/>
          <w:sz w:val="24"/>
          <w:szCs w:val="24"/>
          <w:lang w:eastAsia="ja-JP"/>
        </w:rPr>
        <w:tab/>
      </w:r>
      <w:r>
        <w:rPr>
          <w:noProof/>
        </w:rPr>
        <w:t>/products</w:t>
      </w:r>
      <w:r>
        <w:rPr>
          <w:noProof/>
        </w:rPr>
        <w:tab/>
      </w:r>
      <w:r>
        <w:rPr>
          <w:noProof/>
        </w:rPr>
        <w:fldChar w:fldCharType="begin"/>
      </w:r>
      <w:r>
        <w:rPr>
          <w:noProof/>
        </w:rPr>
        <w:instrText xml:space="preserve"> PAGEREF _Toc308251699 \h </w:instrText>
      </w:r>
      <w:r>
        <w:rPr>
          <w:noProof/>
        </w:rPr>
      </w:r>
      <w:r>
        <w:rPr>
          <w:noProof/>
        </w:rPr>
        <w:fldChar w:fldCharType="separate"/>
      </w:r>
      <w:r>
        <w:rPr>
          <w:noProof/>
        </w:rPr>
        <w:t>81</w:t>
      </w:r>
      <w:r>
        <w:rPr>
          <w:noProof/>
        </w:rPr>
        <w:fldChar w:fldCharType="end"/>
      </w:r>
    </w:p>
    <w:p w14:paraId="000D7BA9" w14:textId="77777777" w:rsidR="00F73024" w:rsidRDefault="00F73024">
      <w:pPr>
        <w:pStyle w:val="TOC3"/>
        <w:tabs>
          <w:tab w:val="left" w:pos="1765"/>
        </w:tabs>
        <w:rPr>
          <w:rFonts w:asciiTheme="minorHAnsi" w:eastAsiaTheme="minorEastAsia" w:hAnsiTheme="minorHAnsi"/>
          <w:bCs w:val="0"/>
          <w:noProof/>
          <w:sz w:val="24"/>
          <w:szCs w:val="24"/>
          <w:lang w:eastAsia="ja-JP"/>
        </w:rPr>
      </w:pPr>
      <w:r>
        <w:rPr>
          <w:noProof/>
        </w:rPr>
        <w:t>7.8.2</w:t>
      </w:r>
      <w:r>
        <w:rPr>
          <w:rFonts w:asciiTheme="minorHAnsi" w:eastAsiaTheme="minorEastAsia" w:hAnsiTheme="minorHAnsi"/>
          <w:bCs w:val="0"/>
          <w:noProof/>
          <w:sz w:val="24"/>
          <w:szCs w:val="24"/>
          <w:lang w:eastAsia="ja-JP"/>
        </w:rPr>
        <w:tab/>
      </w:r>
      <w:r>
        <w:rPr>
          <w:noProof/>
        </w:rPr>
        <w:t>/products/{id}</w:t>
      </w:r>
      <w:r>
        <w:rPr>
          <w:noProof/>
        </w:rPr>
        <w:tab/>
      </w:r>
      <w:r>
        <w:rPr>
          <w:noProof/>
        </w:rPr>
        <w:fldChar w:fldCharType="begin"/>
      </w:r>
      <w:r>
        <w:rPr>
          <w:noProof/>
        </w:rPr>
        <w:instrText xml:space="preserve"> PAGEREF _Toc308251700 \h </w:instrText>
      </w:r>
      <w:r>
        <w:rPr>
          <w:noProof/>
        </w:rPr>
      </w:r>
      <w:r>
        <w:rPr>
          <w:noProof/>
        </w:rPr>
        <w:fldChar w:fldCharType="separate"/>
      </w:r>
      <w:r>
        <w:rPr>
          <w:noProof/>
        </w:rPr>
        <w:t>82</w:t>
      </w:r>
      <w:r>
        <w:rPr>
          <w:noProof/>
        </w:rPr>
        <w:fldChar w:fldCharType="end"/>
      </w:r>
    </w:p>
    <w:p w14:paraId="204DBB58" w14:textId="77777777" w:rsidR="00F73024" w:rsidRDefault="00F73024">
      <w:pPr>
        <w:pStyle w:val="TOC3"/>
        <w:tabs>
          <w:tab w:val="left" w:pos="1765"/>
        </w:tabs>
        <w:rPr>
          <w:rFonts w:asciiTheme="minorHAnsi" w:eastAsiaTheme="minorEastAsia" w:hAnsiTheme="minorHAnsi"/>
          <w:bCs w:val="0"/>
          <w:noProof/>
          <w:sz w:val="24"/>
          <w:szCs w:val="24"/>
          <w:lang w:eastAsia="ja-JP"/>
        </w:rPr>
      </w:pPr>
      <w:r>
        <w:rPr>
          <w:noProof/>
        </w:rPr>
        <w:t>7.8.3</w:t>
      </w:r>
      <w:r>
        <w:rPr>
          <w:rFonts w:asciiTheme="minorHAnsi" w:eastAsiaTheme="minorEastAsia" w:hAnsiTheme="minorHAnsi"/>
          <w:bCs w:val="0"/>
          <w:noProof/>
          <w:sz w:val="24"/>
          <w:szCs w:val="24"/>
          <w:lang w:eastAsia="ja-JP"/>
        </w:rPr>
        <w:tab/>
      </w:r>
      <w:r>
        <w:rPr>
          <w:noProof/>
        </w:rPr>
        <w:t>/products/search</w:t>
      </w:r>
      <w:r>
        <w:rPr>
          <w:noProof/>
        </w:rPr>
        <w:tab/>
      </w:r>
      <w:r>
        <w:rPr>
          <w:noProof/>
        </w:rPr>
        <w:fldChar w:fldCharType="begin"/>
      </w:r>
      <w:r>
        <w:rPr>
          <w:noProof/>
        </w:rPr>
        <w:instrText xml:space="preserve"> PAGEREF _Toc308251701 \h </w:instrText>
      </w:r>
      <w:r>
        <w:rPr>
          <w:noProof/>
        </w:rPr>
      </w:r>
      <w:r>
        <w:rPr>
          <w:noProof/>
        </w:rPr>
        <w:fldChar w:fldCharType="separate"/>
      </w:r>
      <w:r>
        <w:rPr>
          <w:noProof/>
        </w:rPr>
        <w:t>83</w:t>
      </w:r>
      <w:r>
        <w:rPr>
          <w:noProof/>
        </w:rPr>
        <w:fldChar w:fldCharType="end"/>
      </w:r>
    </w:p>
    <w:p w14:paraId="6118D43E" w14:textId="77777777" w:rsidR="00F73024" w:rsidRDefault="00F73024">
      <w:pPr>
        <w:pStyle w:val="TOC3"/>
        <w:tabs>
          <w:tab w:val="left" w:pos="1765"/>
        </w:tabs>
        <w:rPr>
          <w:rFonts w:asciiTheme="minorHAnsi" w:eastAsiaTheme="minorEastAsia" w:hAnsiTheme="minorHAnsi"/>
          <w:bCs w:val="0"/>
          <w:noProof/>
          <w:sz w:val="24"/>
          <w:szCs w:val="24"/>
          <w:lang w:eastAsia="ja-JP"/>
        </w:rPr>
      </w:pPr>
      <w:r>
        <w:rPr>
          <w:noProof/>
        </w:rPr>
        <w:t>7.8.4</w:t>
      </w:r>
      <w:r>
        <w:rPr>
          <w:rFonts w:asciiTheme="minorHAnsi" w:eastAsiaTheme="minorEastAsia" w:hAnsiTheme="minorHAnsi"/>
          <w:bCs w:val="0"/>
          <w:noProof/>
          <w:sz w:val="24"/>
          <w:szCs w:val="24"/>
          <w:lang w:eastAsia="ja-JP"/>
        </w:rPr>
        <w:tab/>
      </w:r>
      <w:r>
        <w:rPr>
          <w:noProof/>
        </w:rPr>
        <w:t>/products/avails</w:t>
      </w:r>
      <w:r>
        <w:rPr>
          <w:noProof/>
        </w:rPr>
        <w:tab/>
      </w:r>
      <w:r>
        <w:rPr>
          <w:noProof/>
        </w:rPr>
        <w:fldChar w:fldCharType="begin"/>
      </w:r>
      <w:r>
        <w:rPr>
          <w:noProof/>
        </w:rPr>
        <w:instrText xml:space="preserve"> PAGEREF _Toc308251702 \h </w:instrText>
      </w:r>
      <w:r>
        <w:rPr>
          <w:noProof/>
        </w:rPr>
      </w:r>
      <w:r>
        <w:rPr>
          <w:noProof/>
        </w:rPr>
        <w:fldChar w:fldCharType="separate"/>
      </w:r>
      <w:r>
        <w:rPr>
          <w:noProof/>
        </w:rPr>
        <w:t>85</w:t>
      </w:r>
      <w:r>
        <w:rPr>
          <w:noProof/>
        </w:rPr>
        <w:fldChar w:fldCharType="end"/>
      </w:r>
    </w:p>
    <w:p w14:paraId="10933B9F" w14:textId="77777777" w:rsidR="00F73024" w:rsidRDefault="00F73024">
      <w:pPr>
        <w:pStyle w:val="TOC1"/>
        <w:tabs>
          <w:tab w:val="left" w:pos="351"/>
        </w:tabs>
        <w:rPr>
          <w:rFonts w:asciiTheme="minorHAnsi" w:eastAsiaTheme="minorEastAsia" w:hAnsiTheme="minorHAnsi"/>
          <w:b w:val="0"/>
          <w:bCs w:val="0"/>
          <w:noProof/>
          <w:sz w:val="24"/>
          <w:szCs w:val="24"/>
          <w:lang w:eastAsia="ja-JP"/>
        </w:rPr>
      </w:pPr>
      <w:r>
        <w:rPr>
          <w:noProof/>
        </w:rPr>
        <w:t>8</w:t>
      </w:r>
      <w:r>
        <w:rPr>
          <w:rFonts w:asciiTheme="minorHAnsi" w:eastAsiaTheme="minorEastAsia" w:hAnsiTheme="minorHAnsi"/>
          <w:b w:val="0"/>
          <w:bCs w:val="0"/>
          <w:noProof/>
          <w:sz w:val="24"/>
          <w:szCs w:val="24"/>
          <w:lang w:eastAsia="ja-JP"/>
        </w:rPr>
        <w:tab/>
      </w:r>
      <w:r>
        <w:rPr>
          <w:noProof/>
        </w:rPr>
        <w:t>Paging Query Parameters</w:t>
      </w:r>
      <w:r>
        <w:rPr>
          <w:noProof/>
        </w:rPr>
        <w:tab/>
      </w:r>
      <w:r>
        <w:rPr>
          <w:noProof/>
        </w:rPr>
        <w:fldChar w:fldCharType="begin"/>
      </w:r>
      <w:r>
        <w:rPr>
          <w:noProof/>
        </w:rPr>
        <w:instrText xml:space="preserve"> PAGEREF _Toc308251703 \h </w:instrText>
      </w:r>
      <w:r>
        <w:rPr>
          <w:noProof/>
        </w:rPr>
      </w:r>
      <w:r>
        <w:rPr>
          <w:noProof/>
        </w:rPr>
        <w:fldChar w:fldCharType="separate"/>
      </w:r>
      <w:r>
        <w:rPr>
          <w:noProof/>
        </w:rPr>
        <w:t>86</w:t>
      </w:r>
      <w:r>
        <w:rPr>
          <w:noProof/>
        </w:rPr>
        <w:fldChar w:fldCharType="end"/>
      </w:r>
    </w:p>
    <w:p w14:paraId="7B630838" w14:textId="77777777" w:rsidR="00F73024" w:rsidRDefault="00F73024">
      <w:pPr>
        <w:pStyle w:val="TOC1"/>
        <w:tabs>
          <w:tab w:val="left" w:pos="351"/>
        </w:tabs>
        <w:rPr>
          <w:rFonts w:asciiTheme="minorHAnsi" w:eastAsiaTheme="minorEastAsia" w:hAnsiTheme="minorHAnsi"/>
          <w:b w:val="0"/>
          <w:bCs w:val="0"/>
          <w:noProof/>
          <w:sz w:val="24"/>
          <w:szCs w:val="24"/>
          <w:lang w:eastAsia="ja-JP"/>
        </w:rPr>
      </w:pPr>
      <w:r>
        <w:rPr>
          <w:noProof/>
        </w:rPr>
        <w:t>9</w:t>
      </w:r>
      <w:r>
        <w:rPr>
          <w:rFonts w:asciiTheme="minorHAnsi" w:eastAsiaTheme="minorEastAsia" w:hAnsiTheme="minorHAnsi"/>
          <w:b w:val="0"/>
          <w:bCs w:val="0"/>
          <w:noProof/>
          <w:sz w:val="24"/>
          <w:szCs w:val="24"/>
          <w:lang w:eastAsia="ja-JP"/>
        </w:rPr>
        <w:tab/>
      </w:r>
      <w:r>
        <w:rPr>
          <w:noProof/>
        </w:rPr>
        <w:t>OpenDirect Workflow</w:t>
      </w:r>
      <w:r>
        <w:rPr>
          <w:noProof/>
        </w:rPr>
        <w:tab/>
      </w:r>
      <w:r>
        <w:rPr>
          <w:noProof/>
        </w:rPr>
        <w:fldChar w:fldCharType="begin"/>
      </w:r>
      <w:r>
        <w:rPr>
          <w:noProof/>
        </w:rPr>
        <w:instrText xml:space="preserve"> PAGEREF _Toc308251704 \h </w:instrText>
      </w:r>
      <w:r>
        <w:rPr>
          <w:noProof/>
        </w:rPr>
      </w:r>
      <w:r>
        <w:rPr>
          <w:noProof/>
        </w:rPr>
        <w:fldChar w:fldCharType="separate"/>
      </w:r>
      <w:r>
        <w:rPr>
          <w:noProof/>
        </w:rPr>
        <w:t>87</w:t>
      </w:r>
      <w:r>
        <w:rPr>
          <w:noProof/>
        </w:rPr>
        <w:fldChar w:fldCharType="end"/>
      </w:r>
    </w:p>
    <w:p w14:paraId="213F34CC" w14:textId="77777777" w:rsidR="00F73024" w:rsidRDefault="00F73024">
      <w:pPr>
        <w:pStyle w:val="TOC2"/>
        <w:tabs>
          <w:tab w:val="left" w:pos="950"/>
        </w:tabs>
        <w:rPr>
          <w:rFonts w:asciiTheme="minorHAnsi" w:eastAsiaTheme="minorEastAsia" w:hAnsiTheme="minorHAnsi"/>
          <w:noProof/>
          <w:sz w:val="24"/>
          <w:szCs w:val="24"/>
          <w:lang w:eastAsia="ja-JP"/>
        </w:rPr>
      </w:pPr>
      <w:r>
        <w:rPr>
          <w:noProof/>
        </w:rPr>
        <w:t>9.1</w:t>
      </w:r>
      <w:r>
        <w:rPr>
          <w:rFonts w:asciiTheme="minorHAnsi" w:eastAsiaTheme="minorEastAsia" w:hAnsiTheme="minorHAnsi"/>
          <w:noProof/>
          <w:sz w:val="24"/>
          <w:szCs w:val="24"/>
          <w:lang w:eastAsia="ja-JP"/>
        </w:rPr>
        <w:tab/>
      </w:r>
      <w:r>
        <w:rPr>
          <w:noProof/>
        </w:rPr>
        <w:t>Onboarding a Provider</w:t>
      </w:r>
      <w:r>
        <w:rPr>
          <w:noProof/>
        </w:rPr>
        <w:tab/>
      </w:r>
      <w:r>
        <w:rPr>
          <w:noProof/>
        </w:rPr>
        <w:fldChar w:fldCharType="begin"/>
      </w:r>
      <w:r>
        <w:rPr>
          <w:noProof/>
        </w:rPr>
        <w:instrText xml:space="preserve"> PAGEREF _Toc308251705 \h </w:instrText>
      </w:r>
      <w:r>
        <w:rPr>
          <w:noProof/>
        </w:rPr>
      </w:r>
      <w:r>
        <w:rPr>
          <w:noProof/>
        </w:rPr>
        <w:fldChar w:fldCharType="separate"/>
      </w:r>
      <w:r>
        <w:rPr>
          <w:noProof/>
        </w:rPr>
        <w:t>87</w:t>
      </w:r>
      <w:r>
        <w:rPr>
          <w:noProof/>
        </w:rPr>
        <w:fldChar w:fldCharType="end"/>
      </w:r>
    </w:p>
    <w:p w14:paraId="10D931AE" w14:textId="77777777" w:rsidR="00F73024" w:rsidRDefault="00F73024">
      <w:pPr>
        <w:pStyle w:val="TOC2"/>
        <w:tabs>
          <w:tab w:val="left" w:pos="950"/>
        </w:tabs>
        <w:rPr>
          <w:rFonts w:asciiTheme="minorHAnsi" w:eastAsiaTheme="minorEastAsia" w:hAnsiTheme="minorHAnsi"/>
          <w:noProof/>
          <w:sz w:val="24"/>
          <w:szCs w:val="24"/>
          <w:lang w:eastAsia="ja-JP"/>
        </w:rPr>
      </w:pPr>
      <w:r>
        <w:rPr>
          <w:noProof/>
        </w:rPr>
        <w:t>9.2</w:t>
      </w:r>
      <w:r>
        <w:rPr>
          <w:rFonts w:asciiTheme="minorHAnsi" w:eastAsiaTheme="minorEastAsia" w:hAnsiTheme="minorHAnsi"/>
          <w:noProof/>
          <w:sz w:val="24"/>
          <w:szCs w:val="24"/>
          <w:lang w:eastAsia="ja-JP"/>
        </w:rPr>
        <w:tab/>
      </w:r>
      <w:r>
        <w:rPr>
          <w:noProof/>
        </w:rPr>
        <w:t>Adding an Agency Organization</w:t>
      </w:r>
      <w:r>
        <w:rPr>
          <w:noProof/>
        </w:rPr>
        <w:tab/>
      </w:r>
      <w:r>
        <w:rPr>
          <w:noProof/>
        </w:rPr>
        <w:fldChar w:fldCharType="begin"/>
      </w:r>
      <w:r>
        <w:rPr>
          <w:noProof/>
        </w:rPr>
        <w:instrText xml:space="preserve"> PAGEREF _Toc308251706 \h </w:instrText>
      </w:r>
      <w:r>
        <w:rPr>
          <w:noProof/>
        </w:rPr>
      </w:r>
      <w:r>
        <w:rPr>
          <w:noProof/>
        </w:rPr>
        <w:fldChar w:fldCharType="separate"/>
      </w:r>
      <w:r>
        <w:rPr>
          <w:noProof/>
        </w:rPr>
        <w:t>87</w:t>
      </w:r>
      <w:r>
        <w:rPr>
          <w:noProof/>
        </w:rPr>
        <w:fldChar w:fldCharType="end"/>
      </w:r>
    </w:p>
    <w:p w14:paraId="7753A332" w14:textId="77777777" w:rsidR="00F73024" w:rsidRDefault="00F73024">
      <w:pPr>
        <w:pStyle w:val="TOC2"/>
        <w:tabs>
          <w:tab w:val="left" w:pos="950"/>
        </w:tabs>
        <w:rPr>
          <w:rFonts w:asciiTheme="minorHAnsi" w:eastAsiaTheme="minorEastAsia" w:hAnsiTheme="minorHAnsi"/>
          <w:noProof/>
          <w:sz w:val="24"/>
          <w:szCs w:val="24"/>
          <w:lang w:eastAsia="ja-JP"/>
        </w:rPr>
      </w:pPr>
      <w:r>
        <w:rPr>
          <w:noProof/>
        </w:rPr>
        <w:t>9.3</w:t>
      </w:r>
      <w:r>
        <w:rPr>
          <w:rFonts w:asciiTheme="minorHAnsi" w:eastAsiaTheme="minorEastAsia" w:hAnsiTheme="minorHAnsi"/>
          <w:noProof/>
          <w:sz w:val="24"/>
          <w:szCs w:val="24"/>
          <w:lang w:eastAsia="ja-JP"/>
        </w:rPr>
        <w:tab/>
      </w:r>
      <w:r>
        <w:rPr>
          <w:noProof/>
        </w:rPr>
        <w:t>Adding an Advertiser Organization</w:t>
      </w:r>
      <w:r>
        <w:rPr>
          <w:noProof/>
        </w:rPr>
        <w:tab/>
      </w:r>
      <w:r>
        <w:rPr>
          <w:noProof/>
        </w:rPr>
        <w:fldChar w:fldCharType="begin"/>
      </w:r>
      <w:r>
        <w:rPr>
          <w:noProof/>
        </w:rPr>
        <w:instrText xml:space="preserve"> PAGEREF _Toc308251707 \h </w:instrText>
      </w:r>
      <w:r>
        <w:rPr>
          <w:noProof/>
        </w:rPr>
      </w:r>
      <w:r>
        <w:rPr>
          <w:noProof/>
        </w:rPr>
        <w:fldChar w:fldCharType="separate"/>
      </w:r>
      <w:r>
        <w:rPr>
          <w:noProof/>
        </w:rPr>
        <w:t>87</w:t>
      </w:r>
      <w:r>
        <w:rPr>
          <w:noProof/>
        </w:rPr>
        <w:fldChar w:fldCharType="end"/>
      </w:r>
    </w:p>
    <w:p w14:paraId="5EA89DD6" w14:textId="77777777" w:rsidR="00F73024" w:rsidRDefault="00F73024">
      <w:pPr>
        <w:pStyle w:val="TOC2"/>
        <w:tabs>
          <w:tab w:val="left" w:pos="950"/>
        </w:tabs>
        <w:rPr>
          <w:rFonts w:asciiTheme="minorHAnsi" w:eastAsiaTheme="minorEastAsia" w:hAnsiTheme="minorHAnsi"/>
          <w:noProof/>
          <w:sz w:val="24"/>
          <w:szCs w:val="24"/>
          <w:lang w:eastAsia="ja-JP"/>
        </w:rPr>
      </w:pPr>
      <w:r>
        <w:rPr>
          <w:noProof/>
        </w:rPr>
        <w:t>9.4</w:t>
      </w:r>
      <w:r>
        <w:rPr>
          <w:rFonts w:asciiTheme="minorHAnsi" w:eastAsiaTheme="minorEastAsia" w:hAnsiTheme="minorHAnsi"/>
          <w:noProof/>
          <w:sz w:val="24"/>
          <w:szCs w:val="24"/>
          <w:lang w:eastAsia="ja-JP"/>
        </w:rPr>
        <w:tab/>
      </w:r>
      <w:r>
        <w:rPr>
          <w:noProof/>
        </w:rPr>
        <w:t>Getting an OAuth 2.0 Access Token</w:t>
      </w:r>
      <w:r>
        <w:rPr>
          <w:noProof/>
        </w:rPr>
        <w:tab/>
      </w:r>
      <w:r>
        <w:rPr>
          <w:noProof/>
        </w:rPr>
        <w:fldChar w:fldCharType="begin"/>
      </w:r>
      <w:r>
        <w:rPr>
          <w:noProof/>
        </w:rPr>
        <w:instrText xml:space="preserve"> PAGEREF _Toc308251708 \h </w:instrText>
      </w:r>
      <w:r>
        <w:rPr>
          <w:noProof/>
        </w:rPr>
      </w:r>
      <w:r>
        <w:rPr>
          <w:noProof/>
        </w:rPr>
        <w:fldChar w:fldCharType="separate"/>
      </w:r>
      <w:r>
        <w:rPr>
          <w:noProof/>
        </w:rPr>
        <w:t>87</w:t>
      </w:r>
      <w:r>
        <w:rPr>
          <w:noProof/>
        </w:rPr>
        <w:fldChar w:fldCharType="end"/>
      </w:r>
    </w:p>
    <w:p w14:paraId="05BC1182" w14:textId="77777777" w:rsidR="00F73024" w:rsidRDefault="00F73024">
      <w:pPr>
        <w:pStyle w:val="TOC2"/>
        <w:tabs>
          <w:tab w:val="left" w:pos="950"/>
        </w:tabs>
        <w:rPr>
          <w:rFonts w:asciiTheme="minorHAnsi" w:eastAsiaTheme="minorEastAsia" w:hAnsiTheme="minorHAnsi"/>
          <w:noProof/>
          <w:sz w:val="24"/>
          <w:szCs w:val="24"/>
          <w:lang w:eastAsia="ja-JP"/>
        </w:rPr>
      </w:pPr>
      <w:r>
        <w:rPr>
          <w:noProof/>
        </w:rPr>
        <w:t>9.5</w:t>
      </w:r>
      <w:r>
        <w:rPr>
          <w:rFonts w:asciiTheme="minorHAnsi" w:eastAsiaTheme="minorEastAsia" w:hAnsiTheme="minorHAnsi"/>
          <w:noProof/>
          <w:sz w:val="24"/>
          <w:szCs w:val="24"/>
          <w:lang w:eastAsia="ja-JP"/>
        </w:rPr>
        <w:tab/>
      </w:r>
      <w:r>
        <w:rPr>
          <w:noProof/>
        </w:rPr>
        <w:t>Adding an Account</w:t>
      </w:r>
      <w:r>
        <w:rPr>
          <w:noProof/>
        </w:rPr>
        <w:tab/>
      </w:r>
      <w:r>
        <w:rPr>
          <w:noProof/>
        </w:rPr>
        <w:fldChar w:fldCharType="begin"/>
      </w:r>
      <w:r>
        <w:rPr>
          <w:noProof/>
        </w:rPr>
        <w:instrText xml:space="preserve"> PAGEREF _Toc308251709 \h </w:instrText>
      </w:r>
      <w:r>
        <w:rPr>
          <w:noProof/>
        </w:rPr>
      </w:r>
      <w:r>
        <w:rPr>
          <w:noProof/>
        </w:rPr>
        <w:fldChar w:fldCharType="separate"/>
      </w:r>
      <w:r>
        <w:rPr>
          <w:noProof/>
        </w:rPr>
        <w:t>88</w:t>
      </w:r>
      <w:r>
        <w:rPr>
          <w:noProof/>
        </w:rPr>
        <w:fldChar w:fldCharType="end"/>
      </w:r>
    </w:p>
    <w:p w14:paraId="1AF857E2" w14:textId="77777777" w:rsidR="00F73024" w:rsidRDefault="00F73024">
      <w:pPr>
        <w:pStyle w:val="TOC2"/>
        <w:tabs>
          <w:tab w:val="left" w:pos="950"/>
        </w:tabs>
        <w:rPr>
          <w:rFonts w:asciiTheme="minorHAnsi" w:eastAsiaTheme="minorEastAsia" w:hAnsiTheme="minorHAnsi"/>
          <w:noProof/>
          <w:sz w:val="24"/>
          <w:szCs w:val="24"/>
          <w:lang w:eastAsia="ja-JP"/>
        </w:rPr>
      </w:pPr>
      <w:r>
        <w:rPr>
          <w:noProof/>
        </w:rPr>
        <w:t>9.6</w:t>
      </w:r>
      <w:r>
        <w:rPr>
          <w:rFonts w:asciiTheme="minorHAnsi" w:eastAsiaTheme="minorEastAsia" w:hAnsiTheme="minorHAnsi"/>
          <w:noProof/>
          <w:sz w:val="24"/>
          <w:szCs w:val="24"/>
          <w:lang w:eastAsia="ja-JP"/>
        </w:rPr>
        <w:tab/>
      </w:r>
      <w:r>
        <w:rPr>
          <w:noProof/>
        </w:rPr>
        <w:t>Get Product Inventory, Availability and Pricing</w:t>
      </w:r>
      <w:r>
        <w:rPr>
          <w:noProof/>
        </w:rPr>
        <w:tab/>
      </w:r>
      <w:r>
        <w:rPr>
          <w:noProof/>
        </w:rPr>
        <w:fldChar w:fldCharType="begin"/>
      </w:r>
      <w:r>
        <w:rPr>
          <w:noProof/>
        </w:rPr>
        <w:instrText xml:space="preserve"> PAGEREF _Toc308251710 \h </w:instrText>
      </w:r>
      <w:r>
        <w:rPr>
          <w:noProof/>
        </w:rPr>
      </w:r>
      <w:r>
        <w:rPr>
          <w:noProof/>
        </w:rPr>
        <w:fldChar w:fldCharType="separate"/>
      </w:r>
      <w:r>
        <w:rPr>
          <w:noProof/>
        </w:rPr>
        <w:t>88</w:t>
      </w:r>
      <w:r>
        <w:rPr>
          <w:noProof/>
        </w:rPr>
        <w:fldChar w:fldCharType="end"/>
      </w:r>
    </w:p>
    <w:p w14:paraId="445040A8" w14:textId="77777777" w:rsidR="00F73024" w:rsidRDefault="00F73024">
      <w:pPr>
        <w:pStyle w:val="TOC2"/>
        <w:tabs>
          <w:tab w:val="left" w:pos="950"/>
        </w:tabs>
        <w:rPr>
          <w:rFonts w:asciiTheme="minorHAnsi" w:eastAsiaTheme="minorEastAsia" w:hAnsiTheme="minorHAnsi"/>
          <w:noProof/>
          <w:sz w:val="24"/>
          <w:szCs w:val="24"/>
          <w:lang w:eastAsia="ja-JP"/>
        </w:rPr>
      </w:pPr>
      <w:r>
        <w:rPr>
          <w:noProof/>
        </w:rPr>
        <w:t>9.7</w:t>
      </w:r>
      <w:r>
        <w:rPr>
          <w:rFonts w:asciiTheme="minorHAnsi" w:eastAsiaTheme="minorEastAsia" w:hAnsiTheme="minorHAnsi"/>
          <w:noProof/>
          <w:sz w:val="24"/>
          <w:szCs w:val="24"/>
          <w:lang w:eastAsia="ja-JP"/>
        </w:rPr>
        <w:tab/>
      </w:r>
      <w:r>
        <w:rPr>
          <w:noProof/>
        </w:rPr>
        <w:t>Creating an Order</w:t>
      </w:r>
      <w:r>
        <w:rPr>
          <w:noProof/>
        </w:rPr>
        <w:tab/>
      </w:r>
      <w:r>
        <w:rPr>
          <w:noProof/>
        </w:rPr>
        <w:fldChar w:fldCharType="begin"/>
      </w:r>
      <w:r>
        <w:rPr>
          <w:noProof/>
        </w:rPr>
        <w:instrText xml:space="preserve"> PAGEREF _Toc308251711 \h </w:instrText>
      </w:r>
      <w:r>
        <w:rPr>
          <w:noProof/>
        </w:rPr>
      </w:r>
      <w:r>
        <w:rPr>
          <w:noProof/>
        </w:rPr>
        <w:fldChar w:fldCharType="separate"/>
      </w:r>
      <w:r>
        <w:rPr>
          <w:noProof/>
        </w:rPr>
        <w:t>89</w:t>
      </w:r>
      <w:r>
        <w:rPr>
          <w:noProof/>
        </w:rPr>
        <w:fldChar w:fldCharType="end"/>
      </w:r>
    </w:p>
    <w:p w14:paraId="55CD58C7" w14:textId="77777777" w:rsidR="00F73024" w:rsidRDefault="00F73024">
      <w:pPr>
        <w:pStyle w:val="TOC2"/>
        <w:tabs>
          <w:tab w:val="left" w:pos="950"/>
        </w:tabs>
        <w:rPr>
          <w:rFonts w:asciiTheme="minorHAnsi" w:eastAsiaTheme="minorEastAsia" w:hAnsiTheme="minorHAnsi"/>
          <w:noProof/>
          <w:sz w:val="24"/>
          <w:szCs w:val="24"/>
          <w:lang w:eastAsia="ja-JP"/>
        </w:rPr>
      </w:pPr>
      <w:r>
        <w:rPr>
          <w:noProof/>
        </w:rPr>
        <w:t>9.8</w:t>
      </w:r>
      <w:r>
        <w:rPr>
          <w:rFonts w:asciiTheme="minorHAnsi" w:eastAsiaTheme="minorEastAsia" w:hAnsiTheme="minorHAnsi"/>
          <w:noProof/>
          <w:sz w:val="24"/>
          <w:szCs w:val="24"/>
          <w:lang w:eastAsia="ja-JP"/>
        </w:rPr>
        <w:tab/>
      </w:r>
      <w:r>
        <w:rPr>
          <w:noProof/>
        </w:rPr>
        <w:t>Adding Lines to the Order</w:t>
      </w:r>
      <w:r>
        <w:rPr>
          <w:noProof/>
        </w:rPr>
        <w:tab/>
      </w:r>
      <w:r>
        <w:rPr>
          <w:noProof/>
        </w:rPr>
        <w:fldChar w:fldCharType="begin"/>
      </w:r>
      <w:r>
        <w:rPr>
          <w:noProof/>
        </w:rPr>
        <w:instrText xml:space="preserve"> PAGEREF _Toc308251712 \h </w:instrText>
      </w:r>
      <w:r>
        <w:rPr>
          <w:noProof/>
        </w:rPr>
      </w:r>
      <w:r>
        <w:rPr>
          <w:noProof/>
        </w:rPr>
        <w:fldChar w:fldCharType="separate"/>
      </w:r>
      <w:r>
        <w:rPr>
          <w:noProof/>
        </w:rPr>
        <w:t>89</w:t>
      </w:r>
      <w:r>
        <w:rPr>
          <w:noProof/>
        </w:rPr>
        <w:fldChar w:fldCharType="end"/>
      </w:r>
    </w:p>
    <w:p w14:paraId="41D3ABC6" w14:textId="77777777" w:rsidR="00F73024" w:rsidRDefault="00F73024">
      <w:pPr>
        <w:pStyle w:val="TOC2"/>
        <w:tabs>
          <w:tab w:val="left" w:pos="950"/>
        </w:tabs>
        <w:rPr>
          <w:rFonts w:asciiTheme="minorHAnsi" w:eastAsiaTheme="minorEastAsia" w:hAnsiTheme="minorHAnsi"/>
          <w:noProof/>
          <w:sz w:val="24"/>
          <w:szCs w:val="24"/>
          <w:lang w:eastAsia="ja-JP"/>
        </w:rPr>
      </w:pPr>
      <w:r>
        <w:rPr>
          <w:noProof/>
        </w:rPr>
        <w:t>9.9</w:t>
      </w:r>
      <w:r>
        <w:rPr>
          <w:rFonts w:asciiTheme="minorHAnsi" w:eastAsiaTheme="minorEastAsia" w:hAnsiTheme="minorHAnsi"/>
          <w:noProof/>
          <w:sz w:val="24"/>
          <w:szCs w:val="24"/>
          <w:lang w:eastAsia="ja-JP"/>
        </w:rPr>
        <w:tab/>
      </w:r>
      <w:r>
        <w:rPr>
          <w:noProof/>
        </w:rPr>
        <w:t>Uploading a Creative and Assigning It to a Line</w:t>
      </w:r>
      <w:r>
        <w:rPr>
          <w:noProof/>
        </w:rPr>
        <w:tab/>
      </w:r>
      <w:r>
        <w:rPr>
          <w:noProof/>
        </w:rPr>
        <w:fldChar w:fldCharType="begin"/>
      </w:r>
      <w:r>
        <w:rPr>
          <w:noProof/>
        </w:rPr>
        <w:instrText xml:space="preserve"> PAGEREF _Toc308251713 \h </w:instrText>
      </w:r>
      <w:r>
        <w:rPr>
          <w:noProof/>
        </w:rPr>
      </w:r>
      <w:r>
        <w:rPr>
          <w:noProof/>
        </w:rPr>
        <w:fldChar w:fldCharType="separate"/>
      </w:r>
      <w:r>
        <w:rPr>
          <w:noProof/>
        </w:rPr>
        <w:t>89</w:t>
      </w:r>
      <w:r>
        <w:rPr>
          <w:noProof/>
        </w:rPr>
        <w:fldChar w:fldCharType="end"/>
      </w:r>
    </w:p>
    <w:p w14:paraId="7071B0D4" w14:textId="77777777" w:rsidR="00F73024" w:rsidRDefault="00F73024">
      <w:pPr>
        <w:pStyle w:val="TOC2"/>
        <w:tabs>
          <w:tab w:val="clear" w:pos="1080"/>
          <w:tab w:val="left" w:pos="1061"/>
        </w:tabs>
        <w:rPr>
          <w:rFonts w:asciiTheme="minorHAnsi" w:eastAsiaTheme="minorEastAsia" w:hAnsiTheme="minorHAnsi"/>
          <w:noProof/>
          <w:sz w:val="24"/>
          <w:szCs w:val="24"/>
          <w:lang w:eastAsia="ja-JP"/>
        </w:rPr>
      </w:pPr>
      <w:r>
        <w:rPr>
          <w:noProof/>
        </w:rPr>
        <w:t>9.10</w:t>
      </w:r>
      <w:r>
        <w:rPr>
          <w:rFonts w:asciiTheme="minorHAnsi" w:eastAsiaTheme="minorEastAsia" w:hAnsiTheme="minorHAnsi"/>
          <w:noProof/>
          <w:sz w:val="24"/>
          <w:szCs w:val="24"/>
          <w:lang w:eastAsia="ja-JP"/>
        </w:rPr>
        <w:tab/>
      </w:r>
      <w:r>
        <w:rPr>
          <w:noProof/>
        </w:rPr>
        <w:t>Reserving, Booking, and Canceling a Line</w:t>
      </w:r>
      <w:r>
        <w:rPr>
          <w:noProof/>
        </w:rPr>
        <w:tab/>
      </w:r>
      <w:r>
        <w:rPr>
          <w:noProof/>
        </w:rPr>
        <w:fldChar w:fldCharType="begin"/>
      </w:r>
      <w:r>
        <w:rPr>
          <w:noProof/>
        </w:rPr>
        <w:instrText xml:space="preserve"> PAGEREF _Toc308251714 \h </w:instrText>
      </w:r>
      <w:r>
        <w:rPr>
          <w:noProof/>
        </w:rPr>
      </w:r>
      <w:r>
        <w:rPr>
          <w:noProof/>
        </w:rPr>
        <w:fldChar w:fldCharType="separate"/>
      </w:r>
      <w:r>
        <w:rPr>
          <w:noProof/>
        </w:rPr>
        <w:t>90</w:t>
      </w:r>
      <w:r>
        <w:rPr>
          <w:noProof/>
        </w:rPr>
        <w:fldChar w:fldCharType="end"/>
      </w:r>
    </w:p>
    <w:p w14:paraId="5499B66A" w14:textId="77777777" w:rsidR="00F73024" w:rsidRDefault="00F73024">
      <w:pPr>
        <w:pStyle w:val="TOC2"/>
        <w:tabs>
          <w:tab w:val="clear" w:pos="1080"/>
          <w:tab w:val="left" w:pos="1061"/>
        </w:tabs>
        <w:rPr>
          <w:rFonts w:asciiTheme="minorHAnsi" w:eastAsiaTheme="minorEastAsia" w:hAnsiTheme="minorHAnsi"/>
          <w:noProof/>
          <w:sz w:val="24"/>
          <w:szCs w:val="24"/>
          <w:lang w:eastAsia="ja-JP"/>
        </w:rPr>
      </w:pPr>
      <w:r>
        <w:rPr>
          <w:noProof/>
        </w:rPr>
        <w:t>9.11</w:t>
      </w:r>
      <w:r>
        <w:rPr>
          <w:rFonts w:asciiTheme="minorHAnsi" w:eastAsiaTheme="minorEastAsia" w:hAnsiTheme="minorHAnsi"/>
          <w:noProof/>
          <w:sz w:val="24"/>
          <w:szCs w:val="24"/>
          <w:lang w:eastAsia="ja-JP"/>
        </w:rPr>
        <w:tab/>
      </w:r>
      <w:r>
        <w:rPr>
          <w:noProof/>
        </w:rPr>
        <w:t>Reporting Clicks and Impressions</w:t>
      </w:r>
      <w:r>
        <w:rPr>
          <w:noProof/>
        </w:rPr>
        <w:tab/>
      </w:r>
      <w:r>
        <w:rPr>
          <w:noProof/>
        </w:rPr>
        <w:fldChar w:fldCharType="begin"/>
      </w:r>
      <w:r>
        <w:rPr>
          <w:noProof/>
        </w:rPr>
        <w:instrText xml:space="preserve"> PAGEREF _Toc308251715 \h </w:instrText>
      </w:r>
      <w:r>
        <w:rPr>
          <w:noProof/>
        </w:rPr>
      </w:r>
      <w:r>
        <w:rPr>
          <w:noProof/>
        </w:rPr>
        <w:fldChar w:fldCharType="separate"/>
      </w:r>
      <w:r>
        <w:rPr>
          <w:noProof/>
        </w:rPr>
        <w:t>90</w:t>
      </w:r>
      <w:r>
        <w:rPr>
          <w:noProof/>
        </w:rPr>
        <w:fldChar w:fldCharType="end"/>
      </w:r>
    </w:p>
    <w:p w14:paraId="27F7F506" w14:textId="77777777" w:rsidR="00F73024" w:rsidRDefault="00F73024">
      <w:pPr>
        <w:pStyle w:val="TOC2"/>
        <w:tabs>
          <w:tab w:val="clear" w:pos="1080"/>
          <w:tab w:val="left" w:pos="1061"/>
        </w:tabs>
        <w:rPr>
          <w:rFonts w:asciiTheme="minorHAnsi" w:eastAsiaTheme="minorEastAsia" w:hAnsiTheme="minorHAnsi"/>
          <w:noProof/>
          <w:sz w:val="24"/>
          <w:szCs w:val="24"/>
          <w:lang w:eastAsia="ja-JP"/>
        </w:rPr>
      </w:pPr>
      <w:r>
        <w:rPr>
          <w:noProof/>
        </w:rPr>
        <w:t>9.12</w:t>
      </w:r>
      <w:r>
        <w:rPr>
          <w:rFonts w:asciiTheme="minorHAnsi" w:eastAsiaTheme="minorEastAsia" w:hAnsiTheme="minorHAnsi"/>
          <w:noProof/>
          <w:sz w:val="24"/>
          <w:szCs w:val="24"/>
          <w:lang w:eastAsia="ja-JP"/>
        </w:rPr>
        <w:tab/>
      </w:r>
      <w:r>
        <w:rPr>
          <w:noProof/>
        </w:rPr>
        <w:t>Diagrams</w:t>
      </w:r>
      <w:r>
        <w:rPr>
          <w:noProof/>
        </w:rPr>
        <w:tab/>
      </w:r>
      <w:r>
        <w:rPr>
          <w:noProof/>
        </w:rPr>
        <w:fldChar w:fldCharType="begin"/>
      </w:r>
      <w:r>
        <w:rPr>
          <w:noProof/>
        </w:rPr>
        <w:instrText xml:space="preserve"> PAGEREF _Toc308251716 \h </w:instrText>
      </w:r>
      <w:r>
        <w:rPr>
          <w:noProof/>
        </w:rPr>
      </w:r>
      <w:r>
        <w:rPr>
          <w:noProof/>
        </w:rPr>
        <w:fldChar w:fldCharType="separate"/>
      </w:r>
      <w:r>
        <w:rPr>
          <w:noProof/>
        </w:rPr>
        <w:t>90</w:t>
      </w:r>
      <w:r>
        <w:rPr>
          <w:noProof/>
        </w:rPr>
        <w:fldChar w:fldCharType="end"/>
      </w:r>
    </w:p>
    <w:p w14:paraId="6E7FABF6" w14:textId="77777777" w:rsidR="00F73024" w:rsidRDefault="00F73024">
      <w:pPr>
        <w:pStyle w:val="TOC3"/>
        <w:tabs>
          <w:tab w:val="left" w:pos="1876"/>
        </w:tabs>
        <w:rPr>
          <w:rFonts w:asciiTheme="minorHAnsi" w:eastAsiaTheme="minorEastAsia" w:hAnsiTheme="minorHAnsi"/>
          <w:bCs w:val="0"/>
          <w:noProof/>
          <w:sz w:val="24"/>
          <w:szCs w:val="24"/>
          <w:lang w:eastAsia="ja-JP"/>
        </w:rPr>
      </w:pPr>
      <w:r>
        <w:rPr>
          <w:noProof/>
        </w:rPr>
        <w:t>9.12.1</w:t>
      </w:r>
      <w:r>
        <w:rPr>
          <w:rFonts w:asciiTheme="minorHAnsi" w:eastAsiaTheme="minorEastAsia" w:hAnsiTheme="minorHAnsi"/>
          <w:bCs w:val="0"/>
          <w:noProof/>
          <w:sz w:val="24"/>
          <w:szCs w:val="24"/>
          <w:lang w:eastAsia="ja-JP"/>
        </w:rPr>
        <w:tab/>
      </w:r>
      <w:r>
        <w:rPr>
          <w:noProof/>
        </w:rPr>
        <w:t>Publisher Workflow Diagram</w:t>
      </w:r>
      <w:r>
        <w:rPr>
          <w:noProof/>
        </w:rPr>
        <w:tab/>
      </w:r>
      <w:r>
        <w:rPr>
          <w:noProof/>
        </w:rPr>
        <w:fldChar w:fldCharType="begin"/>
      </w:r>
      <w:r>
        <w:rPr>
          <w:noProof/>
        </w:rPr>
        <w:instrText xml:space="preserve"> PAGEREF _Toc308251717 \h </w:instrText>
      </w:r>
      <w:r>
        <w:rPr>
          <w:noProof/>
        </w:rPr>
      </w:r>
      <w:r>
        <w:rPr>
          <w:noProof/>
        </w:rPr>
        <w:fldChar w:fldCharType="separate"/>
      </w:r>
      <w:r>
        <w:rPr>
          <w:noProof/>
        </w:rPr>
        <w:t>90</w:t>
      </w:r>
      <w:r>
        <w:rPr>
          <w:noProof/>
        </w:rPr>
        <w:fldChar w:fldCharType="end"/>
      </w:r>
    </w:p>
    <w:p w14:paraId="32F4F2D4" w14:textId="77777777" w:rsidR="00F73024" w:rsidRDefault="00F73024">
      <w:pPr>
        <w:pStyle w:val="TOC3"/>
        <w:tabs>
          <w:tab w:val="left" w:pos="1876"/>
        </w:tabs>
        <w:rPr>
          <w:rFonts w:asciiTheme="minorHAnsi" w:eastAsiaTheme="minorEastAsia" w:hAnsiTheme="minorHAnsi"/>
          <w:bCs w:val="0"/>
          <w:noProof/>
          <w:sz w:val="24"/>
          <w:szCs w:val="24"/>
          <w:lang w:eastAsia="ja-JP"/>
        </w:rPr>
      </w:pPr>
      <w:r>
        <w:rPr>
          <w:noProof/>
        </w:rPr>
        <w:t>9.12.2</w:t>
      </w:r>
      <w:r>
        <w:rPr>
          <w:rFonts w:asciiTheme="minorHAnsi" w:eastAsiaTheme="minorEastAsia" w:hAnsiTheme="minorHAnsi"/>
          <w:bCs w:val="0"/>
          <w:noProof/>
          <w:sz w:val="24"/>
          <w:szCs w:val="24"/>
          <w:lang w:eastAsia="ja-JP"/>
        </w:rPr>
        <w:tab/>
      </w:r>
      <w:r>
        <w:rPr>
          <w:noProof/>
        </w:rPr>
        <w:t>Agency Workflow Diagram</w:t>
      </w:r>
      <w:r>
        <w:rPr>
          <w:noProof/>
        </w:rPr>
        <w:tab/>
      </w:r>
      <w:r>
        <w:rPr>
          <w:noProof/>
        </w:rPr>
        <w:fldChar w:fldCharType="begin"/>
      </w:r>
      <w:r>
        <w:rPr>
          <w:noProof/>
        </w:rPr>
        <w:instrText xml:space="preserve"> PAGEREF _Toc308251718 \h </w:instrText>
      </w:r>
      <w:r>
        <w:rPr>
          <w:noProof/>
        </w:rPr>
      </w:r>
      <w:r>
        <w:rPr>
          <w:noProof/>
        </w:rPr>
        <w:fldChar w:fldCharType="separate"/>
      </w:r>
      <w:r>
        <w:rPr>
          <w:noProof/>
        </w:rPr>
        <w:t>90</w:t>
      </w:r>
      <w:r>
        <w:rPr>
          <w:noProof/>
        </w:rPr>
        <w:fldChar w:fldCharType="end"/>
      </w:r>
    </w:p>
    <w:p w14:paraId="7A148F98" w14:textId="77777777" w:rsidR="00F73024" w:rsidRDefault="00F73024">
      <w:pPr>
        <w:pStyle w:val="TOC3"/>
        <w:tabs>
          <w:tab w:val="left" w:pos="1876"/>
        </w:tabs>
        <w:rPr>
          <w:rFonts w:asciiTheme="minorHAnsi" w:eastAsiaTheme="minorEastAsia" w:hAnsiTheme="minorHAnsi"/>
          <w:bCs w:val="0"/>
          <w:noProof/>
          <w:sz w:val="24"/>
          <w:szCs w:val="24"/>
          <w:lang w:eastAsia="ja-JP"/>
        </w:rPr>
      </w:pPr>
      <w:r>
        <w:rPr>
          <w:noProof/>
        </w:rPr>
        <w:t>9.12.3</w:t>
      </w:r>
      <w:r>
        <w:rPr>
          <w:rFonts w:asciiTheme="minorHAnsi" w:eastAsiaTheme="minorEastAsia" w:hAnsiTheme="minorHAnsi"/>
          <w:bCs w:val="0"/>
          <w:noProof/>
          <w:sz w:val="24"/>
          <w:szCs w:val="24"/>
          <w:lang w:eastAsia="ja-JP"/>
        </w:rPr>
        <w:tab/>
      </w:r>
      <w:r>
        <w:rPr>
          <w:noProof/>
        </w:rPr>
        <w:t>Advertiser Workflow Diagram</w:t>
      </w:r>
      <w:r>
        <w:rPr>
          <w:noProof/>
        </w:rPr>
        <w:tab/>
      </w:r>
      <w:r>
        <w:rPr>
          <w:noProof/>
        </w:rPr>
        <w:fldChar w:fldCharType="begin"/>
      </w:r>
      <w:r>
        <w:rPr>
          <w:noProof/>
        </w:rPr>
        <w:instrText xml:space="preserve"> PAGEREF _Toc308251719 \h </w:instrText>
      </w:r>
      <w:r>
        <w:rPr>
          <w:noProof/>
        </w:rPr>
      </w:r>
      <w:r>
        <w:rPr>
          <w:noProof/>
        </w:rPr>
        <w:fldChar w:fldCharType="separate"/>
      </w:r>
      <w:r>
        <w:rPr>
          <w:noProof/>
        </w:rPr>
        <w:t>90</w:t>
      </w:r>
      <w:r>
        <w:rPr>
          <w:noProof/>
        </w:rPr>
        <w:fldChar w:fldCharType="end"/>
      </w:r>
    </w:p>
    <w:p w14:paraId="01D5BF98" w14:textId="77777777" w:rsidR="00F73024" w:rsidRDefault="00F73024">
      <w:pPr>
        <w:pStyle w:val="TOC3"/>
        <w:tabs>
          <w:tab w:val="left" w:pos="1876"/>
        </w:tabs>
        <w:rPr>
          <w:rFonts w:asciiTheme="minorHAnsi" w:eastAsiaTheme="minorEastAsia" w:hAnsiTheme="minorHAnsi"/>
          <w:bCs w:val="0"/>
          <w:noProof/>
          <w:sz w:val="24"/>
          <w:szCs w:val="24"/>
          <w:lang w:eastAsia="ja-JP"/>
        </w:rPr>
      </w:pPr>
      <w:r>
        <w:rPr>
          <w:noProof/>
        </w:rPr>
        <w:t>9.12.4</w:t>
      </w:r>
      <w:r>
        <w:rPr>
          <w:rFonts w:asciiTheme="minorHAnsi" w:eastAsiaTheme="minorEastAsia" w:hAnsiTheme="minorHAnsi"/>
          <w:bCs w:val="0"/>
          <w:noProof/>
          <w:sz w:val="24"/>
          <w:szCs w:val="24"/>
          <w:lang w:eastAsia="ja-JP"/>
        </w:rPr>
        <w:tab/>
      </w:r>
      <w:r>
        <w:rPr>
          <w:noProof/>
        </w:rPr>
        <w:t>Booking State Diagram</w:t>
      </w:r>
      <w:r>
        <w:rPr>
          <w:noProof/>
        </w:rPr>
        <w:tab/>
      </w:r>
      <w:r>
        <w:rPr>
          <w:noProof/>
        </w:rPr>
        <w:fldChar w:fldCharType="begin"/>
      </w:r>
      <w:r>
        <w:rPr>
          <w:noProof/>
        </w:rPr>
        <w:instrText xml:space="preserve"> PAGEREF _Toc308251720 \h </w:instrText>
      </w:r>
      <w:r>
        <w:rPr>
          <w:noProof/>
        </w:rPr>
      </w:r>
      <w:r>
        <w:rPr>
          <w:noProof/>
        </w:rPr>
        <w:fldChar w:fldCharType="separate"/>
      </w:r>
      <w:r>
        <w:rPr>
          <w:noProof/>
        </w:rPr>
        <w:t>90</w:t>
      </w:r>
      <w:r>
        <w:rPr>
          <w:noProof/>
        </w:rPr>
        <w:fldChar w:fldCharType="end"/>
      </w:r>
    </w:p>
    <w:p w14:paraId="0023E9FD" w14:textId="77777777" w:rsidR="00F73024" w:rsidRDefault="00F73024">
      <w:pPr>
        <w:pStyle w:val="TOC3"/>
        <w:tabs>
          <w:tab w:val="left" w:pos="1876"/>
        </w:tabs>
        <w:rPr>
          <w:rFonts w:asciiTheme="minorHAnsi" w:eastAsiaTheme="minorEastAsia" w:hAnsiTheme="minorHAnsi"/>
          <w:bCs w:val="0"/>
          <w:noProof/>
          <w:sz w:val="24"/>
          <w:szCs w:val="24"/>
          <w:lang w:eastAsia="ja-JP"/>
        </w:rPr>
      </w:pPr>
      <w:r>
        <w:rPr>
          <w:noProof/>
        </w:rPr>
        <w:t>9.12.5</w:t>
      </w:r>
      <w:r>
        <w:rPr>
          <w:rFonts w:asciiTheme="minorHAnsi" w:eastAsiaTheme="minorEastAsia" w:hAnsiTheme="minorHAnsi"/>
          <w:bCs w:val="0"/>
          <w:noProof/>
          <w:sz w:val="24"/>
          <w:szCs w:val="24"/>
          <w:lang w:eastAsia="ja-JP"/>
        </w:rPr>
        <w:tab/>
      </w:r>
      <w:r>
        <w:rPr>
          <w:noProof/>
        </w:rPr>
        <w:t>Resource Model Diagram</w:t>
      </w:r>
      <w:r>
        <w:rPr>
          <w:noProof/>
        </w:rPr>
        <w:tab/>
      </w:r>
      <w:r>
        <w:rPr>
          <w:noProof/>
        </w:rPr>
        <w:fldChar w:fldCharType="begin"/>
      </w:r>
      <w:r>
        <w:rPr>
          <w:noProof/>
        </w:rPr>
        <w:instrText xml:space="preserve"> PAGEREF _Toc308251721 \h </w:instrText>
      </w:r>
      <w:r>
        <w:rPr>
          <w:noProof/>
        </w:rPr>
      </w:r>
      <w:r>
        <w:rPr>
          <w:noProof/>
        </w:rPr>
        <w:fldChar w:fldCharType="separate"/>
      </w:r>
      <w:r>
        <w:rPr>
          <w:noProof/>
        </w:rPr>
        <w:t>91</w:t>
      </w:r>
      <w:r>
        <w:rPr>
          <w:noProof/>
        </w:rPr>
        <w:fldChar w:fldCharType="end"/>
      </w:r>
    </w:p>
    <w:p w14:paraId="7CD43220" w14:textId="77777777" w:rsidR="00F73024" w:rsidRDefault="00F73024">
      <w:pPr>
        <w:pStyle w:val="TOC1"/>
        <w:tabs>
          <w:tab w:val="left" w:pos="462"/>
        </w:tabs>
        <w:rPr>
          <w:rFonts w:asciiTheme="minorHAnsi" w:eastAsiaTheme="minorEastAsia" w:hAnsiTheme="minorHAnsi"/>
          <w:b w:val="0"/>
          <w:bCs w:val="0"/>
          <w:noProof/>
          <w:sz w:val="24"/>
          <w:szCs w:val="24"/>
          <w:lang w:eastAsia="ja-JP"/>
        </w:rPr>
      </w:pPr>
      <w:r>
        <w:rPr>
          <w:noProof/>
        </w:rPr>
        <w:lastRenderedPageBreak/>
        <w:t>10</w:t>
      </w:r>
      <w:r>
        <w:rPr>
          <w:rFonts w:asciiTheme="minorHAnsi" w:eastAsiaTheme="minorEastAsia" w:hAnsiTheme="minorHAnsi"/>
          <w:b w:val="0"/>
          <w:bCs w:val="0"/>
          <w:noProof/>
          <w:sz w:val="24"/>
          <w:szCs w:val="24"/>
          <w:lang w:eastAsia="ja-JP"/>
        </w:rPr>
        <w:tab/>
      </w:r>
      <w:r>
        <w:rPr>
          <w:noProof/>
        </w:rPr>
        <w:t>Definitions</w:t>
      </w:r>
      <w:r>
        <w:rPr>
          <w:noProof/>
        </w:rPr>
        <w:tab/>
      </w:r>
      <w:r>
        <w:rPr>
          <w:noProof/>
        </w:rPr>
        <w:fldChar w:fldCharType="begin"/>
      </w:r>
      <w:r>
        <w:rPr>
          <w:noProof/>
        </w:rPr>
        <w:instrText xml:space="preserve"> PAGEREF _Toc308251722 \h </w:instrText>
      </w:r>
      <w:r>
        <w:rPr>
          <w:noProof/>
        </w:rPr>
      </w:r>
      <w:r>
        <w:rPr>
          <w:noProof/>
        </w:rPr>
        <w:fldChar w:fldCharType="separate"/>
      </w:r>
      <w:r>
        <w:rPr>
          <w:noProof/>
        </w:rPr>
        <w:t>91</w:t>
      </w:r>
      <w:r>
        <w:rPr>
          <w:noProof/>
        </w:rPr>
        <w:fldChar w:fldCharType="end"/>
      </w:r>
    </w:p>
    <w:p w14:paraId="7393F4B2" w14:textId="77777777" w:rsidR="00F73024" w:rsidRDefault="00F73024">
      <w:pPr>
        <w:pStyle w:val="TOC1"/>
        <w:tabs>
          <w:tab w:val="left" w:pos="462"/>
        </w:tabs>
        <w:rPr>
          <w:rFonts w:asciiTheme="minorHAnsi" w:eastAsiaTheme="minorEastAsia" w:hAnsiTheme="minorHAnsi"/>
          <w:b w:val="0"/>
          <w:bCs w:val="0"/>
          <w:noProof/>
          <w:sz w:val="24"/>
          <w:szCs w:val="24"/>
          <w:lang w:eastAsia="ja-JP"/>
        </w:rPr>
      </w:pPr>
      <w:r>
        <w:rPr>
          <w:noProof/>
        </w:rPr>
        <w:t>11</w:t>
      </w:r>
      <w:r>
        <w:rPr>
          <w:rFonts w:asciiTheme="minorHAnsi" w:eastAsiaTheme="minorEastAsia" w:hAnsiTheme="minorHAnsi"/>
          <w:b w:val="0"/>
          <w:bCs w:val="0"/>
          <w:noProof/>
          <w:sz w:val="24"/>
          <w:szCs w:val="24"/>
          <w:lang w:eastAsia="ja-JP"/>
        </w:rPr>
        <w:tab/>
      </w:r>
      <w:r>
        <w:rPr>
          <w:noProof/>
        </w:rPr>
        <w:t>vNext</w:t>
      </w:r>
      <w:r>
        <w:rPr>
          <w:noProof/>
        </w:rPr>
        <w:tab/>
      </w:r>
      <w:r>
        <w:rPr>
          <w:noProof/>
        </w:rPr>
        <w:fldChar w:fldCharType="begin"/>
      </w:r>
      <w:r>
        <w:rPr>
          <w:noProof/>
        </w:rPr>
        <w:instrText xml:space="preserve"> PAGEREF _Toc308251723 \h </w:instrText>
      </w:r>
      <w:r>
        <w:rPr>
          <w:noProof/>
        </w:rPr>
      </w:r>
      <w:r>
        <w:rPr>
          <w:noProof/>
        </w:rPr>
        <w:fldChar w:fldCharType="separate"/>
      </w:r>
      <w:r>
        <w:rPr>
          <w:noProof/>
        </w:rPr>
        <w:t>91</w:t>
      </w:r>
      <w:r>
        <w:rPr>
          <w:noProof/>
        </w:rPr>
        <w:fldChar w:fldCharType="end"/>
      </w:r>
    </w:p>
    <w:p w14:paraId="0E1F4315" w14:textId="77777777" w:rsidR="00F73024" w:rsidRDefault="00F73024">
      <w:pPr>
        <w:pStyle w:val="TOC1"/>
        <w:tabs>
          <w:tab w:val="left" w:pos="462"/>
        </w:tabs>
        <w:rPr>
          <w:rFonts w:asciiTheme="minorHAnsi" w:eastAsiaTheme="minorEastAsia" w:hAnsiTheme="minorHAnsi"/>
          <w:b w:val="0"/>
          <w:bCs w:val="0"/>
          <w:noProof/>
          <w:sz w:val="24"/>
          <w:szCs w:val="24"/>
          <w:lang w:eastAsia="ja-JP"/>
        </w:rPr>
      </w:pPr>
      <w:r>
        <w:rPr>
          <w:noProof/>
        </w:rPr>
        <w:t>12</w:t>
      </w:r>
      <w:r>
        <w:rPr>
          <w:rFonts w:asciiTheme="minorHAnsi" w:eastAsiaTheme="minorEastAsia" w:hAnsiTheme="minorHAnsi"/>
          <w:b w:val="0"/>
          <w:bCs w:val="0"/>
          <w:noProof/>
          <w:sz w:val="24"/>
          <w:szCs w:val="24"/>
          <w:lang w:eastAsia="ja-JP"/>
        </w:rPr>
        <w:tab/>
      </w:r>
      <w:r>
        <w:rPr>
          <w:noProof/>
        </w:rPr>
        <w:t>Scenarios</w:t>
      </w:r>
      <w:r>
        <w:rPr>
          <w:noProof/>
        </w:rPr>
        <w:tab/>
      </w:r>
      <w:r>
        <w:rPr>
          <w:noProof/>
        </w:rPr>
        <w:fldChar w:fldCharType="begin"/>
      </w:r>
      <w:r>
        <w:rPr>
          <w:noProof/>
        </w:rPr>
        <w:instrText xml:space="preserve"> PAGEREF _Toc308251724 \h </w:instrText>
      </w:r>
      <w:r>
        <w:rPr>
          <w:noProof/>
        </w:rPr>
      </w:r>
      <w:r>
        <w:rPr>
          <w:noProof/>
        </w:rPr>
        <w:fldChar w:fldCharType="separate"/>
      </w:r>
      <w:r>
        <w:rPr>
          <w:noProof/>
        </w:rPr>
        <w:t>92</w:t>
      </w:r>
      <w:r>
        <w:rPr>
          <w:noProof/>
        </w:rPr>
        <w:fldChar w:fldCharType="end"/>
      </w:r>
    </w:p>
    <w:p w14:paraId="15A55271" w14:textId="3EE6469D" w:rsidR="00516F44" w:rsidRPr="007C2AA9" w:rsidRDefault="00990C5D" w:rsidP="007C2AA9">
      <w:pPr>
        <w:pStyle w:val="TOC1"/>
        <w:rPr>
          <w:b w:val="0"/>
          <w:bCs w:val="0"/>
        </w:rPr>
      </w:pPr>
      <w:r>
        <w:rPr>
          <w:rFonts w:asciiTheme="majorHAnsi" w:eastAsia="Times New Roman" w:hAnsiTheme="majorHAnsi" w:cs="Times New Roman"/>
          <w:b w:val="0"/>
          <w:sz w:val="24"/>
          <w:szCs w:val="24"/>
        </w:rPr>
        <w:fldChar w:fldCharType="end"/>
      </w:r>
    </w:p>
    <w:p w14:paraId="025873CC" w14:textId="77777777" w:rsidR="006E128A" w:rsidRDefault="006E128A" w:rsidP="004338F3">
      <w:pPr>
        <w:pStyle w:val="Heading1"/>
        <w:numPr>
          <w:ilvl w:val="0"/>
          <w:numId w:val="0"/>
        </w:numPr>
        <w:ind w:left="432" w:hanging="432"/>
      </w:pPr>
      <w:bookmarkStart w:id="5" w:name="_Toc298671292"/>
      <w:bookmarkStart w:id="6" w:name="_Toc308251618"/>
      <w:r>
        <w:t>Executive Summary</w:t>
      </w:r>
      <w:bookmarkEnd w:id="5"/>
      <w:bookmarkEnd w:id="6"/>
    </w:p>
    <w:p w14:paraId="75284F89" w14:textId="73C5A011" w:rsidR="001A3903" w:rsidRDefault="001A3903" w:rsidP="001A3903">
      <w:pPr>
        <w:rPr>
          <w:ins w:id="7" w:author="Katie Stroud" w:date="2015-10-21T19:52:00Z"/>
        </w:rPr>
      </w:pPr>
      <w:ins w:id="8" w:author="Katie Stroud" w:date="2015-10-21T19:52:00Z">
        <w:r>
          <w:t>OpenDirect enables publisher to offer premium inventory using a programmatic interface that partners and vendors build according to the OpenDirect specifications.</w:t>
        </w:r>
      </w:ins>
    </w:p>
    <w:p w14:paraId="2680234C" w14:textId="77777777" w:rsidR="001A3903" w:rsidRDefault="001A3903" w:rsidP="001A3903">
      <w:pPr>
        <w:rPr>
          <w:ins w:id="9" w:author="Katie Stroud" w:date="2015-10-21T19:52:00Z"/>
        </w:rPr>
      </w:pPr>
      <w:ins w:id="10" w:author="Katie Stroud" w:date="2015-10-21T19:52:00Z">
        <w:r>
          <w:t>Every organization in the industry uses some kind of interface (or a combination thereof) to manage inventory throughout the buying and selling of premium, reserved inventory. Each system is different, which means if one partner wants to integrate their system with another partner, the integration is customized to that partner. Integrations with other partners all require their own customized integration, each consuming valuable overhead. While the overhead enables more business, cutting down on the cost of these integrations allows resources to be diverted to more important ad operations tasks.</w:t>
        </w:r>
      </w:ins>
    </w:p>
    <w:p w14:paraId="1CD6DD13" w14:textId="77777777" w:rsidR="001A3903" w:rsidRDefault="001A3903" w:rsidP="001A3903">
      <w:pPr>
        <w:rPr>
          <w:ins w:id="11" w:author="Katie Stroud" w:date="2015-10-21T19:52:00Z"/>
        </w:rPr>
      </w:pPr>
      <w:ins w:id="12" w:author="Katie Stroud" w:date="2015-10-21T19:52:00Z">
        <w:r>
          <w:t>OpenDirect provides a standard way for publishers to make their inventory available in any OpenDirect-compliant interface where agencies and advertisers can reserve premium inventory.</w:t>
        </w:r>
      </w:ins>
    </w:p>
    <w:p w14:paraId="79EBD9CC" w14:textId="77777777" w:rsidR="001A3903" w:rsidRDefault="001A3903" w:rsidP="001A3903">
      <w:pPr>
        <w:rPr>
          <w:ins w:id="13" w:author="Katie Stroud" w:date="2015-10-21T19:52:00Z"/>
        </w:rPr>
      </w:pPr>
      <w:ins w:id="14" w:author="Katie Stroud" w:date="2015-10-21T19:52:00Z">
        <w:r>
          <w:t>For publishers, this means that in an OpenDirect marketplace, publishers can make their premium guaranteed inventory available to more buyers. For tech providers, an OpenDirect marketplace means that they can offer a greater variety of premium inventory to their customers. For the industry, an OpenDirect marketplace means more fluid movement of inventory while greatly reducing the overhead involved in integrating with partners.</w:t>
        </w:r>
      </w:ins>
    </w:p>
    <w:p w14:paraId="680F5447" w14:textId="77777777" w:rsidR="001A3903" w:rsidRDefault="001A3903" w:rsidP="001A3903">
      <w:pPr>
        <w:rPr>
          <w:ins w:id="15" w:author="Katie Stroud" w:date="2015-10-21T19:52:00Z"/>
        </w:rPr>
      </w:pPr>
      <w:commentRangeStart w:id="16"/>
      <w:ins w:id="17" w:author="Katie Stroud" w:date="2015-10-21T19:52:00Z">
        <w:r>
          <w:t xml:space="preserve">An OpenDirect marketplace also opens the doorway to improved tracking of inventory across systems while also reducing discrepancies. As the ids for creative across systems become more standard, so does the ability to better match impression counts across inventory. While OpenDirect does not directly enable improved impression counting between parties, it does lay the foundation for opportunities to improve impression reporting between systems. </w:t>
        </w:r>
        <w:commentRangeEnd w:id="16"/>
        <w:r>
          <w:rPr>
            <w:rStyle w:val="CommentReference"/>
          </w:rPr>
          <w:commentReference w:id="16"/>
        </w:r>
      </w:ins>
    </w:p>
    <w:p w14:paraId="2F211AA9" w14:textId="68DB2EBF" w:rsidR="001A3903" w:rsidRDefault="00643DC4" w:rsidP="001A3903">
      <w:pPr>
        <w:rPr>
          <w:ins w:id="18" w:author="Katie Stroud" w:date="2015-10-21T19:52:00Z"/>
        </w:rPr>
      </w:pPr>
      <w:ins w:id="19" w:author="Katie Stroud" w:date="2015-11-16T14:48:00Z">
        <w:r>
          <w:t>Publishers can</w:t>
        </w:r>
      </w:ins>
      <w:ins w:id="20" w:author="Katie Stroud" w:date="2015-10-21T19:52:00Z">
        <w:r w:rsidR="001A3903">
          <w:t xml:space="preserve"> participate in the OpenDirect marketplace</w:t>
        </w:r>
      </w:ins>
      <w:ins w:id="21" w:author="Katie Stroud" w:date="2015-11-16T14:49:00Z">
        <w:r>
          <w:t xml:space="preserve"> by modifying</w:t>
        </w:r>
      </w:ins>
      <w:ins w:id="22" w:author="Katie Stroud" w:date="2015-10-21T19:52:00Z">
        <w:r w:rsidR="001A3903">
          <w:t xml:space="preserve"> their systems to log Organizational IDs and accounts consistent with the specs in this document. They also need to be able to respond to API requests for inventory details as well as manage inventory in response to API requests.</w:t>
        </w:r>
      </w:ins>
    </w:p>
    <w:p w14:paraId="24088A55" w14:textId="77777777" w:rsidR="001A3903" w:rsidRDefault="001A3903" w:rsidP="001A3903">
      <w:pPr>
        <w:rPr>
          <w:ins w:id="23" w:author="Katie Stroud" w:date="2015-10-21T19:52:00Z"/>
        </w:rPr>
      </w:pPr>
      <w:ins w:id="24" w:author="Katie Stroud" w:date="2015-10-21T19:52:00Z">
        <w:r>
          <w:t>For tech providers to participate in the OpenDirect marketplace, they need to make use of the API in this spec as they design and build their interfaces.</w:t>
        </w:r>
      </w:ins>
    </w:p>
    <w:p w14:paraId="76AF968C" w14:textId="0459D61F" w:rsidR="001A3903" w:rsidRDefault="001A3903" w:rsidP="001A3903">
      <w:pPr>
        <w:rPr>
          <w:ins w:id="25" w:author="Katie Stroud" w:date="2015-10-21T22:08:00Z"/>
        </w:rPr>
      </w:pPr>
      <w:ins w:id="26" w:author="Katie Stroud" w:date="2015-10-21T19:52:00Z">
        <w:r>
          <w:t>As OpenDirect becomes more adopted in the marketplace, the movement of premium inventory become</w:t>
        </w:r>
      </w:ins>
      <w:ins w:id="27" w:author="Katie Stroud" w:date="2015-11-16T14:50:00Z">
        <w:r w:rsidR="00643DC4">
          <w:t>s</w:t>
        </w:r>
      </w:ins>
      <w:ins w:id="28" w:author="Katie Stroud" w:date="2015-10-21T19:52:00Z">
        <w:r>
          <w:t xml:space="preserve"> more fluid.</w:t>
        </w:r>
      </w:ins>
    </w:p>
    <w:p w14:paraId="18D2AE95" w14:textId="77777777" w:rsidR="004106CA" w:rsidRDefault="004106CA" w:rsidP="001A3903">
      <w:pPr>
        <w:rPr>
          <w:ins w:id="29" w:author="Katie Stroud" w:date="2015-10-21T19:52:00Z"/>
        </w:rPr>
      </w:pPr>
    </w:p>
    <w:p w14:paraId="0742DED9" w14:textId="77777777" w:rsidR="00C834B3" w:rsidRDefault="00C834B3" w:rsidP="009D3A06"/>
    <w:p w14:paraId="16E5D56C" w14:textId="30EED33F" w:rsidR="00316794" w:rsidRDefault="00316794" w:rsidP="00316794">
      <w:pPr>
        <w:pStyle w:val="Heading2"/>
        <w:numPr>
          <w:ilvl w:val="0"/>
          <w:numId w:val="0"/>
        </w:numPr>
        <w:ind w:left="576" w:hanging="576"/>
      </w:pPr>
      <w:bookmarkStart w:id="30" w:name="_Toc308251619"/>
      <w:bookmarkStart w:id="31" w:name="_Toc298671293"/>
      <w:r>
        <w:t xml:space="preserve">What’s New in Version </w:t>
      </w:r>
      <w:r w:rsidR="001A3903">
        <w:t>1.5</w:t>
      </w:r>
      <w:bookmarkEnd w:id="30"/>
    </w:p>
    <w:p w14:paraId="64318EFE" w14:textId="77777777" w:rsidR="00D75536" w:rsidRDefault="00D75536" w:rsidP="00D75536">
      <w:pPr>
        <w:rPr>
          <w:ins w:id="32" w:author="Katie Stroud" w:date="2015-10-22T00:47:00Z"/>
        </w:rPr>
      </w:pPr>
      <w:ins w:id="33" w:author="Katie Stroud" w:date="2015-10-22T00:47:00Z">
        <w:r>
          <w:t>OpenDirect 1.0 was released in January 2015. While a handful of companies have already started adopting the API, more features are needed to encourage wider adoption. Version 1.5 adds more context, clarification, bug fixes, and feature updates while proposals for version 2.0 include features such as increased channel buying support (mobile, video, native, etc.) and order negotiation.</w:t>
        </w:r>
      </w:ins>
    </w:p>
    <w:p w14:paraId="5C47A55A" w14:textId="77777777" w:rsidR="00D75536" w:rsidRDefault="00D75536" w:rsidP="00D75536">
      <w:pPr>
        <w:rPr>
          <w:ins w:id="34" w:author="Katie Stroud" w:date="2015-10-22T00:47:00Z"/>
        </w:rPr>
      </w:pPr>
      <w:ins w:id="35" w:author="Katie Stroud" w:date="2015-10-22T00:47:00Z">
        <w:r>
          <w:t>Updates to OpenDirect 1.5 include:</w:t>
        </w:r>
      </w:ins>
    </w:p>
    <w:p w14:paraId="439F49EF" w14:textId="77777777" w:rsidR="00D75536" w:rsidRDefault="00D75536" w:rsidP="002D7E76">
      <w:pPr>
        <w:numPr>
          <w:ilvl w:val="0"/>
          <w:numId w:val="29"/>
        </w:numPr>
        <w:spacing w:after="0"/>
        <w:ind w:left="720"/>
        <w:contextualSpacing/>
        <w:rPr>
          <w:ins w:id="36" w:author="Katie Stroud" w:date="2015-10-22T00:47:00Z"/>
        </w:rPr>
      </w:pPr>
      <w:ins w:id="37" w:author="Katie Stroud" w:date="2015-10-22T00:47:00Z">
        <w:r w:rsidRPr="00027460">
          <w:rPr>
            <w:b/>
          </w:rPr>
          <w:t>Context and clarification:</w:t>
        </w:r>
        <w:r>
          <w:t xml:space="preserve"> as much as possible, version 1.5 adds details that provide more context for programming elements, the parties involved, and how they work together.</w:t>
        </w:r>
      </w:ins>
    </w:p>
    <w:p w14:paraId="50E4204D" w14:textId="77777777" w:rsidR="00D75536" w:rsidRDefault="00D75536" w:rsidP="002D7E76">
      <w:pPr>
        <w:numPr>
          <w:ilvl w:val="0"/>
          <w:numId w:val="29"/>
        </w:numPr>
        <w:spacing w:after="0"/>
        <w:ind w:left="720"/>
        <w:contextualSpacing/>
        <w:rPr>
          <w:ins w:id="38" w:author="Katie Stroud" w:date="2015-10-22T00:47:00Z"/>
        </w:rPr>
      </w:pPr>
      <w:ins w:id="39" w:author="Katie Stroud" w:date="2015-10-22T00:47:00Z">
        <w:r w:rsidRPr="00027460">
          <w:rPr>
            <w:b/>
          </w:rPr>
          <w:t>Bug fixes:</w:t>
        </w:r>
        <w:r>
          <w:t xml:space="preserve"> as much as possible inconsistencies in the spec have been addressed.</w:t>
        </w:r>
      </w:ins>
    </w:p>
    <w:p w14:paraId="5AB818F1" w14:textId="22C866D5" w:rsidR="00D75536" w:rsidRDefault="00D75536" w:rsidP="002D7E76">
      <w:pPr>
        <w:numPr>
          <w:ilvl w:val="0"/>
          <w:numId w:val="29"/>
        </w:numPr>
        <w:spacing w:after="0"/>
        <w:ind w:left="720"/>
        <w:contextualSpacing/>
        <w:rPr>
          <w:ins w:id="40" w:author="Katie Stroud" w:date="2015-10-22T00:47:00Z"/>
        </w:rPr>
      </w:pPr>
      <w:ins w:id="41" w:author="Katie Stroud" w:date="2015-10-22T00:47:00Z">
        <w:r w:rsidRPr="00027460">
          <w:rPr>
            <w:b/>
          </w:rPr>
          <w:t>Creative assignment:</w:t>
        </w:r>
        <w:r w:rsidR="00615C80">
          <w:t xml:space="preserve"> version 1.0</w:t>
        </w:r>
        <w:r>
          <w:t xml:space="preserve"> prevented a line to be booked before creative was assigned. While functioning as designed, some publishers would like to allow a line to be booked without creative assigned on a product-by-product basis.  </w:t>
        </w:r>
      </w:ins>
    </w:p>
    <w:p w14:paraId="63A1AFC3" w14:textId="77777777" w:rsidR="00D75536" w:rsidRDefault="00D75536" w:rsidP="002D7E76">
      <w:pPr>
        <w:numPr>
          <w:ilvl w:val="0"/>
          <w:numId w:val="29"/>
        </w:numPr>
        <w:spacing w:after="0"/>
        <w:ind w:left="720"/>
        <w:contextualSpacing/>
        <w:rPr>
          <w:ins w:id="42" w:author="Katie Stroud" w:date="2015-10-22T00:47:00Z"/>
        </w:rPr>
      </w:pPr>
      <w:ins w:id="43" w:author="Katie Stroud" w:date="2015-10-22T00:47:00Z">
        <w:r>
          <w:rPr>
            <w:b/>
          </w:rPr>
          <w:t>Orders:</w:t>
        </w:r>
        <w:r>
          <w:t xml:space="preserve"> for more control over inventory orders, features have been added for defining an expiration date and time for held inventory, order status, and for restricting inventory to a packaged deal. </w:t>
        </w:r>
      </w:ins>
    </w:p>
    <w:p w14:paraId="4CE0C05A" w14:textId="77777777" w:rsidR="00D75536" w:rsidRDefault="00D75536" w:rsidP="002D7E76">
      <w:pPr>
        <w:numPr>
          <w:ilvl w:val="0"/>
          <w:numId w:val="29"/>
        </w:numPr>
        <w:spacing w:after="0"/>
        <w:ind w:left="720"/>
        <w:contextualSpacing/>
        <w:rPr>
          <w:ins w:id="44" w:author="Katie Stroud" w:date="2015-10-22T00:47:00Z"/>
        </w:rPr>
      </w:pPr>
      <w:ins w:id="45" w:author="Katie Stroud" w:date="2015-10-22T00:47:00Z">
        <w:r>
          <w:rPr>
            <w:b/>
          </w:rPr>
          <w:t>Search by currency:</w:t>
        </w:r>
        <w:r>
          <w:t xml:space="preserve"> </w:t>
        </w:r>
        <w:proofErr w:type="gramStart"/>
        <w:r>
          <w:t>search criteria on product availability has</w:t>
        </w:r>
        <w:proofErr w:type="gramEnd"/>
        <w:r>
          <w:t xml:space="preserve"> been added to allow searching by currency.</w:t>
        </w:r>
      </w:ins>
    </w:p>
    <w:p w14:paraId="654027D7" w14:textId="5B0EBDCA" w:rsidR="00D75536" w:rsidRDefault="0067005A" w:rsidP="002D7E76">
      <w:pPr>
        <w:numPr>
          <w:ilvl w:val="0"/>
          <w:numId w:val="29"/>
        </w:numPr>
        <w:spacing w:after="0"/>
        <w:ind w:left="720"/>
        <w:contextualSpacing/>
        <w:rPr>
          <w:ins w:id="46" w:author="Katie Stroud" w:date="2015-10-22T00:47:00Z"/>
        </w:rPr>
      </w:pPr>
      <w:ins w:id="47" w:author="Katie Stroud" w:date="2015-11-18T18:31:00Z">
        <w:r>
          <w:rPr>
            <w:b/>
          </w:rPr>
          <w:t>Change</w:t>
        </w:r>
      </w:ins>
      <w:ins w:id="48" w:author="Katie Stroud" w:date="2015-11-18T18:32:00Z">
        <w:r>
          <w:rPr>
            <w:b/>
          </w:rPr>
          <w:t xml:space="preserve"> Request Support</w:t>
        </w:r>
      </w:ins>
      <w:ins w:id="49" w:author="Katie Stroud" w:date="2015-10-22T00:47:00Z">
        <w:r w:rsidR="00D75536" w:rsidRPr="00027460">
          <w:rPr>
            <w:b/>
          </w:rPr>
          <w:t>:</w:t>
        </w:r>
        <w:r w:rsidR="00D75536">
          <w:t xml:space="preserve"> in an effort to provide better service to their clients, publishers often enter order details on behalf of buyers and advertisers. Version 1.5 enables publishers to do this using OpenDirect.</w:t>
        </w:r>
      </w:ins>
    </w:p>
    <w:p w14:paraId="69455991" w14:textId="77777777" w:rsidR="00D75536" w:rsidRDefault="00D75536" w:rsidP="00D75536">
      <w:pPr>
        <w:spacing w:after="0"/>
        <w:contextualSpacing/>
        <w:rPr>
          <w:ins w:id="50" w:author="Katie Stroud" w:date="2015-10-22T00:47:00Z"/>
        </w:rPr>
      </w:pPr>
    </w:p>
    <w:p w14:paraId="2489F02F" w14:textId="77777777" w:rsidR="00D75536" w:rsidRPr="00316794" w:rsidRDefault="00D75536" w:rsidP="00D75536">
      <w:pPr>
        <w:spacing w:after="0"/>
        <w:contextualSpacing/>
        <w:rPr>
          <w:ins w:id="51" w:author="Katie Stroud" w:date="2015-10-22T00:47:00Z"/>
        </w:rPr>
      </w:pPr>
      <w:ins w:id="52" w:author="Katie Stroud" w:date="2015-10-22T00:47:00Z">
        <w:r>
          <w:t xml:space="preserve">The industry effort to promote and establish OpenDirect in the marketplace is open to suggestions for new features and solutions for increasing adoption (as well as new adopters). Contact the IAB </w:t>
        </w:r>
        <w:proofErr w:type="spellStart"/>
        <w:r>
          <w:t>AdTech</w:t>
        </w:r>
        <w:proofErr w:type="spellEnd"/>
        <w:r>
          <w:t xml:space="preserve"> Lab at </w:t>
        </w:r>
        <w:r>
          <w:fldChar w:fldCharType="begin"/>
        </w:r>
        <w:r>
          <w:instrText xml:space="preserve"> HYPERLINK "mailto:adtech@iab.com" </w:instrText>
        </w:r>
        <w:r>
          <w:fldChar w:fldCharType="separate"/>
        </w:r>
        <w:r w:rsidRPr="009D3BDD">
          <w:rPr>
            <w:rStyle w:val="Hyperlink"/>
          </w:rPr>
          <w:t>adtech@iab.com</w:t>
        </w:r>
        <w:r>
          <w:fldChar w:fldCharType="end"/>
        </w:r>
        <w:r>
          <w:t xml:space="preserve"> to get involved.</w:t>
        </w:r>
      </w:ins>
    </w:p>
    <w:p w14:paraId="28498C33" w14:textId="77777777" w:rsidR="001B3B04" w:rsidRDefault="001B3B04" w:rsidP="004338F3">
      <w:pPr>
        <w:pStyle w:val="Heading2"/>
        <w:numPr>
          <w:ilvl w:val="0"/>
          <w:numId w:val="0"/>
        </w:numPr>
        <w:ind w:left="576" w:hanging="576"/>
      </w:pPr>
      <w:bookmarkStart w:id="53" w:name="_Toc308251620"/>
      <w:r>
        <w:t>Audience</w:t>
      </w:r>
      <w:bookmarkEnd w:id="31"/>
      <w:bookmarkEnd w:id="53"/>
    </w:p>
    <w:p w14:paraId="6B2C2D5E" w14:textId="77777777" w:rsidR="004106CA" w:rsidRDefault="004106CA" w:rsidP="004106CA">
      <w:pPr>
        <w:rPr>
          <w:ins w:id="54" w:author="Katie Stroud" w:date="2015-10-21T22:07:00Z"/>
        </w:rPr>
      </w:pPr>
      <w:bookmarkStart w:id="55" w:name="_Toc298671294"/>
      <w:ins w:id="56" w:author="Katie Stroud" w:date="2015-10-21T22:07:00Z">
        <w:r>
          <w:t>Tech providers can use the specifications in this document to build a system for accessing and booking publisher inventory. Tech providers may include the technical staff or partners who work with agencies, networks, exchanges, or specialty vendors that offer inventory purchasing services.</w:t>
        </w:r>
      </w:ins>
    </w:p>
    <w:p w14:paraId="18D54EAF" w14:textId="77777777" w:rsidR="004106CA" w:rsidRPr="00972B4C" w:rsidRDefault="004106CA" w:rsidP="004106CA">
      <w:pPr>
        <w:rPr>
          <w:ins w:id="57" w:author="Katie Stroud" w:date="2015-10-21T22:07:00Z"/>
        </w:rPr>
      </w:pPr>
      <w:ins w:id="58" w:author="Katie Stroud" w:date="2015-10-21T22:07:00Z">
        <w:r>
          <w:t>Publishers also need to use this spec to make their inventory available to API requests from Tech Providers.</w:t>
        </w:r>
      </w:ins>
    </w:p>
    <w:p w14:paraId="59BB4F1A" w14:textId="72141492" w:rsidR="0054203B" w:rsidRDefault="00C8453D" w:rsidP="004338F3">
      <w:pPr>
        <w:pStyle w:val="Heading2"/>
        <w:numPr>
          <w:ilvl w:val="0"/>
          <w:numId w:val="0"/>
        </w:numPr>
        <w:ind w:left="576" w:hanging="576"/>
      </w:pPr>
      <w:bookmarkStart w:id="59" w:name="_Toc308251621"/>
      <w:r>
        <w:t xml:space="preserve">Other </w:t>
      </w:r>
      <w:commentRangeStart w:id="60"/>
      <w:r>
        <w:t>OpenDirect</w:t>
      </w:r>
      <w:commentRangeEnd w:id="60"/>
      <w:r>
        <w:rPr>
          <w:rStyle w:val="CommentReference"/>
          <w:rFonts w:asciiTheme="minorHAnsi" w:eastAsiaTheme="minorHAnsi" w:hAnsiTheme="minorHAnsi" w:cstheme="minorBidi"/>
          <w:b w:val="0"/>
          <w:bCs w:val="0"/>
          <w:color w:val="auto"/>
        </w:rPr>
        <w:commentReference w:id="60"/>
      </w:r>
      <w:r>
        <w:t xml:space="preserve"> </w:t>
      </w:r>
      <w:r w:rsidR="001B3B04">
        <w:t>Resources</w:t>
      </w:r>
      <w:bookmarkEnd w:id="55"/>
      <w:bookmarkEnd w:id="59"/>
    </w:p>
    <w:p w14:paraId="67E856DB" w14:textId="77439CB6" w:rsidR="003B7C50" w:rsidRDefault="004338F3" w:rsidP="004338F3">
      <w:pPr>
        <w:contextualSpacing/>
      </w:pPr>
      <w:r>
        <w:t>[</w:t>
      </w:r>
      <w:proofErr w:type="gramStart"/>
      <w:r>
        <w:t>any</w:t>
      </w:r>
      <w:proofErr w:type="gramEnd"/>
      <w:r>
        <w:t xml:space="preserve"> links to related docs and/or resources]</w:t>
      </w:r>
    </w:p>
    <w:p w14:paraId="5758FD07" w14:textId="77777777" w:rsidR="006E128A" w:rsidRDefault="006E128A" w:rsidP="00C8453D">
      <w:pPr>
        <w:pStyle w:val="Heading1"/>
      </w:pPr>
      <w:bookmarkStart w:id="61" w:name="_Toc298671295"/>
      <w:bookmarkStart w:id="62" w:name="_Toc308251622"/>
      <w:r>
        <w:lastRenderedPageBreak/>
        <w:t>Introduction/Overview</w:t>
      </w:r>
      <w:bookmarkEnd w:id="61"/>
      <w:bookmarkEnd w:id="62"/>
    </w:p>
    <w:p w14:paraId="47C05AE8" w14:textId="77777777" w:rsidR="004106CA" w:rsidRDefault="004106CA" w:rsidP="004106CA">
      <w:pPr>
        <w:rPr>
          <w:ins w:id="63" w:author="Katie Stroud" w:date="2015-10-21T22:07:00Z"/>
        </w:rPr>
      </w:pPr>
      <w:ins w:id="64" w:author="Katie Stroud" w:date="2015-10-21T22:07:00Z">
        <w:r>
          <w:t>The OpenDirect API provides a standard way for publishers to integrate with tech provider partners so that they can offer premium guaranteed inventory programmatically. Using the API, buyers can build one system that can access inventory from multiple publishers without custom integrations for each one.</w:t>
        </w:r>
      </w:ins>
    </w:p>
    <w:p w14:paraId="396C5C42" w14:textId="77777777" w:rsidR="004106CA" w:rsidRDefault="004106CA" w:rsidP="004106CA">
      <w:pPr>
        <w:spacing w:after="120"/>
        <w:rPr>
          <w:ins w:id="65" w:author="Katie Stroud" w:date="2015-10-21T22:07:00Z"/>
        </w:rPr>
      </w:pPr>
      <w:ins w:id="66" w:author="Katie Stroud" w:date="2015-10-21T22:07:00Z">
        <w:r>
          <w:t>Some of the features supported in OpenDirect are:</w:t>
        </w:r>
      </w:ins>
    </w:p>
    <w:p w14:paraId="0D1C31FC" w14:textId="77777777" w:rsidR="004106CA" w:rsidRDefault="004106CA" w:rsidP="002D7E76">
      <w:pPr>
        <w:pStyle w:val="ListParagraph"/>
        <w:numPr>
          <w:ilvl w:val="0"/>
          <w:numId w:val="29"/>
        </w:numPr>
        <w:ind w:left="720"/>
        <w:rPr>
          <w:ins w:id="67" w:author="Katie Stroud" w:date="2015-10-21T22:07:00Z"/>
        </w:rPr>
      </w:pPr>
      <w:ins w:id="68" w:author="Katie Stroud" w:date="2015-10-21T22:07:00Z">
        <w:r>
          <w:t>Searching product inventory</w:t>
        </w:r>
      </w:ins>
    </w:p>
    <w:p w14:paraId="0DB65A81" w14:textId="77777777" w:rsidR="004106CA" w:rsidRDefault="004106CA" w:rsidP="002D7E76">
      <w:pPr>
        <w:pStyle w:val="ListParagraph"/>
        <w:numPr>
          <w:ilvl w:val="0"/>
          <w:numId w:val="29"/>
        </w:numPr>
        <w:ind w:left="720"/>
        <w:rPr>
          <w:ins w:id="69" w:author="Katie Stroud" w:date="2015-10-21T22:07:00Z"/>
        </w:rPr>
      </w:pPr>
      <w:ins w:id="70" w:author="Katie Stroud" w:date="2015-10-21T22:07:00Z">
        <w:r>
          <w:t>Determining price and availability</w:t>
        </w:r>
      </w:ins>
    </w:p>
    <w:p w14:paraId="27BAC50E" w14:textId="77777777" w:rsidR="004106CA" w:rsidRDefault="004106CA" w:rsidP="002D7E76">
      <w:pPr>
        <w:pStyle w:val="ListParagraph"/>
        <w:numPr>
          <w:ilvl w:val="0"/>
          <w:numId w:val="29"/>
        </w:numPr>
        <w:ind w:left="720"/>
        <w:rPr>
          <w:ins w:id="71" w:author="Katie Stroud" w:date="2015-10-21T22:07:00Z"/>
        </w:rPr>
      </w:pPr>
      <w:ins w:id="72" w:author="Katie Stroud" w:date="2015-10-21T22:07:00Z">
        <w:r>
          <w:t>Applying targeting and frequency constraints</w:t>
        </w:r>
      </w:ins>
    </w:p>
    <w:p w14:paraId="43267AC9" w14:textId="77777777" w:rsidR="004106CA" w:rsidRDefault="004106CA" w:rsidP="002D7E76">
      <w:pPr>
        <w:pStyle w:val="ListParagraph"/>
        <w:numPr>
          <w:ilvl w:val="0"/>
          <w:numId w:val="29"/>
        </w:numPr>
        <w:ind w:left="720"/>
        <w:rPr>
          <w:ins w:id="73" w:author="Katie Stroud" w:date="2015-10-21T22:07:00Z"/>
        </w:rPr>
      </w:pPr>
      <w:ins w:id="74" w:author="Katie Stroud" w:date="2015-10-21T22:07:00Z">
        <w:r>
          <w:t>Creating orders and adding lines</w:t>
        </w:r>
      </w:ins>
    </w:p>
    <w:p w14:paraId="36413C8C" w14:textId="77777777" w:rsidR="004106CA" w:rsidRDefault="004106CA" w:rsidP="002D7E76">
      <w:pPr>
        <w:pStyle w:val="ListParagraph"/>
        <w:numPr>
          <w:ilvl w:val="0"/>
          <w:numId w:val="29"/>
        </w:numPr>
        <w:ind w:left="720"/>
        <w:rPr>
          <w:ins w:id="75" w:author="Katie Stroud" w:date="2015-10-21T22:07:00Z"/>
        </w:rPr>
      </w:pPr>
      <w:ins w:id="76" w:author="Katie Stroud" w:date="2015-10-21T22:07:00Z">
        <w:r>
          <w:t>Uploading creative and assigning creative to lines</w:t>
        </w:r>
      </w:ins>
    </w:p>
    <w:p w14:paraId="7FBCA44B" w14:textId="77777777" w:rsidR="004106CA" w:rsidRDefault="004106CA" w:rsidP="002D7E76">
      <w:pPr>
        <w:pStyle w:val="ListParagraph"/>
        <w:numPr>
          <w:ilvl w:val="0"/>
          <w:numId w:val="29"/>
        </w:numPr>
        <w:ind w:left="720"/>
        <w:rPr>
          <w:ins w:id="77" w:author="Katie Stroud" w:date="2015-10-21T22:07:00Z"/>
        </w:rPr>
      </w:pPr>
      <w:ins w:id="78" w:author="Katie Stroud" w:date="2015-10-21T22:07:00Z">
        <w:r>
          <w:t>Reserving and booking inventory</w:t>
        </w:r>
      </w:ins>
    </w:p>
    <w:p w14:paraId="02F7BE7F" w14:textId="77777777" w:rsidR="004106CA" w:rsidRDefault="004106CA" w:rsidP="004106CA">
      <w:pPr>
        <w:spacing w:after="0"/>
        <w:rPr>
          <w:ins w:id="79" w:author="Katie Stroud" w:date="2015-10-21T22:07:00Z"/>
        </w:rPr>
      </w:pPr>
    </w:p>
    <w:p w14:paraId="7553BB51" w14:textId="77777777" w:rsidR="004106CA" w:rsidRDefault="004106CA" w:rsidP="004106CA">
      <w:pPr>
        <w:rPr>
          <w:ins w:id="80" w:author="Katie Stroud" w:date="2015-10-21T22:07:00Z"/>
        </w:rPr>
      </w:pPr>
      <w:ins w:id="81" w:author="Katie Stroud" w:date="2015-10-21T22:07:00Z">
        <w:r>
          <w:t>Additional features are added with each new update to further enable wider adoption and support the needs of the industry.</w:t>
        </w:r>
      </w:ins>
    </w:p>
    <w:p w14:paraId="1C350A58" w14:textId="77777777" w:rsidR="00632A75" w:rsidRDefault="00632A75" w:rsidP="00632A75">
      <w:pPr>
        <w:pStyle w:val="Heading2"/>
      </w:pPr>
      <w:bookmarkStart w:id="82" w:name="_Toc308251623"/>
      <w:r>
        <w:t>How it works</w:t>
      </w:r>
      <w:bookmarkEnd w:id="82"/>
    </w:p>
    <w:p w14:paraId="2851641E" w14:textId="07B4F40C" w:rsidR="004106CA" w:rsidRDefault="004106CA" w:rsidP="004106CA">
      <w:pPr>
        <w:rPr>
          <w:ins w:id="83" w:author="Katie Stroud" w:date="2015-10-21T22:08:00Z"/>
        </w:rPr>
      </w:pPr>
      <w:ins w:id="84" w:author="Katie Stroud" w:date="2015-10-21T22:08:00Z">
        <w:r>
          <w:t>At a high level, the workflow involves establishing a relationship between buyer and publisher, setting up accounts, and placing orders on the buyer side while publisher systems respond to API requests for order placement.</w:t>
        </w:r>
      </w:ins>
    </w:p>
    <w:p w14:paraId="557A962F" w14:textId="34817145" w:rsidR="004106CA" w:rsidRDefault="004106CA" w:rsidP="004106CA">
      <w:pPr>
        <w:rPr>
          <w:ins w:id="85" w:author="Katie Stroud" w:date="2015-10-21T22:08:00Z"/>
        </w:rPr>
      </w:pPr>
      <w:ins w:id="86" w:author="Katie Stroud" w:date="2015-10-21T22:08:00Z">
        <w:r>
          <w:t>The follow</w:t>
        </w:r>
      </w:ins>
      <w:ins w:id="87" w:author="Katie Stroud" w:date="2015-10-21T22:48:00Z">
        <w:r w:rsidR="00CF318C">
          <w:t>ing</w:t>
        </w:r>
      </w:ins>
      <w:ins w:id="88" w:author="Katie Stroud" w:date="2015-10-21T22:08:00Z">
        <w:r>
          <w:t xml:space="preserve"> table outlines the general steps for using the API:</w:t>
        </w:r>
      </w:ins>
    </w:p>
    <w:tbl>
      <w:tblPr>
        <w:tblStyle w:val="MediumShading1-Accent3"/>
        <w:tblW w:w="0" w:type="auto"/>
        <w:tblCellMar>
          <w:top w:w="43" w:type="dxa"/>
          <w:left w:w="115" w:type="dxa"/>
          <w:bottom w:w="43" w:type="dxa"/>
          <w:right w:w="115" w:type="dxa"/>
        </w:tblCellMar>
        <w:tblLook w:val="0420" w:firstRow="1" w:lastRow="0" w:firstColumn="0" w:lastColumn="0" w:noHBand="0" w:noVBand="1"/>
      </w:tblPr>
      <w:tblGrid>
        <w:gridCol w:w="4788"/>
        <w:gridCol w:w="4788"/>
      </w:tblGrid>
      <w:tr w:rsidR="004106CA" w:rsidRPr="00BA3129" w14:paraId="3392F643" w14:textId="77777777" w:rsidTr="004106CA">
        <w:trPr>
          <w:cnfStyle w:val="100000000000" w:firstRow="1" w:lastRow="0" w:firstColumn="0" w:lastColumn="0" w:oddVBand="0" w:evenVBand="0" w:oddHBand="0" w:evenHBand="0" w:firstRowFirstColumn="0" w:firstRowLastColumn="0" w:lastRowFirstColumn="0" w:lastRowLastColumn="0"/>
          <w:ins w:id="89" w:author="Katie Stroud" w:date="2015-10-21T22:08:00Z"/>
        </w:trPr>
        <w:tc>
          <w:tcPr>
            <w:tcW w:w="4788" w:type="dxa"/>
          </w:tcPr>
          <w:p w14:paraId="5AE06742" w14:textId="77777777" w:rsidR="004106CA" w:rsidRPr="00BA3129" w:rsidRDefault="004106CA" w:rsidP="004106CA">
            <w:pPr>
              <w:spacing w:before="120" w:after="120"/>
              <w:rPr>
                <w:ins w:id="90" w:author="Katie Stroud" w:date="2015-10-21T22:08:00Z"/>
                <w:sz w:val="28"/>
              </w:rPr>
            </w:pPr>
            <w:ins w:id="91" w:author="Katie Stroud" w:date="2015-10-21T22:08:00Z">
              <w:r w:rsidRPr="00BA3129">
                <w:rPr>
                  <w:sz w:val="28"/>
                </w:rPr>
                <w:t>Buy Side</w:t>
              </w:r>
            </w:ins>
          </w:p>
        </w:tc>
        <w:tc>
          <w:tcPr>
            <w:tcW w:w="4788" w:type="dxa"/>
          </w:tcPr>
          <w:p w14:paraId="6DE6352D" w14:textId="77777777" w:rsidR="004106CA" w:rsidRPr="00BA3129" w:rsidRDefault="004106CA" w:rsidP="004106CA">
            <w:pPr>
              <w:spacing w:before="120" w:after="120"/>
              <w:rPr>
                <w:ins w:id="92" w:author="Katie Stroud" w:date="2015-10-21T22:08:00Z"/>
                <w:sz w:val="28"/>
              </w:rPr>
            </w:pPr>
            <w:ins w:id="93" w:author="Katie Stroud" w:date="2015-10-21T22:08:00Z">
              <w:r w:rsidRPr="00BA3129">
                <w:rPr>
                  <w:sz w:val="28"/>
                </w:rPr>
                <w:t>Sell Side</w:t>
              </w:r>
            </w:ins>
          </w:p>
        </w:tc>
      </w:tr>
      <w:tr w:rsidR="004106CA" w14:paraId="040C8584" w14:textId="77777777" w:rsidTr="004106CA">
        <w:trPr>
          <w:cnfStyle w:val="000000100000" w:firstRow="0" w:lastRow="0" w:firstColumn="0" w:lastColumn="0" w:oddVBand="0" w:evenVBand="0" w:oddHBand="1" w:evenHBand="0" w:firstRowFirstColumn="0" w:firstRowLastColumn="0" w:lastRowFirstColumn="0" w:lastRowLastColumn="0"/>
          <w:ins w:id="94" w:author="Katie Stroud" w:date="2015-10-21T22:08:00Z"/>
        </w:trPr>
        <w:tc>
          <w:tcPr>
            <w:tcW w:w="4788" w:type="dxa"/>
            <w:tcBorders>
              <w:bottom w:val="nil"/>
              <w:right w:val="single" w:sz="4" w:space="0" w:color="D9D9D9"/>
            </w:tcBorders>
          </w:tcPr>
          <w:p w14:paraId="27FE2602" w14:textId="77777777" w:rsidR="004106CA" w:rsidRDefault="004106CA" w:rsidP="004106CA">
            <w:pPr>
              <w:rPr>
                <w:ins w:id="95" w:author="Katie Stroud" w:date="2015-10-21T22:08:00Z"/>
                <w:b/>
              </w:rPr>
            </w:pPr>
            <w:ins w:id="96" w:author="Katie Stroud" w:date="2015-10-21T22:08:00Z">
              <w:r>
                <w:rPr>
                  <w:b/>
                </w:rPr>
                <w:t>1. Establish a relationship</w:t>
              </w:r>
            </w:ins>
          </w:p>
          <w:p w14:paraId="5C04E102" w14:textId="77777777" w:rsidR="004106CA" w:rsidRPr="00DB7946" w:rsidRDefault="004106CA" w:rsidP="004106CA">
            <w:pPr>
              <w:rPr>
                <w:ins w:id="97" w:author="Katie Stroud" w:date="2015-10-21T22:08:00Z"/>
              </w:rPr>
            </w:pPr>
            <w:ins w:id="98" w:author="Katie Stroud" w:date="2015-10-21T22:08:00Z">
              <w:r>
                <w:t>In order to buy inventory with publishers using OpenDirect systems, buyers must first obtain an ID from the publisher that can be used in any OpenDirect system for as long as you do business with the publisher.</w:t>
              </w:r>
            </w:ins>
          </w:p>
        </w:tc>
        <w:tc>
          <w:tcPr>
            <w:tcW w:w="4788" w:type="dxa"/>
            <w:tcBorders>
              <w:left w:val="single" w:sz="4" w:space="0" w:color="D9D9D9"/>
              <w:bottom w:val="nil"/>
            </w:tcBorders>
          </w:tcPr>
          <w:p w14:paraId="4238F21A" w14:textId="77777777" w:rsidR="004106CA" w:rsidRDefault="004106CA" w:rsidP="004106CA">
            <w:pPr>
              <w:rPr>
                <w:ins w:id="99" w:author="Katie Stroud" w:date="2015-10-21T22:08:00Z"/>
                <w:b/>
              </w:rPr>
            </w:pPr>
            <w:ins w:id="100" w:author="Katie Stroud" w:date="2015-10-21T22:08:00Z">
              <w:r>
                <w:rPr>
                  <w:b/>
                </w:rPr>
                <w:t>1. Establish a relationship</w:t>
              </w:r>
            </w:ins>
          </w:p>
          <w:p w14:paraId="1DACAA43" w14:textId="77777777" w:rsidR="004106CA" w:rsidRPr="00B6690D" w:rsidRDefault="004106CA" w:rsidP="004106CA">
            <w:pPr>
              <w:rPr>
                <w:ins w:id="101" w:author="Katie Stroud" w:date="2015-10-21T22:08:00Z"/>
              </w:rPr>
            </w:pPr>
            <w:ins w:id="102" w:author="Katie Stroud" w:date="2015-10-21T22:08:00Z">
              <w:r>
                <w:t>To protect your premium inventory, buyers must first obtain an ID from you. This ID can be used in any OpenDirect system for as long as you maintain a business relationship with the buyer.</w:t>
              </w:r>
            </w:ins>
          </w:p>
        </w:tc>
      </w:tr>
      <w:tr w:rsidR="004106CA" w14:paraId="68588F50" w14:textId="77777777" w:rsidTr="004106CA">
        <w:trPr>
          <w:cnfStyle w:val="000000010000" w:firstRow="0" w:lastRow="0" w:firstColumn="0" w:lastColumn="0" w:oddVBand="0" w:evenVBand="0" w:oddHBand="0" w:evenHBand="1" w:firstRowFirstColumn="0" w:firstRowLastColumn="0" w:lastRowFirstColumn="0" w:lastRowLastColumn="0"/>
          <w:ins w:id="103" w:author="Katie Stroud" w:date="2015-10-21T22:08:00Z"/>
        </w:trPr>
        <w:tc>
          <w:tcPr>
            <w:tcW w:w="4788" w:type="dxa"/>
            <w:tcBorders>
              <w:top w:val="nil"/>
              <w:bottom w:val="nil"/>
              <w:right w:val="single" w:sz="4" w:space="0" w:color="D9D9D9"/>
            </w:tcBorders>
          </w:tcPr>
          <w:p w14:paraId="6F6ABCC4" w14:textId="77777777" w:rsidR="004106CA" w:rsidRDefault="004106CA" w:rsidP="004106CA">
            <w:pPr>
              <w:rPr>
                <w:ins w:id="104" w:author="Katie Stroud" w:date="2015-10-21T22:08:00Z"/>
                <w:b/>
              </w:rPr>
            </w:pPr>
            <w:ins w:id="105" w:author="Katie Stroud" w:date="2015-10-21T22:08:00Z">
              <w:r>
                <w:rPr>
                  <w:b/>
                </w:rPr>
                <w:t>2. Set up</w:t>
              </w:r>
            </w:ins>
          </w:p>
          <w:p w14:paraId="6CD8A4A9" w14:textId="3D862998" w:rsidR="004106CA" w:rsidRPr="000100D2" w:rsidRDefault="004106CA" w:rsidP="00FD1E8A">
            <w:pPr>
              <w:rPr>
                <w:ins w:id="106" w:author="Katie Stroud" w:date="2015-10-21T22:08:00Z"/>
              </w:rPr>
            </w:pPr>
            <w:ins w:id="107" w:author="Katie Stroud" w:date="2015-10-21T22:08:00Z">
              <w:r>
                <w:t xml:space="preserve">Buyers use with their publisher-obtained IDs and accounts </w:t>
              </w:r>
            </w:ins>
            <w:ins w:id="108" w:author="Katie Stroud" w:date="2015-11-03T14:16:00Z">
              <w:r w:rsidR="00F80435">
                <w:t>to</w:t>
              </w:r>
            </w:ins>
            <w:ins w:id="109" w:author="Katie Stroud" w:date="2015-10-21T22:08:00Z">
              <w:r>
                <w:t xml:space="preserve"> begin browsing inventory and placing orders.</w:t>
              </w:r>
            </w:ins>
          </w:p>
        </w:tc>
        <w:tc>
          <w:tcPr>
            <w:tcW w:w="4788" w:type="dxa"/>
            <w:tcBorders>
              <w:top w:val="nil"/>
              <w:left w:val="single" w:sz="4" w:space="0" w:color="D9D9D9"/>
              <w:bottom w:val="nil"/>
            </w:tcBorders>
          </w:tcPr>
          <w:p w14:paraId="2365C2F3" w14:textId="77777777" w:rsidR="004106CA" w:rsidRPr="00F80435" w:rsidRDefault="004106CA" w:rsidP="004106CA">
            <w:pPr>
              <w:spacing w:after="200" w:line="276" w:lineRule="auto"/>
              <w:rPr>
                <w:ins w:id="110" w:author="Katie Stroud" w:date="2015-11-03T14:13:00Z"/>
                <w:b/>
                <w:rPrChange w:id="111" w:author="Katie Stroud" w:date="2015-11-03T14:16:00Z">
                  <w:rPr>
                    <w:ins w:id="112" w:author="Katie Stroud" w:date="2015-11-03T14:13:00Z"/>
                  </w:rPr>
                </w:rPrChange>
              </w:rPr>
            </w:pPr>
            <w:ins w:id="113" w:author="Katie Stroud" w:date="2015-10-21T22:08:00Z">
              <w:r>
                <w:t xml:space="preserve"> </w:t>
              </w:r>
            </w:ins>
            <w:ins w:id="114" w:author="Katie Stroud" w:date="2015-11-03T14:13:00Z">
              <w:r w:rsidR="00F80435" w:rsidRPr="00F80435">
                <w:rPr>
                  <w:b/>
                  <w:rPrChange w:id="115" w:author="Katie Stroud" w:date="2015-11-03T14:16:00Z">
                    <w:rPr/>
                  </w:rPrChange>
                </w:rPr>
                <w:t>2. Set up</w:t>
              </w:r>
            </w:ins>
          </w:p>
          <w:p w14:paraId="4E31D22B" w14:textId="7169A0BC" w:rsidR="00F80435" w:rsidRPr="000100D2" w:rsidRDefault="00F80435" w:rsidP="004106CA">
            <w:pPr>
              <w:rPr>
                <w:ins w:id="116" w:author="Katie Stroud" w:date="2015-10-21T22:08:00Z"/>
              </w:rPr>
            </w:pPr>
            <w:ins w:id="117" w:author="Katie Stroud" w:date="2015-11-03T14:13:00Z">
              <w:r>
                <w:t xml:space="preserve">Publishers create accounts for buyers to access in any OpenDirect system which </w:t>
              </w:r>
              <w:proofErr w:type="spellStart"/>
              <w:r>
                <w:t>w</w:t>
              </w:r>
            </w:ins>
            <w:ins w:id="118" w:author="Katie Stroud" w:date="2015-11-03T14:15:00Z">
              <w:r>
                <w:t>h</w:t>
              </w:r>
            </w:ins>
            <w:ins w:id="119" w:author="Katie Stroud" w:date="2015-11-03T14:13:00Z">
              <w:r>
                <w:t>ich</w:t>
              </w:r>
              <w:proofErr w:type="spellEnd"/>
              <w:r>
                <w:t xml:space="preserve"> the publisher has a working relationship.</w:t>
              </w:r>
            </w:ins>
          </w:p>
        </w:tc>
      </w:tr>
      <w:tr w:rsidR="004106CA" w14:paraId="60938CEB" w14:textId="77777777" w:rsidTr="004106CA">
        <w:trPr>
          <w:cnfStyle w:val="000000100000" w:firstRow="0" w:lastRow="0" w:firstColumn="0" w:lastColumn="0" w:oddVBand="0" w:evenVBand="0" w:oddHBand="1" w:evenHBand="0" w:firstRowFirstColumn="0" w:firstRowLastColumn="0" w:lastRowFirstColumn="0" w:lastRowLastColumn="0"/>
          <w:ins w:id="120" w:author="Katie Stroud" w:date="2015-10-21T22:08:00Z"/>
        </w:trPr>
        <w:tc>
          <w:tcPr>
            <w:tcW w:w="4788" w:type="dxa"/>
            <w:tcBorders>
              <w:top w:val="nil"/>
              <w:bottom w:val="nil"/>
              <w:right w:val="single" w:sz="4" w:space="0" w:color="D9D9D9"/>
            </w:tcBorders>
          </w:tcPr>
          <w:p w14:paraId="287EEC25" w14:textId="11F4AEC2" w:rsidR="004106CA" w:rsidRDefault="004106CA" w:rsidP="004106CA">
            <w:pPr>
              <w:rPr>
                <w:ins w:id="121" w:author="Katie Stroud" w:date="2015-10-21T22:08:00Z"/>
                <w:b/>
              </w:rPr>
            </w:pPr>
            <w:ins w:id="122" w:author="Katie Stroud" w:date="2015-10-21T22:08:00Z">
              <w:r>
                <w:rPr>
                  <w:b/>
                </w:rPr>
                <w:t>3. Place Orders</w:t>
              </w:r>
            </w:ins>
          </w:p>
          <w:p w14:paraId="2836197D" w14:textId="77777777" w:rsidR="004106CA" w:rsidRPr="000100D2" w:rsidRDefault="004106CA" w:rsidP="004106CA">
            <w:pPr>
              <w:rPr>
                <w:ins w:id="123" w:author="Katie Stroud" w:date="2015-10-21T22:08:00Z"/>
              </w:rPr>
            </w:pPr>
            <w:ins w:id="124" w:author="Katie Stroud" w:date="2015-10-21T22:08:00Z">
              <w:r>
                <w:t>After establishing accounts in the system, buyers can begin browsing publisher inventory and adding lines to orders.</w:t>
              </w:r>
            </w:ins>
          </w:p>
        </w:tc>
        <w:tc>
          <w:tcPr>
            <w:tcW w:w="4788" w:type="dxa"/>
            <w:tcBorders>
              <w:top w:val="nil"/>
              <w:left w:val="single" w:sz="4" w:space="0" w:color="D9D9D9"/>
              <w:bottom w:val="nil"/>
            </w:tcBorders>
          </w:tcPr>
          <w:p w14:paraId="3E7CA647" w14:textId="4542971A" w:rsidR="004106CA" w:rsidRDefault="00E34325" w:rsidP="004106CA">
            <w:pPr>
              <w:rPr>
                <w:ins w:id="125" w:author="Katie Stroud" w:date="2015-10-21T22:08:00Z"/>
                <w:b/>
              </w:rPr>
            </w:pPr>
            <w:ins w:id="126" w:author="Katie Stroud" w:date="2015-10-21T22:08:00Z">
              <w:r>
                <w:rPr>
                  <w:b/>
                </w:rPr>
                <w:t>3</w:t>
              </w:r>
              <w:r w:rsidR="004106CA">
                <w:rPr>
                  <w:b/>
                </w:rPr>
                <w:t>. Respond to API Requests</w:t>
              </w:r>
            </w:ins>
          </w:p>
          <w:p w14:paraId="4F03D1C7" w14:textId="77777777" w:rsidR="004106CA" w:rsidRPr="00E168BC" w:rsidRDefault="004106CA" w:rsidP="004106CA">
            <w:pPr>
              <w:rPr>
                <w:ins w:id="127" w:author="Katie Stroud" w:date="2015-10-21T22:08:00Z"/>
              </w:rPr>
            </w:pPr>
            <w:ins w:id="128" w:author="Katie Stroud" w:date="2015-10-21T22:08:00Z">
              <w:r>
                <w:t>Once buyers are set up in their OpenDirect system(s), they can begin browsing and booking inventory. On the publisher side, this is received as API requests that publisher systems must respond to.</w:t>
              </w:r>
            </w:ins>
          </w:p>
        </w:tc>
      </w:tr>
      <w:tr w:rsidR="004106CA" w14:paraId="487517BB" w14:textId="77777777" w:rsidTr="004106CA">
        <w:trPr>
          <w:cnfStyle w:val="000000010000" w:firstRow="0" w:lastRow="0" w:firstColumn="0" w:lastColumn="0" w:oddVBand="0" w:evenVBand="0" w:oddHBand="0" w:evenHBand="1" w:firstRowFirstColumn="0" w:firstRowLastColumn="0" w:lastRowFirstColumn="0" w:lastRowLastColumn="0"/>
          <w:ins w:id="129" w:author="Katie Stroud" w:date="2015-10-21T22:08:00Z"/>
        </w:trPr>
        <w:tc>
          <w:tcPr>
            <w:tcW w:w="4788" w:type="dxa"/>
            <w:tcBorders>
              <w:top w:val="nil"/>
              <w:right w:val="single" w:sz="4" w:space="0" w:color="D9D9D9"/>
            </w:tcBorders>
          </w:tcPr>
          <w:p w14:paraId="1791F41B" w14:textId="77777777" w:rsidR="004106CA" w:rsidRDefault="004106CA" w:rsidP="004106CA">
            <w:pPr>
              <w:rPr>
                <w:ins w:id="130" w:author="Katie Stroud" w:date="2015-10-21T22:08:00Z"/>
                <w:b/>
              </w:rPr>
            </w:pPr>
            <w:ins w:id="131" w:author="Katie Stroud" w:date="2015-10-21T22:08:00Z">
              <w:r>
                <w:rPr>
                  <w:b/>
                </w:rPr>
                <w:t>4. Submit Creative and Book Inventory</w:t>
              </w:r>
            </w:ins>
          </w:p>
          <w:p w14:paraId="554E7664" w14:textId="77777777" w:rsidR="004106CA" w:rsidRPr="004440EC" w:rsidRDefault="004106CA" w:rsidP="004106CA">
            <w:pPr>
              <w:rPr>
                <w:ins w:id="132" w:author="Katie Stroud" w:date="2015-10-21T22:08:00Z"/>
              </w:rPr>
            </w:pPr>
            <w:ins w:id="133" w:author="Katie Stroud" w:date="2015-10-21T22:08:00Z">
              <w:r>
                <w:t xml:space="preserve">Once desire order is established, buyers can </w:t>
              </w:r>
              <w:r>
                <w:lastRenderedPageBreak/>
                <w:t>submit creative for approval using the OpenDirect system for approval. Once approved, the order can be booked to run.</w:t>
              </w:r>
            </w:ins>
          </w:p>
        </w:tc>
        <w:tc>
          <w:tcPr>
            <w:tcW w:w="4788" w:type="dxa"/>
            <w:tcBorders>
              <w:top w:val="nil"/>
              <w:left w:val="single" w:sz="4" w:space="0" w:color="D9D9D9"/>
            </w:tcBorders>
          </w:tcPr>
          <w:p w14:paraId="3E20B837" w14:textId="0C64B326" w:rsidR="004106CA" w:rsidRDefault="00E34325" w:rsidP="004106CA">
            <w:pPr>
              <w:rPr>
                <w:ins w:id="134" w:author="Katie Stroud" w:date="2015-10-21T22:08:00Z"/>
                <w:b/>
              </w:rPr>
            </w:pPr>
            <w:ins w:id="135" w:author="Katie Stroud" w:date="2015-10-21T22:08:00Z">
              <w:r>
                <w:rPr>
                  <w:b/>
                </w:rPr>
                <w:lastRenderedPageBreak/>
                <w:t>4</w:t>
              </w:r>
              <w:r w:rsidR="004106CA">
                <w:rPr>
                  <w:b/>
                </w:rPr>
                <w:t>. Test Creative and Approve Inventory</w:t>
              </w:r>
            </w:ins>
          </w:p>
          <w:p w14:paraId="0847E050" w14:textId="77777777" w:rsidR="004106CA" w:rsidRPr="004440EC" w:rsidRDefault="004106CA" w:rsidP="004106CA">
            <w:pPr>
              <w:rPr>
                <w:ins w:id="136" w:author="Katie Stroud" w:date="2015-10-21T22:08:00Z"/>
              </w:rPr>
            </w:pPr>
            <w:ins w:id="137" w:author="Katie Stroud" w:date="2015-10-21T22:08:00Z">
              <w:r>
                <w:t xml:space="preserve">Buyers can submit creative using the </w:t>
              </w:r>
              <w:r>
                <w:lastRenderedPageBreak/>
                <w:t>OpenDirect system. Once tested and approved, you can book the order to run.</w:t>
              </w:r>
            </w:ins>
          </w:p>
        </w:tc>
      </w:tr>
    </w:tbl>
    <w:p w14:paraId="4F1C4364" w14:textId="77777777" w:rsidR="004106CA" w:rsidRDefault="004106CA" w:rsidP="004106CA">
      <w:pPr>
        <w:rPr>
          <w:ins w:id="138" w:author="Katie Stroud" w:date="2015-10-21T22:08:00Z"/>
        </w:rPr>
      </w:pPr>
    </w:p>
    <w:p w14:paraId="7178AD38" w14:textId="3D9A2F9C" w:rsidR="00BA3129" w:rsidRDefault="00BA3129" w:rsidP="00BA3129">
      <w:pPr>
        <w:pStyle w:val="Heading2"/>
      </w:pPr>
      <w:bookmarkStart w:id="139" w:name="_Toc308251624"/>
      <w:r>
        <w:t>Authorization</w:t>
      </w:r>
      <w:bookmarkEnd w:id="139"/>
    </w:p>
    <w:p w14:paraId="3298E687" w14:textId="77777777" w:rsidR="004106CA" w:rsidRDefault="004106CA" w:rsidP="004106CA">
      <w:pPr>
        <w:rPr>
          <w:ins w:id="140" w:author="Katie Stroud" w:date="2015-10-21T22:09:00Z"/>
        </w:rPr>
      </w:pPr>
      <w:ins w:id="141" w:author="Katie Stroud" w:date="2015-10-21T22:09:00Z">
        <w:r>
          <w:t xml:space="preserve">The OpenDirect API is a </w:t>
        </w:r>
        <w:proofErr w:type="spellStart"/>
        <w:r>
          <w:t>RESTful</w:t>
        </w:r>
        <w:proofErr w:type="spellEnd"/>
        <w:r>
          <w:t xml:space="preserve"> API that supports paging query parameters and uses </w:t>
        </w:r>
        <w:proofErr w:type="spellStart"/>
        <w:r>
          <w:t>OAuth</w:t>
        </w:r>
        <w:proofErr w:type="spellEnd"/>
        <w:r>
          <w:t xml:space="preserve"> to authenticate users.</w:t>
        </w:r>
      </w:ins>
    </w:p>
    <w:p w14:paraId="2ED0A62E" w14:textId="77777777" w:rsidR="004106CA" w:rsidRDefault="004106CA" w:rsidP="004106CA">
      <w:pPr>
        <w:rPr>
          <w:ins w:id="142" w:author="Katie Stroud" w:date="2015-10-21T22:09:00Z"/>
        </w:rPr>
      </w:pPr>
      <w:ins w:id="143" w:author="Katie Stroud" w:date="2015-10-21T22:09:00Z">
        <w:r>
          <w:t>OpenDirect users include:</w:t>
        </w:r>
      </w:ins>
    </w:p>
    <w:p w14:paraId="15840416" w14:textId="77777777" w:rsidR="004106CA" w:rsidRDefault="004106CA" w:rsidP="004106CA">
      <w:pPr>
        <w:ind w:left="720"/>
        <w:rPr>
          <w:ins w:id="144" w:author="Katie Stroud" w:date="2015-10-21T22:09:00Z"/>
        </w:rPr>
      </w:pPr>
      <w:ins w:id="145" w:author="Katie Stroud" w:date="2015-10-21T22:09:00Z">
        <w:r>
          <w:rPr>
            <w:b/>
          </w:rPr>
          <w:t>Organization</w:t>
        </w:r>
        <w:r w:rsidRPr="00827F7E">
          <w:rPr>
            <w:b/>
          </w:rPr>
          <w:t>:</w:t>
        </w:r>
        <w:r>
          <w:t xml:space="preserve"> All organizations that work with the publisher must obtain an Organization ID, whether they are a buyer, or a brand advertiser.</w:t>
        </w:r>
      </w:ins>
    </w:p>
    <w:p w14:paraId="049D7D83" w14:textId="77777777" w:rsidR="004106CA" w:rsidRDefault="004106CA" w:rsidP="004106CA">
      <w:pPr>
        <w:ind w:left="720"/>
        <w:rPr>
          <w:ins w:id="146" w:author="Katie Stroud" w:date="2015-10-21T22:09:00Z"/>
        </w:rPr>
      </w:pPr>
      <w:ins w:id="147" w:author="Katie Stroud" w:date="2015-10-21T22:09:00Z">
        <w:r w:rsidRPr="00827F7E">
          <w:rPr>
            <w:b/>
          </w:rPr>
          <w:t>Buyer:</w:t>
        </w:r>
        <w:r>
          <w:t xml:space="preserve"> The buyer is the organization that places orders and represents </w:t>
        </w:r>
        <w:proofErr w:type="gramStart"/>
        <w:r>
          <w:t>an agency</w:t>
        </w:r>
        <w:proofErr w:type="gramEnd"/>
        <w:r>
          <w:t xml:space="preserve"> acting on behalf of the advertiser, or the advertiser that places orders directly. If the buyer represents advertisers, the buyer must obtain formal consent for acting on behalf of the advertiser and provide proof of that consent to the publisher. In addition to establishing an Organization ID, the buyer must also establish a Buyer ID.</w:t>
        </w:r>
      </w:ins>
    </w:p>
    <w:p w14:paraId="28E4C2F0" w14:textId="3BC92A54" w:rsidR="004106CA" w:rsidRDefault="004106CA" w:rsidP="004106CA">
      <w:pPr>
        <w:ind w:left="720"/>
        <w:rPr>
          <w:ins w:id="148" w:author="Katie Stroud" w:date="2015-10-21T22:09:00Z"/>
        </w:rPr>
      </w:pPr>
      <w:ins w:id="149" w:author="Katie Stroud" w:date="2015-10-21T22:09:00Z">
        <w:r w:rsidRPr="00827F7E">
          <w:rPr>
            <w:b/>
          </w:rPr>
          <w:t>Advertisers:</w:t>
        </w:r>
        <w:r>
          <w:t xml:space="preserve"> </w:t>
        </w:r>
        <w:commentRangeStart w:id="150"/>
        <w:r>
          <w:t>Advertisers</w:t>
        </w:r>
      </w:ins>
      <w:commentRangeEnd w:id="150"/>
      <w:ins w:id="151" w:author="Katie Stroud" w:date="2015-11-16T14:53:00Z">
        <w:r w:rsidR="00615C80">
          <w:rPr>
            <w:rStyle w:val="CommentReference"/>
          </w:rPr>
          <w:commentReference w:id="150"/>
        </w:r>
      </w:ins>
      <w:ins w:id="152" w:author="Katie Stroud" w:date="2015-10-21T22:09:00Z">
        <w:r>
          <w:t xml:space="preserve"> represent the brands that purchase publisher inventory for advertising their brands. An advertiser may also be a buyer, but if the advertiser works with a buyer, the advertiser must provide formal consent to allow the buyer to act on its behalf. In addition to establishing an Organization ID, the advertiser must obtain an Advertiser ID. The Advertiser ID can be used to set up adv</w:t>
        </w:r>
        <w:r w:rsidR="00615C80">
          <w:t>ertiser accounts in an agency or publisher</w:t>
        </w:r>
      </w:ins>
      <w:ins w:id="153" w:author="Katie Stroud" w:date="2015-11-16T14:55:00Z">
        <w:r w:rsidR="00615C80">
          <w:t xml:space="preserve">’s </w:t>
        </w:r>
      </w:ins>
      <w:ins w:id="154" w:author="Katie Stroud" w:date="2015-10-21T22:09:00Z">
        <w:r>
          <w:t>OpenDirect system.</w:t>
        </w:r>
      </w:ins>
    </w:p>
    <w:p w14:paraId="5D9C1477" w14:textId="77777777" w:rsidR="00827F7E" w:rsidRDefault="00827F7E" w:rsidP="00827F7E">
      <w:pPr>
        <w:ind w:left="720"/>
      </w:pPr>
    </w:p>
    <w:p w14:paraId="23D5BB1C" w14:textId="1FD3DE3C" w:rsidR="008406E0" w:rsidRDefault="009D3A06" w:rsidP="009D3A06">
      <w:pPr>
        <w:pStyle w:val="Heading2"/>
      </w:pPr>
      <w:bookmarkStart w:id="155" w:name="_Toc308251625"/>
      <w:r>
        <w:t>Using this document</w:t>
      </w:r>
      <w:bookmarkEnd w:id="155"/>
      <w:r>
        <w:t xml:space="preserve"> </w:t>
      </w:r>
    </w:p>
    <w:p w14:paraId="5A45EB7C" w14:textId="6FB726CF" w:rsidR="009D3A06" w:rsidRDefault="009D3A06" w:rsidP="004338F3">
      <w:r>
        <w:t>How programming elements are defined and their relationship to each other</w:t>
      </w:r>
    </w:p>
    <w:p w14:paraId="6E2F4FA5" w14:textId="557C6DFB" w:rsidR="0010562C" w:rsidRDefault="004338F3" w:rsidP="009D3A06">
      <w:pPr>
        <w:pStyle w:val="Heading2"/>
      </w:pPr>
      <w:bookmarkStart w:id="156" w:name="_Toc298671296"/>
      <w:bookmarkStart w:id="157" w:name="_Toc308251626"/>
      <w:r w:rsidRPr="009D3A06">
        <w:t>Programming</w:t>
      </w:r>
      <w:r>
        <w:t xml:space="preserve"> Elements</w:t>
      </w:r>
      <w:bookmarkEnd w:id="156"/>
      <w:bookmarkEnd w:id="157"/>
    </w:p>
    <w:p w14:paraId="213E77ED" w14:textId="53192E12" w:rsidR="004338F3" w:rsidRPr="004338F3" w:rsidRDefault="004338F3" w:rsidP="004338F3">
      <w:r>
        <w:t>For details about the programming elements that this specification defines, see the following sections.</w:t>
      </w:r>
    </w:p>
    <w:tbl>
      <w:tblPr>
        <w:tblStyle w:val="TableGrid"/>
        <w:tblW w:w="0" w:type="auto"/>
        <w:tblLook w:val="04A0" w:firstRow="1" w:lastRow="0" w:firstColumn="1" w:lastColumn="0" w:noHBand="0" w:noVBand="1"/>
      </w:tblPr>
      <w:tblGrid>
        <w:gridCol w:w="3528"/>
        <w:gridCol w:w="6048"/>
      </w:tblGrid>
      <w:tr w:rsidR="004338F3" w:rsidRPr="005C5ABA" w14:paraId="16A30D68" w14:textId="77777777" w:rsidTr="008F1068">
        <w:tc>
          <w:tcPr>
            <w:tcW w:w="3528" w:type="dxa"/>
          </w:tcPr>
          <w:p w14:paraId="1805C6C5" w14:textId="77777777" w:rsidR="004338F3" w:rsidRPr="005C5ABA" w:rsidRDefault="00643DC4" w:rsidP="008F1068">
            <w:pPr>
              <w:contextualSpacing/>
              <w:rPr>
                <w:rFonts w:ascii="Arial" w:hAnsi="Arial" w:cs="Arial"/>
              </w:rPr>
            </w:pPr>
            <w:hyperlink w:anchor="_Resource_Definitions" w:history="1">
              <w:r w:rsidR="004338F3" w:rsidRPr="005C5ABA">
                <w:rPr>
                  <w:rStyle w:val="Hyperlink"/>
                  <w:rFonts w:ascii="Arial" w:hAnsi="Arial" w:cs="Arial"/>
                </w:rPr>
                <w:t>Resources</w:t>
              </w:r>
            </w:hyperlink>
          </w:p>
        </w:tc>
        <w:tc>
          <w:tcPr>
            <w:tcW w:w="6048" w:type="dxa"/>
          </w:tcPr>
          <w:p w14:paraId="30A720D3" w14:textId="77777777" w:rsidR="004338F3" w:rsidRPr="005C5ABA" w:rsidRDefault="004338F3" w:rsidP="008F1068">
            <w:pPr>
              <w:contextualSpacing/>
              <w:rPr>
                <w:rFonts w:ascii="Arial" w:hAnsi="Arial" w:cs="Arial"/>
              </w:rPr>
            </w:pPr>
            <w:r w:rsidRPr="005C5ABA">
              <w:rPr>
                <w:rFonts w:ascii="Arial" w:hAnsi="Arial" w:cs="Arial"/>
              </w:rPr>
              <w:t xml:space="preserve">Defines the resource objects. For a diagram that shows the resource relationships, see </w:t>
            </w:r>
            <w:hyperlink w:anchor="_Resource_Model" w:history="1">
              <w:r w:rsidRPr="005C5ABA">
                <w:rPr>
                  <w:rStyle w:val="Hyperlink"/>
                  <w:rFonts w:ascii="Arial" w:hAnsi="Arial" w:cs="Arial"/>
                </w:rPr>
                <w:t>Resource Model</w:t>
              </w:r>
            </w:hyperlink>
            <w:r w:rsidRPr="005C5ABA">
              <w:rPr>
                <w:rFonts w:ascii="Arial" w:hAnsi="Arial" w:cs="Arial"/>
              </w:rPr>
              <w:t>.</w:t>
            </w:r>
          </w:p>
        </w:tc>
      </w:tr>
      <w:tr w:rsidR="004338F3" w:rsidRPr="005C5ABA" w14:paraId="623AC80D" w14:textId="77777777" w:rsidTr="008F1068">
        <w:tc>
          <w:tcPr>
            <w:tcW w:w="3528" w:type="dxa"/>
          </w:tcPr>
          <w:p w14:paraId="0845FE97" w14:textId="77777777" w:rsidR="004338F3" w:rsidRPr="005C5ABA" w:rsidRDefault="00643DC4" w:rsidP="008F1068">
            <w:pPr>
              <w:contextualSpacing/>
              <w:rPr>
                <w:rFonts w:ascii="Arial" w:hAnsi="Arial" w:cs="Arial"/>
              </w:rPr>
            </w:pPr>
            <w:hyperlink w:anchor="_Common_Objects" w:history="1">
              <w:r w:rsidR="004338F3" w:rsidRPr="005C5ABA">
                <w:rPr>
                  <w:rStyle w:val="Hyperlink"/>
                  <w:rFonts w:ascii="Arial" w:hAnsi="Arial" w:cs="Arial"/>
                </w:rPr>
                <w:t>Common Objects</w:t>
              </w:r>
            </w:hyperlink>
          </w:p>
        </w:tc>
        <w:tc>
          <w:tcPr>
            <w:tcW w:w="6048" w:type="dxa"/>
          </w:tcPr>
          <w:p w14:paraId="004495FD" w14:textId="77777777" w:rsidR="004338F3" w:rsidRPr="005C5ABA" w:rsidRDefault="004338F3" w:rsidP="008F1068">
            <w:pPr>
              <w:contextualSpacing/>
              <w:rPr>
                <w:rFonts w:ascii="Arial" w:hAnsi="Arial" w:cs="Arial"/>
              </w:rPr>
            </w:pPr>
            <w:r w:rsidRPr="005C5ABA">
              <w:rPr>
                <w:rFonts w:ascii="Arial" w:hAnsi="Arial" w:cs="Arial"/>
              </w:rPr>
              <w:t>Defines the objects used by one or more resource.</w:t>
            </w:r>
          </w:p>
        </w:tc>
      </w:tr>
      <w:tr w:rsidR="004338F3" w:rsidRPr="005C5ABA" w14:paraId="61459CDC" w14:textId="77777777" w:rsidTr="008F1068">
        <w:tc>
          <w:tcPr>
            <w:tcW w:w="3528" w:type="dxa"/>
          </w:tcPr>
          <w:p w14:paraId="04197CF6" w14:textId="77777777" w:rsidR="004338F3" w:rsidRPr="005C5ABA" w:rsidRDefault="00643DC4" w:rsidP="008F1068">
            <w:pPr>
              <w:contextualSpacing/>
              <w:rPr>
                <w:rFonts w:ascii="Arial" w:hAnsi="Arial" w:cs="Arial"/>
              </w:rPr>
            </w:pPr>
            <w:hyperlink w:anchor="_Reference_Data" w:history="1">
              <w:r w:rsidR="004338F3" w:rsidRPr="005C5ABA">
                <w:rPr>
                  <w:rStyle w:val="Hyperlink"/>
                  <w:rFonts w:ascii="Arial" w:hAnsi="Arial" w:cs="Arial"/>
                </w:rPr>
                <w:t>Reference Data</w:t>
              </w:r>
            </w:hyperlink>
          </w:p>
        </w:tc>
        <w:tc>
          <w:tcPr>
            <w:tcW w:w="6048" w:type="dxa"/>
          </w:tcPr>
          <w:p w14:paraId="60DB89E2" w14:textId="77777777" w:rsidR="004338F3" w:rsidRPr="005C5ABA" w:rsidRDefault="004338F3" w:rsidP="008F1068">
            <w:pPr>
              <w:contextualSpacing/>
              <w:rPr>
                <w:rFonts w:ascii="Arial" w:hAnsi="Arial" w:cs="Arial"/>
              </w:rPr>
            </w:pPr>
            <w:r w:rsidRPr="005C5ABA">
              <w:rPr>
                <w:rFonts w:ascii="Arial" w:hAnsi="Arial" w:cs="Arial"/>
              </w:rPr>
              <w:t>Defines the reference data objects and possible values. Reference data provides enumerated values for a resource property.</w:t>
            </w:r>
          </w:p>
        </w:tc>
      </w:tr>
      <w:tr w:rsidR="004338F3" w:rsidRPr="005C5ABA" w14:paraId="49C56AAF" w14:textId="77777777" w:rsidTr="008F1068">
        <w:tc>
          <w:tcPr>
            <w:tcW w:w="3528" w:type="dxa"/>
          </w:tcPr>
          <w:p w14:paraId="469F8421" w14:textId="77777777" w:rsidR="004338F3" w:rsidRPr="005C5ABA" w:rsidRDefault="00643DC4" w:rsidP="008F1068">
            <w:pPr>
              <w:contextualSpacing/>
              <w:rPr>
                <w:rFonts w:ascii="Arial" w:hAnsi="Arial" w:cs="Arial"/>
              </w:rPr>
            </w:pPr>
            <w:hyperlink w:anchor="_Collection_Resources" w:history="1">
              <w:r w:rsidR="004338F3" w:rsidRPr="005C5ABA">
                <w:rPr>
                  <w:rStyle w:val="Hyperlink"/>
                  <w:rFonts w:ascii="Arial" w:hAnsi="Arial" w:cs="Arial"/>
                </w:rPr>
                <w:t>Collection Objects</w:t>
              </w:r>
            </w:hyperlink>
          </w:p>
        </w:tc>
        <w:tc>
          <w:tcPr>
            <w:tcW w:w="6048" w:type="dxa"/>
          </w:tcPr>
          <w:p w14:paraId="709CC884" w14:textId="77777777" w:rsidR="004338F3" w:rsidRPr="005C5ABA" w:rsidRDefault="004338F3" w:rsidP="008F1068">
            <w:pPr>
              <w:contextualSpacing/>
              <w:rPr>
                <w:rFonts w:ascii="Arial" w:hAnsi="Arial" w:cs="Arial"/>
              </w:rPr>
            </w:pPr>
            <w:r w:rsidRPr="005C5ABA">
              <w:rPr>
                <w:rFonts w:ascii="Arial" w:hAnsi="Arial" w:cs="Arial"/>
              </w:rPr>
              <w:t>Defines the collection objects that GET calls return.</w:t>
            </w:r>
          </w:p>
        </w:tc>
      </w:tr>
      <w:tr w:rsidR="004338F3" w:rsidRPr="005C5ABA" w14:paraId="4369A15C" w14:textId="77777777" w:rsidTr="008F1068">
        <w:tc>
          <w:tcPr>
            <w:tcW w:w="3528" w:type="dxa"/>
          </w:tcPr>
          <w:p w14:paraId="359AA9CB" w14:textId="77777777" w:rsidR="004338F3" w:rsidRPr="005C5ABA" w:rsidRDefault="00643DC4" w:rsidP="008F1068">
            <w:pPr>
              <w:contextualSpacing/>
              <w:rPr>
                <w:rFonts w:ascii="Arial" w:hAnsi="Arial" w:cs="Arial"/>
              </w:rPr>
            </w:pPr>
            <w:hyperlink w:anchor="_URIs" w:history="1">
              <w:r w:rsidR="004338F3" w:rsidRPr="005C5ABA">
                <w:rPr>
                  <w:rStyle w:val="Hyperlink"/>
                  <w:rFonts w:ascii="Arial" w:hAnsi="Arial" w:cs="Arial"/>
                </w:rPr>
                <w:t>URIs</w:t>
              </w:r>
            </w:hyperlink>
          </w:p>
        </w:tc>
        <w:tc>
          <w:tcPr>
            <w:tcW w:w="6048" w:type="dxa"/>
          </w:tcPr>
          <w:p w14:paraId="0970B202" w14:textId="77777777" w:rsidR="004338F3" w:rsidRPr="005C5ABA" w:rsidRDefault="004338F3" w:rsidP="008F1068">
            <w:pPr>
              <w:contextualSpacing/>
              <w:rPr>
                <w:rFonts w:ascii="Arial" w:hAnsi="Arial" w:cs="Arial"/>
              </w:rPr>
            </w:pPr>
            <w:r w:rsidRPr="005C5ABA">
              <w:rPr>
                <w:rFonts w:ascii="Arial" w:hAnsi="Arial" w:cs="Arial"/>
              </w:rPr>
              <w:t xml:space="preserve">Defines the URI and supported HTTP verbs for each resource. </w:t>
            </w:r>
          </w:p>
        </w:tc>
      </w:tr>
      <w:tr w:rsidR="004338F3" w:rsidRPr="005C5ABA" w14:paraId="67E536B0" w14:textId="77777777" w:rsidTr="008F1068">
        <w:tc>
          <w:tcPr>
            <w:tcW w:w="3528" w:type="dxa"/>
          </w:tcPr>
          <w:p w14:paraId="46602DD3" w14:textId="77777777" w:rsidR="004338F3" w:rsidRPr="005C5ABA" w:rsidRDefault="00643DC4" w:rsidP="008F1068">
            <w:pPr>
              <w:contextualSpacing/>
              <w:rPr>
                <w:rFonts w:ascii="Arial" w:hAnsi="Arial" w:cs="Arial"/>
              </w:rPr>
            </w:pPr>
            <w:hyperlink w:anchor="_Authentication" w:history="1">
              <w:r w:rsidR="004338F3" w:rsidRPr="005C5ABA">
                <w:rPr>
                  <w:rStyle w:val="Hyperlink"/>
                  <w:rFonts w:ascii="Arial" w:hAnsi="Arial" w:cs="Arial"/>
                </w:rPr>
                <w:t>Authentication</w:t>
              </w:r>
            </w:hyperlink>
          </w:p>
        </w:tc>
        <w:tc>
          <w:tcPr>
            <w:tcW w:w="6048" w:type="dxa"/>
          </w:tcPr>
          <w:p w14:paraId="72CAC49A" w14:textId="77777777" w:rsidR="004338F3" w:rsidRPr="005C5ABA" w:rsidRDefault="004338F3" w:rsidP="008F1068">
            <w:pPr>
              <w:contextualSpacing/>
              <w:rPr>
                <w:rFonts w:ascii="Arial" w:hAnsi="Arial" w:cs="Arial"/>
              </w:rPr>
            </w:pPr>
            <w:r w:rsidRPr="005C5ABA">
              <w:rPr>
                <w:rFonts w:ascii="Arial" w:hAnsi="Arial" w:cs="Arial"/>
              </w:rPr>
              <w:t>Defines the authentication scheme that publisher must use.</w:t>
            </w:r>
          </w:p>
        </w:tc>
      </w:tr>
      <w:tr w:rsidR="004338F3" w:rsidRPr="005C5ABA" w14:paraId="196F28E2" w14:textId="77777777" w:rsidTr="008F1068">
        <w:tc>
          <w:tcPr>
            <w:tcW w:w="3528" w:type="dxa"/>
          </w:tcPr>
          <w:p w14:paraId="5F6FE9C2" w14:textId="77777777" w:rsidR="004338F3" w:rsidRPr="005C5ABA" w:rsidRDefault="00643DC4" w:rsidP="008F1068">
            <w:pPr>
              <w:contextualSpacing/>
              <w:rPr>
                <w:rFonts w:ascii="Arial" w:hAnsi="Arial" w:cs="Arial"/>
              </w:rPr>
            </w:pPr>
            <w:hyperlink w:anchor="_Versioning" w:history="1">
              <w:r w:rsidR="004338F3" w:rsidRPr="005C5ABA">
                <w:rPr>
                  <w:rStyle w:val="Hyperlink"/>
                  <w:rFonts w:ascii="Arial" w:hAnsi="Arial" w:cs="Arial"/>
                </w:rPr>
                <w:t>Versioning</w:t>
              </w:r>
            </w:hyperlink>
          </w:p>
        </w:tc>
        <w:tc>
          <w:tcPr>
            <w:tcW w:w="6048" w:type="dxa"/>
          </w:tcPr>
          <w:p w14:paraId="63679FED" w14:textId="77777777" w:rsidR="004338F3" w:rsidRPr="005C5ABA" w:rsidRDefault="004338F3" w:rsidP="008F1068">
            <w:pPr>
              <w:contextualSpacing/>
              <w:rPr>
                <w:rFonts w:ascii="Arial" w:hAnsi="Arial" w:cs="Arial"/>
              </w:rPr>
            </w:pPr>
            <w:r w:rsidRPr="005C5ABA">
              <w:rPr>
                <w:rFonts w:ascii="Arial" w:hAnsi="Arial" w:cs="Arial"/>
              </w:rPr>
              <w:t>Defines the versioning scheme that publishers must use.</w:t>
            </w:r>
          </w:p>
        </w:tc>
      </w:tr>
      <w:tr w:rsidR="004338F3" w:rsidRPr="005C5ABA" w14:paraId="6A7D95C7" w14:textId="77777777" w:rsidTr="008F1068">
        <w:tc>
          <w:tcPr>
            <w:tcW w:w="3528" w:type="dxa"/>
          </w:tcPr>
          <w:p w14:paraId="58801B26" w14:textId="77777777" w:rsidR="004338F3" w:rsidRPr="005C5ABA" w:rsidRDefault="00643DC4" w:rsidP="008F1068">
            <w:pPr>
              <w:contextualSpacing/>
              <w:rPr>
                <w:rFonts w:ascii="Arial" w:hAnsi="Arial" w:cs="Arial"/>
              </w:rPr>
            </w:pPr>
            <w:hyperlink w:anchor="_HTTP_Error_Codes/Error" w:history="1">
              <w:r w:rsidR="004338F3" w:rsidRPr="005C5ABA">
                <w:rPr>
                  <w:rStyle w:val="Hyperlink"/>
                  <w:rFonts w:ascii="Arial" w:hAnsi="Arial" w:cs="Arial"/>
                </w:rPr>
                <w:t>Error Handling</w:t>
              </w:r>
            </w:hyperlink>
          </w:p>
        </w:tc>
        <w:tc>
          <w:tcPr>
            <w:tcW w:w="6048" w:type="dxa"/>
          </w:tcPr>
          <w:p w14:paraId="459E71B9" w14:textId="77777777" w:rsidR="004338F3" w:rsidRPr="005C5ABA" w:rsidRDefault="004338F3" w:rsidP="008F1068">
            <w:pPr>
              <w:contextualSpacing/>
              <w:rPr>
                <w:rFonts w:ascii="Arial" w:hAnsi="Arial" w:cs="Arial"/>
              </w:rPr>
            </w:pPr>
            <w:r w:rsidRPr="005C5ABA">
              <w:rPr>
                <w:rFonts w:ascii="Arial" w:hAnsi="Arial" w:cs="Arial"/>
              </w:rPr>
              <w:t>Defines the error objects that publishers must return for 400 Bad Request.</w:t>
            </w:r>
          </w:p>
        </w:tc>
      </w:tr>
      <w:tr w:rsidR="004338F3" w:rsidRPr="005C5ABA" w14:paraId="45B7D00E" w14:textId="77777777" w:rsidTr="008F1068">
        <w:tc>
          <w:tcPr>
            <w:tcW w:w="3528" w:type="dxa"/>
          </w:tcPr>
          <w:p w14:paraId="6EE7EFBF" w14:textId="77777777" w:rsidR="004338F3" w:rsidRPr="005C5ABA" w:rsidRDefault="00643DC4" w:rsidP="008F1068">
            <w:pPr>
              <w:contextualSpacing/>
              <w:rPr>
                <w:rFonts w:ascii="Arial" w:hAnsi="Arial" w:cs="Arial"/>
              </w:rPr>
            </w:pPr>
            <w:hyperlink w:anchor="_Collection_Calls" w:history="1">
              <w:r w:rsidR="004338F3" w:rsidRPr="005C5ABA">
                <w:rPr>
                  <w:rStyle w:val="Hyperlink"/>
                  <w:rFonts w:ascii="Arial" w:hAnsi="Arial" w:cs="Arial"/>
                </w:rPr>
                <w:t>Reporting</w:t>
              </w:r>
            </w:hyperlink>
          </w:p>
        </w:tc>
        <w:tc>
          <w:tcPr>
            <w:tcW w:w="6048" w:type="dxa"/>
          </w:tcPr>
          <w:p w14:paraId="52E56746" w14:textId="77777777" w:rsidR="004338F3" w:rsidRPr="005C5ABA" w:rsidRDefault="004338F3" w:rsidP="008F1068">
            <w:pPr>
              <w:contextualSpacing/>
              <w:rPr>
                <w:rFonts w:ascii="Arial" w:hAnsi="Arial" w:cs="Arial"/>
              </w:rPr>
            </w:pPr>
            <w:r w:rsidRPr="005C5ABA">
              <w:rPr>
                <w:rFonts w:ascii="Arial" w:hAnsi="Arial" w:cs="Arial"/>
              </w:rPr>
              <w:t>Defines the reporting URIs and objects.</w:t>
            </w:r>
          </w:p>
        </w:tc>
      </w:tr>
      <w:tr w:rsidR="004338F3" w:rsidRPr="005C5ABA" w14:paraId="7C429441" w14:textId="77777777" w:rsidTr="008F1068">
        <w:tc>
          <w:tcPr>
            <w:tcW w:w="3528" w:type="dxa"/>
          </w:tcPr>
          <w:p w14:paraId="37B58AF1" w14:textId="77777777" w:rsidR="004338F3" w:rsidRPr="005C5ABA" w:rsidRDefault="00643DC4" w:rsidP="008F1068">
            <w:pPr>
              <w:contextualSpacing/>
              <w:rPr>
                <w:rFonts w:ascii="Arial" w:hAnsi="Arial" w:cs="Arial"/>
              </w:rPr>
            </w:pPr>
            <w:hyperlink w:anchor="_Workflow" w:history="1">
              <w:r w:rsidR="004338F3" w:rsidRPr="005C5ABA">
                <w:rPr>
                  <w:rStyle w:val="Hyperlink"/>
                  <w:rFonts w:ascii="Arial" w:hAnsi="Arial" w:cs="Arial"/>
                </w:rPr>
                <w:t>Workflow</w:t>
              </w:r>
            </w:hyperlink>
          </w:p>
        </w:tc>
        <w:tc>
          <w:tcPr>
            <w:tcW w:w="6048" w:type="dxa"/>
          </w:tcPr>
          <w:p w14:paraId="4AA021EE" w14:textId="77777777" w:rsidR="004338F3" w:rsidRPr="005C5ABA" w:rsidRDefault="004338F3" w:rsidP="008F1068">
            <w:pPr>
              <w:contextualSpacing/>
              <w:rPr>
                <w:rFonts w:ascii="Arial" w:hAnsi="Arial" w:cs="Arial"/>
              </w:rPr>
            </w:pPr>
            <w:r w:rsidRPr="005C5ABA">
              <w:rPr>
                <w:rFonts w:ascii="Arial" w:hAnsi="Arial" w:cs="Arial"/>
              </w:rPr>
              <w:t>Outlines the calls required to create an order.</w:t>
            </w:r>
          </w:p>
        </w:tc>
      </w:tr>
    </w:tbl>
    <w:p w14:paraId="7F5A7A74" w14:textId="0E671D03" w:rsidR="004338F3" w:rsidRDefault="004338F3">
      <w:pPr>
        <w:rPr>
          <w:rFonts w:asciiTheme="majorHAnsi" w:eastAsiaTheme="majorEastAsia" w:hAnsiTheme="majorHAnsi" w:cstheme="majorBidi"/>
          <w:b/>
          <w:bCs/>
          <w:color w:val="020000" w:themeColor="accent1" w:themeShade="BF"/>
          <w:sz w:val="40"/>
          <w:szCs w:val="28"/>
        </w:rPr>
      </w:pPr>
    </w:p>
    <w:p w14:paraId="4082F87E" w14:textId="2BE15A85" w:rsidR="00ED1701" w:rsidRDefault="004338F3" w:rsidP="00F527DF">
      <w:pPr>
        <w:pStyle w:val="Heading1"/>
      </w:pPr>
      <w:bookmarkStart w:id="158" w:name="_Toc298671297"/>
      <w:bookmarkStart w:id="159" w:name="_Toc308251627"/>
      <w:r>
        <w:t>Resources</w:t>
      </w:r>
      <w:bookmarkEnd w:id="158"/>
      <w:bookmarkEnd w:id="159"/>
    </w:p>
    <w:p w14:paraId="12D807A1" w14:textId="1C6325F7" w:rsidR="004338F3" w:rsidRDefault="004338F3" w:rsidP="004338F3">
      <w:r>
        <w:t xml:space="preserve">The OpenDirect API is a </w:t>
      </w:r>
      <w:proofErr w:type="spellStart"/>
      <w:r>
        <w:t>RESTful</w:t>
      </w:r>
      <w:proofErr w:type="spellEnd"/>
      <w:r>
        <w:t xml:space="preserve"> API that supports JSON. This section defines the JSON resource objects used by the API. For a diagram that shows the relationships between these resources, see Resource Model.</w:t>
      </w:r>
    </w:p>
    <w:p w14:paraId="0D2E8AA1" w14:textId="78AD3A6D" w:rsidR="004C55EF" w:rsidRDefault="004338F3" w:rsidP="004C55EF">
      <w:r>
        <w:t xml:space="preserve">For a list of URIs that </w:t>
      </w:r>
      <w:proofErr w:type="gramStart"/>
      <w:r>
        <w:t>use</w:t>
      </w:r>
      <w:proofErr w:type="gramEnd"/>
      <w:r>
        <w:t xml:space="preserve"> these resources, see URIs.</w:t>
      </w:r>
    </w:p>
    <w:p w14:paraId="4D890865" w14:textId="3793E8AC" w:rsidR="00670896" w:rsidRDefault="004338F3" w:rsidP="00F527DF">
      <w:pPr>
        <w:pStyle w:val="Heading2"/>
      </w:pPr>
      <w:bookmarkStart w:id="160" w:name="_Toc298671298"/>
      <w:bookmarkStart w:id="161" w:name="_Toc308251628"/>
      <w:r>
        <w:t>Account</w:t>
      </w:r>
      <w:bookmarkEnd w:id="160"/>
      <w:bookmarkEnd w:id="161"/>
    </w:p>
    <w:p w14:paraId="24AE442E" w14:textId="13DA32E2" w:rsidR="00156706" w:rsidRDefault="00156706" w:rsidP="008F1068">
      <w:pPr>
        <w:rPr>
          <w:ins w:id="162" w:author="Katie Stroud" w:date="2015-11-07T09:52:00Z"/>
        </w:rPr>
      </w:pPr>
      <w:ins w:id="163" w:author="Katie Stroud" w:date="2015-11-07T09:52:00Z">
        <w:r>
          <w:t xml:space="preserve">An account defines a buyer-advertiser relationship. A buyer is typically </w:t>
        </w:r>
        <w:proofErr w:type="gramStart"/>
        <w:r>
          <w:t>an agency that make</w:t>
        </w:r>
        <w:proofErr w:type="gramEnd"/>
        <w:r>
          <w:t xml:space="preserve"> place orders on behalf of several advertisers. Each account</w:t>
        </w:r>
      </w:ins>
      <w:ins w:id="164" w:author="Katie Stroud" w:date="2015-11-07T09:55:00Z">
        <w:r w:rsidR="005C6BF0">
          <w:t xml:space="preserve"> associates a buyer with one advertiser and is used to manage orders for one publisher. An advertiser may also work with several buyers, and therefore, advertisers have a separate account for each buyer they work with. If an advertiser represents itself, the account identifies the advertiser as both the buyer and the advertiser.</w:t>
        </w:r>
      </w:ins>
    </w:p>
    <w:p w14:paraId="5EBB7F82" w14:textId="5F89F18A" w:rsidR="008F1068" w:rsidDel="005C6BF0" w:rsidRDefault="008F1068" w:rsidP="008F1068">
      <w:pPr>
        <w:rPr>
          <w:del w:id="165" w:author="Katie Stroud" w:date="2015-11-07T10:02:00Z"/>
        </w:rPr>
      </w:pPr>
      <w:del w:id="166" w:author="Katie Stroud" w:date="2015-11-07T10:02:00Z">
        <w:r w:rsidDel="005C6BF0">
          <w:delText xml:space="preserve">Defines an Account resource. An Account associates an advertiser with a buyer. A buyer is typically an agency but may also be the advertiser. A buyer may be associated with one or more advertisers and an advertiser may be associated with one or more buyers. </w:delText>
        </w:r>
      </w:del>
    </w:p>
    <w:p w14:paraId="5442F4DE" w14:textId="4A042AB3" w:rsidR="008F1068" w:rsidRDefault="008F1068" w:rsidP="008F1068">
      <w:r>
        <w:t>Before an agency may create accounts and perform buys on behalf of the advertiser, the advertiser must give permissions to the agency. The process of giving or removing permissions is publisher</w:t>
      </w:r>
      <w:ins w:id="167" w:author="Katie Stroud" w:date="2015-11-07T10:02:00Z">
        <w:r w:rsidR="005C6BF0">
          <w:t>-</w:t>
        </w:r>
      </w:ins>
      <w:del w:id="168" w:author="Katie Stroud" w:date="2015-11-07T10:02:00Z">
        <w:r w:rsidDel="005C6BF0">
          <w:delText xml:space="preserve"> </w:delText>
        </w:r>
      </w:del>
      <w:r>
        <w:t xml:space="preserve">defined. Creating an account must fail if the advertiser has not given the agency permissions. </w:t>
      </w:r>
    </w:p>
    <w:p w14:paraId="27B8D958" w14:textId="46ADC85D" w:rsidR="008F1068" w:rsidRDefault="008F1068" w:rsidP="008F1068">
      <w:r>
        <w:t>The Accou</w:t>
      </w:r>
      <w:r w:rsidR="00FC36D2">
        <w:t>nt owns the orders and creative</w:t>
      </w:r>
      <w:r>
        <w:t>.</w:t>
      </w:r>
    </w:p>
    <w:tbl>
      <w:tblPr>
        <w:tblStyle w:val="MediumShading1-Accent3"/>
        <w:tblW w:w="0" w:type="auto"/>
        <w:tblLayout w:type="fixed"/>
        <w:tblCellMar>
          <w:top w:w="43" w:type="dxa"/>
          <w:left w:w="115" w:type="dxa"/>
          <w:bottom w:w="43" w:type="dxa"/>
          <w:right w:w="115" w:type="dxa"/>
        </w:tblCellMar>
        <w:tblLook w:val="04A0" w:firstRow="1" w:lastRow="0" w:firstColumn="1" w:lastColumn="0" w:noHBand="0" w:noVBand="1"/>
      </w:tblPr>
      <w:tblGrid>
        <w:gridCol w:w="1662"/>
        <w:gridCol w:w="831"/>
        <w:gridCol w:w="2032"/>
        <w:gridCol w:w="1440"/>
        <w:gridCol w:w="1620"/>
        <w:gridCol w:w="2005"/>
      </w:tblGrid>
      <w:tr w:rsidR="00B6616B" w:rsidRPr="00B6616B" w14:paraId="792A1D6B" w14:textId="77777777" w:rsidTr="00B66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vAlign w:val="bottom"/>
          </w:tcPr>
          <w:p w14:paraId="54635AFE" w14:textId="77777777" w:rsidR="00A06A9E" w:rsidRPr="00B6616B" w:rsidRDefault="00A06A9E" w:rsidP="00B6616B">
            <w:pPr>
              <w:contextualSpacing/>
              <w:rPr>
                <w:rFonts w:ascii="Arial" w:hAnsi="Arial" w:cs="Arial"/>
              </w:rPr>
            </w:pPr>
            <w:r w:rsidRPr="00B6616B">
              <w:rPr>
                <w:rFonts w:ascii="Arial" w:hAnsi="Arial" w:cs="Arial"/>
              </w:rPr>
              <w:t>Property</w:t>
            </w:r>
          </w:p>
        </w:tc>
        <w:tc>
          <w:tcPr>
            <w:tcW w:w="831" w:type="dxa"/>
            <w:vAlign w:val="bottom"/>
          </w:tcPr>
          <w:p w14:paraId="02A6A7CE" w14:textId="77777777" w:rsidR="00A06A9E" w:rsidRPr="00B6616B" w:rsidRDefault="00A06A9E" w:rsidP="00B6616B">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Type</w:t>
            </w:r>
          </w:p>
        </w:tc>
        <w:tc>
          <w:tcPr>
            <w:tcW w:w="2032" w:type="dxa"/>
            <w:vAlign w:val="bottom"/>
          </w:tcPr>
          <w:p w14:paraId="4E804208" w14:textId="77777777" w:rsidR="00A06A9E" w:rsidRPr="00B6616B" w:rsidRDefault="00A06A9E" w:rsidP="00B6616B">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Constraints</w:t>
            </w:r>
          </w:p>
        </w:tc>
        <w:tc>
          <w:tcPr>
            <w:tcW w:w="1440" w:type="dxa"/>
            <w:vAlign w:val="bottom"/>
          </w:tcPr>
          <w:p w14:paraId="29720F97" w14:textId="77777777" w:rsidR="00A06A9E" w:rsidRPr="00B6616B" w:rsidRDefault="00A06A9E" w:rsidP="00B6616B">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Add</w:t>
            </w:r>
          </w:p>
        </w:tc>
        <w:tc>
          <w:tcPr>
            <w:tcW w:w="1620" w:type="dxa"/>
            <w:vAlign w:val="bottom"/>
          </w:tcPr>
          <w:p w14:paraId="17CCE6CE" w14:textId="77777777" w:rsidR="00A06A9E" w:rsidRPr="00B6616B" w:rsidRDefault="00A06A9E" w:rsidP="00B6616B">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Update</w:t>
            </w:r>
          </w:p>
        </w:tc>
        <w:tc>
          <w:tcPr>
            <w:tcW w:w="2005" w:type="dxa"/>
            <w:vAlign w:val="bottom"/>
          </w:tcPr>
          <w:p w14:paraId="2ABF233C" w14:textId="0655A650" w:rsidR="00A06A9E" w:rsidRPr="00B6616B" w:rsidRDefault="00A06A9E" w:rsidP="00B6616B">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Publisher Req</w:t>
            </w:r>
            <w:r w:rsidR="00B6616B">
              <w:rPr>
                <w:rFonts w:ascii="Arial" w:hAnsi="Arial" w:cs="Arial"/>
              </w:rPr>
              <w:t>uirement</w:t>
            </w:r>
          </w:p>
        </w:tc>
      </w:tr>
      <w:tr w:rsidR="00B6616B" w:rsidRPr="00104CDF" w14:paraId="42E87A4F" w14:textId="77777777" w:rsidTr="00B66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5FB79512" w14:textId="77777777" w:rsidR="00A06A9E" w:rsidRPr="00104CDF" w:rsidRDefault="00A06A9E" w:rsidP="000B746E">
            <w:pPr>
              <w:contextualSpacing/>
              <w:rPr>
                <w:rFonts w:ascii="Arial" w:hAnsi="Arial" w:cs="Arial"/>
              </w:rPr>
            </w:pPr>
            <w:proofErr w:type="spellStart"/>
            <w:r w:rsidRPr="00104CDF">
              <w:rPr>
                <w:rFonts w:ascii="Arial" w:hAnsi="Arial" w:cs="Arial"/>
              </w:rPr>
              <w:t>AdvertiserId</w:t>
            </w:r>
            <w:proofErr w:type="spellEnd"/>
          </w:p>
        </w:tc>
        <w:tc>
          <w:tcPr>
            <w:tcW w:w="831" w:type="dxa"/>
          </w:tcPr>
          <w:p w14:paraId="20DEC668" w14:textId="77777777" w:rsidR="00A06A9E" w:rsidRPr="00104CDF" w:rsidRDefault="00A06A9E" w:rsidP="000B746E">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String</w:t>
            </w:r>
          </w:p>
        </w:tc>
        <w:tc>
          <w:tcPr>
            <w:tcW w:w="2032" w:type="dxa"/>
          </w:tcPr>
          <w:p w14:paraId="1D6E48B8" w14:textId="40DA1F1C" w:rsidR="00A06A9E" w:rsidRPr="00104CDF" w:rsidRDefault="0037368E" w:rsidP="000B746E">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 36 char</w:t>
            </w:r>
          </w:p>
        </w:tc>
        <w:tc>
          <w:tcPr>
            <w:tcW w:w="1440" w:type="dxa"/>
          </w:tcPr>
          <w:p w14:paraId="2AE87284" w14:textId="77777777" w:rsidR="00A06A9E" w:rsidRPr="00104CDF" w:rsidRDefault="00A06A9E" w:rsidP="000B746E">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Required</w:t>
            </w:r>
          </w:p>
        </w:tc>
        <w:tc>
          <w:tcPr>
            <w:tcW w:w="1620" w:type="dxa"/>
          </w:tcPr>
          <w:p w14:paraId="327E0A38" w14:textId="77777777" w:rsidR="00A06A9E" w:rsidRPr="00104CDF" w:rsidRDefault="00A06A9E" w:rsidP="000B746E">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Read-only</w:t>
            </w:r>
          </w:p>
        </w:tc>
        <w:tc>
          <w:tcPr>
            <w:tcW w:w="2005" w:type="dxa"/>
          </w:tcPr>
          <w:p w14:paraId="285ADF23" w14:textId="77777777" w:rsidR="00A06A9E" w:rsidRPr="00104CDF" w:rsidRDefault="00A06A9E" w:rsidP="000B746E">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Must support</w:t>
            </w:r>
          </w:p>
        </w:tc>
      </w:tr>
      <w:tr w:rsidR="00B6616B" w:rsidRPr="00104CDF" w14:paraId="66E294DB" w14:textId="77777777" w:rsidTr="00B6616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6BA8F1AD" w14:textId="77777777" w:rsidR="00A06A9E" w:rsidRPr="00104CDF" w:rsidRDefault="00A06A9E" w:rsidP="000B746E">
            <w:pPr>
              <w:contextualSpacing/>
              <w:rPr>
                <w:rFonts w:ascii="Arial" w:hAnsi="Arial" w:cs="Arial"/>
              </w:rPr>
            </w:pPr>
            <w:proofErr w:type="spellStart"/>
            <w:r w:rsidRPr="00104CDF">
              <w:rPr>
                <w:rFonts w:ascii="Arial" w:hAnsi="Arial" w:cs="Arial"/>
              </w:rPr>
              <w:t>BuyerId</w:t>
            </w:r>
            <w:proofErr w:type="spellEnd"/>
          </w:p>
        </w:tc>
        <w:tc>
          <w:tcPr>
            <w:tcW w:w="831" w:type="dxa"/>
          </w:tcPr>
          <w:p w14:paraId="4B4C76E7" w14:textId="77777777" w:rsidR="00A06A9E" w:rsidRPr="00104CDF" w:rsidRDefault="00A06A9E" w:rsidP="000B746E">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String</w:t>
            </w:r>
          </w:p>
        </w:tc>
        <w:tc>
          <w:tcPr>
            <w:tcW w:w="2032" w:type="dxa"/>
          </w:tcPr>
          <w:p w14:paraId="4F7A5BE7" w14:textId="0859A4C8" w:rsidR="00A06A9E" w:rsidRPr="00104CDF" w:rsidRDefault="0037368E" w:rsidP="000B746E">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Max 36 char</w:t>
            </w:r>
          </w:p>
        </w:tc>
        <w:tc>
          <w:tcPr>
            <w:tcW w:w="1440" w:type="dxa"/>
          </w:tcPr>
          <w:p w14:paraId="24247A8C" w14:textId="77777777" w:rsidR="00A06A9E" w:rsidRPr="00104CDF" w:rsidRDefault="00A06A9E" w:rsidP="000B746E">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Required</w:t>
            </w:r>
          </w:p>
        </w:tc>
        <w:tc>
          <w:tcPr>
            <w:tcW w:w="1620" w:type="dxa"/>
          </w:tcPr>
          <w:p w14:paraId="267E073B" w14:textId="77777777" w:rsidR="00A06A9E" w:rsidRPr="00104CDF" w:rsidRDefault="00A06A9E" w:rsidP="000B746E">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Read-only</w:t>
            </w:r>
          </w:p>
        </w:tc>
        <w:tc>
          <w:tcPr>
            <w:tcW w:w="2005" w:type="dxa"/>
          </w:tcPr>
          <w:p w14:paraId="4BE82904" w14:textId="77777777" w:rsidR="00A06A9E" w:rsidRPr="00104CDF" w:rsidRDefault="00A06A9E" w:rsidP="000B746E">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Must support</w:t>
            </w:r>
          </w:p>
        </w:tc>
      </w:tr>
      <w:tr w:rsidR="00B6616B" w:rsidRPr="00104CDF" w14:paraId="42FD78EE" w14:textId="77777777" w:rsidTr="00B66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1D757804" w14:textId="77777777" w:rsidR="00A06A9E" w:rsidRPr="00104CDF" w:rsidRDefault="00A06A9E" w:rsidP="000B746E">
            <w:pPr>
              <w:contextualSpacing/>
              <w:rPr>
                <w:rFonts w:ascii="Arial" w:hAnsi="Arial" w:cs="Arial"/>
              </w:rPr>
            </w:pPr>
            <w:r w:rsidRPr="00104CDF">
              <w:rPr>
                <w:rFonts w:ascii="Arial" w:hAnsi="Arial" w:cs="Arial"/>
              </w:rPr>
              <w:t>Id</w:t>
            </w:r>
          </w:p>
        </w:tc>
        <w:tc>
          <w:tcPr>
            <w:tcW w:w="831" w:type="dxa"/>
          </w:tcPr>
          <w:p w14:paraId="3E89FEDB" w14:textId="77777777" w:rsidR="00A06A9E" w:rsidRPr="00104CDF" w:rsidRDefault="00A06A9E" w:rsidP="000B746E">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String</w:t>
            </w:r>
          </w:p>
        </w:tc>
        <w:tc>
          <w:tcPr>
            <w:tcW w:w="2032" w:type="dxa"/>
          </w:tcPr>
          <w:p w14:paraId="4F02E363" w14:textId="29CD7251" w:rsidR="00A06A9E" w:rsidRPr="00104CDF" w:rsidRDefault="0037368E" w:rsidP="000B746E">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 36 char</w:t>
            </w:r>
          </w:p>
        </w:tc>
        <w:tc>
          <w:tcPr>
            <w:tcW w:w="1440" w:type="dxa"/>
          </w:tcPr>
          <w:p w14:paraId="3CDA1FE9" w14:textId="77777777" w:rsidR="00A06A9E" w:rsidRPr="00104CDF" w:rsidRDefault="00A06A9E" w:rsidP="000B746E">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Read-only</w:t>
            </w:r>
          </w:p>
        </w:tc>
        <w:tc>
          <w:tcPr>
            <w:tcW w:w="1620" w:type="dxa"/>
          </w:tcPr>
          <w:p w14:paraId="17070A69" w14:textId="77777777" w:rsidR="00A06A9E" w:rsidRPr="00104CDF" w:rsidRDefault="00A06A9E" w:rsidP="000B746E">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Read-only</w:t>
            </w:r>
          </w:p>
        </w:tc>
        <w:tc>
          <w:tcPr>
            <w:tcW w:w="2005" w:type="dxa"/>
          </w:tcPr>
          <w:p w14:paraId="04270CAE" w14:textId="77777777" w:rsidR="00A06A9E" w:rsidRPr="00104CDF" w:rsidRDefault="00A06A9E" w:rsidP="000B746E">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Must support</w:t>
            </w:r>
          </w:p>
        </w:tc>
      </w:tr>
      <w:tr w:rsidR="00B6616B" w:rsidRPr="00104CDF" w14:paraId="071B536E" w14:textId="77777777" w:rsidTr="00B6616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11151E54" w14:textId="77777777" w:rsidR="00A06A9E" w:rsidRPr="00104CDF" w:rsidRDefault="00A06A9E" w:rsidP="000B746E">
            <w:pPr>
              <w:contextualSpacing/>
              <w:rPr>
                <w:rFonts w:ascii="Arial" w:hAnsi="Arial" w:cs="Arial"/>
              </w:rPr>
            </w:pPr>
            <w:r w:rsidRPr="00104CDF">
              <w:rPr>
                <w:rFonts w:ascii="Arial" w:hAnsi="Arial" w:cs="Arial"/>
              </w:rPr>
              <w:t>Name</w:t>
            </w:r>
          </w:p>
        </w:tc>
        <w:tc>
          <w:tcPr>
            <w:tcW w:w="831" w:type="dxa"/>
          </w:tcPr>
          <w:p w14:paraId="72392426" w14:textId="77777777" w:rsidR="00A06A9E" w:rsidRPr="00104CDF" w:rsidRDefault="00A06A9E" w:rsidP="000B746E">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String</w:t>
            </w:r>
          </w:p>
        </w:tc>
        <w:tc>
          <w:tcPr>
            <w:tcW w:w="2032" w:type="dxa"/>
          </w:tcPr>
          <w:p w14:paraId="152CC962" w14:textId="7B3FA8BD" w:rsidR="00A06A9E" w:rsidRPr="00104CDF" w:rsidRDefault="0037368E" w:rsidP="000B746E">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Max 36 char</w:t>
            </w:r>
          </w:p>
        </w:tc>
        <w:tc>
          <w:tcPr>
            <w:tcW w:w="1440" w:type="dxa"/>
          </w:tcPr>
          <w:p w14:paraId="72366693" w14:textId="77777777" w:rsidR="00A06A9E" w:rsidRPr="00104CDF" w:rsidRDefault="00A06A9E" w:rsidP="000B746E">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Required</w:t>
            </w:r>
          </w:p>
        </w:tc>
        <w:tc>
          <w:tcPr>
            <w:tcW w:w="1620" w:type="dxa"/>
          </w:tcPr>
          <w:p w14:paraId="2C0A1B87" w14:textId="77777777" w:rsidR="00A06A9E" w:rsidRPr="00104CDF" w:rsidRDefault="00A06A9E" w:rsidP="000B746E">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Optional</w:t>
            </w:r>
          </w:p>
        </w:tc>
        <w:tc>
          <w:tcPr>
            <w:tcW w:w="2005" w:type="dxa"/>
          </w:tcPr>
          <w:p w14:paraId="1ACEC2EB" w14:textId="77777777" w:rsidR="00A06A9E" w:rsidRPr="00104CDF" w:rsidRDefault="00A06A9E" w:rsidP="000B746E">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Must support</w:t>
            </w:r>
          </w:p>
        </w:tc>
      </w:tr>
      <w:tr w:rsidR="00B6616B" w:rsidRPr="00104CDF" w14:paraId="45CFE28B" w14:textId="77777777" w:rsidTr="00B66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3E5C65CC" w14:textId="77777777" w:rsidR="00A06A9E" w:rsidRPr="00104CDF" w:rsidRDefault="00A06A9E" w:rsidP="000B746E">
            <w:pPr>
              <w:contextualSpacing/>
              <w:rPr>
                <w:rFonts w:ascii="Arial" w:hAnsi="Arial" w:cs="Arial"/>
              </w:rPr>
            </w:pPr>
            <w:proofErr w:type="spellStart"/>
            <w:r w:rsidRPr="00104CDF">
              <w:rPr>
                <w:rFonts w:ascii="Arial" w:hAnsi="Arial" w:cs="Arial"/>
              </w:rPr>
              <w:t>ProviderData</w:t>
            </w:r>
            <w:proofErr w:type="spellEnd"/>
          </w:p>
        </w:tc>
        <w:tc>
          <w:tcPr>
            <w:tcW w:w="831" w:type="dxa"/>
          </w:tcPr>
          <w:p w14:paraId="79BA1DD8" w14:textId="19FCC4DE" w:rsidR="00A06A9E" w:rsidRPr="00104CDF" w:rsidRDefault="00A06A9E" w:rsidP="000B746E">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del w:id="169" w:author="Katie Stroud" w:date="2015-11-07T09:42:00Z">
              <w:r w:rsidRPr="00104CDF" w:rsidDel="00C0476B">
                <w:rPr>
                  <w:rFonts w:ascii="Arial" w:hAnsi="Arial" w:cs="Arial"/>
                </w:rPr>
                <w:delText>String</w:delText>
              </w:r>
            </w:del>
            <w:ins w:id="170" w:author="Katie Stroud" w:date="2015-11-07T09:42:00Z">
              <w:r w:rsidR="00C0476B">
                <w:rPr>
                  <w:rFonts w:ascii="Arial" w:hAnsi="Arial" w:cs="Arial"/>
                </w:rPr>
                <w:t>CLOB</w:t>
              </w:r>
            </w:ins>
          </w:p>
        </w:tc>
        <w:tc>
          <w:tcPr>
            <w:tcW w:w="2032" w:type="dxa"/>
          </w:tcPr>
          <w:p w14:paraId="7417E665" w14:textId="5DCA054E" w:rsidR="00A06A9E" w:rsidRPr="00104CDF" w:rsidRDefault="0037368E" w:rsidP="0037368E">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 1,000 char</w:t>
            </w:r>
          </w:p>
        </w:tc>
        <w:tc>
          <w:tcPr>
            <w:tcW w:w="1440" w:type="dxa"/>
          </w:tcPr>
          <w:p w14:paraId="53EEA581" w14:textId="77777777" w:rsidR="00A06A9E" w:rsidRPr="00104CDF" w:rsidRDefault="00A06A9E" w:rsidP="000B746E">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Optional</w:t>
            </w:r>
          </w:p>
        </w:tc>
        <w:tc>
          <w:tcPr>
            <w:tcW w:w="1620" w:type="dxa"/>
          </w:tcPr>
          <w:p w14:paraId="0550269A" w14:textId="77777777" w:rsidR="00A06A9E" w:rsidRPr="00104CDF" w:rsidRDefault="00A06A9E" w:rsidP="000B746E">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Optional</w:t>
            </w:r>
          </w:p>
        </w:tc>
        <w:tc>
          <w:tcPr>
            <w:tcW w:w="2005" w:type="dxa"/>
          </w:tcPr>
          <w:p w14:paraId="6EE58229" w14:textId="77777777" w:rsidR="00A06A9E" w:rsidRPr="00104CDF" w:rsidRDefault="00A06A9E" w:rsidP="000B746E">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May support</w:t>
            </w:r>
          </w:p>
        </w:tc>
      </w:tr>
    </w:tbl>
    <w:p w14:paraId="02BE6AD7" w14:textId="77777777" w:rsidR="000B746E" w:rsidRDefault="000B746E" w:rsidP="008F1068"/>
    <w:tbl>
      <w:tblPr>
        <w:tblStyle w:val="MediumShading1-Accent3"/>
        <w:tblW w:w="5000" w:type="pct"/>
        <w:tblLayout w:type="fixed"/>
        <w:tblCellMar>
          <w:top w:w="43" w:type="dxa"/>
          <w:left w:w="115" w:type="dxa"/>
          <w:bottom w:w="43" w:type="dxa"/>
          <w:right w:w="115" w:type="dxa"/>
        </w:tblCellMar>
        <w:tblLook w:val="04A0" w:firstRow="1" w:lastRow="0" w:firstColumn="1" w:lastColumn="0" w:noHBand="0" w:noVBand="1"/>
      </w:tblPr>
      <w:tblGrid>
        <w:gridCol w:w="1820"/>
        <w:gridCol w:w="7770"/>
      </w:tblGrid>
      <w:tr w:rsidR="00A06A9E" w:rsidRPr="00A06A9E" w14:paraId="66EF6C42" w14:textId="77777777" w:rsidTr="00A06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56A2665B" w14:textId="6ED28EB9" w:rsidR="00A06A9E" w:rsidRPr="00A06A9E" w:rsidRDefault="00A06A9E" w:rsidP="00A06A9E">
            <w:pPr>
              <w:pStyle w:val="NormalBold"/>
              <w:rPr>
                <w:b/>
              </w:rPr>
            </w:pPr>
            <w:r w:rsidRPr="00A06A9E">
              <w:rPr>
                <w:b/>
              </w:rPr>
              <w:lastRenderedPageBreak/>
              <w:t>Property</w:t>
            </w:r>
          </w:p>
        </w:tc>
        <w:tc>
          <w:tcPr>
            <w:tcW w:w="4051" w:type="pct"/>
          </w:tcPr>
          <w:p w14:paraId="2F3D8A4D" w14:textId="5AE68370" w:rsidR="00A06A9E" w:rsidRPr="00A06A9E" w:rsidRDefault="00A06A9E" w:rsidP="000B746E">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A06A9E">
              <w:rPr>
                <w:rFonts w:ascii="Arial" w:hAnsi="Arial" w:cs="Arial"/>
              </w:rPr>
              <w:t>Description</w:t>
            </w:r>
          </w:p>
        </w:tc>
      </w:tr>
      <w:tr w:rsidR="000B746E" w:rsidRPr="00104CDF" w14:paraId="053ECFD1" w14:textId="77777777" w:rsidTr="00A06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3CB91622" w14:textId="77777777" w:rsidR="000B746E" w:rsidRPr="00B6616B" w:rsidRDefault="000B746E" w:rsidP="00B6616B">
            <w:pPr>
              <w:pStyle w:val="NormalBold"/>
              <w:rPr>
                <w:b/>
              </w:rPr>
            </w:pPr>
            <w:proofErr w:type="spellStart"/>
            <w:r w:rsidRPr="00B6616B">
              <w:rPr>
                <w:b/>
              </w:rPr>
              <w:t>AdvertiserId</w:t>
            </w:r>
            <w:proofErr w:type="spellEnd"/>
          </w:p>
        </w:tc>
        <w:tc>
          <w:tcPr>
            <w:tcW w:w="4051" w:type="pct"/>
          </w:tcPr>
          <w:p w14:paraId="7E4702AE" w14:textId="3A1A47BE" w:rsidR="000B746E" w:rsidRPr="00104CDF" w:rsidRDefault="000B746E" w:rsidP="000B746E">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An ID that identifies the organization that is acting as the advertiser.</w:t>
            </w:r>
            <w:ins w:id="171" w:author="Katie Stroud" w:date="2015-11-07T09:38:00Z">
              <w:r w:rsidR="00C0476B">
                <w:rPr>
                  <w:rFonts w:ascii="Arial" w:hAnsi="Arial" w:cs="Arial"/>
                </w:rPr>
                <w:t xml:space="preserve"> Advertiser ID may be generated by the buyer (agency) or by the publisher if the advertiser is also the buyer. An advertiser that is representing itself must have an </w:t>
              </w:r>
              <w:proofErr w:type="spellStart"/>
              <w:r w:rsidR="00C0476B">
                <w:rPr>
                  <w:rFonts w:ascii="Arial" w:hAnsi="Arial" w:cs="Arial"/>
                </w:rPr>
                <w:t>AdvertiserID</w:t>
              </w:r>
              <w:proofErr w:type="spellEnd"/>
              <w:r w:rsidR="00C0476B">
                <w:rPr>
                  <w:rFonts w:ascii="Arial" w:hAnsi="Arial" w:cs="Arial"/>
                </w:rPr>
                <w:t xml:space="preserve"> and </w:t>
              </w:r>
              <w:proofErr w:type="spellStart"/>
              <w:r w:rsidR="00C0476B">
                <w:rPr>
                  <w:rFonts w:ascii="Arial" w:hAnsi="Arial" w:cs="Arial"/>
                </w:rPr>
                <w:t>BuyerID</w:t>
              </w:r>
              <w:proofErr w:type="spellEnd"/>
              <w:r w:rsidR="00C0476B">
                <w:rPr>
                  <w:rFonts w:ascii="Arial" w:hAnsi="Arial" w:cs="Arial"/>
                </w:rPr>
                <w:t xml:space="preserve"> that match.</w:t>
              </w:r>
            </w:ins>
          </w:p>
        </w:tc>
      </w:tr>
      <w:tr w:rsidR="000B746E" w:rsidRPr="00104CDF" w14:paraId="4F53931D" w14:textId="77777777" w:rsidTr="00A06A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55B7291D" w14:textId="77777777" w:rsidR="000B746E" w:rsidRPr="00B6616B" w:rsidRDefault="000B746E" w:rsidP="00B6616B">
            <w:pPr>
              <w:pStyle w:val="NormalBold"/>
              <w:rPr>
                <w:b/>
              </w:rPr>
            </w:pPr>
            <w:proofErr w:type="spellStart"/>
            <w:r w:rsidRPr="00B6616B">
              <w:rPr>
                <w:b/>
              </w:rPr>
              <w:t>BuyerId</w:t>
            </w:r>
            <w:proofErr w:type="spellEnd"/>
          </w:p>
        </w:tc>
        <w:tc>
          <w:tcPr>
            <w:tcW w:w="4051" w:type="pct"/>
          </w:tcPr>
          <w:p w14:paraId="550581DB" w14:textId="1C675D51" w:rsidR="000B746E" w:rsidRPr="00104CDF" w:rsidRDefault="000B746E" w:rsidP="000B746E">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An ID that identifies the organization that is acting as the buyer.</w:t>
            </w:r>
            <w:ins w:id="172" w:author="Katie Stroud" w:date="2015-11-07T09:40:00Z">
              <w:r w:rsidR="00C0476B">
                <w:rPr>
                  <w:rFonts w:ascii="Arial" w:hAnsi="Arial" w:cs="Arial"/>
                </w:rPr>
                <w:t xml:space="preserve"> The Publisher generates the </w:t>
              </w:r>
              <w:proofErr w:type="spellStart"/>
              <w:r w:rsidR="00C0476B">
                <w:rPr>
                  <w:rFonts w:ascii="Arial" w:hAnsi="Arial" w:cs="Arial"/>
                </w:rPr>
                <w:t>BuyerID</w:t>
              </w:r>
              <w:proofErr w:type="spellEnd"/>
              <w:r w:rsidR="00C0476B">
                <w:rPr>
                  <w:rFonts w:ascii="Arial" w:hAnsi="Arial" w:cs="Arial"/>
                </w:rPr>
                <w:t xml:space="preserve">. </w:t>
              </w:r>
            </w:ins>
            <w:r w:rsidRPr="00104CDF">
              <w:rPr>
                <w:rFonts w:ascii="Arial" w:hAnsi="Arial" w:cs="Arial"/>
              </w:rPr>
              <w:t xml:space="preserve">If the advertiser is performing their own buys, </w:t>
            </w:r>
            <w:proofErr w:type="spellStart"/>
            <w:r w:rsidRPr="00104CDF">
              <w:rPr>
                <w:rFonts w:ascii="Arial" w:hAnsi="Arial" w:cs="Arial"/>
              </w:rPr>
              <w:t>AdvertiserId</w:t>
            </w:r>
            <w:proofErr w:type="spellEnd"/>
            <w:r w:rsidRPr="00104CDF">
              <w:rPr>
                <w:rFonts w:ascii="Arial" w:hAnsi="Arial" w:cs="Arial"/>
              </w:rPr>
              <w:t xml:space="preserve"> and </w:t>
            </w:r>
            <w:proofErr w:type="spellStart"/>
            <w:r w:rsidRPr="00104CDF">
              <w:rPr>
                <w:rFonts w:ascii="Arial" w:hAnsi="Arial" w:cs="Arial"/>
              </w:rPr>
              <w:t>BuyerId</w:t>
            </w:r>
            <w:proofErr w:type="spellEnd"/>
            <w:r w:rsidRPr="00104CDF">
              <w:rPr>
                <w:rFonts w:ascii="Arial" w:hAnsi="Arial" w:cs="Arial"/>
              </w:rPr>
              <w:t xml:space="preserve"> must be the same.</w:t>
            </w:r>
          </w:p>
        </w:tc>
      </w:tr>
      <w:tr w:rsidR="000B746E" w:rsidRPr="00104CDF" w14:paraId="317671F6" w14:textId="77777777" w:rsidTr="00A06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543F903B" w14:textId="77777777" w:rsidR="000B746E" w:rsidRPr="00B6616B" w:rsidRDefault="000B746E" w:rsidP="00B6616B">
            <w:pPr>
              <w:pStyle w:val="NormalBold"/>
              <w:rPr>
                <w:b/>
              </w:rPr>
            </w:pPr>
            <w:r w:rsidRPr="00B6616B">
              <w:rPr>
                <w:b/>
              </w:rPr>
              <w:t>Id</w:t>
            </w:r>
          </w:p>
        </w:tc>
        <w:tc>
          <w:tcPr>
            <w:tcW w:w="4051" w:type="pct"/>
          </w:tcPr>
          <w:p w14:paraId="19A386C8" w14:textId="3D519B6C" w:rsidR="000B746E" w:rsidRPr="00104CDF" w:rsidRDefault="000B746E" w:rsidP="005C6BF0">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 xml:space="preserve">A system-generated opaque ID that uniquely identifies </w:t>
            </w:r>
            <w:del w:id="173" w:author="Katie Stroud" w:date="2015-11-07T09:41:00Z">
              <w:r w:rsidRPr="00104CDF" w:rsidDel="00C0476B">
                <w:rPr>
                  <w:rFonts w:ascii="Arial" w:hAnsi="Arial" w:cs="Arial"/>
                </w:rPr>
                <w:delText>this resource</w:delText>
              </w:r>
            </w:del>
            <w:ins w:id="174" w:author="Katie Stroud" w:date="2015-11-07T09:41:00Z">
              <w:r w:rsidR="00C0476B">
                <w:rPr>
                  <w:rFonts w:ascii="Arial" w:hAnsi="Arial" w:cs="Arial"/>
                </w:rPr>
                <w:t>the account</w:t>
              </w:r>
            </w:ins>
            <w:r w:rsidRPr="00104CDF">
              <w:rPr>
                <w:rFonts w:ascii="Arial" w:hAnsi="Arial" w:cs="Arial"/>
              </w:rPr>
              <w:t>.</w:t>
            </w:r>
          </w:p>
        </w:tc>
      </w:tr>
      <w:tr w:rsidR="000B746E" w:rsidRPr="00104CDF" w14:paraId="29FF4642" w14:textId="77777777" w:rsidTr="00A06A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27FEB2E6" w14:textId="77777777" w:rsidR="000B746E" w:rsidRPr="00B6616B" w:rsidRDefault="000B746E" w:rsidP="00B6616B">
            <w:pPr>
              <w:pStyle w:val="NormalBold"/>
              <w:rPr>
                <w:b/>
              </w:rPr>
            </w:pPr>
            <w:r w:rsidRPr="00B6616B">
              <w:rPr>
                <w:b/>
              </w:rPr>
              <w:t>Name</w:t>
            </w:r>
          </w:p>
        </w:tc>
        <w:tc>
          <w:tcPr>
            <w:tcW w:w="4051" w:type="pct"/>
          </w:tcPr>
          <w:p w14:paraId="35877E26" w14:textId="77777777" w:rsidR="000B746E" w:rsidRPr="00104CDF" w:rsidRDefault="000B746E" w:rsidP="000B746E">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The name of the account. Used for display purposes.</w:t>
            </w:r>
          </w:p>
        </w:tc>
      </w:tr>
      <w:tr w:rsidR="000B746E" w:rsidRPr="00104CDF" w14:paraId="7898C1FA" w14:textId="77777777" w:rsidTr="00A06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41370C45" w14:textId="77777777" w:rsidR="000B746E" w:rsidRPr="00B6616B" w:rsidRDefault="000B746E" w:rsidP="00B6616B">
            <w:pPr>
              <w:pStyle w:val="NormalBold"/>
              <w:rPr>
                <w:b/>
              </w:rPr>
            </w:pPr>
            <w:proofErr w:type="spellStart"/>
            <w:r w:rsidRPr="00B6616B">
              <w:rPr>
                <w:b/>
              </w:rPr>
              <w:t>ProviderData</w:t>
            </w:r>
            <w:proofErr w:type="spellEnd"/>
          </w:p>
        </w:tc>
        <w:tc>
          <w:tcPr>
            <w:tcW w:w="4051" w:type="pct"/>
          </w:tcPr>
          <w:p w14:paraId="44451EA1" w14:textId="60B47C69" w:rsidR="000B746E" w:rsidRPr="00104CDF" w:rsidRDefault="000B746E" w:rsidP="000B746E">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 xml:space="preserve">An opaque </w:t>
            </w:r>
            <w:del w:id="175" w:author="Katie Stroud" w:date="2015-11-07T09:42:00Z">
              <w:r w:rsidRPr="00104CDF" w:rsidDel="00C0476B">
                <w:rPr>
                  <w:rFonts w:ascii="Arial" w:hAnsi="Arial" w:cs="Arial"/>
                </w:rPr>
                <w:delText xml:space="preserve">blob </w:delText>
              </w:r>
            </w:del>
            <w:ins w:id="176" w:author="Katie Stroud" w:date="2015-11-07T09:42:00Z">
              <w:r w:rsidR="00C0476B">
                <w:rPr>
                  <w:rFonts w:ascii="Arial" w:hAnsi="Arial" w:cs="Arial"/>
                </w:rPr>
                <w:t>CLOB</w:t>
              </w:r>
              <w:r w:rsidR="00C0476B" w:rsidRPr="00104CDF">
                <w:rPr>
                  <w:rFonts w:ascii="Arial" w:hAnsi="Arial" w:cs="Arial"/>
                </w:rPr>
                <w:t xml:space="preserve"> </w:t>
              </w:r>
            </w:ins>
            <w:r w:rsidRPr="00104CDF">
              <w:rPr>
                <w:rFonts w:ascii="Arial" w:hAnsi="Arial" w:cs="Arial"/>
              </w:rPr>
              <w:t>of provider-defined data. Providers may use this field as needed (for example, to store an ID that correlates this object with resources within their system).</w:t>
            </w:r>
          </w:p>
          <w:p w14:paraId="2AB4E3ED" w14:textId="77777777" w:rsidR="000B746E" w:rsidRPr="00104CDF" w:rsidRDefault="000B746E" w:rsidP="000B746E">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Note that any provider that edits this object may override the data in this field. The data should include a marker that you can identify to ensure the data is yours.</w:t>
            </w:r>
          </w:p>
        </w:tc>
      </w:tr>
    </w:tbl>
    <w:p w14:paraId="557B2B23" w14:textId="767FDE0D" w:rsidR="000C2068" w:rsidRDefault="000C2068" w:rsidP="000C2068"/>
    <w:p w14:paraId="2DEAE3AC" w14:textId="0444269A" w:rsidR="00DB7D04" w:rsidRDefault="00DB7D04" w:rsidP="00DB7D04">
      <w:pPr>
        <w:pStyle w:val="Heading2"/>
      </w:pPr>
      <w:bookmarkStart w:id="177" w:name="_Toc298671304"/>
      <w:bookmarkStart w:id="178" w:name="_Toc308251629"/>
      <w:bookmarkStart w:id="179" w:name="_Ref309491502"/>
      <w:bookmarkStart w:id="180" w:name="_Ref309491742"/>
      <w:r>
        <w:t>Assignment</w:t>
      </w:r>
      <w:bookmarkEnd w:id="177"/>
      <w:bookmarkEnd w:id="178"/>
      <w:bookmarkEnd w:id="179"/>
      <w:bookmarkEnd w:id="180"/>
    </w:p>
    <w:p w14:paraId="698C974D" w14:textId="082BC3A4" w:rsidR="00DB7D04" w:rsidRDefault="00DB7D04" w:rsidP="00DB7D04">
      <w:r>
        <w:t xml:space="preserve">Defines an Assignment resource. An Assignment associates a creative with a line of the order. A creative may be assigned to one or more lines and a line may be assigned one or more creative. </w:t>
      </w:r>
    </w:p>
    <w:p w14:paraId="596D61FA" w14:textId="77777777" w:rsidR="00FC36D2" w:rsidRDefault="00FC36D2" w:rsidP="00FC36D2">
      <w:r>
        <w:t>Notes: The assignment must fail if the following are true.</w:t>
      </w:r>
    </w:p>
    <w:p w14:paraId="54548F4F" w14:textId="0EA477F1" w:rsidR="00FC36D2" w:rsidRDefault="00FC36D2" w:rsidP="002D7E76">
      <w:pPr>
        <w:pStyle w:val="ListParagraph"/>
        <w:numPr>
          <w:ilvl w:val="0"/>
          <w:numId w:val="2"/>
        </w:numPr>
      </w:pPr>
      <w:r>
        <w:t xml:space="preserve">The language </w:t>
      </w:r>
      <w:del w:id="181" w:author="Katie Stroud" w:date="2015-11-18T18:02:00Z">
        <w:r w:rsidDel="00A03060">
          <w:delText xml:space="preserve">of </w:delText>
        </w:r>
      </w:del>
      <w:ins w:id="182" w:author="Katie Stroud" w:date="2015-11-18T18:02:00Z">
        <w:r w:rsidR="00A03060">
          <w:t xml:space="preserve">property for </w:t>
        </w:r>
      </w:ins>
      <w:r>
        <w:t xml:space="preserve">the creative does not match </w:t>
      </w:r>
      <w:ins w:id="183" w:author="Katie Stroud" w:date="2015-11-18T18:03:00Z">
        <w:r w:rsidR="00A03060">
          <w:t xml:space="preserve">any of </w:t>
        </w:r>
      </w:ins>
      <w:r>
        <w:t>the language</w:t>
      </w:r>
      <w:ins w:id="184" w:author="Katie Stroud" w:date="2015-11-18T18:03:00Z">
        <w:r w:rsidR="00A03060">
          <w:t>s in the language</w:t>
        </w:r>
      </w:ins>
      <w:r>
        <w:t xml:space="preserve"> </w:t>
      </w:r>
      <w:ins w:id="185" w:author="Katie Stroud" w:date="2015-11-18T18:02:00Z">
        <w:r w:rsidR="00A03060">
          <w:t>property for</w:t>
        </w:r>
      </w:ins>
      <w:del w:id="186" w:author="Katie Stroud" w:date="2015-11-18T18:02:00Z">
        <w:r w:rsidDel="00A03060">
          <w:delText>of</w:delText>
        </w:r>
      </w:del>
      <w:r>
        <w:t xml:space="preserve"> the product (</w:t>
      </w:r>
      <w:del w:id="187" w:author="Katie Stroud" w:date="2015-11-18T18:03:00Z">
        <w:r w:rsidDel="00A03060">
          <w:delText>the line identifies the product</w:delText>
        </w:r>
      </w:del>
      <w:ins w:id="188" w:author="Katie Stroud" w:date="2015-11-18T18:03:00Z">
        <w:r w:rsidR="00A03060">
          <w:t>products are defined in the LINE resource for an Order</w:t>
        </w:r>
      </w:ins>
      <w:r>
        <w:t xml:space="preserve">). </w:t>
      </w:r>
    </w:p>
    <w:p w14:paraId="70F1A528" w14:textId="66DF2A4F" w:rsidR="00FC36D2" w:rsidRDefault="00FC36D2" w:rsidP="002D7E76">
      <w:pPr>
        <w:pStyle w:val="ListParagraph"/>
        <w:numPr>
          <w:ilvl w:val="0"/>
          <w:numId w:val="2"/>
        </w:numPr>
      </w:pPr>
      <w:r>
        <w:t xml:space="preserve">The specified maturity level </w:t>
      </w:r>
      <w:ins w:id="189" w:author="Katie Stroud" w:date="2015-11-18T18:04:00Z">
        <w:r w:rsidR="00A03060">
          <w:t>property for</w:t>
        </w:r>
      </w:ins>
      <w:del w:id="190" w:author="Katie Stroud" w:date="2015-11-18T18:04:00Z">
        <w:r w:rsidDel="00A03060">
          <w:delText>of</w:delText>
        </w:r>
      </w:del>
      <w:r>
        <w:t xml:space="preserve"> the creative does not match the maturity level </w:t>
      </w:r>
      <w:ins w:id="191" w:author="Katie Stroud" w:date="2015-11-18T18:04:00Z">
        <w:r w:rsidR="00A03060">
          <w:t>property for</w:t>
        </w:r>
      </w:ins>
      <w:del w:id="192" w:author="Katie Stroud" w:date="2015-11-18T18:04:00Z">
        <w:r w:rsidDel="00A03060">
          <w:delText>of</w:delText>
        </w:r>
      </w:del>
      <w:r>
        <w:t xml:space="preserve"> the product specified </w:t>
      </w:r>
      <w:del w:id="193" w:author="Katie Stroud" w:date="2015-11-18T18:04:00Z">
        <w:r w:rsidDel="00A03060">
          <w:delText xml:space="preserve">by </w:delText>
        </w:r>
      </w:del>
      <w:ins w:id="194" w:author="Katie Stroud" w:date="2015-11-18T18:04:00Z">
        <w:r w:rsidR="00A03060">
          <w:t xml:space="preserve">in </w:t>
        </w:r>
      </w:ins>
      <w:r>
        <w:t xml:space="preserve">the </w:t>
      </w:r>
      <w:ins w:id="195" w:author="Katie Stroud" w:date="2015-11-18T18:05:00Z">
        <w:r w:rsidR="00A03060">
          <w:t>L</w:t>
        </w:r>
      </w:ins>
      <w:del w:id="196" w:author="Katie Stroud" w:date="2015-11-18T18:05:00Z">
        <w:r w:rsidDel="00A03060">
          <w:delText>line</w:delText>
        </w:r>
      </w:del>
      <w:ins w:id="197" w:author="Katie Stroud" w:date="2015-11-18T18:05:00Z">
        <w:r w:rsidR="00A03060">
          <w:t>INE resource</w:t>
        </w:r>
      </w:ins>
      <w:r>
        <w:t>.</w:t>
      </w:r>
    </w:p>
    <w:p w14:paraId="21E68EC0" w14:textId="77777777" w:rsidR="00283049" w:rsidRDefault="00283049" w:rsidP="00FC36D2">
      <w:pPr>
        <w:rPr>
          <w:ins w:id="198" w:author="Katie Stroud" w:date="2015-11-07T10:10:00Z"/>
        </w:rPr>
      </w:pPr>
    </w:p>
    <w:p w14:paraId="385D720A" w14:textId="6C9B614E" w:rsidR="009F2219" w:rsidRPr="009F2219" w:rsidRDefault="009F2219" w:rsidP="00FC36D2">
      <w:pPr>
        <w:rPr>
          <w:ins w:id="199" w:author="Katie Stroud" w:date="2015-11-07T10:28:00Z"/>
          <w:b/>
          <w:rPrChange w:id="200" w:author="Katie Stroud" w:date="2015-11-07T10:28:00Z">
            <w:rPr>
              <w:ins w:id="201" w:author="Katie Stroud" w:date="2015-11-07T10:28:00Z"/>
            </w:rPr>
          </w:rPrChange>
        </w:rPr>
      </w:pPr>
      <w:ins w:id="202" w:author="Katie Stroud" w:date="2015-11-07T10:28:00Z">
        <w:r>
          <w:rPr>
            <w:b/>
          </w:rPr>
          <w:t>Booking an Assignment</w:t>
        </w:r>
      </w:ins>
    </w:p>
    <w:p w14:paraId="71CD76EF" w14:textId="7111D87F" w:rsidR="00FC36D2" w:rsidRDefault="00283049" w:rsidP="00FC36D2">
      <w:ins w:id="203" w:author="Katie Stroud" w:date="2015-11-07T10:10:00Z">
        <w:r>
          <w:t xml:space="preserve">In most cases, </w:t>
        </w:r>
      </w:ins>
      <w:del w:id="204" w:author="Katie Stroud" w:date="2015-11-07T10:11:00Z">
        <w:r w:rsidR="00FC36D2" w:rsidDel="00283049">
          <w:delText>A</w:delText>
        </w:r>
      </w:del>
      <w:ins w:id="205" w:author="Katie Stroud" w:date="2015-11-07T10:11:00Z">
        <w:r>
          <w:t>a</w:t>
        </w:r>
      </w:ins>
      <w:r w:rsidR="00FC36D2">
        <w:t xml:space="preserve"> creative must be assigned to a line before the line may be booked.</w:t>
      </w:r>
      <w:ins w:id="206" w:author="Katie Stroud" w:date="2015-11-07T10:11:00Z">
        <w:r>
          <w:t xml:space="preserve"> Publishers may allow booking without creative assignment for certain products. This feature may be set in the Product resource. See section X for </w:t>
        </w:r>
      </w:ins>
      <w:ins w:id="207" w:author="Katie Stroud" w:date="2015-11-07T10:29:00Z">
        <w:r w:rsidR="009F2219">
          <w:t>details on permitting booking before creative is assigned. See section X for details on booking a line</w:t>
        </w:r>
      </w:ins>
      <w:ins w:id="208" w:author="Katie Stroud" w:date="2015-11-07T10:11:00Z">
        <w:r>
          <w:t>.</w:t>
        </w:r>
      </w:ins>
    </w:p>
    <w:p w14:paraId="760A1E79" w14:textId="70110738" w:rsidR="009F2219" w:rsidRPr="009F2219" w:rsidRDefault="009F2219" w:rsidP="00FC36D2">
      <w:pPr>
        <w:rPr>
          <w:ins w:id="209" w:author="Katie Stroud" w:date="2015-11-07T10:27:00Z"/>
          <w:b/>
          <w:rPrChange w:id="210" w:author="Katie Stroud" w:date="2015-11-07T10:27:00Z">
            <w:rPr>
              <w:ins w:id="211" w:author="Katie Stroud" w:date="2015-11-07T10:27:00Z"/>
            </w:rPr>
          </w:rPrChange>
        </w:rPr>
      </w:pPr>
      <w:ins w:id="212" w:author="Katie Stroud" w:date="2015-11-07T10:27:00Z">
        <w:r>
          <w:rPr>
            <w:b/>
          </w:rPr>
          <w:t>Updating Creative</w:t>
        </w:r>
      </w:ins>
    </w:p>
    <w:p w14:paraId="50509078" w14:textId="4B47EF4B" w:rsidR="00FC36D2" w:rsidRDefault="00FC36D2" w:rsidP="00FC36D2">
      <w:r>
        <w:t>To change the creative assigned to a line</w:t>
      </w:r>
      <w:ins w:id="213" w:author="Katie Stroud" w:date="2015-11-07T10:14:00Z">
        <w:r w:rsidR="00283049">
          <w:t xml:space="preserve"> when creative assignment is required</w:t>
        </w:r>
      </w:ins>
      <w:r>
        <w:t xml:space="preserve">, first assign a new creative to the line </w:t>
      </w:r>
      <w:del w:id="214" w:author="Katie Stroud" w:date="2015-11-07T10:15:00Z">
        <w:r w:rsidDel="0095749B">
          <w:delText xml:space="preserve">to ensure that the line continues to deliver </w:delText>
        </w:r>
      </w:del>
      <w:r>
        <w:t>and then use the disable verb to set the current assignment to Inactive.</w:t>
      </w:r>
      <w:ins w:id="215" w:author="Katie Stroud" w:date="2015-11-07T10:15:00Z">
        <w:r w:rsidR="0095749B">
          <w:t xml:space="preserve"> This operation ensures that the order line item continues to deliver until the new creative is assigned.</w:t>
        </w:r>
      </w:ins>
    </w:p>
    <w:p w14:paraId="56189E29" w14:textId="1A94322F" w:rsidR="009F2219" w:rsidRPr="009F2219" w:rsidRDefault="009F2219" w:rsidP="00FC36D2">
      <w:pPr>
        <w:rPr>
          <w:ins w:id="216" w:author="Katie Stroud" w:date="2015-11-07T10:27:00Z"/>
          <w:b/>
          <w:rPrChange w:id="217" w:author="Katie Stroud" w:date="2015-11-07T10:27:00Z">
            <w:rPr>
              <w:ins w:id="218" w:author="Katie Stroud" w:date="2015-11-07T10:27:00Z"/>
            </w:rPr>
          </w:rPrChange>
        </w:rPr>
      </w:pPr>
      <w:ins w:id="219" w:author="Katie Stroud" w:date="2015-11-07T10:27:00Z">
        <w:r w:rsidRPr="009F2219">
          <w:rPr>
            <w:b/>
            <w:rPrChange w:id="220" w:author="Katie Stroud" w:date="2015-11-07T10:27:00Z">
              <w:rPr/>
            </w:rPrChange>
          </w:rPr>
          <w:t>Weighting Creative</w:t>
        </w:r>
      </w:ins>
    </w:p>
    <w:p w14:paraId="2157DF24" w14:textId="3D63E852" w:rsidR="00A42FE4" w:rsidRDefault="0036292B" w:rsidP="00FC36D2">
      <w:r>
        <w:lastRenderedPageBreak/>
        <w:t>To display different creative</w:t>
      </w:r>
      <w:r w:rsidR="00FC36D2">
        <w:t xml:space="preserve"> at different times, add a line for each creative. If weighting is used, providers should </w:t>
      </w:r>
      <w:del w:id="221" w:author="Katie Stroud" w:date="2015-11-16T16:13:00Z">
        <w:r w:rsidR="00FC36D2" w:rsidDel="00DD01B2">
          <w:delText>indicate in the user interface whether</w:delText>
        </w:r>
      </w:del>
      <w:ins w:id="222" w:author="Katie Stroud" w:date="2015-11-16T16:13:00Z">
        <w:r w:rsidR="00DD01B2">
          <w:t>make sure</w:t>
        </w:r>
      </w:ins>
      <w:r w:rsidR="00FC36D2">
        <w:t xml:space="preserve"> all assignments for </w:t>
      </w:r>
      <w:proofErr w:type="gramStart"/>
      <w:r w:rsidR="00FC36D2">
        <w:t>a line specify</w:t>
      </w:r>
      <w:proofErr w:type="gramEnd"/>
      <w:r w:rsidR="00FC36D2">
        <w:t xml:space="preserve"> a weight and that the sum of all weights is 100.</w:t>
      </w:r>
    </w:p>
    <w:tbl>
      <w:tblPr>
        <w:tblStyle w:val="MediumShading1-Accent3"/>
        <w:tblW w:w="0" w:type="auto"/>
        <w:tblLayout w:type="fixed"/>
        <w:tblCellMar>
          <w:top w:w="43" w:type="dxa"/>
          <w:left w:w="115" w:type="dxa"/>
          <w:bottom w:w="43" w:type="dxa"/>
          <w:right w:w="115" w:type="dxa"/>
        </w:tblCellMar>
        <w:tblLook w:val="04A0" w:firstRow="1" w:lastRow="0" w:firstColumn="1" w:lastColumn="0" w:noHBand="0" w:noVBand="1"/>
      </w:tblPr>
      <w:tblGrid>
        <w:gridCol w:w="1662"/>
        <w:gridCol w:w="831"/>
        <w:gridCol w:w="2032"/>
        <w:gridCol w:w="1440"/>
        <w:gridCol w:w="1620"/>
        <w:gridCol w:w="2005"/>
      </w:tblGrid>
      <w:tr w:rsidR="00A42FE4" w:rsidRPr="00B6616B" w14:paraId="1866A940" w14:textId="77777777" w:rsidTr="00A42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vAlign w:val="bottom"/>
          </w:tcPr>
          <w:p w14:paraId="3CE68D52" w14:textId="77777777" w:rsidR="00A42FE4" w:rsidRPr="00B6616B" w:rsidRDefault="00A42FE4" w:rsidP="00A42FE4">
            <w:pPr>
              <w:contextualSpacing/>
              <w:rPr>
                <w:rFonts w:ascii="Arial" w:hAnsi="Arial" w:cs="Arial"/>
              </w:rPr>
            </w:pPr>
            <w:r w:rsidRPr="00B6616B">
              <w:rPr>
                <w:rFonts w:ascii="Arial" w:hAnsi="Arial" w:cs="Arial"/>
              </w:rPr>
              <w:t>Property</w:t>
            </w:r>
          </w:p>
        </w:tc>
        <w:tc>
          <w:tcPr>
            <w:tcW w:w="831" w:type="dxa"/>
            <w:vAlign w:val="bottom"/>
          </w:tcPr>
          <w:p w14:paraId="73C86A69" w14:textId="77777777" w:rsidR="00A42FE4" w:rsidRPr="00B6616B" w:rsidRDefault="00A42FE4" w:rsidP="00A42FE4">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Type</w:t>
            </w:r>
          </w:p>
        </w:tc>
        <w:tc>
          <w:tcPr>
            <w:tcW w:w="2032" w:type="dxa"/>
            <w:vAlign w:val="bottom"/>
          </w:tcPr>
          <w:p w14:paraId="6AA7465D" w14:textId="77777777" w:rsidR="00A42FE4" w:rsidRPr="00B6616B" w:rsidRDefault="00A42FE4" w:rsidP="00A42FE4">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Constraints</w:t>
            </w:r>
          </w:p>
        </w:tc>
        <w:tc>
          <w:tcPr>
            <w:tcW w:w="1440" w:type="dxa"/>
            <w:vAlign w:val="bottom"/>
          </w:tcPr>
          <w:p w14:paraId="2E434051" w14:textId="77777777" w:rsidR="00A42FE4" w:rsidRPr="00B6616B" w:rsidRDefault="00A42FE4" w:rsidP="00A42FE4">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Add</w:t>
            </w:r>
          </w:p>
        </w:tc>
        <w:tc>
          <w:tcPr>
            <w:tcW w:w="1620" w:type="dxa"/>
            <w:vAlign w:val="bottom"/>
          </w:tcPr>
          <w:p w14:paraId="650737CB" w14:textId="77777777" w:rsidR="00A42FE4" w:rsidRPr="00B6616B" w:rsidRDefault="00A42FE4" w:rsidP="00A42FE4">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Update</w:t>
            </w:r>
          </w:p>
        </w:tc>
        <w:tc>
          <w:tcPr>
            <w:tcW w:w="2005" w:type="dxa"/>
            <w:vAlign w:val="bottom"/>
          </w:tcPr>
          <w:p w14:paraId="60F454D0" w14:textId="77777777" w:rsidR="00A42FE4" w:rsidRPr="00B6616B" w:rsidRDefault="00A42FE4" w:rsidP="00A42FE4">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Publisher Req</w:t>
            </w:r>
            <w:r>
              <w:rPr>
                <w:rFonts w:ascii="Arial" w:hAnsi="Arial" w:cs="Arial"/>
              </w:rPr>
              <w:t>uirement</w:t>
            </w:r>
          </w:p>
        </w:tc>
      </w:tr>
      <w:tr w:rsidR="00A42FE4" w:rsidRPr="00104CDF" w14:paraId="4E465053" w14:textId="77777777" w:rsidTr="00A42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3577AF21" w14:textId="0481A03E" w:rsidR="00A42FE4" w:rsidRPr="00104CDF" w:rsidRDefault="00A42FE4" w:rsidP="00A42FE4">
            <w:pPr>
              <w:contextualSpacing/>
              <w:rPr>
                <w:rFonts w:ascii="Arial" w:hAnsi="Arial" w:cs="Arial"/>
              </w:rPr>
            </w:pPr>
            <w:proofErr w:type="spellStart"/>
            <w:r w:rsidRPr="00104CDF">
              <w:rPr>
                <w:rFonts w:ascii="Arial" w:hAnsi="Arial" w:cs="Arial"/>
              </w:rPr>
              <w:t>CreativeId</w:t>
            </w:r>
            <w:proofErr w:type="spellEnd"/>
          </w:p>
        </w:tc>
        <w:tc>
          <w:tcPr>
            <w:tcW w:w="831" w:type="dxa"/>
          </w:tcPr>
          <w:p w14:paraId="4B864547" w14:textId="7BED22CB" w:rsidR="00A42FE4" w:rsidRPr="00104CDF" w:rsidRDefault="00A42FE4"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String</w:t>
            </w:r>
          </w:p>
        </w:tc>
        <w:tc>
          <w:tcPr>
            <w:tcW w:w="2032" w:type="dxa"/>
          </w:tcPr>
          <w:p w14:paraId="791C88C9" w14:textId="2EAC29ED" w:rsidR="00A42FE4" w:rsidRPr="00104CDF" w:rsidRDefault="00A42FE4"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 36 char</w:t>
            </w:r>
          </w:p>
        </w:tc>
        <w:tc>
          <w:tcPr>
            <w:tcW w:w="1440" w:type="dxa"/>
          </w:tcPr>
          <w:p w14:paraId="56B8789C" w14:textId="25C19407" w:rsidR="00A42FE4" w:rsidRPr="00104CDF" w:rsidRDefault="00A42FE4"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Required</w:t>
            </w:r>
          </w:p>
        </w:tc>
        <w:tc>
          <w:tcPr>
            <w:tcW w:w="1620" w:type="dxa"/>
          </w:tcPr>
          <w:p w14:paraId="7DF7E098" w14:textId="0E589E52" w:rsidR="00A42FE4" w:rsidRPr="00104CDF" w:rsidRDefault="00A42FE4"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Read-only</w:t>
            </w:r>
          </w:p>
        </w:tc>
        <w:tc>
          <w:tcPr>
            <w:tcW w:w="2005" w:type="dxa"/>
          </w:tcPr>
          <w:p w14:paraId="297024F3" w14:textId="78BE7817" w:rsidR="00A42FE4" w:rsidRPr="00104CDF" w:rsidRDefault="00A42FE4"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Must support</w:t>
            </w:r>
          </w:p>
        </w:tc>
      </w:tr>
      <w:tr w:rsidR="00A42FE4" w:rsidRPr="00104CDF" w14:paraId="6029413B" w14:textId="77777777" w:rsidTr="00A42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7A845604" w14:textId="3E12156C" w:rsidR="00A42FE4" w:rsidRPr="00104CDF" w:rsidRDefault="00A42FE4" w:rsidP="00A42FE4">
            <w:pPr>
              <w:contextualSpacing/>
              <w:rPr>
                <w:rFonts w:ascii="Arial" w:hAnsi="Arial" w:cs="Arial"/>
              </w:rPr>
            </w:pPr>
            <w:r w:rsidRPr="00104CDF">
              <w:rPr>
                <w:rFonts w:ascii="Arial" w:hAnsi="Arial" w:cs="Arial"/>
              </w:rPr>
              <w:t>Id</w:t>
            </w:r>
          </w:p>
        </w:tc>
        <w:tc>
          <w:tcPr>
            <w:tcW w:w="831" w:type="dxa"/>
          </w:tcPr>
          <w:p w14:paraId="41E4DDCD" w14:textId="56CCAEDE" w:rsidR="00A42FE4" w:rsidRPr="00104CDF" w:rsidRDefault="00A42FE4"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String</w:t>
            </w:r>
          </w:p>
        </w:tc>
        <w:tc>
          <w:tcPr>
            <w:tcW w:w="2032" w:type="dxa"/>
          </w:tcPr>
          <w:p w14:paraId="041DCF2D" w14:textId="7FF36381" w:rsidR="00A42FE4" w:rsidRPr="00104CDF" w:rsidRDefault="00A42FE4"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Max 36 char</w:t>
            </w:r>
          </w:p>
        </w:tc>
        <w:tc>
          <w:tcPr>
            <w:tcW w:w="1440" w:type="dxa"/>
          </w:tcPr>
          <w:p w14:paraId="06A1B2B0" w14:textId="6ADD95CB" w:rsidR="00A42FE4" w:rsidRPr="00104CDF" w:rsidRDefault="00A42FE4"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Read-only</w:t>
            </w:r>
          </w:p>
        </w:tc>
        <w:tc>
          <w:tcPr>
            <w:tcW w:w="1620" w:type="dxa"/>
          </w:tcPr>
          <w:p w14:paraId="0450CC67" w14:textId="51C872F3" w:rsidR="00A42FE4" w:rsidRPr="00104CDF" w:rsidRDefault="00A42FE4"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Read-only</w:t>
            </w:r>
          </w:p>
        </w:tc>
        <w:tc>
          <w:tcPr>
            <w:tcW w:w="2005" w:type="dxa"/>
          </w:tcPr>
          <w:p w14:paraId="2ABE4351" w14:textId="11EEA4D4" w:rsidR="00A42FE4" w:rsidRPr="00104CDF" w:rsidRDefault="00A42FE4"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Must support</w:t>
            </w:r>
          </w:p>
        </w:tc>
      </w:tr>
      <w:tr w:rsidR="00A42FE4" w:rsidRPr="00104CDF" w14:paraId="0AC78098" w14:textId="77777777" w:rsidTr="00A42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29B8673A" w14:textId="0B36169C" w:rsidR="00A42FE4" w:rsidRPr="00104CDF" w:rsidRDefault="00A42FE4" w:rsidP="00A42FE4">
            <w:pPr>
              <w:contextualSpacing/>
              <w:rPr>
                <w:rFonts w:ascii="Arial" w:hAnsi="Arial" w:cs="Arial"/>
              </w:rPr>
            </w:pPr>
            <w:proofErr w:type="spellStart"/>
            <w:r w:rsidRPr="00104CDF">
              <w:rPr>
                <w:rFonts w:ascii="Arial" w:hAnsi="Arial" w:cs="Arial"/>
              </w:rPr>
              <w:t>LineId</w:t>
            </w:r>
            <w:proofErr w:type="spellEnd"/>
          </w:p>
        </w:tc>
        <w:tc>
          <w:tcPr>
            <w:tcW w:w="831" w:type="dxa"/>
          </w:tcPr>
          <w:p w14:paraId="225CDA0A" w14:textId="350E1DFD" w:rsidR="00A42FE4" w:rsidRPr="00104CDF" w:rsidRDefault="00A42FE4"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String</w:t>
            </w:r>
          </w:p>
        </w:tc>
        <w:tc>
          <w:tcPr>
            <w:tcW w:w="2032" w:type="dxa"/>
          </w:tcPr>
          <w:p w14:paraId="5F256D6D" w14:textId="42E17946" w:rsidR="00A42FE4" w:rsidRPr="00104CDF" w:rsidRDefault="00A42FE4"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 36 char</w:t>
            </w:r>
          </w:p>
        </w:tc>
        <w:tc>
          <w:tcPr>
            <w:tcW w:w="1440" w:type="dxa"/>
          </w:tcPr>
          <w:p w14:paraId="39E3C67D" w14:textId="3916356F" w:rsidR="00A42FE4" w:rsidRPr="00104CDF" w:rsidRDefault="00A42FE4"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Required</w:t>
            </w:r>
          </w:p>
        </w:tc>
        <w:tc>
          <w:tcPr>
            <w:tcW w:w="1620" w:type="dxa"/>
          </w:tcPr>
          <w:p w14:paraId="724285B8" w14:textId="240CC675" w:rsidR="00A42FE4" w:rsidRPr="00104CDF" w:rsidRDefault="00A42FE4"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Read-only</w:t>
            </w:r>
          </w:p>
        </w:tc>
        <w:tc>
          <w:tcPr>
            <w:tcW w:w="2005" w:type="dxa"/>
          </w:tcPr>
          <w:p w14:paraId="7D10DBA7" w14:textId="192635E5" w:rsidR="00A42FE4" w:rsidRPr="00104CDF" w:rsidRDefault="00A42FE4"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Must support</w:t>
            </w:r>
          </w:p>
        </w:tc>
      </w:tr>
      <w:tr w:rsidR="00A42FE4" w:rsidRPr="00104CDF" w14:paraId="330C83E5" w14:textId="77777777" w:rsidTr="00A42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229D027D" w14:textId="69EE5F4A" w:rsidR="00A42FE4" w:rsidRPr="00104CDF" w:rsidRDefault="00A42FE4" w:rsidP="00A42FE4">
            <w:pPr>
              <w:contextualSpacing/>
              <w:rPr>
                <w:rFonts w:ascii="Arial" w:hAnsi="Arial" w:cs="Arial"/>
              </w:rPr>
            </w:pPr>
            <w:proofErr w:type="spellStart"/>
            <w:r w:rsidRPr="00104CDF">
              <w:rPr>
                <w:rFonts w:ascii="Arial" w:hAnsi="Arial" w:cs="Arial"/>
              </w:rPr>
              <w:t>ProviderData</w:t>
            </w:r>
            <w:proofErr w:type="spellEnd"/>
          </w:p>
        </w:tc>
        <w:tc>
          <w:tcPr>
            <w:tcW w:w="831" w:type="dxa"/>
          </w:tcPr>
          <w:p w14:paraId="7C7542E2" w14:textId="770F19ED" w:rsidR="00A42FE4" w:rsidRPr="00104CDF" w:rsidRDefault="00A42FE4"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del w:id="223" w:author="Katie Stroud" w:date="2015-11-07T10:25:00Z">
              <w:r w:rsidRPr="00104CDF" w:rsidDel="009F2219">
                <w:rPr>
                  <w:rFonts w:ascii="Arial" w:hAnsi="Arial" w:cs="Arial"/>
                </w:rPr>
                <w:delText>String</w:delText>
              </w:r>
            </w:del>
            <w:ins w:id="224" w:author="Katie Stroud" w:date="2015-11-07T10:25:00Z">
              <w:r w:rsidR="009F2219">
                <w:rPr>
                  <w:rFonts w:ascii="Arial" w:hAnsi="Arial" w:cs="Arial"/>
                </w:rPr>
                <w:t>CLOB</w:t>
              </w:r>
            </w:ins>
          </w:p>
        </w:tc>
        <w:tc>
          <w:tcPr>
            <w:tcW w:w="2032" w:type="dxa"/>
          </w:tcPr>
          <w:p w14:paraId="3993D143" w14:textId="2A5FDEA9" w:rsidR="00A42FE4" w:rsidRPr="00104CDF" w:rsidRDefault="00A42FE4"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Max 1,000 char</w:t>
            </w:r>
          </w:p>
        </w:tc>
        <w:tc>
          <w:tcPr>
            <w:tcW w:w="1440" w:type="dxa"/>
          </w:tcPr>
          <w:p w14:paraId="76CFC63C" w14:textId="6626555C" w:rsidR="00A42FE4" w:rsidRPr="00104CDF" w:rsidRDefault="00A42FE4"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Optional</w:t>
            </w:r>
          </w:p>
        </w:tc>
        <w:tc>
          <w:tcPr>
            <w:tcW w:w="1620" w:type="dxa"/>
          </w:tcPr>
          <w:p w14:paraId="1BF4F644" w14:textId="67A5945E" w:rsidR="00A42FE4" w:rsidRPr="00104CDF" w:rsidRDefault="00A42FE4"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Optional</w:t>
            </w:r>
          </w:p>
        </w:tc>
        <w:tc>
          <w:tcPr>
            <w:tcW w:w="2005" w:type="dxa"/>
          </w:tcPr>
          <w:p w14:paraId="1F985BF5" w14:textId="5639D435" w:rsidR="00A42FE4" w:rsidRPr="00104CDF" w:rsidRDefault="00A42FE4"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May support</w:t>
            </w:r>
          </w:p>
        </w:tc>
      </w:tr>
      <w:tr w:rsidR="00A42FE4" w:rsidRPr="00104CDF" w14:paraId="244C0A3E" w14:textId="77777777" w:rsidTr="00A42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6E142AAF" w14:textId="1AD8C612" w:rsidR="00A42FE4" w:rsidRPr="00104CDF" w:rsidRDefault="00A42FE4" w:rsidP="00A42FE4">
            <w:pPr>
              <w:contextualSpacing/>
              <w:rPr>
                <w:rFonts w:ascii="Arial" w:hAnsi="Arial" w:cs="Arial"/>
              </w:rPr>
            </w:pPr>
            <w:r w:rsidRPr="00104CDF">
              <w:rPr>
                <w:rFonts w:ascii="Arial" w:hAnsi="Arial" w:cs="Arial"/>
              </w:rPr>
              <w:t>Status</w:t>
            </w:r>
          </w:p>
        </w:tc>
        <w:tc>
          <w:tcPr>
            <w:tcW w:w="831" w:type="dxa"/>
          </w:tcPr>
          <w:p w14:paraId="16B67316" w14:textId="093357EA" w:rsidR="00A42FE4" w:rsidRPr="00104CDF" w:rsidRDefault="00A42FE4"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String</w:t>
            </w:r>
          </w:p>
        </w:tc>
        <w:tc>
          <w:tcPr>
            <w:tcW w:w="2032" w:type="dxa"/>
          </w:tcPr>
          <w:p w14:paraId="7069E20A" w14:textId="3B0D5DFB" w:rsidR="00A42FE4" w:rsidRDefault="0095749B"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ins w:id="225" w:author="Katie Stroud" w:date="2015-11-07T10:22:00Z">
              <w:r>
                <w:rPr>
                  <w:rFonts w:ascii="Arial" w:hAnsi="Arial" w:cs="Arial"/>
                </w:rPr>
                <w:t>Value of “Active” or “Inactive”</w:t>
              </w:r>
            </w:ins>
          </w:p>
        </w:tc>
        <w:tc>
          <w:tcPr>
            <w:tcW w:w="1440" w:type="dxa"/>
          </w:tcPr>
          <w:p w14:paraId="29118BAD" w14:textId="11C06867" w:rsidR="00A42FE4" w:rsidRPr="00104CDF" w:rsidRDefault="00A42FE4"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Read-only</w:t>
            </w:r>
          </w:p>
        </w:tc>
        <w:tc>
          <w:tcPr>
            <w:tcW w:w="1620" w:type="dxa"/>
          </w:tcPr>
          <w:p w14:paraId="21283102" w14:textId="1D71FA55" w:rsidR="00A42FE4" w:rsidRPr="00104CDF" w:rsidRDefault="00A42FE4"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Read-only</w:t>
            </w:r>
          </w:p>
        </w:tc>
        <w:tc>
          <w:tcPr>
            <w:tcW w:w="2005" w:type="dxa"/>
          </w:tcPr>
          <w:p w14:paraId="1DECE64E" w14:textId="389D4A39" w:rsidR="00A42FE4" w:rsidRPr="00104CDF" w:rsidRDefault="00A42FE4"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Must support</w:t>
            </w:r>
          </w:p>
        </w:tc>
      </w:tr>
      <w:tr w:rsidR="00A42FE4" w:rsidRPr="00104CDF" w14:paraId="0FBCF347" w14:textId="77777777" w:rsidTr="00A42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103EA0CD" w14:textId="5ECD9BDF" w:rsidR="00A42FE4" w:rsidRPr="00104CDF" w:rsidRDefault="00A42FE4" w:rsidP="00A42FE4">
            <w:pPr>
              <w:contextualSpacing/>
              <w:rPr>
                <w:rFonts w:ascii="Arial" w:hAnsi="Arial" w:cs="Arial"/>
              </w:rPr>
            </w:pPr>
            <w:r w:rsidRPr="00104CDF">
              <w:rPr>
                <w:rFonts w:ascii="Arial" w:hAnsi="Arial" w:cs="Arial"/>
              </w:rPr>
              <w:t>Weight</w:t>
            </w:r>
          </w:p>
        </w:tc>
        <w:tc>
          <w:tcPr>
            <w:tcW w:w="831" w:type="dxa"/>
          </w:tcPr>
          <w:p w14:paraId="4DAB8880" w14:textId="10E192E1" w:rsidR="00A42FE4" w:rsidRPr="00104CDF" w:rsidRDefault="00A42FE4"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Byte</w:t>
            </w:r>
          </w:p>
        </w:tc>
        <w:tc>
          <w:tcPr>
            <w:tcW w:w="2032" w:type="dxa"/>
          </w:tcPr>
          <w:p w14:paraId="48A080E6" w14:textId="34FDED6D" w:rsidR="00A42FE4" w:rsidRDefault="00A42FE4"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Numeric value of 1-</w:t>
            </w:r>
            <w:r w:rsidRPr="00104CDF">
              <w:rPr>
                <w:rFonts w:ascii="Arial" w:hAnsi="Arial" w:cs="Arial"/>
              </w:rPr>
              <w:t>100.</w:t>
            </w:r>
          </w:p>
        </w:tc>
        <w:tc>
          <w:tcPr>
            <w:tcW w:w="1440" w:type="dxa"/>
          </w:tcPr>
          <w:p w14:paraId="507DCEB2" w14:textId="192C3476" w:rsidR="00A42FE4" w:rsidRPr="00104CDF" w:rsidRDefault="00A42FE4"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Optional</w:t>
            </w:r>
          </w:p>
        </w:tc>
        <w:tc>
          <w:tcPr>
            <w:tcW w:w="1620" w:type="dxa"/>
          </w:tcPr>
          <w:p w14:paraId="056F6606" w14:textId="4FE55C39" w:rsidR="00A42FE4" w:rsidRPr="00104CDF" w:rsidRDefault="00A42FE4"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Optional</w:t>
            </w:r>
          </w:p>
        </w:tc>
        <w:tc>
          <w:tcPr>
            <w:tcW w:w="2005" w:type="dxa"/>
          </w:tcPr>
          <w:p w14:paraId="1DA9A21D" w14:textId="2D0FC9E1" w:rsidR="00A42FE4" w:rsidRPr="00104CDF" w:rsidRDefault="00A42FE4"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Should support</w:t>
            </w:r>
          </w:p>
        </w:tc>
      </w:tr>
    </w:tbl>
    <w:p w14:paraId="45220C2F" w14:textId="77777777" w:rsidR="00A42FE4" w:rsidRDefault="00A42FE4" w:rsidP="00FC36D2"/>
    <w:p w14:paraId="2A5F5A07" w14:textId="77777777" w:rsidR="00A42FE4" w:rsidRDefault="00A42FE4" w:rsidP="00FC36D2"/>
    <w:tbl>
      <w:tblPr>
        <w:tblStyle w:val="MediumShading1-Accent3"/>
        <w:tblW w:w="5000" w:type="pct"/>
        <w:tblLayout w:type="fixed"/>
        <w:tblCellMar>
          <w:top w:w="43" w:type="dxa"/>
          <w:left w:w="115" w:type="dxa"/>
          <w:bottom w:w="43" w:type="dxa"/>
          <w:right w:w="115" w:type="dxa"/>
        </w:tblCellMar>
        <w:tblLook w:val="04A0" w:firstRow="1" w:lastRow="0" w:firstColumn="1" w:lastColumn="0" w:noHBand="0" w:noVBand="1"/>
      </w:tblPr>
      <w:tblGrid>
        <w:gridCol w:w="1820"/>
        <w:gridCol w:w="7770"/>
      </w:tblGrid>
      <w:tr w:rsidR="00A42FE4" w:rsidRPr="00A06A9E" w14:paraId="59855B9B" w14:textId="77777777" w:rsidTr="00A42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7FDC4C38" w14:textId="77777777" w:rsidR="00A42FE4" w:rsidRPr="00A06A9E" w:rsidRDefault="00A42FE4" w:rsidP="00A42FE4">
            <w:pPr>
              <w:pStyle w:val="NormalBold"/>
              <w:rPr>
                <w:b/>
              </w:rPr>
            </w:pPr>
            <w:r w:rsidRPr="00A06A9E">
              <w:rPr>
                <w:b/>
              </w:rPr>
              <w:t>Property</w:t>
            </w:r>
          </w:p>
        </w:tc>
        <w:tc>
          <w:tcPr>
            <w:tcW w:w="4051" w:type="pct"/>
          </w:tcPr>
          <w:p w14:paraId="4164F7DB" w14:textId="77777777" w:rsidR="00A42FE4" w:rsidRPr="00A06A9E" w:rsidRDefault="00A42FE4" w:rsidP="00A42FE4">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A06A9E">
              <w:rPr>
                <w:rFonts w:ascii="Arial" w:hAnsi="Arial" w:cs="Arial"/>
              </w:rPr>
              <w:t>Description</w:t>
            </w:r>
          </w:p>
        </w:tc>
      </w:tr>
      <w:tr w:rsidR="00A42FE4" w:rsidRPr="00104CDF" w14:paraId="20ECCE79" w14:textId="77777777" w:rsidTr="00A42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6C183B59" w14:textId="73FE929E" w:rsidR="00A42FE4" w:rsidRPr="00A42FE4" w:rsidRDefault="00A42FE4" w:rsidP="00A42FE4">
            <w:pPr>
              <w:pStyle w:val="NormalBold"/>
              <w:rPr>
                <w:b/>
              </w:rPr>
            </w:pPr>
            <w:proofErr w:type="spellStart"/>
            <w:r w:rsidRPr="00A42FE4">
              <w:rPr>
                <w:rFonts w:ascii="Arial" w:hAnsi="Arial" w:cs="Arial"/>
                <w:b/>
              </w:rPr>
              <w:t>CreativeId</w:t>
            </w:r>
            <w:proofErr w:type="spellEnd"/>
          </w:p>
        </w:tc>
        <w:tc>
          <w:tcPr>
            <w:tcW w:w="4051" w:type="pct"/>
          </w:tcPr>
          <w:p w14:paraId="78A9B0B3" w14:textId="084B9EA7" w:rsidR="00A42FE4" w:rsidRPr="00104CDF" w:rsidRDefault="00A42FE4"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The ID of the creative to display when the line runs.</w:t>
            </w:r>
          </w:p>
        </w:tc>
      </w:tr>
      <w:tr w:rsidR="00A42FE4" w:rsidRPr="00104CDF" w14:paraId="3696F06B" w14:textId="77777777" w:rsidTr="00A42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37B9ACC8" w14:textId="58122BD5" w:rsidR="00A42FE4" w:rsidRPr="00A42FE4" w:rsidRDefault="00A42FE4" w:rsidP="00A42FE4">
            <w:pPr>
              <w:pStyle w:val="NormalBold"/>
              <w:rPr>
                <w:b/>
              </w:rPr>
            </w:pPr>
            <w:r w:rsidRPr="00A42FE4">
              <w:rPr>
                <w:rFonts w:ascii="Arial" w:hAnsi="Arial" w:cs="Arial"/>
                <w:b/>
              </w:rPr>
              <w:t>Id</w:t>
            </w:r>
          </w:p>
        </w:tc>
        <w:tc>
          <w:tcPr>
            <w:tcW w:w="4051" w:type="pct"/>
          </w:tcPr>
          <w:p w14:paraId="7DF18C0E" w14:textId="2FC3AD6D" w:rsidR="00A42FE4" w:rsidRPr="00104CDF" w:rsidRDefault="00A42FE4" w:rsidP="0095749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 xml:space="preserve">A system-generated opaque ID that uniquely identifies </w:t>
            </w:r>
            <w:del w:id="226" w:author="Katie Stroud" w:date="2015-11-07T10:22:00Z">
              <w:r w:rsidRPr="00104CDF" w:rsidDel="0095749B">
                <w:rPr>
                  <w:rFonts w:ascii="Arial" w:hAnsi="Arial" w:cs="Arial"/>
                </w:rPr>
                <w:delText>this resource</w:delText>
              </w:r>
            </w:del>
            <w:ins w:id="227" w:author="Katie Stroud" w:date="2015-11-07T10:22:00Z">
              <w:r w:rsidR="0095749B">
                <w:rPr>
                  <w:rFonts w:ascii="Arial" w:hAnsi="Arial" w:cs="Arial"/>
                </w:rPr>
                <w:t>the assignment</w:t>
              </w:r>
            </w:ins>
            <w:r w:rsidRPr="00104CDF">
              <w:rPr>
                <w:rFonts w:ascii="Arial" w:hAnsi="Arial" w:cs="Arial"/>
              </w:rPr>
              <w:t>.</w:t>
            </w:r>
          </w:p>
        </w:tc>
      </w:tr>
      <w:tr w:rsidR="00A42FE4" w:rsidRPr="00104CDF" w14:paraId="00EC4CA7" w14:textId="77777777" w:rsidTr="00A42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5792121C" w14:textId="454EA1DE" w:rsidR="00A42FE4" w:rsidRPr="00A42FE4" w:rsidRDefault="00A42FE4" w:rsidP="00A42FE4">
            <w:pPr>
              <w:pStyle w:val="NormalBold"/>
              <w:rPr>
                <w:b/>
              </w:rPr>
            </w:pPr>
            <w:proofErr w:type="spellStart"/>
            <w:r w:rsidRPr="00A42FE4">
              <w:rPr>
                <w:rFonts w:ascii="Arial" w:hAnsi="Arial" w:cs="Arial"/>
                <w:b/>
              </w:rPr>
              <w:t>LineId</w:t>
            </w:r>
            <w:proofErr w:type="spellEnd"/>
          </w:p>
        </w:tc>
        <w:tc>
          <w:tcPr>
            <w:tcW w:w="4051" w:type="pct"/>
          </w:tcPr>
          <w:p w14:paraId="19CDA2D4" w14:textId="74A4A3F4" w:rsidR="00A42FE4" w:rsidRPr="00104CDF" w:rsidRDefault="00A42FE4"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The ID of the line that will display the creative.</w:t>
            </w:r>
          </w:p>
        </w:tc>
      </w:tr>
      <w:tr w:rsidR="00A42FE4" w:rsidRPr="00104CDF" w14:paraId="5FD6E3BE" w14:textId="77777777" w:rsidTr="00A42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04454789" w14:textId="6B32AD77" w:rsidR="00A42FE4" w:rsidRPr="00A42FE4" w:rsidRDefault="00A42FE4" w:rsidP="00A42FE4">
            <w:pPr>
              <w:pStyle w:val="NormalBold"/>
              <w:rPr>
                <w:b/>
              </w:rPr>
            </w:pPr>
            <w:proofErr w:type="spellStart"/>
            <w:r w:rsidRPr="00A42FE4">
              <w:rPr>
                <w:rFonts w:ascii="Arial" w:hAnsi="Arial" w:cs="Arial"/>
                <w:b/>
              </w:rPr>
              <w:t>ProviderData</w:t>
            </w:r>
            <w:proofErr w:type="spellEnd"/>
          </w:p>
        </w:tc>
        <w:tc>
          <w:tcPr>
            <w:tcW w:w="4051" w:type="pct"/>
          </w:tcPr>
          <w:p w14:paraId="1235A8BE" w14:textId="77777777" w:rsidR="00A42FE4" w:rsidRPr="00104CDF" w:rsidRDefault="00A42FE4"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An opaque blob of provider-defined data. Providers may use this field as needed (for example, to store an ID that correlates this object with resources within their system).</w:t>
            </w:r>
          </w:p>
          <w:p w14:paraId="70D61455" w14:textId="2F9733E7" w:rsidR="00A42FE4" w:rsidRPr="00104CDF" w:rsidRDefault="00A42FE4"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Note that any provider that edits this object may override the data in this field. The data should include a marker that you can identify to ensure the data is yours.</w:t>
            </w:r>
          </w:p>
        </w:tc>
      </w:tr>
      <w:tr w:rsidR="00A42FE4" w:rsidRPr="00104CDF" w14:paraId="3B10127C" w14:textId="77777777" w:rsidTr="00A42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51EBC8F6" w14:textId="56AEE535" w:rsidR="00A42FE4" w:rsidRPr="00A42FE4" w:rsidRDefault="00A42FE4" w:rsidP="00A42FE4">
            <w:pPr>
              <w:pStyle w:val="NormalBold"/>
              <w:rPr>
                <w:b/>
              </w:rPr>
            </w:pPr>
            <w:r w:rsidRPr="00A42FE4">
              <w:rPr>
                <w:rFonts w:ascii="Arial" w:hAnsi="Arial" w:cs="Arial"/>
                <w:b/>
              </w:rPr>
              <w:t>Status</w:t>
            </w:r>
          </w:p>
        </w:tc>
        <w:tc>
          <w:tcPr>
            <w:tcW w:w="4051" w:type="pct"/>
          </w:tcPr>
          <w:p w14:paraId="0E9BF640" w14:textId="77777777" w:rsidR="00A42FE4" w:rsidRPr="00104CDF" w:rsidRDefault="00A42FE4"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A value that determines whether the creative serves. The following are the possible values.</w:t>
            </w:r>
          </w:p>
          <w:p w14:paraId="1042C07B" w14:textId="7E3A97E3" w:rsidR="00A42FE4" w:rsidRPr="00104CDF" w:rsidRDefault="00A42FE4" w:rsidP="00A42FE4">
            <w:pPr>
              <w:pStyle w:val="BulletedList1"/>
              <w:spacing w:before="0"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8265A7">
              <w:rPr>
                <w:rFonts w:ascii="Arial" w:hAnsi="Arial" w:cs="Arial"/>
                <w:b/>
              </w:rPr>
              <w:t>Active</w:t>
            </w:r>
            <w:r w:rsidR="008265A7">
              <w:rPr>
                <w:rFonts w:ascii="Arial" w:hAnsi="Arial" w:cs="Arial"/>
              </w:rPr>
              <w:t xml:space="preserve"> – </w:t>
            </w:r>
            <w:r w:rsidRPr="00104CDF">
              <w:rPr>
                <w:rFonts w:ascii="Arial" w:hAnsi="Arial" w:cs="Arial"/>
              </w:rPr>
              <w:t>The</w:t>
            </w:r>
            <w:r w:rsidR="008265A7">
              <w:rPr>
                <w:rFonts w:ascii="Arial" w:hAnsi="Arial" w:cs="Arial"/>
              </w:rPr>
              <w:t xml:space="preserve"> </w:t>
            </w:r>
            <w:r w:rsidRPr="00104CDF">
              <w:rPr>
                <w:rFonts w:ascii="Arial" w:hAnsi="Arial" w:cs="Arial"/>
              </w:rPr>
              <w:t xml:space="preserve">creative may serve. </w:t>
            </w:r>
            <w:proofErr w:type="gramStart"/>
            <w:r w:rsidRPr="00104CDF">
              <w:rPr>
                <w:rFonts w:ascii="Arial" w:hAnsi="Arial" w:cs="Arial"/>
              </w:rPr>
              <w:t>Set at create</w:t>
            </w:r>
            <w:proofErr w:type="gramEnd"/>
            <w:r w:rsidRPr="00104CDF">
              <w:rPr>
                <w:rFonts w:ascii="Arial" w:hAnsi="Arial" w:cs="Arial"/>
              </w:rPr>
              <w:t xml:space="preserve"> time.</w:t>
            </w:r>
          </w:p>
          <w:p w14:paraId="6BDEF03E" w14:textId="7A4BD882" w:rsidR="00A42FE4" w:rsidRPr="00104CDF" w:rsidRDefault="00A42FE4" w:rsidP="00A42FE4">
            <w:pPr>
              <w:pStyle w:val="BulletedList1"/>
              <w:spacing w:before="0" w:after="0" w:line="24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8265A7">
              <w:rPr>
                <w:rFonts w:ascii="Arial" w:hAnsi="Arial" w:cs="Arial"/>
                <w:b/>
              </w:rPr>
              <w:t>Inactive</w:t>
            </w:r>
            <w:r w:rsidR="008265A7">
              <w:rPr>
                <w:rFonts w:ascii="Arial" w:hAnsi="Arial" w:cs="Arial"/>
              </w:rPr>
              <w:t xml:space="preserve"> –</w:t>
            </w:r>
            <w:r w:rsidRPr="00104CDF">
              <w:rPr>
                <w:rFonts w:ascii="Arial" w:hAnsi="Arial" w:cs="Arial"/>
              </w:rPr>
              <w:t>The</w:t>
            </w:r>
            <w:r w:rsidR="008265A7">
              <w:rPr>
                <w:rFonts w:ascii="Arial" w:hAnsi="Arial" w:cs="Arial"/>
              </w:rPr>
              <w:t xml:space="preserve"> </w:t>
            </w:r>
            <w:r w:rsidRPr="00104CDF">
              <w:rPr>
                <w:rFonts w:ascii="Arial" w:hAnsi="Arial" w:cs="Arial"/>
              </w:rPr>
              <w:t xml:space="preserve">creative may not serve. Set by the disable verb. </w:t>
            </w:r>
          </w:p>
          <w:p w14:paraId="7D943DB4" w14:textId="62B37840" w:rsidR="00A42FE4" w:rsidRPr="00104CDF" w:rsidRDefault="00A42FE4"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The status may not transition from Inactive to Active.</w:t>
            </w:r>
          </w:p>
        </w:tc>
      </w:tr>
      <w:tr w:rsidR="00A42FE4" w:rsidRPr="00104CDF" w14:paraId="3CB5FF59" w14:textId="77777777" w:rsidTr="00A42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2CEE542D" w14:textId="1A1927AA" w:rsidR="00A42FE4" w:rsidRPr="00A42FE4" w:rsidRDefault="00A42FE4" w:rsidP="00A42FE4">
            <w:pPr>
              <w:pStyle w:val="NormalBold"/>
              <w:rPr>
                <w:b/>
              </w:rPr>
            </w:pPr>
            <w:r w:rsidRPr="00A42FE4">
              <w:rPr>
                <w:rFonts w:ascii="Arial" w:hAnsi="Arial" w:cs="Arial"/>
                <w:b/>
              </w:rPr>
              <w:t>Weight</w:t>
            </w:r>
          </w:p>
        </w:tc>
        <w:tc>
          <w:tcPr>
            <w:tcW w:w="4051" w:type="pct"/>
          </w:tcPr>
          <w:p w14:paraId="52135443" w14:textId="77777777" w:rsidR="00A42FE4" w:rsidRPr="00104CDF" w:rsidRDefault="00A42FE4"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 xml:space="preserve">Determines how much the creative is displayed relative to the other </w:t>
            </w:r>
            <w:proofErr w:type="spellStart"/>
            <w:r w:rsidRPr="00104CDF">
              <w:rPr>
                <w:rFonts w:ascii="Arial" w:hAnsi="Arial" w:cs="Arial"/>
              </w:rPr>
              <w:t>creatives</w:t>
            </w:r>
            <w:proofErr w:type="spellEnd"/>
            <w:r w:rsidRPr="00104CDF">
              <w:rPr>
                <w:rFonts w:ascii="Arial" w:hAnsi="Arial" w:cs="Arial"/>
              </w:rPr>
              <w:t xml:space="preserve"> assigned to the same line.</w:t>
            </w:r>
          </w:p>
          <w:p w14:paraId="4A946E53" w14:textId="77777777" w:rsidR="00A42FE4" w:rsidRPr="00104CDF" w:rsidRDefault="00A42FE4"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To provide even rotation, do not specify a weight.</w:t>
            </w:r>
          </w:p>
          <w:p w14:paraId="3B5933C7" w14:textId="77777777" w:rsidR="00A42FE4" w:rsidRPr="00104CDF" w:rsidRDefault="00A42FE4"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If weight is specified, all assignments that specify the same line must specify a weight and the weight of all the assignments must add up to 100. If the weight of all assignments does not add up to 100, even rotation is applied.</w:t>
            </w:r>
          </w:p>
          <w:p w14:paraId="68243A06" w14:textId="77777777" w:rsidR="00A42FE4" w:rsidRPr="00104CDF" w:rsidRDefault="00A42FE4"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Assignments with heavier weight get proportionally more rotation compared to those with lesser weight.</w:t>
            </w:r>
          </w:p>
          <w:p w14:paraId="4E20003D" w14:textId="50D2E520" w:rsidR="00A42FE4" w:rsidRPr="00104CDF" w:rsidRDefault="00A42FE4"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For example, if the line has 2 creative</w:t>
            </w:r>
            <w:del w:id="228" w:author="Katie Stroud" w:date="2015-11-07T10:32:00Z">
              <w:r w:rsidRPr="00104CDF" w:rsidDel="009F2219">
                <w:rPr>
                  <w:rFonts w:ascii="Arial" w:hAnsi="Arial" w:cs="Arial"/>
                </w:rPr>
                <w:delText>s</w:delText>
              </w:r>
            </w:del>
            <w:r w:rsidRPr="00104CDF">
              <w:rPr>
                <w:rFonts w:ascii="Arial" w:hAnsi="Arial" w:cs="Arial"/>
              </w:rPr>
              <w:t xml:space="preserve">, A and B, assigned with the same dates, and A has weight 25 and B has weight 75, B will serve three times as </w:t>
            </w:r>
            <w:r w:rsidRPr="00104CDF">
              <w:rPr>
                <w:rFonts w:ascii="Arial" w:hAnsi="Arial" w:cs="Arial"/>
              </w:rPr>
              <w:lastRenderedPageBreak/>
              <w:t>often as A.</w:t>
            </w:r>
          </w:p>
        </w:tc>
      </w:tr>
      <w:tr w:rsidR="00A42FE4" w:rsidRPr="00104CDF" w14:paraId="7390CF51" w14:textId="77777777" w:rsidTr="00A42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4988D540" w14:textId="45ACDA83" w:rsidR="00A42FE4" w:rsidRPr="000879DA" w:rsidRDefault="00A42FE4" w:rsidP="00A42FE4">
            <w:pPr>
              <w:pStyle w:val="NormalBold"/>
              <w:rPr>
                <w:b/>
              </w:rPr>
            </w:pPr>
            <w:proofErr w:type="spellStart"/>
            <w:r w:rsidRPr="000879DA">
              <w:rPr>
                <w:rFonts w:ascii="Arial" w:hAnsi="Arial" w:cs="Arial"/>
                <w:b/>
              </w:rPr>
              <w:lastRenderedPageBreak/>
              <w:t>CreativeId</w:t>
            </w:r>
            <w:proofErr w:type="spellEnd"/>
          </w:p>
        </w:tc>
        <w:tc>
          <w:tcPr>
            <w:tcW w:w="4051" w:type="pct"/>
          </w:tcPr>
          <w:p w14:paraId="2169D158" w14:textId="13479DEC" w:rsidR="00A42FE4" w:rsidRPr="00104CDF" w:rsidRDefault="00A42FE4"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The ID of the creative to display when the line runs.</w:t>
            </w:r>
          </w:p>
        </w:tc>
      </w:tr>
    </w:tbl>
    <w:p w14:paraId="46286360" w14:textId="77777777" w:rsidR="00FC36D2" w:rsidRDefault="00FC36D2" w:rsidP="00FC36D2"/>
    <w:p w14:paraId="0F7F3A55" w14:textId="72775117" w:rsidR="00FC36D2" w:rsidRDefault="00FC36D2" w:rsidP="00FC36D2">
      <w:pPr>
        <w:pStyle w:val="Heading2"/>
      </w:pPr>
      <w:bookmarkStart w:id="229" w:name="_Toc298671311"/>
      <w:bookmarkStart w:id="230" w:name="_Toc308251630"/>
      <w:r>
        <w:t>Creative</w:t>
      </w:r>
      <w:bookmarkEnd w:id="229"/>
      <w:bookmarkEnd w:id="230"/>
    </w:p>
    <w:p w14:paraId="10FDC4E5" w14:textId="66529321" w:rsidR="00FC36D2" w:rsidRDefault="00FC36D2" w:rsidP="000C2068">
      <w:r w:rsidRPr="00FC36D2">
        <w:t xml:space="preserve">Defines a Creative resource. The Creative provides information about </w:t>
      </w:r>
      <w:del w:id="231" w:author="Katie Stroud" w:date="2015-11-18T18:41:00Z">
        <w:r w:rsidRPr="00FC36D2" w:rsidDel="00E06FA3">
          <w:delText xml:space="preserve">an </w:delText>
        </w:r>
      </w:del>
      <w:ins w:id="232" w:author="Katie Stroud" w:date="2015-11-18T18:41:00Z">
        <w:r w:rsidR="00E06FA3">
          <w:t>the</w:t>
        </w:r>
        <w:r w:rsidR="00E06FA3" w:rsidRPr="00FC36D2">
          <w:t xml:space="preserve"> </w:t>
        </w:r>
      </w:ins>
      <w:r w:rsidRPr="00FC36D2">
        <w:t>ad</w:t>
      </w:r>
      <w:ins w:id="233" w:author="Katie Stroud" w:date="2015-11-18T18:41:00Z">
        <w:r w:rsidR="00E06FA3">
          <w:t xml:space="preserve"> to be displayed for a line of the order</w:t>
        </w:r>
      </w:ins>
      <w:ins w:id="234" w:author="Katie Stroud" w:date="2015-11-18T18:42:00Z">
        <w:r w:rsidR="00E06FA3">
          <w:t xml:space="preserve">. Creative are assigned to the LINE resource of an order using the ASSIGNMENT resource, which is specified in section </w:t>
        </w:r>
        <w:r w:rsidR="00E06FA3">
          <w:fldChar w:fldCharType="begin"/>
        </w:r>
        <w:r w:rsidR="00E06FA3">
          <w:instrText xml:space="preserve"> REF _Ref309491502 \r \h </w:instrText>
        </w:r>
      </w:ins>
      <w:r w:rsidR="00E06FA3">
        <w:fldChar w:fldCharType="separate"/>
      </w:r>
      <w:ins w:id="235" w:author="Katie Stroud" w:date="2015-11-18T18:42:00Z">
        <w:r w:rsidR="00E06FA3">
          <w:t>2.2</w:t>
        </w:r>
        <w:r w:rsidR="00E06FA3">
          <w:fldChar w:fldCharType="end"/>
        </w:r>
      </w:ins>
      <w:r w:rsidRPr="00FC36D2">
        <w:t>.</w:t>
      </w:r>
    </w:p>
    <w:p w14:paraId="1CFCA50B" w14:textId="52F3961E" w:rsidR="001003EC" w:rsidDel="00E06FA3" w:rsidRDefault="001003EC" w:rsidP="000C2068">
      <w:pPr>
        <w:rPr>
          <w:del w:id="236" w:author="Katie Stroud" w:date="2015-11-18T18:43:00Z"/>
          <w:u w:val="single"/>
        </w:rPr>
      </w:pPr>
      <w:del w:id="237" w:author="Katie Stroud" w:date="2015-11-18T18:43:00Z">
        <w:r w:rsidRPr="001003EC" w:rsidDel="00E06FA3">
          <w:delText xml:space="preserve">To assign a creative to a line, see </w:delText>
        </w:r>
        <w:r w:rsidR="00643DC4" w:rsidDel="00E06FA3">
          <w:fldChar w:fldCharType="begin"/>
        </w:r>
        <w:r w:rsidR="00643DC4" w:rsidDel="00E06FA3">
          <w:delInstrText xml:space="preserve"> HYPERLINK "nil" </w:delInstrText>
        </w:r>
        <w:r w:rsidR="00643DC4" w:rsidDel="00E06FA3">
          <w:fldChar w:fldCharType="separate"/>
        </w:r>
        <w:r w:rsidRPr="00CC391B" w:rsidDel="00E06FA3">
          <w:rPr>
            <w:rStyle w:val="Hyperlink"/>
          </w:rPr>
          <w:delText>Assignment</w:delText>
        </w:r>
        <w:r w:rsidR="00643DC4" w:rsidDel="00E06FA3">
          <w:rPr>
            <w:rStyle w:val="Hyperlink"/>
          </w:rPr>
          <w:fldChar w:fldCharType="end"/>
        </w:r>
        <w:r w:rsidR="00966A4F" w:rsidDel="00E06FA3">
          <w:delText>.</w:delText>
        </w:r>
      </w:del>
    </w:p>
    <w:p w14:paraId="6C176565" w14:textId="157A0BD8" w:rsidR="00727EB1" w:rsidRDefault="00232F7D" w:rsidP="000C2068">
      <w:del w:id="238" w:author="Katie Stroud" w:date="2015-11-07T10:26:00Z">
        <w:r w:rsidRPr="00232F7D" w:rsidDel="009F2219">
          <w:delText>Notes: Updates to the creative are not allowed for V1.</w:delText>
        </w:r>
      </w:del>
      <w:ins w:id="239" w:author="Katie Stroud" w:date="2015-11-07T10:26:00Z">
        <w:r w:rsidR="009F2219">
          <w:t>See Assignment for instructions on updating a creative.</w:t>
        </w:r>
      </w:ins>
    </w:p>
    <w:tbl>
      <w:tblPr>
        <w:tblStyle w:val="MediumShading1-Accent3"/>
        <w:tblW w:w="0" w:type="auto"/>
        <w:tblLayout w:type="fixed"/>
        <w:tblCellMar>
          <w:top w:w="43" w:type="dxa"/>
          <w:left w:w="115" w:type="dxa"/>
          <w:bottom w:w="43" w:type="dxa"/>
          <w:right w:w="115" w:type="dxa"/>
        </w:tblCellMar>
        <w:tblLook w:val="04A0" w:firstRow="1" w:lastRow="0" w:firstColumn="1" w:lastColumn="0" w:noHBand="0" w:noVBand="1"/>
      </w:tblPr>
      <w:tblGrid>
        <w:gridCol w:w="1825"/>
        <w:gridCol w:w="1260"/>
        <w:gridCol w:w="1710"/>
        <w:gridCol w:w="1350"/>
        <w:gridCol w:w="1440"/>
        <w:gridCol w:w="2005"/>
      </w:tblGrid>
      <w:tr w:rsidR="00A42FE4" w:rsidRPr="00B6616B" w14:paraId="10CFAE6E" w14:textId="77777777" w:rsidTr="00727E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vAlign w:val="bottom"/>
          </w:tcPr>
          <w:p w14:paraId="565BA208" w14:textId="77777777" w:rsidR="00A42FE4" w:rsidRPr="00727EB1" w:rsidRDefault="00A42FE4" w:rsidP="00A42FE4">
            <w:pPr>
              <w:contextualSpacing/>
              <w:rPr>
                <w:rFonts w:ascii="Arial" w:hAnsi="Arial" w:cs="Arial"/>
              </w:rPr>
            </w:pPr>
            <w:r w:rsidRPr="00727EB1">
              <w:rPr>
                <w:rFonts w:ascii="Arial" w:hAnsi="Arial" w:cs="Arial"/>
              </w:rPr>
              <w:t>Property</w:t>
            </w:r>
          </w:p>
        </w:tc>
        <w:tc>
          <w:tcPr>
            <w:tcW w:w="1260" w:type="dxa"/>
            <w:vAlign w:val="bottom"/>
          </w:tcPr>
          <w:p w14:paraId="1463F5E2" w14:textId="77777777" w:rsidR="00A42FE4" w:rsidRPr="00B6616B" w:rsidRDefault="00A42FE4" w:rsidP="00A42FE4">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Type</w:t>
            </w:r>
          </w:p>
        </w:tc>
        <w:tc>
          <w:tcPr>
            <w:tcW w:w="1710" w:type="dxa"/>
            <w:vAlign w:val="bottom"/>
          </w:tcPr>
          <w:p w14:paraId="59DCA4EF" w14:textId="77777777" w:rsidR="00A42FE4" w:rsidRPr="00B6616B" w:rsidRDefault="00A42FE4" w:rsidP="00A42FE4">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Constraints</w:t>
            </w:r>
          </w:p>
        </w:tc>
        <w:tc>
          <w:tcPr>
            <w:tcW w:w="1350" w:type="dxa"/>
            <w:vAlign w:val="bottom"/>
          </w:tcPr>
          <w:p w14:paraId="00B049C2" w14:textId="77777777" w:rsidR="00A42FE4" w:rsidRPr="00B6616B" w:rsidRDefault="00A42FE4" w:rsidP="00A42FE4">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Add</w:t>
            </w:r>
          </w:p>
        </w:tc>
        <w:tc>
          <w:tcPr>
            <w:tcW w:w="1440" w:type="dxa"/>
            <w:vAlign w:val="bottom"/>
          </w:tcPr>
          <w:p w14:paraId="060A3E4B" w14:textId="77777777" w:rsidR="00A42FE4" w:rsidRPr="00B6616B" w:rsidRDefault="00A42FE4" w:rsidP="00A42FE4">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Update</w:t>
            </w:r>
          </w:p>
        </w:tc>
        <w:tc>
          <w:tcPr>
            <w:tcW w:w="2005" w:type="dxa"/>
            <w:vAlign w:val="bottom"/>
          </w:tcPr>
          <w:p w14:paraId="52047A2B" w14:textId="77777777" w:rsidR="00A42FE4" w:rsidRPr="00B6616B" w:rsidRDefault="00A42FE4" w:rsidP="00A42FE4">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Publisher Req</w:t>
            </w:r>
            <w:r>
              <w:rPr>
                <w:rFonts w:ascii="Arial" w:hAnsi="Arial" w:cs="Arial"/>
              </w:rPr>
              <w:t>uirement</w:t>
            </w:r>
          </w:p>
        </w:tc>
      </w:tr>
      <w:tr w:rsidR="00727EB1" w:rsidRPr="00104CDF" w14:paraId="20B38269" w14:textId="77777777" w:rsidTr="00727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0A636E48" w14:textId="6C337F72" w:rsidR="00727EB1" w:rsidRPr="00727EB1" w:rsidRDefault="00727EB1" w:rsidP="00A42FE4">
            <w:pPr>
              <w:contextualSpacing/>
              <w:rPr>
                <w:rFonts w:ascii="Arial" w:hAnsi="Arial" w:cs="Arial"/>
              </w:rPr>
            </w:pPr>
            <w:proofErr w:type="spellStart"/>
            <w:r w:rsidRPr="00727EB1">
              <w:rPr>
                <w:rFonts w:ascii="Arial" w:hAnsi="Arial" w:cs="Arial"/>
              </w:rPr>
              <w:t>AccountId</w:t>
            </w:r>
            <w:proofErr w:type="spellEnd"/>
          </w:p>
        </w:tc>
        <w:tc>
          <w:tcPr>
            <w:tcW w:w="1260" w:type="dxa"/>
          </w:tcPr>
          <w:p w14:paraId="238A7C1A" w14:textId="0EAD1D32"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String</w:t>
            </w:r>
          </w:p>
        </w:tc>
        <w:tc>
          <w:tcPr>
            <w:tcW w:w="1710" w:type="dxa"/>
          </w:tcPr>
          <w:p w14:paraId="12C7B0EA" w14:textId="6EBDA421" w:rsidR="00727EB1" w:rsidRPr="00104CDF" w:rsidRDefault="00727EB1"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Max</w:t>
            </w:r>
            <w:r>
              <w:rPr>
                <w:rFonts w:ascii="Arial" w:hAnsi="Arial" w:cs="Arial"/>
              </w:rPr>
              <w:t xml:space="preserve"> 36 char</w:t>
            </w:r>
          </w:p>
        </w:tc>
        <w:tc>
          <w:tcPr>
            <w:tcW w:w="1350" w:type="dxa"/>
          </w:tcPr>
          <w:p w14:paraId="11DAAEB8" w14:textId="69DC22D0"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Required</w:t>
            </w:r>
          </w:p>
        </w:tc>
        <w:tc>
          <w:tcPr>
            <w:tcW w:w="1440" w:type="dxa"/>
          </w:tcPr>
          <w:p w14:paraId="0D6D74AE" w14:textId="3D30865D"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Read-only</w:t>
            </w:r>
          </w:p>
        </w:tc>
        <w:tc>
          <w:tcPr>
            <w:tcW w:w="2005" w:type="dxa"/>
          </w:tcPr>
          <w:p w14:paraId="3B21F4A7" w14:textId="099F80D8"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Must support</w:t>
            </w:r>
          </w:p>
        </w:tc>
      </w:tr>
      <w:tr w:rsidR="00727EB1" w:rsidRPr="00104CDF" w14:paraId="4BD74039" w14:textId="77777777" w:rsidTr="00727E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219EC486" w14:textId="471E96E4" w:rsidR="00727EB1" w:rsidRPr="00727EB1" w:rsidRDefault="00727EB1" w:rsidP="00A42FE4">
            <w:pPr>
              <w:contextualSpacing/>
              <w:rPr>
                <w:rFonts w:ascii="Arial" w:hAnsi="Arial" w:cs="Arial"/>
              </w:rPr>
            </w:pPr>
            <w:proofErr w:type="spellStart"/>
            <w:r w:rsidRPr="00727EB1">
              <w:rPr>
                <w:rFonts w:ascii="Arial" w:hAnsi="Arial" w:cs="Arial"/>
              </w:rPr>
              <w:t>AdFormatType</w:t>
            </w:r>
            <w:proofErr w:type="spellEnd"/>
          </w:p>
        </w:tc>
        <w:tc>
          <w:tcPr>
            <w:tcW w:w="1260" w:type="dxa"/>
          </w:tcPr>
          <w:p w14:paraId="62E5FC01" w14:textId="01BF6DA2"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del w:id="240" w:author="Katie Stroud" w:date="2015-11-18T17:06:00Z">
              <w:r w:rsidRPr="00104CDF" w:rsidDel="0074025B">
                <w:rPr>
                  <w:rFonts w:ascii="Arial" w:hAnsi="Arial" w:cs="Arial"/>
                </w:rPr>
                <w:delText>String</w:delText>
              </w:r>
            </w:del>
            <w:ins w:id="241" w:author="Katie Stroud" w:date="2015-11-18T17:06:00Z">
              <w:r w:rsidR="0074025B">
                <w:rPr>
                  <w:rFonts w:ascii="Arial" w:hAnsi="Arial" w:cs="Arial"/>
                </w:rPr>
                <w:t>Object</w:t>
              </w:r>
            </w:ins>
          </w:p>
        </w:tc>
        <w:tc>
          <w:tcPr>
            <w:tcW w:w="1710" w:type="dxa"/>
          </w:tcPr>
          <w:p w14:paraId="2C019C77" w14:textId="0B3A92E1" w:rsidR="00727EB1" w:rsidRPr="00104CDF" w:rsidRDefault="002D7E76"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ins w:id="242" w:author="Katie Stroud" w:date="2015-11-16T19:01:00Z">
              <w:r>
                <w:rPr>
                  <w:rFonts w:ascii="Arial" w:hAnsi="Arial" w:cs="Arial"/>
                </w:rPr>
                <w:t>Values from AD FORMAT TYPE</w:t>
              </w:r>
            </w:ins>
            <w:ins w:id="243" w:author="Katie Stroud" w:date="2015-11-04T21:14:00Z">
              <w:r w:rsidR="00851B09">
                <w:rPr>
                  <w:rFonts w:ascii="Arial" w:hAnsi="Arial" w:cs="Arial"/>
                </w:rPr>
                <w:t xml:space="preserve"> reference data</w:t>
              </w:r>
            </w:ins>
          </w:p>
        </w:tc>
        <w:tc>
          <w:tcPr>
            <w:tcW w:w="1350" w:type="dxa"/>
          </w:tcPr>
          <w:p w14:paraId="54DC3C7F" w14:textId="4A4A1AAA"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Required</w:t>
            </w:r>
          </w:p>
        </w:tc>
        <w:tc>
          <w:tcPr>
            <w:tcW w:w="1440" w:type="dxa"/>
          </w:tcPr>
          <w:p w14:paraId="2009C7FA" w14:textId="17EDD2C9"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Read-only</w:t>
            </w:r>
          </w:p>
        </w:tc>
        <w:tc>
          <w:tcPr>
            <w:tcW w:w="2005" w:type="dxa"/>
          </w:tcPr>
          <w:p w14:paraId="3249949E" w14:textId="19BC397F"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Must support</w:t>
            </w:r>
          </w:p>
        </w:tc>
      </w:tr>
      <w:tr w:rsidR="00727EB1" w:rsidRPr="00104CDF" w14:paraId="4C50E0B7" w14:textId="77777777" w:rsidTr="00727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1BC7A7D8" w14:textId="4C21B536" w:rsidR="00727EB1" w:rsidRPr="00727EB1" w:rsidRDefault="00727EB1" w:rsidP="001B690B">
            <w:pPr>
              <w:contextualSpacing/>
              <w:rPr>
                <w:rFonts w:ascii="Arial" w:hAnsi="Arial" w:cs="Arial"/>
              </w:rPr>
            </w:pPr>
            <w:proofErr w:type="spellStart"/>
            <w:r w:rsidRPr="00727EB1">
              <w:rPr>
                <w:rFonts w:ascii="Arial" w:hAnsi="Arial" w:cs="Arial"/>
              </w:rPr>
              <w:t>Ad</w:t>
            </w:r>
            <w:del w:id="244" w:author="Katie Stroud" w:date="2015-09-09T17:18:00Z">
              <w:r w:rsidRPr="00727EB1" w:rsidDel="001B690B">
                <w:rPr>
                  <w:rFonts w:ascii="Arial" w:hAnsi="Arial" w:cs="Arial"/>
                </w:rPr>
                <w:delText>Quality</w:delText>
              </w:r>
            </w:del>
            <w:r w:rsidRPr="00727EB1">
              <w:rPr>
                <w:rFonts w:ascii="Arial" w:hAnsi="Arial" w:cs="Arial"/>
              </w:rPr>
              <w:t>RejectionReason</w:t>
            </w:r>
            <w:proofErr w:type="spellEnd"/>
          </w:p>
        </w:tc>
        <w:tc>
          <w:tcPr>
            <w:tcW w:w="1260" w:type="dxa"/>
          </w:tcPr>
          <w:p w14:paraId="557EDAD7" w14:textId="5DC3C346"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String</w:t>
            </w:r>
          </w:p>
        </w:tc>
        <w:tc>
          <w:tcPr>
            <w:tcW w:w="1710" w:type="dxa"/>
          </w:tcPr>
          <w:p w14:paraId="7E9E4DFB" w14:textId="77777777"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350" w:type="dxa"/>
          </w:tcPr>
          <w:p w14:paraId="3A27408D" w14:textId="238B81CC" w:rsidR="00727EB1" w:rsidRPr="00104CDF" w:rsidRDefault="00727EB1"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del w:id="245" w:author="Katie Stroud" w:date="2015-09-09T17:18:00Z">
              <w:r w:rsidRPr="00104CDF" w:rsidDel="001B690B">
                <w:rPr>
                  <w:rFonts w:ascii="Arial" w:hAnsi="Arial" w:cs="Arial"/>
                </w:rPr>
                <w:delText>Read-only</w:delText>
              </w:r>
            </w:del>
            <w:ins w:id="246" w:author="Katie Stroud" w:date="2015-09-09T17:18:00Z">
              <w:r w:rsidR="001B690B">
                <w:rPr>
                  <w:rFonts w:ascii="Arial" w:hAnsi="Arial" w:cs="Arial"/>
                </w:rPr>
                <w:t>Empty</w:t>
              </w:r>
            </w:ins>
            <w:ins w:id="247" w:author="Katie Stroud" w:date="2015-09-09T17:21:00Z">
              <w:r w:rsidR="001B690B">
                <w:rPr>
                  <w:rFonts w:ascii="Arial" w:hAnsi="Arial" w:cs="Arial"/>
                </w:rPr>
                <w:t xml:space="preserve"> field for advertisers</w:t>
              </w:r>
            </w:ins>
          </w:p>
          <w:p w14:paraId="1A229B42" w14:textId="77777777"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40" w:type="dxa"/>
          </w:tcPr>
          <w:p w14:paraId="3CAAFD3B" w14:textId="40A01E8F"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del w:id="248" w:author="Katie Stroud" w:date="2015-09-09T17:21:00Z">
              <w:r w:rsidRPr="00104CDF" w:rsidDel="001B690B">
                <w:rPr>
                  <w:rFonts w:ascii="Arial" w:hAnsi="Arial" w:cs="Arial"/>
                </w:rPr>
                <w:delText>Read-only</w:delText>
              </w:r>
            </w:del>
            <w:ins w:id="249" w:author="Katie Stroud" w:date="2015-09-09T17:21:00Z">
              <w:r w:rsidR="001B690B">
                <w:rPr>
                  <w:rFonts w:ascii="Arial" w:hAnsi="Arial" w:cs="Arial"/>
                </w:rPr>
                <w:t>Empty field for advertisers</w:t>
              </w:r>
            </w:ins>
          </w:p>
        </w:tc>
        <w:tc>
          <w:tcPr>
            <w:tcW w:w="2005" w:type="dxa"/>
          </w:tcPr>
          <w:p w14:paraId="06C19A80" w14:textId="0ED61E6C"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del w:id="250" w:author="Katie Stroud" w:date="2015-09-09T17:21:00Z">
              <w:r w:rsidRPr="00104CDF" w:rsidDel="001B690B">
                <w:rPr>
                  <w:rFonts w:ascii="Arial" w:hAnsi="Arial" w:cs="Arial"/>
                </w:rPr>
                <w:delText>Must support</w:delText>
              </w:r>
            </w:del>
            <w:ins w:id="251" w:author="Katie Stroud" w:date="2015-09-09T17:21:00Z">
              <w:r w:rsidR="001B690B">
                <w:rPr>
                  <w:rFonts w:ascii="Arial" w:hAnsi="Arial" w:cs="Arial"/>
                </w:rPr>
                <w:t>Optional</w:t>
              </w:r>
            </w:ins>
          </w:p>
        </w:tc>
      </w:tr>
      <w:tr w:rsidR="00727EB1" w:rsidRPr="00104CDF" w14:paraId="6D648BD7" w14:textId="77777777" w:rsidTr="00727E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55C99981" w14:textId="5AFBC0B9" w:rsidR="00727EB1" w:rsidRPr="00727EB1" w:rsidRDefault="00727EB1" w:rsidP="001B690B">
            <w:pPr>
              <w:contextualSpacing/>
              <w:rPr>
                <w:rFonts w:ascii="Arial" w:hAnsi="Arial" w:cs="Arial"/>
              </w:rPr>
            </w:pPr>
            <w:proofErr w:type="spellStart"/>
            <w:r w:rsidRPr="00727EB1">
              <w:rPr>
                <w:rFonts w:ascii="Arial" w:hAnsi="Arial" w:cs="Arial"/>
              </w:rPr>
              <w:t>Ad</w:t>
            </w:r>
            <w:del w:id="252" w:author="Katie Stroud" w:date="2015-09-09T17:18:00Z">
              <w:r w:rsidRPr="00727EB1" w:rsidDel="001B690B">
                <w:rPr>
                  <w:rFonts w:ascii="Arial" w:hAnsi="Arial" w:cs="Arial"/>
                </w:rPr>
                <w:delText>Quality</w:delText>
              </w:r>
            </w:del>
            <w:r w:rsidRPr="00727EB1">
              <w:rPr>
                <w:rFonts w:ascii="Arial" w:hAnsi="Arial" w:cs="Arial"/>
              </w:rPr>
              <w:t>Status</w:t>
            </w:r>
            <w:proofErr w:type="spellEnd"/>
          </w:p>
        </w:tc>
        <w:tc>
          <w:tcPr>
            <w:tcW w:w="1260" w:type="dxa"/>
          </w:tcPr>
          <w:p w14:paraId="3212DF94" w14:textId="125C1E11"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String</w:t>
            </w:r>
          </w:p>
        </w:tc>
        <w:tc>
          <w:tcPr>
            <w:tcW w:w="1710" w:type="dxa"/>
          </w:tcPr>
          <w:p w14:paraId="1917F1F5" w14:textId="5AB9871B" w:rsidR="00727EB1" w:rsidRPr="00104CDF" w:rsidRDefault="00522217"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ins w:id="253" w:author="Katie Stroud" w:date="2015-11-07T11:45:00Z">
              <w:r>
                <w:rPr>
                  <w:rFonts w:ascii="Arial" w:hAnsi="Arial" w:cs="Arial"/>
                </w:rPr>
                <w:t>See description for accepted values</w:t>
              </w:r>
            </w:ins>
          </w:p>
        </w:tc>
        <w:tc>
          <w:tcPr>
            <w:tcW w:w="1350" w:type="dxa"/>
          </w:tcPr>
          <w:p w14:paraId="46A9F887" w14:textId="139B1EF5"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del w:id="254" w:author="Katie Stroud" w:date="2015-09-09T17:21:00Z">
              <w:r w:rsidRPr="00104CDF" w:rsidDel="001B690B">
                <w:rPr>
                  <w:rFonts w:ascii="Arial" w:hAnsi="Arial" w:cs="Arial"/>
                </w:rPr>
                <w:delText>Read-only</w:delText>
              </w:r>
            </w:del>
            <w:ins w:id="255" w:author="Katie Stroud" w:date="2015-09-09T17:21:00Z">
              <w:r w:rsidR="001B690B">
                <w:rPr>
                  <w:rFonts w:ascii="Arial" w:hAnsi="Arial" w:cs="Arial"/>
                </w:rPr>
                <w:t>Empty field for advertisers</w:t>
              </w:r>
            </w:ins>
          </w:p>
        </w:tc>
        <w:tc>
          <w:tcPr>
            <w:tcW w:w="1440" w:type="dxa"/>
          </w:tcPr>
          <w:p w14:paraId="01B0398D" w14:textId="430ACC7B"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del w:id="256" w:author="Katie Stroud" w:date="2015-09-09T17:22:00Z">
              <w:r w:rsidRPr="00104CDF" w:rsidDel="001B690B">
                <w:rPr>
                  <w:rFonts w:ascii="Arial" w:hAnsi="Arial" w:cs="Arial"/>
                </w:rPr>
                <w:delText>Read-only</w:delText>
              </w:r>
            </w:del>
            <w:ins w:id="257" w:author="Katie Stroud" w:date="2015-09-09T17:22:00Z">
              <w:r w:rsidR="001B690B">
                <w:rPr>
                  <w:rFonts w:ascii="Arial" w:hAnsi="Arial" w:cs="Arial"/>
                </w:rPr>
                <w:t>Empty field for advertisers</w:t>
              </w:r>
            </w:ins>
          </w:p>
        </w:tc>
        <w:tc>
          <w:tcPr>
            <w:tcW w:w="2005" w:type="dxa"/>
          </w:tcPr>
          <w:p w14:paraId="609C75EA" w14:textId="3B164D6E"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del w:id="258" w:author="Katie Stroud" w:date="2015-09-09T17:22:00Z">
              <w:r w:rsidRPr="00104CDF" w:rsidDel="001B690B">
                <w:rPr>
                  <w:rFonts w:ascii="Arial" w:hAnsi="Arial" w:cs="Arial"/>
                </w:rPr>
                <w:delText>Must support</w:delText>
              </w:r>
            </w:del>
            <w:ins w:id="259" w:author="Katie Stroud" w:date="2015-09-09T17:22:00Z">
              <w:r w:rsidR="001B690B">
                <w:rPr>
                  <w:rFonts w:ascii="Arial" w:hAnsi="Arial" w:cs="Arial"/>
                </w:rPr>
                <w:t>Optional</w:t>
              </w:r>
            </w:ins>
          </w:p>
        </w:tc>
      </w:tr>
      <w:tr w:rsidR="00727EB1" w:rsidRPr="00104CDF" w14:paraId="4AFCDADD" w14:textId="77777777" w:rsidTr="00727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4555B549" w14:textId="3943FC5C" w:rsidR="00727EB1" w:rsidRPr="00727EB1" w:rsidRDefault="00727EB1" w:rsidP="00A42FE4">
            <w:pPr>
              <w:contextualSpacing/>
              <w:rPr>
                <w:rFonts w:ascii="Arial" w:hAnsi="Arial" w:cs="Arial"/>
              </w:rPr>
            </w:pPr>
            <w:proofErr w:type="spellStart"/>
            <w:r w:rsidRPr="00727EB1">
              <w:rPr>
                <w:rFonts w:ascii="Arial" w:hAnsi="Arial" w:cs="Arial"/>
              </w:rPr>
              <w:t>BackupFlashAsset</w:t>
            </w:r>
            <w:proofErr w:type="spellEnd"/>
          </w:p>
        </w:tc>
        <w:tc>
          <w:tcPr>
            <w:tcW w:w="1260" w:type="dxa"/>
          </w:tcPr>
          <w:p w14:paraId="041886DE" w14:textId="00353243"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String</w:t>
            </w:r>
          </w:p>
        </w:tc>
        <w:tc>
          <w:tcPr>
            <w:tcW w:w="1710" w:type="dxa"/>
          </w:tcPr>
          <w:p w14:paraId="3BFAA1DB" w14:textId="77777777"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350" w:type="dxa"/>
          </w:tcPr>
          <w:p w14:paraId="192012AC" w14:textId="13D5E9D7"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Optional</w:t>
            </w:r>
          </w:p>
        </w:tc>
        <w:tc>
          <w:tcPr>
            <w:tcW w:w="1440" w:type="dxa"/>
          </w:tcPr>
          <w:p w14:paraId="7E79083A" w14:textId="1078AB1C"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Read-only</w:t>
            </w:r>
          </w:p>
        </w:tc>
        <w:tc>
          <w:tcPr>
            <w:tcW w:w="2005" w:type="dxa"/>
          </w:tcPr>
          <w:p w14:paraId="043D9EAC" w14:textId="00491664"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Should support</w:t>
            </w:r>
          </w:p>
        </w:tc>
      </w:tr>
      <w:tr w:rsidR="00727EB1" w:rsidRPr="00104CDF" w14:paraId="2FB830DE" w14:textId="77777777" w:rsidTr="00727E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387EE469" w14:textId="48376E45" w:rsidR="00727EB1" w:rsidRPr="00727EB1" w:rsidRDefault="00727EB1" w:rsidP="00A42FE4">
            <w:pPr>
              <w:contextualSpacing/>
              <w:rPr>
                <w:rFonts w:ascii="Arial" w:hAnsi="Arial" w:cs="Arial"/>
              </w:rPr>
            </w:pPr>
            <w:proofErr w:type="spellStart"/>
            <w:r w:rsidRPr="00727EB1">
              <w:rPr>
                <w:rFonts w:ascii="Arial" w:hAnsi="Arial" w:cs="Arial"/>
              </w:rPr>
              <w:t>ClickUrl</w:t>
            </w:r>
            <w:proofErr w:type="spellEnd"/>
          </w:p>
        </w:tc>
        <w:tc>
          <w:tcPr>
            <w:tcW w:w="1260" w:type="dxa"/>
          </w:tcPr>
          <w:p w14:paraId="770D5B12" w14:textId="118E1AB2"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String</w:t>
            </w:r>
          </w:p>
        </w:tc>
        <w:tc>
          <w:tcPr>
            <w:tcW w:w="1710" w:type="dxa"/>
          </w:tcPr>
          <w:p w14:paraId="566BB3F4" w14:textId="5B34F5E2" w:rsidR="00727EB1" w:rsidRPr="00104CDF" w:rsidRDefault="008265A7"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ins w:id="260" w:author="Katie Stroud" w:date="2015-11-16T18:48:00Z">
              <w:r>
                <w:rPr>
                  <w:rFonts w:ascii="Arial" w:hAnsi="Arial" w:cs="Arial"/>
                </w:rPr>
                <w:t>URL</w:t>
              </w:r>
            </w:ins>
          </w:p>
        </w:tc>
        <w:tc>
          <w:tcPr>
            <w:tcW w:w="1350" w:type="dxa"/>
          </w:tcPr>
          <w:p w14:paraId="7CE37F90" w14:textId="13A2D909"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Required</w:t>
            </w:r>
          </w:p>
        </w:tc>
        <w:tc>
          <w:tcPr>
            <w:tcW w:w="1440" w:type="dxa"/>
          </w:tcPr>
          <w:p w14:paraId="3EA1B50B" w14:textId="696CF4DA"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Optional</w:t>
            </w:r>
          </w:p>
        </w:tc>
        <w:tc>
          <w:tcPr>
            <w:tcW w:w="2005" w:type="dxa"/>
          </w:tcPr>
          <w:p w14:paraId="5CAB390B" w14:textId="13FA2D15"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Must support</w:t>
            </w:r>
          </w:p>
        </w:tc>
      </w:tr>
      <w:tr w:rsidR="00727EB1" w:rsidRPr="00104CDF" w14:paraId="4327B02D" w14:textId="77777777" w:rsidTr="00727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0191834F" w14:textId="649E7D52" w:rsidR="00727EB1" w:rsidRPr="00727EB1" w:rsidRDefault="00727EB1" w:rsidP="00A42FE4">
            <w:pPr>
              <w:contextualSpacing/>
              <w:rPr>
                <w:rFonts w:ascii="Arial" w:hAnsi="Arial" w:cs="Arial"/>
              </w:rPr>
            </w:pPr>
            <w:proofErr w:type="spellStart"/>
            <w:r w:rsidRPr="00727EB1">
              <w:rPr>
                <w:rFonts w:ascii="Arial" w:hAnsi="Arial" w:cs="Arial"/>
              </w:rPr>
              <w:t>CreativeAsset</w:t>
            </w:r>
            <w:proofErr w:type="spellEnd"/>
          </w:p>
        </w:tc>
        <w:tc>
          <w:tcPr>
            <w:tcW w:w="1260" w:type="dxa"/>
          </w:tcPr>
          <w:p w14:paraId="466730D6" w14:textId="2F3A9DDD"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String</w:t>
            </w:r>
          </w:p>
        </w:tc>
        <w:tc>
          <w:tcPr>
            <w:tcW w:w="1710" w:type="dxa"/>
          </w:tcPr>
          <w:p w14:paraId="7FC951FD" w14:textId="77777777"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350" w:type="dxa"/>
          </w:tcPr>
          <w:p w14:paraId="695B50D1" w14:textId="76C6F06A"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Required</w:t>
            </w:r>
          </w:p>
        </w:tc>
        <w:tc>
          <w:tcPr>
            <w:tcW w:w="1440" w:type="dxa"/>
          </w:tcPr>
          <w:p w14:paraId="6F385025" w14:textId="4901F723"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Read-only</w:t>
            </w:r>
          </w:p>
        </w:tc>
        <w:tc>
          <w:tcPr>
            <w:tcW w:w="2005" w:type="dxa"/>
          </w:tcPr>
          <w:p w14:paraId="5E677CB2" w14:textId="6B72D174"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Must support</w:t>
            </w:r>
          </w:p>
        </w:tc>
      </w:tr>
      <w:tr w:rsidR="00727EB1" w:rsidRPr="00104CDF" w14:paraId="667D5450" w14:textId="77777777" w:rsidTr="00727E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79B9F604" w14:textId="71186072" w:rsidR="00727EB1" w:rsidRPr="00727EB1" w:rsidRDefault="00727EB1" w:rsidP="00A42FE4">
            <w:pPr>
              <w:contextualSpacing/>
              <w:rPr>
                <w:rFonts w:ascii="Arial" w:hAnsi="Arial" w:cs="Arial"/>
              </w:rPr>
            </w:pPr>
            <w:r w:rsidRPr="00727EB1">
              <w:rPr>
                <w:rFonts w:ascii="Arial" w:hAnsi="Arial" w:cs="Arial"/>
              </w:rPr>
              <w:t>Geometry</w:t>
            </w:r>
          </w:p>
        </w:tc>
        <w:tc>
          <w:tcPr>
            <w:tcW w:w="1260" w:type="dxa"/>
          </w:tcPr>
          <w:p w14:paraId="6E1FFEB2" w14:textId="2DDFBC80" w:rsidR="00727EB1" w:rsidRPr="00104CDF" w:rsidRDefault="00643DC4"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del w:id="261" w:author="Katie Stroud" w:date="2015-11-18T17:07:00Z">
              <w:r w:rsidDel="0074025B">
                <w:fldChar w:fldCharType="begin"/>
              </w:r>
              <w:r w:rsidDel="0074025B">
                <w:delInstrText xml:space="preserve"> HYPERLINK \l "_Size" </w:delInstrText>
              </w:r>
              <w:r w:rsidDel="0074025B">
                <w:fldChar w:fldCharType="separate"/>
              </w:r>
              <w:r w:rsidR="00727EB1" w:rsidRPr="00104CDF" w:rsidDel="0074025B">
                <w:rPr>
                  <w:rFonts w:ascii="Arial" w:hAnsi="Arial" w:cs="Arial"/>
                </w:rPr>
                <w:delText>Size</w:delText>
              </w:r>
              <w:r w:rsidDel="0074025B">
                <w:rPr>
                  <w:rFonts w:ascii="Arial" w:hAnsi="Arial" w:cs="Arial"/>
                </w:rPr>
                <w:fldChar w:fldCharType="end"/>
              </w:r>
            </w:del>
            <w:ins w:id="262" w:author="Katie Stroud" w:date="2015-11-18T17:07:00Z">
              <w:r w:rsidR="0074025B">
                <w:rPr>
                  <w:rFonts w:ascii="Arial" w:hAnsi="Arial" w:cs="Arial"/>
                </w:rPr>
                <w:t>Object</w:t>
              </w:r>
            </w:ins>
          </w:p>
        </w:tc>
        <w:tc>
          <w:tcPr>
            <w:tcW w:w="1710" w:type="dxa"/>
          </w:tcPr>
          <w:p w14:paraId="5C7AED9F" w14:textId="1AA1C318" w:rsidR="00727EB1" w:rsidRPr="00104CDF" w:rsidRDefault="002D7E76" w:rsidP="002D7E76">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ins w:id="263" w:author="Katie Stroud" w:date="2015-11-16T19:00:00Z">
              <w:r>
                <w:rPr>
                  <w:rFonts w:ascii="Arial" w:hAnsi="Arial" w:cs="Arial"/>
                </w:rPr>
                <w:t>Values from SIZE object</w:t>
              </w:r>
            </w:ins>
          </w:p>
        </w:tc>
        <w:tc>
          <w:tcPr>
            <w:tcW w:w="1350" w:type="dxa"/>
          </w:tcPr>
          <w:p w14:paraId="72FAC972" w14:textId="52C41327"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Required</w:t>
            </w:r>
          </w:p>
        </w:tc>
        <w:tc>
          <w:tcPr>
            <w:tcW w:w="1440" w:type="dxa"/>
          </w:tcPr>
          <w:p w14:paraId="1A0F0EB5" w14:textId="471FA91E"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Read-only</w:t>
            </w:r>
          </w:p>
        </w:tc>
        <w:tc>
          <w:tcPr>
            <w:tcW w:w="2005" w:type="dxa"/>
          </w:tcPr>
          <w:p w14:paraId="4EB3E5A2" w14:textId="24A7B798"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Must support</w:t>
            </w:r>
          </w:p>
        </w:tc>
      </w:tr>
      <w:tr w:rsidR="00727EB1" w:rsidRPr="00104CDF" w14:paraId="347A3C5E" w14:textId="77777777" w:rsidTr="00727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37BAAD37" w14:textId="506AB518" w:rsidR="00727EB1" w:rsidRPr="00727EB1" w:rsidRDefault="00727EB1" w:rsidP="00A42FE4">
            <w:pPr>
              <w:contextualSpacing/>
              <w:rPr>
                <w:rFonts w:ascii="Arial" w:hAnsi="Arial" w:cs="Arial"/>
              </w:rPr>
            </w:pPr>
            <w:proofErr w:type="spellStart"/>
            <w:r w:rsidRPr="00727EB1">
              <w:rPr>
                <w:rFonts w:ascii="Arial" w:hAnsi="Arial" w:cs="Arial"/>
              </w:rPr>
              <w:t>HttpsCompatible</w:t>
            </w:r>
            <w:proofErr w:type="spellEnd"/>
          </w:p>
        </w:tc>
        <w:tc>
          <w:tcPr>
            <w:tcW w:w="1260" w:type="dxa"/>
          </w:tcPr>
          <w:p w14:paraId="0F93F4DE" w14:textId="28B2367B" w:rsidR="00727EB1" w:rsidRDefault="00727EB1" w:rsidP="00A42FE4">
            <w:pPr>
              <w:contextualSpacing/>
              <w:cnfStyle w:val="000000100000" w:firstRow="0" w:lastRow="0" w:firstColumn="0" w:lastColumn="0" w:oddVBand="0" w:evenVBand="0" w:oddHBand="1" w:evenHBand="0" w:firstRowFirstColumn="0" w:firstRowLastColumn="0" w:lastRowFirstColumn="0" w:lastRowLastColumn="0"/>
            </w:pPr>
            <w:r w:rsidRPr="00104CDF">
              <w:rPr>
                <w:rFonts w:ascii="Arial" w:hAnsi="Arial" w:cs="Arial"/>
              </w:rPr>
              <w:t>Boolean</w:t>
            </w:r>
          </w:p>
        </w:tc>
        <w:tc>
          <w:tcPr>
            <w:tcW w:w="1710" w:type="dxa"/>
          </w:tcPr>
          <w:p w14:paraId="3A25B2FA" w14:textId="77777777"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350" w:type="dxa"/>
          </w:tcPr>
          <w:p w14:paraId="535001DA" w14:textId="57E0E194"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Optional</w:t>
            </w:r>
          </w:p>
        </w:tc>
        <w:tc>
          <w:tcPr>
            <w:tcW w:w="1440" w:type="dxa"/>
          </w:tcPr>
          <w:p w14:paraId="3F63EAA7" w14:textId="693ABCE3"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Optional</w:t>
            </w:r>
          </w:p>
        </w:tc>
        <w:tc>
          <w:tcPr>
            <w:tcW w:w="2005" w:type="dxa"/>
          </w:tcPr>
          <w:p w14:paraId="772DD611" w14:textId="0D6D2D4E"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Should support</w:t>
            </w:r>
          </w:p>
        </w:tc>
      </w:tr>
      <w:tr w:rsidR="00727EB1" w:rsidRPr="00104CDF" w14:paraId="3DCE02C2" w14:textId="77777777" w:rsidTr="00727E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71AC269E" w14:textId="234CA86A" w:rsidR="00727EB1" w:rsidRPr="00727EB1" w:rsidRDefault="00727EB1" w:rsidP="00A42FE4">
            <w:pPr>
              <w:contextualSpacing/>
              <w:rPr>
                <w:rFonts w:ascii="Arial" w:hAnsi="Arial" w:cs="Arial"/>
              </w:rPr>
            </w:pPr>
            <w:r w:rsidRPr="00727EB1">
              <w:rPr>
                <w:rFonts w:ascii="Arial" w:hAnsi="Arial" w:cs="Arial"/>
              </w:rPr>
              <w:t>Id</w:t>
            </w:r>
          </w:p>
        </w:tc>
        <w:tc>
          <w:tcPr>
            <w:tcW w:w="1260" w:type="dxa"/>
          </w:tcPr>
          <w:p w14:paraId="74526798" w14:textId="4EE5BF7A"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String</w:t>
            </w:r>
          </w:p>
        </w:tc>
        <w:tc>
          <w:tcPr>
            <w:tcW w:w="1710" w:type="dxa"/>
          </w:tcPr>
          <w:p w14:paraId="185D1726" w14:textId="77777777"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350" w:type="dxa"/>
          </w:tcPr>
          <w:p w14:paraId="464DDA0E" w14:textId="5EEF8469"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Read-only</w:t>
            </w:r>
          </w:p>
        </w:tc>
        <w:tc>
          <w:tcPr>
            <w:tcW w:w="1440" w:type="dxa"/>
          </w:tcPr>
          <w:p w14:paraId="33B32F57" w14:textId="25B788DD"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Read-only</w:t>
            </w:r>
          </w:p>
        </w:tc>
        <w:tc>
          <w:tcPr>
            <w:tcW w:w="2005" w:type="dxa"/>
          </w:tcPr>
          <w:p w14:paraId="7C2BF7CA" w14:textId="0D0A3C29"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Must support</w:t>
            </w:r>
          </w:p>
        </w:tc>
      </w:tr>
      <w:tr w:rsidR="00727EB1" w:rsidRPr="00104CDF" w14:paraId="5021723C" w14:textId="77777777" w:rsidTr="00727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120FB4F2" w14:textId="2E285857" w:rsidR="00727EB1" w:rsidRPr="00727EB1" w:rsidRDefault="00727EB1" w:rsidP="00A42FE4">
            <w:pPr>
              <w:contextualSpacing/>
              <w:rPr>
                <w:rFonts w:ascii="Arial" w:hAnsi="Arial" w:cs="Arial"/>
              </w:rPr>
            </w:pPr>
            <w:r w:rsidRPr="00727EB1">
              <w:rPr>
                <w:rFonts w:ascii="Arial" w:hAnsi="Arial" w:cs="Arial"/>
              </w:rPr>
              <w:t>Language</w:t>
            </w:r>
          </w:p>
        </w:tc>
        <w:tc>
          <w:tcPr>
            <w:tcW w:w="1260" w:type="dxa"/>
          </w:tcPr>
          <w:p w14:paraId="7F9D5997" w14:textId="13C6204A" w:rsidR="00727EB1" w:rsidRPr="0074025B"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b/>
                <w:rPrChange w:id="264" w:author="Katie Stroud" w:date="2015-11-18T17:07:00Z">
                  <w:rPr>
                    <w:rFonts w:ascii="Arial" w:hAnsi="Arial" w:cs="Arial"/>
                  </w:rPr>
                </w:rPrChange>
              </w:rPr>
            </w:pPr>
            <w:del w:id="265" w:author="Katie Stroud" w:date="2015-11-18T17:07:00Z">
              <w:r w:rsidRPr="00104CDF" w:rsidDel="0074025B">
                <w:rPr>
                  <w:rFonts w:ascii="Arial" w:hAnsi="Arial" w:cs="Arial"/>
                </w:rPr>
                <w:delText>String</w:delText>
              </w:r>
            </w:del>
            <w:del w:id="266" w:author="Katie Stroud" w:date="2015-11-07T11:46:00Z">
              <w:r w:rsidRPr="002412F8" w:rsidDel="002412F8">
                <w:rPr>
                  <w:rPrChange w:id="267" w:author="Katie Stroud" w:date="2015-11-07T11:46:00Z">
                    <w:rPr>
                      <w:rStyle w:val="Hyperlink"/>
                    </w:rPr>
                  </w:rPrChange>
                </w:rPr>
                <w:delText>_Language</w:delText>
              </w:r>
            </w:del>
            <w:ins w:id="268" w:author="Katie Stroud" w:date="2015-11-18T17:07:00Z">
              <w:r w:rsidR="0074025B">
                <w:rPr>
                  <w:rFonts w:ascii="Arial" w:hAnsi="Arial" w:cs="Arial"/>
                </w:rPr>
                <w:t>Object</w:t>
              </w:r>
            </w:ins>
          </w:p>
        </w:tc>
        <w:tc>
          <w:tcPr>
            <w:tcW w:w="1710" w:type="dxa"/>
          </w:tcPr>
          <w:p w14:paraId="5282E01A" w14:textId="3411DF37" w:rsidR="00727EB1" w:rsidRPr="00104CDF" w:rsidRDefault="002D7E76"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ins w:id="269" w:author="Katie Stroud" w:date="2015-11-16T19:00:00Z">
              <w:r>
                <w:rPr>
                  <w:rFonts w:ascii="Arial" w:hAnsi="Arial" w:cs="Arial"/>
                </w:rPr>
                <w:t>Values from LANGUAGE</w:t>
              </w:r>
            </w:ins>
            <w:ins w:id="270" w:author="Katie Stroud" w:date="2015-11-04T21:13:00Z">
              <w:r w:rsidR="00851B09">
                <w:rPr>
                  <w:rFonts w:ascii="Arial" w:hAnsi="Arial" w:cs="Arial"/>
                </w:rPr>
                <w:t xml:space="preserve"> reference data</w:t>
              </w:r>
            </w:ins>
          </w:p>
        </w:tc>
        <w:tc>
          <w:tcPr>
            <w:tcW w:w="1350" w:type="dxa"/>
          </w:tcPr>
          <w:p w14:paraId="01DC352B" w14:textId="78D9C1B9"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Required</w:t>
            </w:r>
          </w:p>
        </w:tc>
        <w:tc>
          <w:tcPr>
            <w:tcW w:w="1440" w:type="dxa"/>
          </w:tcPr>
          <w:p w14:paraId="77F05F6D" w14:textId="54E9C939"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Optional</w:t>
            </w:r>
          </w:p>
        </w:tc>
        <w:tc>
          <w:tcPr>
            <w:tcW w:w="2005" w:type="dxa"/>
          </w:tcPr>
          <w:p w14:paraId="5B89CA44" w14:textId="27D962A8"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Must support</w:t>
            </w:r>
          </w:p>
        </w:tc>
      </w:tr>
      <w:tr w:rsidR="00727EB1" w:rsidRPr="00104CDF" w14:paraId="40202E69" w14:textId="77777777" w:rsidTr="00727E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6EB5E4F6" w14:textId="2DA13F52" w:rsidR="00727EB1" w:rsidRPr="00727EB1" w:rsidRDefault="00727EB1" w:rsidP="00A42FE4">
            <w:pPr>
              <w:contextualSpacing/>
              <w:rPr>
                <w:rFonts w:ascii="Arial" w:hAnsi="Arial" w:cs="Arial"/>
              </w:rPr>
            </w:pPr>
            <w:proofErr w:type="spellStart"/>
            <w:r w:rsidRPr="00727EB1">
              <w:rPr>
                <w:rFonts w:ascii="Arial" w:hAnsi="Arial" w:cs="Arial"/>
              </w:rPr>
              <w:t>MaturityLevel</w:t>
            </w:r>
            <w:proofErr w:type="spellEnd"/>
          </w:p>
        </w:tc>
        <w:tc>
          <w:tcPr>
            <w:tcW w:w="1260" w:type="dxa"/>
          </w:tcPr>
          <w:p w14:paraId="531DB012" w14:textId="75CF23EC" w:rsidR="00727EB1" w:rsidRPr="00104CDF" w:rsidRDefault="0074025B"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ins w:id="271" w:author="Katie Stroud" w:date="2015-11-18T17:07:00Z">
              <w:r>
                <w:rPr>
                  <w:rFonts w:ascii="Arial" w:hAnsi="Arial" w:cs="Arial"/>
                </w:rPr>
                <w:t>Object</w:t>
              </w:r>
            </w:ins>
            <w:del w:id="272" w:author="Katie Stroud" w:date="2015-11-18T17:07:00Z">
              <w:r w:rsidR="00727EB1" w:rsidRPr="00104CDF" w:rsidDel="0074025B">
                <w:rPr>
                  <w:rFonts w:ascii="Arial" w:hAnsi="Arial" w:cs="Arial"/>
                </w:rPr>
                <w:delText>String</w:delText>
              </w:r>
            </w:del>
          </w:p>
        </w:tc>
        <w:tc>
          <w:tcPr>
            <w:tcW w:w="1710" w:type="dxa"/>
          </w:tcPr>
          <w:p w14:paraId="34F88260" w14:textId="200CC2DE" w:rsidR="00727EB1" w:rsidRPr="00104CDF" w:rsidRDefault="002D7E76"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ins w:id="273" w:author="Katie Stroud" w:date="2015-11-16T19:01:00Z">
              <w:r>
                <w:rPr>
                  <w:rFonts w:ascii="Arial" w:hAnsi="Arial" w:cs="Arial"/>
                </w:rPr>
                <w:t>Values from MATURITY LEVEL</w:t>
              </w:r>
            </w:ins>
            <w:ins w:id="274" w:author="Katie Stroud" w:date="2015-11-04T21:14:00Z">
              <w:r w:rsidR="00851B09">
                <w:rPr>
                  <w:rFonts w:ascii="Arial" w:hAnsi="Arial" w:cs="Arial"/>
                </w:rPr>
                <w:t xml:space="preserve"> reference data</w:t>
              </w:r>
            </w:ins>
          </w:p>
        </w:tc>
        <w:tc>
          <w:tcPr>
            <w:tcW w:w="1350" w:type="dxa"/>
          </w:tcPr>
          <w:p w14:paraId="3CAE5C91" w14:textId="0F1A5A37"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Optional</w:t>
            </w:r>
          </w:p>
        </w:tc>
        <w:tc>
          <w:tcPr>
            <w:tcW w:w="1440" w:type="dxa"/>
          </w:tcPr>
          <w:p w14:paraId="0821E94A" w14:textId="0103A542"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Optional</w:t>
            </w:r>
          </w:p>
        </w:tc>
        <w:tc>
          <w:tcPr>
            <w:tcW w:w="2005" w:type="dxa"/>
          </w:tcPr>
          <w:p w14:paraId="17FF81B8" w14:textId="03E78E13"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May support</w:t>
            </w:r>
          </w:p>
        </w:tc>
      </w:tr>
      <w:tr w:rsidR="00727EB1" w:rsidRPr="00104CDF" w14:paraId="682C440D" w14:textId="77777777" w:rsidTr="00727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717ED169" w14:textId="053BA0EF" w:rsidR="00727EB1" w:rsidRPr="00727EB1" w:rsidRDefault="00727EB1" w:rsidP="00A42FE4">
            <w:pPr>
              <w:contextualSpacing/>
              <w:rPr>
                <w:rFonts w:ascii="Arial" w:hAnsi="Arial" w:cs="Arial"/>
              </w:rPr>
            </w:pPr>
            <w:r w:rsidRPr="00727EB1">
              <w:rPr>
                <w:rFonts w:ascii="Arial" w:hAnsi="Arial" w:cs="Arial"/>
              </w:rPr>
              <w:lastRenderedPageBreak/>
              <w:t>Name</w:t>
            </w:r>
          </w:p>
        </w:tc>
        <w:tc>
          <w:tcPr>
            <w:tcW w:w="1260" w:type="dxa"/>
          </w:tcPr>
          <w:p w14:paraId="2934A8D3" w14:textId="5B99AE1D"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String</w:t>
            </w:r>
          </w:p>
        </w:tc>
        <w:tc>
          <w:tcPr>
            <w:tcW w:w="1710" w:type="dxa"/>
          </w:tcPr>
          <w:p w14:paraId="643D6DE8" w14:textId="77777777"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350" w:type="dxa"/>
          </w:tcPr>
          <w:p w14:paraId="23AE5385" w14:textId="31B97EB4"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Required</w:t>
            </w:r>
          </w:p>
        </w:tc>
        <w:tc>
          <w:tcPr>
            <w:tcW w:w="1440" w:type="dxa"/>
          </w:tcPr>
          <w:p w14:paraId="71C6E0EB" w14:textId="343E9602"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Optional</w:t>
            </w:r>
          </w:p>
        </w:tc>
        <w:tc>
          <w:tcPr>
            <w:tcW w:w="2005" w:type="dxa"/>
          </w:tcPr>
          <w:p w14:paraId="75AF7BC6" w14:textId="600DA3AA"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Must support</w:t>
            </w:r>
          </w:p>
        </w:tc>
      </w:tr>
      <w:tr w:rsidR="00727EB1" w:rsidRPr="00104CDF" w14:paraId="06089993" w14:textId="77777777" w:rsidTr="00727E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6D9B5138" w14:textId="12F86277" w:rsidR="00727EB1" w:rsidRPr="00727EB1" w:rsidRDefault="00727EB1" w:rsidP="00A42FE4">
            <w:pPr>
              <w:contextualSpacing/>
              <w:rPr>
                <w:rFonts w:ascii="Arial" w:hAnsi="Arial" w:cs="Arial"/>
              </w:rPr>
            </w:pPr>
            <w:proofErr w:type="spellStart"/>
            <w:r w:rsidRPr="00727EB1">
              <w:rPr>
                <w:rFonts w:ascii="Arial" w:hAnsi="Arial" w:cs="Arial"/>
              </w:rPr>
              <w:t>ProviderData</w:t>
            </w:r>
            <w:proofErr w:type="spellEnd"/>
          </w:p>
        </w:tc>
        <w:tc>
          <w:tcPr>
            <w:tcW w:w="1260" w:type="dxa"/>
          </w:tcPr>
          <w:p w14:paraId="7A87D60A" w14:textId="5DE61C56"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String</w:t>
            </w:r>
          </w:p>
        </w:tc>
        <w:tc>
          <w:tcPr>
            <w:tcW w:w="1710" w:type="dxa"/>
          </w:tcPr>
          <w:p w14:paraId="482B31D9" w14:textId="6A327828" w:rsidR="00727EB1" w:rsidRPr="00104CDF" w:rsidRDefault="00727EB1"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Max 1,000 char</w:t>
            </w:r>
          </w:p>
        </w:tc>
        <w:tc>
          <w:tcPr>
            <w:tcW w:w="1350" w:type="dxa"/>
          </w:tcPr>
          <w:p w14:paraId="3C24212F" w14:textId="47CF4548"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Optional</w:t>
            </w:r>
          </w:p>
        </w:tc>
        <w:tc>
          <w:tcPr>
            <w:tcW w:w="1440" w:type="dxa"/>
          </w:tcPr>
          <w:p w14:paraId="5119C943" w14:textId="75A1AFE6"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Optional</w:t>
            </w:r>
          </w:p>
        </w:tc>
        <w:tc>
          <w:tcPr>
            <w:tcW w:w="2005" w:type="dxa"/>
          </w:tcPr>
          <w:p w14:paraId="654AEA3A" w14:textId="56E5F51A"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May support</w:t>
            </w:r>
          </w:p>
        </w:tc>
      </w:tr>
    </w:tbl>
    <w:p w14:paraId="61653AD5" w14:textId="77777777" w:rsidR="00A42FE4" w:rsidRDefault="00A42FE4" w:rsidP="00A42FE4"/>
    <w:p w14:paraId="038EE276" w14:textId="77777777" w:rsidR="00A42FE4" w:rsidRDefault="00A42FE4" w:rsidP="00A42FE4"/>
    <w:tbl>
      <w:tblPr>
        <w:tblStyle w:val="MediumShading1-Accent3"/>
        <w:tblW w:w="5000" w:type="pct"/>
        <w:tblLayout w:type="fixed"/>
        <w:tblCellMar>
          <w:top w:w="43" w:type="dxa"/>
          <w:left w:w="115" w:type="dxa"/>
          <w:bottom w:w="43" w:type="dxa"/>
          <w:right w:w="115" w:type="dxa"/>
        </w:tblCellMar>
        <w:tblLook w:val="04A0" w:firstRow="1" w:lastRow="0" w:firstColumn="1" w:lastColumn="0" w:noHBand="0" w:noVBand="1"/>
      </w:tblPr>
      <w:tblGrid>
        <w:gridCol w:w="1820"/>
        <w:gridCol w:w="7770"/>
      </w:tblGrid>
      <w:tr w:rsidR="00A42FE4" w:rsidRPr="00A06A9E" w14:paraId="71FA2E1B" w14:textId="77777777" w:rsidTr="00A42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1B927D9F" w14:textId="77777777" w:rsidR="00A42FE4" w:rsidRPr="00A06A9E" w:rsidRDefault="00A42FE4" w:rsidP="00A42FE4">
            <w:pPr>
              <w:pStyle w:val="NormalBold"/>
              <w:rPr>
                <w:b/>
              </w:rPr>
            </w:pPr>
            <w:r w:rsidRPr="00A06A9E">
              <w:rPr>
                <w:b/>
              </w:rPr>
              <w:t>Property</w:t>
            </w:r>
          </w:p>
        </w:tc>
        <w:tc>
          <w:tcPr>
            <w:tcW w:w="4051" w:type="pct"/>
          </w:tcPr>
          <w:p w14:paraId="5DE9EB71" w14:textId="77777777" w:rsidR="00A42FE4" w:rsidRPr="00A06A9E" w:rsidRDefault="00A42FE4" w:rsidP="00A42FE4">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A06A9E">
              <w:rPr>
                <w:rFonts w:ascii="Arial" w:hAnsi="Arial" w:cs="Arial"/>
              </w:rPr>
              <w:t>Description</w:t>
            </w:r>
          </w:p>
        </w:tc>
      </w:tr>
      <w:tr w:rsidR="00727EB1" w:rsidRPr="00104CDF" w14:paraId="21E703C1" w14:textId="77777777" w:rsidTr="00A42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25C7BCC5" w14:textId="3CF0462C" w:rsidR="00727EB1" w:rsidRPr="00B6616B" w:rsidRDefault="00727EB1" w:rsidP="00A42FE4">
            <w:pPr>
              <w:pStyle w:val="NormalBold"/>
              <w:rPr>
                <w:b/>
              </w:rPr>
            </w:pPr>
            <w:proofErr w:type="spellStart"/>
            <w:r w:rsidRPr="00727EB1">
              <w:rPr>
                <w:rFonts w:ascii="Arial" w:hAnsi="Arial" w:cs="Arial"/>
                <w:b/>
              </w:rPr>
              <w:t>AccountId</w:t>
            </w:r>
            <w:proofErr w:type="spellEnd"/>
          </w:p>
        </w:tc>
        <w:tc>
          <w:tcPr>
            <w:tcW w:w="4051" w:type="pct"/>
          </w:tcPr>
          <w:p w14:paraId="7AA187E3" w14:textId="68C0E896"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The ID of the account that owns the creative.</w:t>
            </w:r>
          </w:p>
        </w:tc>
      </w:tr>
      <w:tr w:rsidR="00727EB1" w:rsidRPr="00104CDF" w14:paraId="657951B3" w14:textId="77777777" w:rsidTr="00A42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3687D95B" w14:textId="4BA7C431" w:rsidR="00727EB1" w:rsidRPr="00B6616B" w:rsidRDefault="00727EB1" w:rsidP="00A42FE4">
            <w:pPr>
              <w:pStyle w:val="NormalBold"/>
              <w:rPr>
                <w:b/>
              </w:rPr>
            </w:pPr>
            <w:proofErr w:type="spellStart"/>
            <w:r w:rsidRPr="00727EB1">
              <w:rPr>
                <w:rFonts w:ascii="Arial" w:hAnsi="Arial" w:cs="Arial"/>
                <w:b/>
              </w:rPr>
              <w:t>AdFormatType</w:t>
            </w:r>
            <w:proofErr w:type="spellEnd"/>
          </w:p>
        </w:tc>
        <w:tc>
          <w:tcPr>
            <w:tcW w:w="4051" w:type="pct"/>
          </w:tcPr>
          <w:p w14:paraId="7E1E75BF" w14:textId="250AC29D" w:rsidR="00727EB1" w:rsidRPr="00104CDF" w:rsidDel="00851B09" w:rsidRDefault="00727EB1" w:rsidP="00851B09">
            <w:pPr>
              <w:contextualSpacing/>
              <w:cnfStyle w:val="000000010000" w:firstRow="0" w:lastRow="0" w:firstColumn="0" w:lastColumn="0" w:oddVBand="0" w:evenVBand="0" w:oddHBand="0" w:evenHBand="1" w:firstRowFirstColumn="0" w:firstRowLastColumn="0" w:lastRowFirstColumn="0" w:lastRowLastColumn="0"/>
              <w:rPr>
                <w:del w:id="275" w:author="Katie Stroud" w:date="2015-11-04T21:18:00Z"/>
                <w:rFonts w:ascii="Arial" w:hAnsi="Arial" w:cs="Arial"/>
              </w:rPr>
            </w:pPr>
            <w:r w:rsidRPr="00104CDF">
              <w:rPr>
                <w:rFonts w:ascii="Arial" w:hAnsi="Arial" w:cs="Arial"/>
              </w:rPr>
              <w:t xml:space="preserve">The ad’s format. </w:t>
            </w:r>
            <w:ins w:id="276" w:author="Katie Stroud" w:date="2015-11-04T21:16:00Z">
              <w:r w:rsidR="00851B09">
                <w:rPr>
                  <w:rFonts w:ascii="Arial" w:hAnsi="Arial" w:cs="Arial"/>
                </w:rPr>
                <w:t>Publisher-</w:t>
              </w:r>
            </w:ins>
            <w:ins w:id="277" w:author="Katie Stroud" w:date="2015-11-04T21:14:00Z">
              <w:r w:rsidR="00851B09">
                <w:rPr>
                  <w:rFonts w:ascii="Arial" w:hAnsi="Arial" w:cs="Arial"/>
                </w:rPr>
                <w:t xml:space="preserve">supported ad </w:t>
              </w:r>
            </w:ins>
            <w:ins w:id="278" w:author="Katie Stroud" w:date="2015-11-04T21:16:00Z">
              <w:r w:rsidR="00851B09">
                <w:rPr>
                  <w:rFonts w:ascii="Arial" w:hAnsi="Arial" w:cs="Arial"/>
                </w:rPr>
                <w:t xml:space="preserve">format </w:t>
              </w:r>
            </w:ins>
            <w:ins w:id="279" w:author="Katie Stroud" w:date="2015-11-04T21:14:00Z">
              <w:r w:rsidR="00851B09">
                <w:rPr>
                  <w:rFonts w:ascii="Arial" w:hAnsi="Arial" w:cs="Arial"/>
                </w:rPr>
                <w:t xml:space="preserve">types </w:t>
              </w:r>
            </w:ins>
            <w:ins w:id="280" w:author="Katie Stroud" w:date="2015-11-04T21:16:00Z">
              <w:r w:rsidR="00851B09">
                <w:rPr>
                  <w:rFonts w:ascii="Arial" w:hAnsi="Arial" w:cs="Arial"/>
                </w:rPr>
                <w:t xml:space="preserve">are supplied as options </w:t>
              </w:r>
            </w:ins>
            <w:ins w:id="281" w:author="Katie Stroud" w:date="2015-11-04T21:14:00Z">
              <w:r w:rsidR="00851B09">
                <w:rPr>
                  <w:rFonts w:ascii="Arial" w:hAnsi="Arial" w:cs="Arial"/>
                </w:rPr>
                <w:t xml:space="preserve">using reference data. </w:t>
              </w:r>
            </w:ins>
            <w:ins w:id="282" w:author="Katie Stroud" w:date="2015-11-04T21:17:00Z">
              <w:r w:rsidR="00851B09">
                <w:rPr>
                  <w:rFonts w:ascii="Arial" w:hAnsi="Arial" w:cs="Arial"/>
                </w:rPr>
                <w:t xml:space="preserve">The ad format type for the creative must be supported for the product. See section </w:t>
              </w:r>
            </w:ins>
            <w:ins w:id="283" w:author="Katie Stroud" w:date="2015-11-18T17:46:00Z">
              <w:r w:rsidR="008963C6">
                <w:rPr>
                  <w:rFonts w:ascii="Arial" w:hAnsi="Arial" w:cs="Arial"/>
                </w:rPr>
                <w:fldChar w:fldCharType="begin"/>
              </w:r>
              <w:r w:rsidR="008963C6">
                <w:rPr>
                  <w:rFonts w:ascii="Arial" w:hAnsi="Arial" w:cs="Arial"/>
                </w:rPr>
                <w:instrText xml:space="preserve"> REF _Ref309488108 \r \h </w:instrText>
              </w:r>
              <w:r w:rsidR="008963C6">
                <w:rPr>
                  <w:rFonts w:ascii="Arial" w:hAnsi="Arial" w:cs="Arial"/>
                </w:rPr>
              </w:r>
            </w:ins>
            <w:r w:rsidR="008963C6">
              <w:rPr>
                <w:rFonts w:ascii="Arial" w:hAnsi="Arial" w:cs="Arial"/>
              </w:rPr>
              <w:fldChar w:fldCharType="separate"/>
            </w:r>
            <w:ins w:id="284" w:author="Katie Stroud" w:date="2015-11-18T17:46:00Z">
              <w:r w:rsidR="008963C6">
                <w:rPr>
                  <w:rFonts w:ascii="Arial" w:hAnsi="Arial" w:cs="Arial"/>
                </w:rPr>
                <w:t>4.1</w:t>
              </w:r>
              <w:r w:rsidR="008963C6">
                <w:rPr>
                  <w:rFonts w:ascii="Arial" w:hAnsi="Arial" w:cs="Arial"/>
                </w:rPr>
                <w:fldChar w:fldCharType="end"/>
              </w:r>
              <w:r w:rsidR="008963C6">
                <w:rPr>
                  <w:rFonts w:ascii="Arial" w:hAnsi="Arial" w:cs="Arial"/>
                </w:rPr>
                <w:t xml:space="preserve"> </w:t>
              </w:r>
            </w:ins>
            <w:ins w:id="285" w:author="Katie Stroud" w:date="2015-11-04T21:17:00Z">
              <w:r w:rsidR="00851B09">
                <w:rPr>
                  <w:rFonts w:ascii="Arial" w:hAnsi="Arial" w:cs="Arial"/>
                </w:rPr>
                <w:t>for more information.</w:t>
              </w:r>
            </w:ins>
            <w:del w:id="286" w:author="Katie Stroud" w:date="2015-11-04T21:16:00Z">
              <w:r w:rsidRPr="00104CDF" w:rsidDel="00851B09">
                <w:rPr>
                  <w:rFonts w:ascii="Arial" w:hAnsi="Arial" w:cs="Arial"/>
                </w:rPr>
                <w:delText xml:space="preserve">For a list of possible values, see </w:delText>
              </w:r>
              <w:r w:rsidR="00C83368" w:rsidDel="00851B09">
                <w:fldChar w:fldCharType="begin"/>
              </w:r>
              <w:r w:rsidR="00C83368" w:rsidDel="00851B09">
                <w:delInstrText xml:space="preserve"> HYPERLINK \l "_AdFormatType" </w:delInstrText>
              </w:r>
              <w:r w:rsidR="00C83368" w:rsidDel="00851B09">
                <w:fldChar w:fldCharType="separate"/>
              </w:r>
              <w:r w:rsidRPr="00104CDF" w:rsidDel="00851B09">
                <w:rPr>
                  <w:rFonts w:ascii="Arial" w:hAnsi="Arial" w:cs="Arial"/>
                </w:rPr>
                <w:delText>AdFormatType</w:delText>
              </w:r>
              <w:r w:rsidR="00C83368" w:rsidDel="00851B09">
                <w:rPr>
                  <w:rFonts w:ascii="Arial" w:hAnsi="Arial" w:cs="Arial"/>
                </w:rPr>
                <w:fldChar w:fldCharType="end"/>
              </w:r>
              <w:r w:rsidRPr="00104CDF" w:rsidDel="00851B09">
                <w:rPr>
                  <w:rFonts w:ascii="Arial" w:hAnsi="Arial" w:cs="Arial"/>
                </w:rPr>
                <w:delText>.</w:delText>
              </w:r>
            </w:del>
          </w:p>
          <w:p w14:paraId="14AA5486" w14:textId="2704C3AD" w:rsidR="00727EB1" w:rsidRPr="00104CDF" w:rsidRDefault="00727EB1" w:rsidP="00A42FE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del w:id="287" w:author="Katie Stroud" w:date="2015-11-04T21:18:00Z">
              <w:r w:rsidRPr="00104CDF" w:rsidDel="00851B09">
                <w:rPr>
                  <w:rFonts w:ascii="Arial" w:hAnsi="Arial" w:cs="Arial"/>
                </w:rPr>
                <w:delText>The product that the line specifies must support the specified ad format.</w:delText>
              </w:r>
            </w:del>
          </w:p>
        </w:tc>
      </w:tr>
      <w:tr w:rsidR="00727EB1" w:rsidRPr="00104CDF" w14:paraId="2E122776" w14:textId="77777777" w:rsidTr="00A42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7A4022A1" w14:textId="3BF015BC" w:rsidR="00727EB1" w:rsidRPr="00B6616B" w:rsidRDefault="00727EB1" w:rsidP="001B690B">
            <w:pPr>
              <w:pStyle w:val="NormalBold"/>
              <w:rPr>
                <w:b/>
              </w:rPr>
            </w:pPr>
            <w:proofErr w:type="spellStart"/>
            <w:r w:rsidRPr="00727EB1">
              <w:rPr>
                <w:rFonts w:ascii="Arial" w:hAnsi="Arial" w:cs="Arial"/>
                <w:b/>
              </w:rPr>
              <w:t>Ad</w:t>
            </w:r>
            <w:del w:id="288" w:author="Katie Stroud" w:date="2015-09-09T17:24:00Z">
              <w:r w:rsidRPr="00727EB1" w:rsidDel="001B690B">
                <w:rPr>
                  <w:rFonts w:ascii="Arial" w:hAnsi="Arial" w:cs="Arial"/>
                  <w:b/>
                </w:rPr>
                <w:delText>Quality</w:delText>
              </w:r>
            </w:del>
            <w:r w:rsidRPr="00727EB1">
              <w:rPr>
                <w:rFonts w:ascii="Arial" w:hAnsi="Arial" w:cs="Arial"/>
                <w:b/>
              </w:rPr>
              <w:t>RejectionReason</w:t>
            </w:r>
            <w:proofErr w:type="spellEnd"/>
          </w:p>
        </w:tc>
        <w:tc>
          <w:tcPr>
            <w:tcW w:w="4051" w:type="pct"/>
          </w:tcPr>
          <w:p w14:paraId="097D7C31" w14:textId="47739358"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The reason why the creative audit did not approve the creative.</w:t>
            </w:r>
          </w:p>
        </w:tc>
      </w:tr>
      <w:tr w:rsidR="00727EB1" w:rsidRPr="00104CDF" w14:paraId="2A9FD3C9" w14:textId="77777777" w:rsidTr="00A42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0980B489" w14:textId="3A7B9395" w:rsidR="00727EB1" w:rsidRPr="00B6616B" w:rsidRDefault="00727EB1" w:rsidP="001B690B">
            <w:pPr>
              <w:pStyle w:val="NormalBold"/>
              <w:rPr>
                <w:b/>
              </w:rPr>
            </w:pPr>
            <w:proofErr w:type="spellStart"/>
            <w:r w:rsidRPr="00727EB1">
              <w:rPr>
                <w:rFonts w:ascii="Arial" w:hAnsi="Arial" w:cs="Arial"/>
                <w:b/>
              </w:rPr>
              <w:t>Ad</w:t>
            </w:r>
            <w:del w:id="289" w:author="Katie Stroud" w:date="2015-09-09T17:24:00Z">
              <w:r w:rsidRPr="00727EB1" w:rsidDel="001B690B">
                <w:rPr>
                  <w:rFonts w:ascii="Arial" w:hAnsi="Arial" w:cs="Arial"/>
                  <w:b/>
                </w:rPr>
                <w:delText>Quality</w:delText>
              </w:r>
            </w:del>
            <w:r w:rsidRPr="00727EB1">
              <w:rPr>
                <w:rFonts w:ascii="Arial" w:hAnsi="Arial" w:cs="Arial"/>
                <w:b/>
              </w:rPr>
              <w:t>Status</w:t>
            </w:r>
            <w:proofErr w:type="spellEnd"/>
          </w:p>
        </w:tc>
        <w:tc>
          <w:tcPr>
            <w:tcW w:w="4051" w:type="pct"/>
          </w:tcPr>
          <w:p w14:paraId="6B1448AE" w14:textId="77777777" w:rsidR="00727EB1" w:rsidRPr="00104CDF" w:rsidRDefault="00727EB1"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A status value that indicates where in the audit process the creative is. The following are the possible values.</w:t>
            </w:r>
          </w:p>
          <w:p w14:paraId="043527F0" w14:textId="77777777" w:rsidR="00727EB1" w:rsidRPr="008265A7" w:rsidRDefault="00727EB1" w:rsidP="002D7E76">
            <w:pPr>
              <w:pStyle w:val="ListParagraph"/>
              <w:numPr>
                <w:ilvl w:val="0"/>
                <w:numId w:val="39"/>
              </w:num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8265A7">
              <w:rPr>
                <w:rFonts w:ascii="Arial" w:hAnsi="Arial" w:cs="Arial"/>
                <w:b/>
              </w:rPr>
              <w:t>Pending</w:t>
            </w:r>
            <w:r w:rsidRPr="008265A7">
              <w:rPr>
                <w:rFonts w:ascii="Arial" w:hAnsi="Arial" w:cs="Arial"/>
              </w:rPr>
              <w:t xml:space="preserve"> – The creative was submitted and is either waiting for review or is in the process of being reviewed.</w:t>
            </w:r>
          </w:p>
          <w:p w14:paraId="0649C4E2" w14:textId="77777777" w:rsidR="00727EB1" w:rsidRPr="008265A7" w:rsidRDefault="00727EB1" w:rsidP="002D7E76">
            <w:pPr>
              <w:pStyle w:val="ListParagraph"/>
              <w:numPr>
                <w:ilvl w:val="0"/>
                <w:numId w:val="39"/>
              </w:num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8265A7">
              <w:rPr>
                <w:rFonts w:ascii="Arial" w:hAnsi="Arial" w:cs="Arial"/>
                <w:b/>
              </w:rPr>
              <w:t>Approved</w:t>
            </w:r>
            <w:r w:rsidRPr="008265A7">
              <w:rPr>
                <w:rFonts w:ascii="Arial" w:hAnsi="Arial" w:cs="Arial"/>
              </w:rPr>
              <w:t xml:space="preserve"> – The Creative passed the review.</w:t>
            </w:r>
          </w:p>
          <w:p w14:paraId="299A9701" w14:textId="5712C966" w:rsidR="00727EB1" w:rsidRPr="008265A7" w:rsidRDefault="00727EB1" w:rsidP="002D7E76">
            <w:pPr>
              <w:pStyle w:val="ListParagraph"/>
              <w:numPr>
                <w:ilvl w:val="0"/>
                <w:numId w:val="39"/>
              </w:num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8265A7">
              <w:rPr>
                <w:rFonts w:ascii="Arial" w:hAnsi="Arial" w:cs="Arial"/>
                <w:b/>
              </w:rPr>
              <w:t>Rejected</w:t>
            </w:r>
            <w:r w:rsidRPr="008265A7">
              <w:rPr>
                <w:rFonts w:ascii="Arial" w:hAnsi="Arial" w:cs="Arial"/>
              </w:rPr>
              <w:t xml:space="preserve"> – The creative failed the review. The </w:t>
            </w:r>
            <w:proofErr w:type="spellStart"/>
            <w:r w:rsidRPr="008265A7">
              <w:rPr>
                <w:rFonts w:ascii="Arial" w:hAnsi="Arial" w:cs="Arial"/>
              </w:rPr>
              <w:t>AdQualityRejectionReason</w:t>
            </w:r>
            <w:proofErr w:type="spellEnd"/>
            <w:r w:rsidRPr="008265A7">
              <w:rPr>
                <w:rFonts w:ascii="Arial" w:hAnsi="Arial" w:cs="Arial"/>
              </w:rPr>
              <w:t xml:space="preserve"> field contains the reason why it failed the review.</w:t>
            </w:r>
          </w:p>
        </w:tc>
      </w:tr>
      <w:tr w:rsidR="00727EB1" w:rsidRPr="00104CDF" w14:paraId="63E61F8A" w14:textId="77777777" w:rsidTr="00A42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508C985D" w14:textId="06C529D8" w:rsidR="00727EB1" w:rsidRPr="00B6616B" w:rsidRDefault="00727EB1" w:rsidP="00A42FE4">
            <w:pPr>
              <w:pStyle w:val="NormalBold"/>
              <w:rPr>
                <w:b/>
              </w:rPr>
            </w:pPr>
            <w:proofErr w:type="spellStart"/>
            <w:r w:rsidRPr="00727EB1">
              <w:rPr>
                <w:rFonts w:ascii="Arial" w:hAnsi="Arial" w:cs="Arial"/>
                <w:b/>
              </w:rPr>
              <w:t>BackupFlashAsset</w:t>
            </w:r>
            <w:proofErr w:type="spellEnd"/>
          </w:p>
        </w:tc>
        <w:tc>
          <w:tcPr>
            <w:tcW w:w="4051" w:type="pct"/>
          </w:tcPr>
          <w:p w14:paraId="54E30A80" w14:textId="77777777" w:rsidR="00727EB1" w:rsidRPr="00104CDF" w:rsidRDefault="00727EB1"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A base64 string that contains the backup Image in case the user’s browser does not support Flash.</w:t>
            </w:r>
          </w:p>
          <w:p w14:paraId="2516B1D5" w14:textId="77777777" w:rsidR="00727EB1" w:rsidRPr="00104CDF" w:rsidRDefault="00727EB1"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The image must be of one of the following mime types.</w:t>
            </w:r>
          </w:p>
          <w:p w14:paraId="72B11058" w14:textId="77777777" w:rsidR="00727EB1" w:rsidRPr="00104CDF" w:rsidRDefault="00727EB1" w:rsidP="002D7E76">
            <w:pPr>
              <w:pStyle w:val="ListParagraph"/>
              <w:widowControl/>
              <w:numPr>
                <w:ilvl w:val="0"/>
                <w:numId w:val="3"/>
              </w:num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GIF</w:t>
            </w:r>
          </w:p>
          <w:p w14:paraId="0DCCE341" w14:textId="77777777" w:rsidR="00727EB1" w:rsidRPr="00104CDF" w:rsidRDefault="00727EB1" w:rsidP="002D7E76">
            <w:pPr>
              <w:pStyle w:val="ListParagraph"/>
              <w:widowControl/>
              <w:numPr>
                <w:ilvl w:val="0"/>
                <w:numId w:val="3"/>
              </w:num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JPEG</w:t>
            </w:r>
          </w:p>
          <w:p w14:paraId="0836DBA8" w14:textId="77777777" w:rsidR="00727EB1" w:rsidRPr="00104CDF" w:rsidRDefault="00727EB1" w:rsidP="002D7E76">
            <w:pPr>
              <w:pStyle w:val="ListParagraph"/>
              <w:widowControl/>
              <w:numPr>
                <w:ilvl w:val="0"/>
                <w:numId w:val="3"/>
              </w:num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PNG</w:t>
            </w:r>
          </w:p>
          <w:p w14:paraId="3B95617F" w14:textId="77777777" w:rsidR="00727EB1" w:rsidRPr="00104CDF" w:rsidRDefault="00727EB1"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 xml:space="preserve">The </w:t>
            </w:r>
            <w:proofErr w:type="spellStart"/>
            <w:r w:rsidRPr="00104CDF">
              <w:rPr>
                <w:rFonts w:ascii="Arial" w:hAnsi="Arial" w:cs="Arial"/>
              </w:rPr>
              <w:t>CreativeAsset</w:t>
            </w:r>
            <w:proofErr w:type="spellEnd"/>
            <w:r w:rsidRPr="00104CDF">
              <w:rPr>
                <w:rFonts w:ascii="Arial" w:hAnsi="Arial" w:cs="Arial"/>
              </w:rPr>
              <w:t xml:space="preserve"> property contains the Flash creative.</w:t>
            </w:r>
          </w:p>
          <w:p w14:paraId="3CBE1987" w14:textId="6CCA1814" w:rsidR="00727EB1" w:rsidRPr="00104CDF" w:rsidRDefault="00727EB1" w:rsidP="00A42FE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 xml:space="preserve">The publisher’s documentation should indicate any size constraints. If the asset exceeds the constraint, the publisher must return error code, </w:t>
            </w:r>
            <w:proofErr w:type="spellStart"/>
            <w:r w:rsidRPr="00104CDF">
              <w:rPr>
                <w:rFonts w:ascii="Arial" w:hAnsi="Arial" w:cs="Arial"/>
              </w:rPr>
              <w:t>BackupCreativeTooLarge</w:t>
            </w:r>
            <w:proofErr w:type="spellEnd"/>
            <w:r w:rsidRPr="00104CDF">
              <w:rPr>
                <w:rFonts w:ascii="Arial" w:hAnsi="Arial" w:cs="Arial"/>
              </w:rPr>
              <w:t>.</w:t>
            </w:r>
          </w:p>
        </w:tc>
      </w:tr>
      <w:tr w:rsidR="00484334" w:rsidRPr="00104CDF" w14:paraId="5C0CB92A" w14:textId="77777777" w:rsidTr="00A42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61D54200" w14:textId="6167E7E9" w:rsidR="00484334" w:rsidRPr="00727EB1" w:rsidRDefault="00484334" w:rsidP="00A42FE4">
            <w:pPr>
              <w:pStyle w:val="NormalBold"/>
              <w:rPr>
                <w:rFonts w:ascii="Arial" w:hAnsi="Arial" w:cs="Arial"/>
                <w:b/>
              </w:rPr>
            </w:pPr>
            <w:proofErr w:type="spellStart"/>
            <w:r w:rsidRPr="00727EB1">
              <w:rPr>
                <w:rFonts w:ascii="Arial" w:hAnsi="Arial" w:cs="Arial"/>
                <w:b/>
              </w:rPr>
              <w:t>ClickUrl</w:t>
            </w:r>
            <w:proofErr w:type="spellEnd"/>
          </w:p>
        </w:tc>
        <w:tc>
          <w:tcPr>
            <w:tcW w:w="4051" w:type="pct"/>
          </w:tcPr>
          <w:p w14:paraId="4D51F40F" w14:textId="6A38C86F" w:rsidR="00484334" w:rsidRPr="00104CDF" w:rsidRDefault="00484334"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 xml:space="preserve">The URL of a webpage that the user is taken to if they click the ad. The URL may be specified if </w:t>
            </w:r>
            <w:proofErr w:type="spellStart"/>
            <w:r w:rsidRPr="00104CDF">
              <w:rPr>
                <w:rFonts w:ascii="Arial" w:hAnsi="Arial" w:cs="Arial"/>
              </w:rPr>
              <w:t>AdFormatType</w:t>
            </w:r>
            <w:proofErr w:type="spellEnd"/>
            <w:r w:rsidRPr="00104CDF">
              <w:rPr>
                <w:rFonts w:ascii="Arial" w:hAnsi="Arial" w:cs="Arial"/>
              </w:rPr>
              <w:t xml:space="preserve"> is set to Flash, </w:t>
            </w:r>
            <w:proofErr w:type="spellStart"/>
            <w:r w:rsidRPr="00104CDF">
              <w:rPr>
                <w:rFonts w:ascii="Arial" w:hAnsi="Arial" w:cs="Arial"/>
              </w:rPr>
              <w:t>FlashExpandable</w:t>
            </w:r>
            <w:proofErr w:type="spellEnd"/>
            <w:r w:rsidRPr="00104CDF">
              <w:rPr>
                <w:rFonts w:ascii="Arial" w:hAnsi="Arial" w:cs="Arial"/>
              </w:rPr>
              <w:t>, or Image.</w:t>
            </w:r>
          </w:p>
        </w:tc>
      </w:tr>
      <w:tr w:rsidR="00484334" w:rsidRPr="00104CDF" w14:paraId="24A626DA" w14:textId="77777777" w:rsidTr="00A42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31F63E44" w14:textId="1F6E2EA8" w:rsidR="00484334" w:rsidRPr="00727EB1" w:rsidRDefault="00484334" w:rsidP="00A42FE4">
            <w:pPr>
              <w:pStyle w:val="NormalBold"/>
              <w:rPr>
                <w:rFonts w:ascii="Arial" w:hAnsi="Arial" w:cs="Arial"/>
                <w:b/>
              </w:rPr>
            </w:pPr>
            <w:proofErr w:type="spellStart"/>
            <w:r w:rsidRPr="00727EB1">
              <w:rPr>
                <w:rFonts w:ascii="Arial" w:hAnsi="Arial" w:cs="Arial"/>
                <w:b/>
              </w:rPr>
              <w:t>CreativeAsset</w:t>
            </w:r>
            <w:proofErr w:type="spellEnd"/>
          </w:p>
        </w:tc>
        <w:tc>
          <w:tcPr>
            <w:tcW w:w="4051" w:type="pct"/>
          </w:tcPr>
          <w:p w14:paraId="61009ED3" w14:textId="77777777" w:rsidR="00484334" w:rsidRPr="00104CDF" w:rsidRDefault="00484334" w:rsidP="001B690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 xml:space="preserve">A string that contains the creative. The </w:t>
            </w:r>
            <w:proofErr w:type="spellStart"/>
            <w:r w:rsidRPr="00104CDF">
              <w:rPr>
                <w:rFonts w:ascii="Arial" w:hAnsi="Arial" w:cs="Arial"/>
              </w:rPr>
              <w:t>AdFormatType</w:t>
            </w:r>
            <w:proofErr w:type="spellEnd"/>
            <w:r w:rsidRPr="00104CDF">
              <w:rPr>
                <w:rFonts w:ascii="Arial" w:hAnsi="Arial" w:cs="Arial"/>
              </w:rPr>
              <w:t xml:space="preserve"> determines whether the string is a character string or a base64 string. Image and Flash </w:t>
            </w:r>
            <w:proofErr w:type="spellStart"/>
            <w:r w:rsidRPr="00104CDF">
              <w:rPr>
                <w:rFonts w:ascii="Arial" w:hAnsi="Arial" w:cs="Arial"/>
              </w:rPr>
              <w:t>creatives</w:t>
            </w:r>
            <w:proofErr w:type="spellEnd"/>
            <w:r w:rsidRPr="00104CDF">
              <w:rPr>
                <w:rFonts w:ascii="Arial" w:hAnsi="Arial" w:cs="Arial"/>
              </w:rPr>
              <w:t>, must use base64 strings and all others (tags, text, and video) use character strings.</w:t>
            </w:r>
          </w:p>
          <w:p w14:paraId="6FD9DC8A" w14:textId="77777777" w:rsidR="00484334" w:rsidRPr="00104CDF" w:rsidRDefault="00484334" w:rsidP="001B690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If the creative is an image, it must be of one of the following mime types.</w:t>
            </w:r>
          </w:p>
          <w:p w14:paraId="13EE9CD0" w14:textId="77777777" w:rsidR="00484334" w:rsidRPr="00104CDF" w:rsidRDefault="00484334" w:rsidP="002D7E76">
            <w:pPr>
              <w:pStyle w:val="ListParagraph"/>
              <w:widowControl/>
              <w:numPr>
                <w:ilvl w:val="0"/>
                <w:numId w:val="3"/>
              </w:num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GIF</w:t>
            </w:r>
          </w:p>
          <w:p w14:paraId="440282A5" w14:textId="77777777" w:rsidR="00484334" w:rsidRPr="00104CDF" w:rsidRDefault="00484334" w:rsidP="002D7E76">
            <w:pPr>
              <w:pStyle w:val="ListParagraph"/>
              <w:widowControl/>
              <w:numPr>
                <w:ilvl w:val="0"/>
                <w:numId w:val="3"/>
              </w:num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JPEG</w:t>
            </w:r>
          </w:p>
          <w:p w14:paraId="2F5ADECA" w14:textId="77777777" w:rsidR="00484334" w:rsidRPr="00104CDF" w:rsidRDefault="00484334" w:rsidP="002D7E76">
            <w:pPr>
              <w:pStyle w:val="ListParagraph"/>
              <w:widowControl/>
              <w:numPr>
                <w:ilvl w:val="0"/>
                <w:numId w:val="3"/>
              </w:num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PNG</w:t>
            </w:r>
          </w:p>
          <w:p w14:paraId="4EBF86E0" w14:textId="4C21C5F8" w:rsidR="00484334" w:rsidRPr="00104CDF" w:rsidRDefault="00484334"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 xml:space="preserve">The publisher’s documentation should indicate any size constraints. If the </w:t>
            </w:r>
            <w:r w:rsidRPr="00104CDF">
              <w:rPr>
                <w:rFonts w:ascii="Arial" w:hAnsi="Arial" w:cs="Arial"/>
              </w:rPr>
              <w:lastRenderedPageBreak/>
              <w:t xml:space="preserve">asset exceeds the constraint, the publisher must return error code, </w:t>
            </w:r>
            <w:proofErr w:type="spellStart"/>
            <w:r w:rsidRPr="00104CDF">
              <w:rPr>
                <w:rFonts w:ascii="Arial" w:hAnsi="Arial" w:cs="Arial"/>
              </w:rPr>
              <w:t>CreativeTooLarge</w:t>
            </w:r>
            <w:proofErr w:type="spellEnd"/>
            <w:r w:rsidRPr="00104CDF">
              <w:rPr>
                <w:rFonts w:ascii="Arial" w:hAnsi="Arial" w:cs="Arial"/>
              </w:rPr>
              <w:t>.</w:t>
            </w:r>
          </w:p>
        </w:tc>
      </w:tr>
      <w:tr w:rsidR="00484334" w:rsidRPr="00104CDF" w14:paraId="58BB41E5" w14:textId="77777777" w:rsidTr="00A42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05B4B695" w14:textId="46B4AC16" w:rsidR="00484334" w:rsidRPr="00727EB1" w:rsidRDefault="00484334" w:rsidP="00A42FE4">
            <w:pPr>
              <w:pStyle w:val="NormalBold"/>
              <w:rPr>
                <w:rFonts w:ascii="Arial" w:hAnsi="Arial" w:cs="Arial"/>
                <w:b/>
              </w:rPr>
            </w:pPr>
            <w:r w:rsidRPr="00727EB1">
              <w:rPr>
                <w:rFonts w:ascii="Arial" w:hAnsi="Arial" w:cs="Arial"/>
                <w:b/>
              </w:rPr>
              <w:lastRenderedPageBreak/>
              <w:t>Geometry</w:t>
            </w:r>
          </w:p>
        </w:tc>
        <w:tc>
          <w:tcPr>
            <w:tcW w:w="4051" w:type="pct"/>
          </w:tcPr>
          <w:p w14:paraId="00CD22C3" w14:textId="12376344" w:rsidR="00484334" w:rsidRPr="00104CDF" w:rsidRDefault="00484334" w:rsidP="0074025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del w:id="290" w:author="Katie Stroud" w:date="2015-11-16T18:50:00Z">
              <w:r w:rsidRPr="00104CDF" w:rsidDel="008265A7">
                <w:rPr>
                  <w:rFonts w:ascii="Arial" w:hAnsi="Arial" w:cs="Arial"/>
                </w:rPr>
                <w:delText>The size of the creative.</w:delText>
              </w:r>
            </w:del>
            <w:ins w:id="291" w:author="Katie Stroud" w:date="2015-11-16T18:50:00Z">
              <w:r w:rsidR="008265A7">
                <w:rPr>
                  <w:rFonts w:ascii="Arial" w:hAnsi="Arial" w:cs="Arial"/>
                </w:rPr>
                <w:t xml:space="preserve">The options available for ad size are publisher-provided using the SIZE object. See section </w:t>
              </w:r>
            </w:ins>
            <w:ins w:id="292" w:author="Katie Stroud" w:date="2015-11-18T17:08:00Z">
              <w:r w:rsidR="0074025B">
                <w:rPr>
                  <w:rFonts w:ascii="Arial" w:hAnsi="Arial" w:cs="Arial"/>
                </w:rPr>
                <w:fldChar w:fldCharType="begin"/>
              </w:r>
              <w:r w:rsidR="0074025B">
                <w:rPr>
                  <w:rFonts w:ascii="Arial" w:hAnsi="Arial" w:cs="Arial"/>
                </w:rPr>
                <w:instrText xml:space="preserve"> REF _Ref309485842 \r \h </w:instrText>
              </w:r>
              <w:r w:rsidR="0074025B">
                <w:rPr>
                  <w:rFonts w:ascii="Arial" w:hAnsi="Arial" w:cs="Arial"/>
                </w:rPr>
              </w:r>
            </w:ins>
            <w:r w:rsidR="0074025B">
              <w:rPr>
                <w:rFonts w:ascii="Arial" w:hAnsi="Arial" w:cs="Arial"/>
              </w:rPr>
              <w:fldChar w:fldCharType="separate"/>
            </w:r>
            <w:ins w:id="293" w:author="Katie Stroud" w:date="2015-11-18T17:08:00Z">
              <w:r w:rsidR="0074025B">
                <w:rPr>
                  <w:rFonts w:ascii="Arial" w:hAnsi="Arial" w:cs="Arial"/>
                </w:rPr>
                <w:t>3.6</w:t>
              </w:r>
              <w:r w:rsidR="0074025B">
                <w:rPr>
                  <w:rFonts w:ascii="Arial" w:hAnsi="Arial" w:cs="Arial"/>
                </w:rPr>
                <w:fldChar w:fldCharType="end"/>
              </w:r>
              <w:r w:rsidR="0074025B">
                <w:rPr>
                  <w:rFonts w:ascii="Arial" w:hAnsi="Arial" w:cs="Arial"/>
                </w:rPr>
                <w:t xml:space="preserve"> </w:t>
              </w:r>
            </w:ins>
            <w:ins w:id="294" w:author="Katie Stroud" w:date="2015-11-16T18:52:00Z">
              <w:r w:rsidR="008265A7">
                <w:rPr>
                  <w:rFonts w:ascii="Arial" w:hAnsi="Arial" w:cs="Arial"/>
                </w:rPr>
                <w:t>for details.</w:t>
              </w:r>
            </w:ins>
          </w:p>
        </w:tc>
      </w:tr>
      <w:tr w:rsidR="00484334" w:rsidRPr="00104CDF" w14:paraId="35FDA714" w14:textId="77777777" w:rsidTr="00A42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1740FB6A" w14:textId="0FE0BFBF" w:rsidR="00484334" w:rsidRPr="00727EB1" w:rsidRDefault="00484334" w:rsidP="00A42FE4">
            <w:pPr>
              <w:pStyle w:val="NormalBold"/>
              <w:rPr>
                <w:rFonts w:ascii="Arial" w:hAnsi="Arial" w:cs="Arial"/>
                <w:b/>
              </w:rPr>
            </w:pPr>
            <w:proofErr w:type="spellStart"/>
            <w:r w:rsidRPr="00727EB1">
              <w:rPr>
                <w:rFonts w:ascii="Arial" w:hAnsi="Arial" w:cs="Arial"/>
                <w:b/>
              </w:rPr>
              <w:t>HttpsCompatible</w:t>
            </w:r>
            <w:proofErr w:type="spellEnd"/>
          </w:p>
        </w:tc>
        <w:tc>
          <w:tcPr>
            <w:tcW w:w="4051" w:type="pct"/>
          </w:tcPr>
          <w:p w14:paraId="3C28AAEC" w14:textId="16FB8C0A" w:rsidR="00484334" w:rsidRPr="00104CDF" w:rsidDel="008265A7" w:rsidRDefault="00484334" w:rsidP="008265A7">
            <w:pPr>
              <w:contextualSpacing/>
              <w:cnfStyle w:val="000000100000" w:firstRow="0" w:lastRow="0" w:firstColumn="0" w:lastColumn="0" w:oddVBand="0" w:evenVBand="0" w:oddHBand="1" w:evenHBand="0" w:firstRowFirstColumn="0" w:firstRowLastColumn="0" w:lastRowFirstColumn="0" w:lastRowLastColumn="0"/>
              <w:rPr>
                <w:del w:id="295" w:author="Katie Stroud" w:date="2015-11-16T18:53:00Z"/>
                <w:rFonts w:ascii="Arial" w:hAnsi="Arial" w:cs="Arial"/>
              </w:rPr>
            </w:pPr>
            <w:r w:rsidRPr="00104CDF">
              <w:rPr>
                <w:rFonts w:ascii="Arial" w:hAnsi="Arial" w:cs="Arial"/>
              </w:rPr>
              <w:t xml:space="preserve">A Boolean value that determines whether the creative can properly render on an HTML web page served over HTTPS. </w:t>
            </w:r>
            <w:ins w:id="296" w:author="Katie Stroud" w:date="2015-11-16T18:52:00Z">
              <w:r w:rsidR="008265A7">
                <w:rPr>
                  <w:rFonts w:ascii="Arial" w:hAnsi="Arial" w:cs="Arial"/>
                </w:rPr>
                <w:t xml:space="preserve">True indicates the creative is HTTPS-compatible. </w:t>
              </w:r>
            </w:ins>
          </w:p>
          <w:p w14:paraId="32F9D8C4" w14:textId="7F3203D6" w:rsidR="00484334" w:rsidRPr="00104CDF" w:rsidRDefault="00484334"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Defaults to False.</w:t>
            </w:r>
          </w:p>
        </w:tc>
      </w:tr>
      <w:tr w:rsidR="00484334" w:rsidRPr="00104CDF" w14:paraId="2A962DA2" w14:textId="77777777" w:rsidTr="00A42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4FDD9DD9" w14:textId="3CCA1C5B" w:rsidR="00484334" w:rsidRPr="00727EB1" w:rsidRDefault="00484334" w:rsidP="00A42FE4">
            <w:pPr>
              <w:pStyle w:val="NormalBold"/>
              <w:rPr>
                <w:rFonts w:ascii="Arial" w:hAnsi="Arial" w:cs="Arial"/>
                <w:b/>
              </w:rPr>
            </w:pPr>
            <w:r w:rsidRPr="00727EB1">
              <w:rPr>
                <w:rFonts w:ascii="Arial" w:hAnsi="Arial" w:cs="Arial"/>
                <w:b/>
              </w:rPr>
              <w:t>Id</w:t>
            </w:r>
          </w:p>
        </w:tc>
        <w:tc>
          <w:tcPr>
            <w:tcW w:w="4051" w:type="pct"/>
          </w:tcPr>
          <w:p w14:paraId="03FD619B" w14:textId="30AEB364" w:rsidR="00484334" w:rsidRPr="00104CDF" w:rsidRDefault="00484334"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A system-generated opaque ID that uniquely identifies this resource.</w:t>
            </w:r>
          </w:p>
        </w:tc>
      </w:tr>
      <w:tr w:rsidR="00484334" w:rsidRPr="00104CDF" w14:paraId="4D66C342" w14:textId="77777777" w:rsidTr="00A42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12226BC8" w14:textId="3924BF1F" w:rsidR="00484334" w:rsidRPr="00727EB1" w:rsidRDefault="00484334" w:rsidP="00A42FE4">
            <w:pPr>
              <w:pStyle w:val="NormalBold"/>
              <w:rPr>
                <w:rFonts w:ascii="Arial" w:hAnsi="Arial" w:cs="Arial"/>
                <w:b/>
              </w:rPr>
            </w:pPr>
            <w:r w:rsidRPr="00727EB1">
              <w:rPr>
                <w:rFonts w:ascii="Arial" w:hAnsi="Arial" w:cs="Arial"/>
                <w:b/>
              </w:rPr>
              <w:t>Language</w:t>
            </w:r>
          </w:p>
        </w:tc>
        <w:tc>
          <w:tcPr>
            <w:tcW w:w="4051" w:type="pct"/>
          </w:tcPr>
          <w:p w14:paraId="4D8DA103" w14:textId="3354B0E3" w:rsidR="00484334" w:rsidRPr="00104CDF" w:rsidRDefault="00484334" w:rsidP="0074025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The ISO 639-1 language code that identifies the language used in the ad. For example, if the ad uses English, the ISO code would be EN.</w:t>
            </w:r>
            <w:r w:rsidR="000879DA">
              <w:rPr>
                <w:rFonts w:ascii="Arial" w:hAnsi="Arial" w:cs="Arial"/>
              </w:rPr>
              <w:t xml:space="preserve"> </w:t>
            </w:r>
            <w:ins w:id="297" w:author="Katie Stroud" w:date="2015-11-04T21:12:00Z">
              <w:r w:rsidR="000879DA">
                <w:rPr>
                  <w:rFonts w:ascii="Arial" w:hAnsi="Arial" w:cs="Arial"/>
                </w:rPr>
                <w:t>Publisher-</w:t>
              </w:r>
            </w:ins>
            <w:ins w:id="298" w:author="Katie Stroud" w:date="2015-11-04T21:13:00Z">
              <w:r w:rsidR="00851B09">
                <w:rPr>
                  <w:rFonts w:ascii="Arial" w:hAnsi="Arial" w:cs="Arial"/>
                </w:rPr>
                <w:t xml:space="preserve">supported </w:t>
              </w:r>
            </w:ins>
            <w:ins w:id="299" w:author="Katie Stroud" w:date="2015-11-04T21:12:00Z">
              <w:r w:rsidR="000879DA">
                <w:rPr>
                  <w:rFonts w:ascii="Arial" w:hAnsi="Arial" w:cs="Arial"/>
                </w:rPr>
                <w:t>languages are provided</w:t>
              </w:r>
            </w:ins>
            <w:ins w:id="300" w:author="Katie Stroud" w:date="2015-11-04T21:13:00Z">
              <w:r w:rsidR="00851B09">
                <w:rPr>
                  <w:rFonts w:ascii="Arial" w:hAnsi="Arial" w:cs="Arial"/>
                </w:rPr>
                <w:t xml:space="preserve"> using reference data</w:t>
              </w:r>
            </w:ins>
            <w:ins w:id="301" w:author="Katie Stroud" w:date="2015-11-04T21:19:00Z">
              <w:r w:rsidR="00851B09">
                <w:rPr>
                  <w:rFonts w:ascii="Arial" w:hAnsi="Arial" w:cs="Arial"/>
                </w:rPr>
                <w:t>.</w:t>
              </w:r>
              <w:r w:rsidR="008265A7">
                <w:rPr>
                  <w:rFonts w:ascii="Arial" w:hAnsi="Arial" w:cs="Arial"/>
                </w:rPr>
                <w:t xml:space="preserve"> See section </w:t>
              </w:r>
            </w:ins>
            <w:ins w:id="302" w:author="Katie Stroud" w:date="2015-11-18T17:09:00Z">
              <w:r w:rsidR="0074025B">
                <w:rPr>
                  <w:rFonts w:ascii="Arial" w:hAnsi="Arial" w:cs="Arial"/>
                </w:rPr>
                <w:fldChar w:fldCharType="begin"/>
              </w:r>
              <w:r w:rsidR="0074025B">
                <w:rPr>
                  <w:rFonts w:ascii="Arial" w:hAnsi="Arial" w:cs="Arial"/>
                </w:rPr>
                <w:instrText xml:space="preserve"> REF _Ref309485879 \r \h </w:instrText>
              </w:r>
              <w:r w:rsidR="0074025B">
                <w:rPr>
                  <w:rFonts w:ascii="Arial" w:hAnsi="Arial" w:cs="Arial"/>
                </w:rPr>
              </w:r>
            </w:ins>
            <w:r w:rsidR="0074025B">
              <w:rPr>
                <w:rFonts w:ascii="Arial" w:hAnsi="Arial" w:cs="Arial"/>
              </w:rPr>
              <w:fldChar w:fldCharType="separate"/>
            </w:r>
            <w:ins w:id="303" w:author="Katie Stroud" w:date="2015-11-18T17:09:00Z">
              <w:r w:rsidR="0074025B">
                <w:rPr>
                  <w:rFonts w:ascii="Arial" w:hAnsi="Arial" w:cs="Arial"/>
                </w:rPr>
                <w:t>4.10</w:t>
              </w:r>
              <w:r w:rsidR="0074025B">
                <w:rPr>
                  <w:rFonts w:ascii="Arial" w:hAnsi="Arial" w:cs="Arial"/>
                </w:rPr>
                <w:fldChar w:fldCharType="end"/>
              </w:r>
              <w:r w:rsidR="0074025B">
                <w:rPr>
                  <w:rFonts w:ascii="Arial" w:hAnsi="Arial" w:cs="Arial"/>
                </w:rPr>
                <w:t xml:space="preserve"> </w:t>
              </w:r>
            </w:ins>
            <w:ins w:id="304" w:author="Katie Stroud" w:date="2015-11-04T21:19:00Z">
              <w:r w:rsidR="00851B09">
                <w:rPr>
                  <w:rFonts w:ascii="Arial" w:hAnsi="Arial" w:cs="Arial"/>
                </w:rPr>
                <w:t>for more information.</w:t>
              </w:r>
            </w:ins>
          </w:p>
        </w:tc>
      </w:tr>
      <w:tr w:rsidR="00484334" w:rsidRPr="00104CDF" w14:paraId="0F7E5E7B" w14:textId="77777777" w:rsidTr="00A42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6FEA6A8E" w14:textId="08D8147C" w:rsidR="00484334" w:rsidRPr="00727EB1" w:rsidRDefault="00484334" w:rsidP="00A42FE4">
            <w:pPr>
              <w:pStyle w:val="NormalBold"/>
              <w:rPr>
                <w:rFonts w:ascii="Arial" w:hAnsi="Arial" w:cs="Arial"/>
                <w:b/>
              </w:rPr>
            </w:pPr>
            <w:proofErr w:type="spellStart"/>
            <w:r w:rsidRPr="00727EB1">
              <w:rPr>
                <w:rFonts w:ascii="Arial" w:hAnsi="Arial" w:cs="Arial"/>
                <w:b/>
              </w:rPr>
              <w:t>MaturityLevel</w:t>
            </w:r>
            <w:proofErr w:type="spellEnd"/>
          </w:p>
        </w:tc>
        <w:tc>
          <w:tcPr>
            <w:tcW w:w="4051" w:type="pct"/>
          </w:tcPr>
          <w:p w14:paraId="64968421" w14:textId="77777777" w:rsidR="00484334" w:rsidRPr="00104CDF" w:rsidRDefault="00484334" w:rsidP="001B690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The maturity level of the creative content. The following are the possible values.</w:t>
            </w:r>
          </w:p>
          <w:p w14:paraId="7D57D0D5" w14:textId="77777777" w:rsidR="00484334" w:rsidRPr="00104CDF" w:rsidRDefault="00484334" w:rsidP="002D7E76">
            <w:pPr>
              <w:pStyle w:val="ListParagraph"/>
              <w:widowControl/>
              <w:numPr>
                <w:ilvl w:val="0"/>
                <w:numId w:val="4"/>
              </w:num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Children</w:t>
            </w:r>
          </w:p>
          <w:p w14:paraId="2CF37C55" w14:textId="77777777" w:rsidR="00484334" w:rsidRPr="00104CDF" w:rsidRDefault="00484334" w:rsidP="002D7E76">
            <w:pPr>
              <w:pStyle w:val="ListParagraph"/>
              <w:widowControl/>
              <w:numPr>
                <w:ilvl w:val="0"/>
                <w:numId w:val="4"/>
              </w:num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General</w:t>
            </w:r>
          </w:p>
          <w:p w14:paraId="13F59396" w14:textId="77777777" w:rsidR="00484334" w:rsidRPr="00104CDF" w:rsidRDefault="00484334" w:rsidP="002D7E76">
            <w:pPr>
              <w:pStyle w:val="ListParagraph"/>
              <w:widowControl/>
              <w:numPr>
                <w:ilvl w:val="0"/>
                <w:numId w:val="4"/>
              </w:num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Mature</w:t>
            </w:r>
          </w:p>
          <w:p w14:paraId="0F06B5F0" w14:textId="4D090690" w:rsidR="00484334" w:rsidRPr="00104CDF" w:rsidRDefault="00484334" w:rsidP="0074025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 xml:space="preserve">At assignment time, the assignment must be rejected if the specified maturity level </w:t>
            </w:r>
            <w:ins w:id="305" w:author="Katie Stroud" w:date="2015-11-04T21:25:00Z">
              <w:r w:rsidR="000E2F91">
                <w:rPr>
                  <w:rFonts w:ascii="Arial" w:hAnsi="Arial" w:cs="Arial"/>
                </w:rPr>
                <w:t xml:space="preserve">for the creative </w:t>
              </w:r>
            </w:ins>
            <w:r w:rsidRPr="00104CDF">
              <w:rPr>
                <w:rFonts w:ascii="Arial" w:hAnsi="Arial" w:cs="Arial"/>
              </w:rPr>
              <w:t xml:space="preserve">does not match the maturity level of the product specified </w:t>
            </w:r>
            <w:del w:id="306" w:author="Katie Stroud" w:date="2015-11-18T17:10:00Z">
              <w:r w:rsidRPr="00104CDF" w:rsidDel="0074025B">
                <w:rPr>
                  <w:rFonts w:ascii="Arial" w:hAnsi="Arial" w:cs="Arial"/>
                </w:rPr>
                <w:delText>by the line</w:delText>
              </w:r>
            </w:del>
            <w:ins w:id="307" w:author="Katie Stroud" w:date="2015-11-18T17:10:00Z">
              <w:r w:rsidR="0074025B">
                <w:rPr>
                  <w:rFonts w:ascii="Arial" w:hAnsi="Arial" w:cs="Arial"/>
                </w:rPr>
                <w:t>in the LINE resource</w:t>
              </w:r>
            </w:ins>
            <w:r w:rsidRPr="00104CDF">
              <w:rPr>
                <w:rFonts w:ascii="Arial" w:hAnsi="Arial" w:cs="Arial"/>
              </w:rPr>
              <w:t>.</w:t>
            </w:r>
            <w:r w:rsidR="000E2F91">
              <w:rPr>
                <w:rFonts w:ascii="Arial" w:hAnsi="Arial" w:cs="Arial"/>
              </w:rPr>
              <w:t xml:space="preserve"> </w:t>
            </w:r>
            <w:r w:rsidRPr="00104CDF">
              <w:rPr>
                <w:rFonts w:ascii="Arial" w:hAnsi="Arial" w:cs="Arial"/>
              </w:rPr>
              <w:t>The default is General.</w:t>
            </w:r>
            <w:ins w:id="308" w:author="Katie Stroud" w:date="2015-11-04T21:23:00Z">
              <w:r w:rsidR="000E2F91">
                <w:rPr>
                  <w:rFonts w:ascii="Arial" w:hAnsi="Arial" w:cs="Arial"/>
                </w:rPr>
                <w:t xml:space="preserve"> Publisher support for this property is optional. Values are provided using referenc</w:t>
              </w:r>
              <w:r w:rsidR="002D7E76">
                <w:rPr>
                  <w:rFonts w:ascii="Arial" w:hAnsi="Arial" w:cs="Arial"/>
                </w:rPr>
                <w:t xml:space="preserve">e data as specified in section </w:t>
              </w:r>
            </w:ins>
            <w:ins w:id="309" w:author="Katie Stroud" w:date="2015-11-18T17:09:00Z">
              <w:r w:rsidR="0074025B">
                <w:rPr>
                  <w:rFonts w:ascii="Arial" w:hAnsi="Arial" w:cs="Arial"/>
                </w:rPr>
                <w:fldChar w:fldCharType="begin"/>
              </w:r>
              <w:r w:rsidR="0074025B">
                <w:rPr>
                  <w:rFonts w:ascii="Arial" w:hAnsi="Arial" w:cs="Arial"/>
                </w:rPr>
                <w:instrText xml:space="preserve"> REF _Ref309485909 \r \h </w:instrText>
              </w:r>
              <w:r w:rsidR="0074025B">
                <w:rPr>
                  <w:rFonts w:ascii="Arial" w:hAnsi="Arial" w:cs="Arial"/>
                </w:rPr>
              </w:r>
            </w:ins>
            <w:r w:rsidR="0074025B">
              <w:rPr>
                <w:rFonts w:ascii="Arial" w:hAnsi="Arial" w:cs="Arial"/>
              </w:rPr>
              <w:fldChar w:fldCharType="separate"/>
            </w:r>
            <w:ins w:id="310" w:author="Katie Stroud" w:date="2015-11-18T17:09:00Z">
              <w:r w:rsidR="0074025B">
                <w:rPr>
                  <w:rFonts w:ascii="Arial" w:hAnsi="Arial" w:cs="Arial"/>
                </w:rPr>
                <w:t>4.11</w:t>
              </w:r>
              <w:r w:rsidR="0074025B">
                <w:rPr>
                  <w:rFonts w:ascii="Arial" w:hAnsi="Arial" w:cs="Arial"/>
                </w:rPr>
                <w:fldChar w:fldCharType="end"/>
              </w:r>
              <w:r w:rsidR="0074025B">
                <w:rPr>
                  <w:rFonts w:ascii="Arial" w:hAnsi="Arial" w:cs="Arial"/>
                </w:rPr>
                <w:t>.</w:t>
              </w:r>
            </w:ins>
          </w:p>
        </w:tc>
      </w:tr>
      <w:tr w:rsidR="00484334" w:rsidRPr="00104CDF" w14:paraId="0BFAE3BF" w14:textId="77777777" w:rsidTr="00A42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5869024F" w14:textId="4489E03C" w:rsidR="00484334" w:rsidRPr="00727EB1" w:rsidRDefault="00484334" w:rsidP="00A42FE4">
            <w:pPr>
              <w:pStyle w:val="NormalBold"/>
              <w:rPr>
                <w:rFonts w:ascii="Arial" w:hAnsi="Arial" w:cs="Arial"/>
                <w:b/>
              </w:rPr>
            </w:pPr>
            <w:r w:rsidRPr="00727EB1">
              <w:rPr>
                <w:rFonts w:ascii="Arial" w:hAnsi="Arial" w:cs="Arial"/>
                <w:b/>
              </w:rPr>
              <w:t>Name</w:t>
            </w:r>
          </w:p>
        </w:tc>
        <w:tc>
          <w:tcPr>
            <w:tcW w:w="4051" w:type="pct"/>
          </w:tcPr>
          <w:p w14:paraId="4F8A696A" w14:textId="786C3E60" w:rsidR="00484334" w:rsidRPr="00104CDF" w:rsidRDefault="00484334"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04CDF">
              <w:rPr>
                <w:rFonts w:ascii="Arial" w:hAnsi="Arial" w:cs="Arial"/>
              </w:rPr>
              <w:t>The display name of the creative.</w:t>
            </w:r>
          </w:p>
        </w:tc>
      </w:tr>
      <w:tr w:rsidR="00484334" w:rsidRPr="00104CDF" w14:paraId="02624D69" w14:textId="77777777" w:rsidTr="00A42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640630D3" w14:textId="6BA1EE3F" w:rsidR="00484334" w:rsidRPr="00727EB1" w:rsidRDefault="00484334" w:rsidP="00A42FE4">
            <w:pPr>
              <w:pStyle w:val="NormalBold"/>
              <w:rPr>
                <w:rFonts w:ascii="Arial" w:hAnsi="Arial" w:cs="Arial"/>
                <w:b/>
              </w:rPr>
            </w:pPr>
            <w:proofErr w:type="spellStart"/>
            <w:r w:rsidRPr="00727EB1">
              <w:rPr>
                <w:rFonts w:ascii="Arial" w:hAnsi="Arial" w:cs="Arial"/>
                <w:b/>
              </w:rPr>
              <w:t>ProviderData</w:t>
            </w:r>
            <w:proofErr w:type="spellEnd"/>
          </w:p>
        </w:tc>
        <w:tc>
          <w:tcPr>
            <w:tcW w:w="4051" w:type="pct"/>
          </w:tcPr>
          <w:p w14:paraId="3E3DCD04" w14:textId="44B8918A" w:rsidR="00484334" w:rsidRPr="00104CDF" w:rsidRDefault="00484334" w:rsidP="001B690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 xml:space="preserve">An opaque </w:t>
            </w:r>
            <w:del w:id="311" w:author="Katie Stroud" w:date="2015-11-18T17:10:00Z">
              <w:r w:rsidRPr="00104CDF" w:rsidDel="0074025B">
                <w:rPr>
                  <w:rFonts w:ascii="Arial" w:hAnsi="Arial" w:cs="Arial"/>
                </w:rPr>
                <w:delText xml:space="preserve">blob </w:delText>
              </w:r>
            </w:del>
            <w:ins w:id="312" w:author="Katie Stroud" w:date="2015-11-18T17:10:00Z">
              <w:r w:rsidR="0074025B">
                <w:rPr>
                  <w:rFonts w:ascii="Arial" w:hAnsi="Arial" w:cs="Arial"/>
                </w:rPr>
                <w:t>CLOB</w:t>
              </w:r>
              <w:r w:rsidR="0074025B" w:rsidRPr="00104CDF">
                <w:rPr>
                  <w:rFonts w:ascii="Arial" w:hAnsi="Arial" w:cs="Arial"/>
                </w:rPr>
                <w:t xml:space="preserve"> </w:t>
              </w:r>
            </w:ins>
            <w:r w:rsidRPr="00104CDF">
              <w:rPr>
                <w:rFonts w:ascii="Arial" w:hAnsi="Arial" w:cs="Arial"/>
              </w:rPr>
              <w:t>of provider-defined data. Providers may use this field as needed (for example, to store an ID that correlates this object with resources within their system).</w:t>
            </w:r>
          </w:p>
          <w:p w14:paraId="5C8C032A" w14:textId="63EEDC1B" w:rsidR="00484334" w:rsidRPr="00104CDF" w:rsidRDefault="00484334"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04CDF">
              <w:rPr>
                <w:rFonts w:ascii="Arial" w:hAnsi="Arial" w:cs="Arial"/>
              </w:rPr>
              <w:t>Note that any provider that edits this object may override the data in this field. The data should include a marker that you can identify to ensure the data is yours.</w:t>
            </w:r>
          </w:p>
        </w:tc>
      </w:tr>
    </w:tbl>
    <w:p w14:paraId="0062CCFD" w14:textId="77777777" w:rsidR="00C5732C" w:rsidRDefault="00C5732C" w:rsidP="000C2068"/>
    <w:p w14:paraId="2A3C952E" w14:textId="6A903E5F" w:rsidR="00347BFC" w:rsidRDefault="00347BFC" w:rsidP="00347BFC">
      <w:pPr>
        <w:pStyle w:val="Heading2"/>
      </w:pPr>
      <w:bookmarkStart w:id="313" w:name="_Toc298671326"/>
      <w:bookmarkStart w:id="314" w:name="_Toc308251631"/>
      <w:bookmarkStart w:id="315" w:name="_Ref309486529"/>
      <w:r>
        <w:t>Line</w:t>
      </w:r>
      <w:bookmarkEnd w:id="313"/>
      <w:bookmarkEnd w:id="314"/>
      <w:bookmarkEnd w:id="315"/>
    </w:p>
    <w:p w14:paraId="68FBD3BC" w14:textId="2E46AC65" w:rsidR="00347BFC" w:rsidRPr="00347BFC" w:rsidRDefault="00347BFC" w:rsidP="00347BFC">
      <w:del w:id="316" w:author="Katie Stroud" w:date="2015-11-18T18:43:00Z">
        <w:r w:rsidRPr="00347BFC" w:rsidDel="00E06FA3">
          <w:delText>Defines a Line resource. A Line specifies the ad product to book, the quantity, and when the line runs.</w:delText>
        </w:r>
      </w:del>
      <w:ins w:id="317" w:author="Katie Stroud" w:date="2015-11-18T18:43:00Z">
        <w:r w:rsidR="00E06FA3">
          <w:t xml:space="preserve">Line resources are included in an order and provide details about the product being booked, status, start and end dates, and other settings for the order item. </w:t>
        </w:r>
      </w:ins>
    </w:p>
    <w:p w14:paraId="1FF6D4C6" w14:textId="39100698" w:rsidR="00347BFC" w:rsidDel="00E06FA3" w:rsidRDefault="00E06FA3" w:rsidP="00347BFC">
      <w:pPr>
        <w:rPr>
          <w:del w:id="318" w:author="Katie Stroud" w:date="2015-11-18T18:46:00Z"/>
        </w:rPr>
      </w:pPr>
      <w:ins w:id="319" w:author="Katie Stroud" w:date="2015-11-18T18:46:00Z">
        <w:r>
          <w:t>Creative are assigned to the LINE resource of an order using the ASSIGNMENT resource, which is specified in section</w:t>
        </w:r>
        <w:r>
          <w:t xml:space="preserve"> </w:t>
        </w:r>
        <w:r>
          <w:fldChar w:fldCharType="begin"/>
        </w:r>
        <w:r>
          <w:instrText xml:space="preserve"> REF _Ref309491742 \r \h </w:instrText>
        </w:r>
      </w:ins>
      <w:r>
        <w:fldChar w:fldCharType="separate"/>
      </w:r>
      <w:ins w:id="320" w:author="Katie Stroud" w:date="2015-11-18T18:46:00Z">
        <w:r>
          <w:t>2.2</w:t>
        </w:r>
        <w:r>
          <w:fldChar w:fldCharType="end"/>
        </w:r>
        <w:r>
          <w:t>.</w:t>
        </w:r>
      </w:ins>
      <w:del w:id="321" w:author="Katie Stroud" w:date="2015-11-18T18:46:00Z">
        <w:r w:rsidR="00347BFC" w:rsidRPr="00347BFC" w:rsidDel="00E06FA3">
          <w:delText xml:space="preserve">For information about assigning creatives to a line, </w:delText>
        </w:r>
        <w:r w:rsidR="00643DC4" w:rsidDel="00E06FA3">
          <w:fldChar w:fldCharType="begin"/>
        </w:r>
        <w:r w:rsidR="00643DC4" w:rsidDel="00E06FA3">
          <w:delInstrText xml:space="preserve"> HYPERLINK "nil" </w:delInstrText>
        </w:r>
        <w:r w:rsidR="00643DC4" w:rsidDel="00E06FA3">
          <w:fldChar w:fldCharType="separate"/>
        </w:r>
        <w:r w:rsidR="00347BFC" w:rsidRPr="00CC391B" w:rsidDel="00E06FA3">
          <w:rPr>
            <w:rStyle w:val="Hyperlink"/>
          </w:rPr>
          <w:delText>see Assignment</w:delText>
        </w:r>
        <w:r w:rsidR="00643DC4" w:rsidDel="00E06FA3">
          <w:rPr>
            <w:rStyle w:val="Hyperlink"/>
          </w:rPr>
          <w:fldChar w:fldCharType="end"/>
        </w:r>
        <w:r w:rsidR="00347BFC" w:rsidRPr="00347BFC" w:rsidDel="00E06FA3">
          <w:delText>.</w:delText>
        </w:r>
      </w:del>
    </w:p>
    <w:p w14:paraId="6F502E41" w14:textId="77777777" w:rsidR="00347BFC" w:rsidRDefault="00347BFC" w:rsidP="00347BFC">
      <w:r w:rsidRPr="00347BFC">
        <w:t>Notes: The user may update a line only if it’s in the Draft state. If the line is in the Reserved or Declined state, the user may call Reset to move the line back to the Draft state in order to update the line.</w:t>
      </w:r>
    </w:p>
    <w:tbl>
      <w:tblPr>
        <w:tblStyle w:val="MediumShading1-Accent3"/>
        <w:tblW w:w="0" w:type="auto"/>
        <w:tblLayout w:type="fixed"/>
        <w:tblCellMar>
          <w:top w:w="43" w:type="dxa"/>
          <w:left w:w="115" w:type="dxa"/>
          <w:bottom w:w="43" w:type="dxa"/>
          <w:right w:w="115" w:type="dxa"/>
        </w:tblCellMar>
        <w:tblLook w:val="04A0" w:firstRow="1" w:lastRow="0" w:firstColumn="1" w:lastColumn="0" w:noHBand="0" w:noVBand="1"/>
      </w:tblPr>
      <w:tblGrid>
        <w:gridCol w:w="2095"/>
        <w:gridCol w:w="1170"/>
        <w:gridCol w:w="1800"/>
        <w:gridCol w:w="1350"/>
        <w:gridCol w:w="1440"/>
        <w:gridCol w:w="1735"/>
      </w:tblGrid>
      <w:tr w:rsidR="00D5727C" w:rsidRPr="00B6616B" w14:paraId="684DC2ED" w14:textId="77777777" w:rsidTr="00D5727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095" w:type="dxa"/>
            <w:vAlign w:val="bottom"/>
          </w:tcPr>
          <w:p w14:paraId="1789EF67" w14:textId="77777777" w:rsidR="00727EB1" w:rsidRPr="00B6616B" w:rsidRDefault="00727EB1" w:rsidP="00727EB1">
            <w:pPr>
              <w:contextualSpacing/>
              <w:rPr>
                <w:rFonts w:ascii="Arial" w:hAnsi="Arial" w:cs="Arial"/>
              </w:rPr>
            </w:pPr>
            <w:r w:rsidRPr="00B6616B">
              <w:rPr>
                <w:rFonts w:ascii="Arial" w:hAnsi="Arial" w:cs="Arial"/>
              </w:rPr>
              <w:t>Property</w:t>
            </w:r>
          </w:p>
        </w:tc>
        <w:tc>
          <w:tcPr>
            <w:tcW w:w="1170" w:type="dxa"/>
            <w:vAlign w:val="bottom"/>
          </w:tcPr>
          <w:p w14:paraId="21B1FAC4" w14:textId="77777777" w:rsidR="00727EB1" w:rsidRPr="00B6616B" w:rsidRDefault="00727EB1" w:rsidP="00727EB1">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Type</w:t>
            </w:r>
          </w:p>
        </w:tc>
        <w:tc>
          <w:tcPr>
            <w:tcW w:w="1800" w:type="dxa"/>
            <w:vAlign w:val="bottom"/>
          </w:tcPr>
          <w:p w14:paraId="43EDFB75" w14:textId="77777777" w:rsidR="00727EB1" w:rsidRPr="00B6616B" w:rsidRDefault="00727EB1" w:rsidP="00727EB1">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Constraints</w:t>
            </w:r>
          </w:p>
        </w:tc>
        <w:tc>
          <w:tcPr>
            <w:tcW w:w="1350" w:type="dxa"/>
            <w:vAlign w:val="bottom"/>
          </w:tcPr>
          <w:p w14:paraId="1BD49192" w14:textId="77777777" w:rsidR="00727EB1" w:rsidRPr="00B6616B" w:rsidRDefault="00727EB1" w:rsidP="00727EB1">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Add</w:t>
            </w:r>
          </w:p>
        </w:tc>
        <w:tc>
          <w:tcPr>
            <w:tcW w:w="1440" w:type="dxa"/>
            <w:vAlign w:val="bottom"/>
          </w:tcPr>
          <w:p w14:paraId="44E14E41" w14:textId="77777777" w:rsidR="00727EB1" w:rsidRPr="00B6616B" w:rsidRDefault="00727EB1" w:rsidP="00727EB1">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Update</w:t>
            </w:r>
          </w:p>
        </w:tc>
        <w:tc>
          <w:tcPr>
            <w:tcW w:w="1735" w:type="dxa"/>
            <w:vAlign w:val="bottom"/>
          </w:tcPr>
          <w:p w14:paraId="1283E0A5" w14:textId="77777777" w:rsidR="00727EB1" w:rsidRPr="00B6616B" w:rsidRDefault="00727EB1" w:rsidP="00727EB1">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Publisher Req</w:t>
            </w:r>
            <w:r>
              <w:rPr>
                <w:rFonts w:ascii="Arial" w:hAnsi="Arial" w:cs="Arial"/>
              </w:rPr>
              <w:t>uirement</w:t>
            </w:r>
          </w:p>
        </w:tc>
      </w:tr>
      <w:tr w:rsidR="00D5727C" w:rsidRPr="00104CDF" w14:paraId="36A37AF3" w14:textId="77777777" w:rsidTr="00D57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0A3BE5A7" w14:textId="33FB7BDC" w:rsidR="00D163F3" w:rsidRPr="00104CDF" w:rsidRDefault="00D163F3" w:rsidP="00727EB1">
            <w:pPr>
              <w:contextualSpacing/>
              <w:rPr>
                <w:rFonts w:ascii="Arial" w:hAnsi="Arial" w:cs="Arial"/>
              </w:rPr>
            </w:pPr>
            <w:proofErr w:type="spellStart"/>
            <w:r w:rsidRPr="002D06AD">
              <w:rPr>
                <w:rFonts w:ascii="Arial" w:hAnsi="Arial" w:cs="Arial"/>
              </w:rPr>
              <w:t>BookingStatus</w:t>
            </w:r>
            <w:proofErr w:type="spellEnd"/>
          </w:p>
        </w:tc>
        <w:tc>
          <w:tcPr>
            <w:tcW w:w="1170" w:type="dxa"/>
          </w:tcPr>
          <w:p w14:paraId="36E5EC32" w14:textId="51CB6AE2" w:rsidR="00D163F3" w:rsidRPr="00104CDF"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String</w:t>
            </w:r>
          </w:p>
        </w:tc>
        <w:tc>
          <w:tcPr>
            <w:tcW w:w="1800" w:type="dxa"/>
          </w:tcPr>
          <w:p w14:paraId="2DA2FA4E" w14:textId="18CB8CD7" w:rsidR="00D163F3" w:rsidRPr="00104CDF" w:rsidRDefault="002D7E76"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ins w:id="322" w:author="Katie Stroud" w:date="2015-11-16T18:56:00Z">
              <w:r>
                <w:rPr>
                  <w:rFonts w:ascii="Arial" w:hAnsi="Arial" w:cs="Arial"/>
                </w:rPr>
                <w:t xml:space="preserve">See description </w:t>
              </w:r>
              <w:r>
                <w:rPr>
                  <w:rFonts w:ascii="Arial" w:hAnsi="Arial" w:cs="Arial"/>
                </w:rPr>
                <w:lastRenderedPageBreak/>
                <w:t>for</w:t>
              </w:r>
            </w:ins>
            <w:ins w:id="323" w:author="Katie Stroud" w:date="2015-11-04T15:08:00Z">
              <w:r w:rsidR="00284C53">
                <w:rPr>
                  <w:rFonts w:ascii="Arial" w:hAnsi="Arial" w:cs="Arial"/>
                </w:rPr>
                <w:t xml:space="preserve"> accepted values</w:t>
              </w:r>
            </w:ins>
          </w:p>
        </w:tc>
        <w:tc>
          <w:tcPr>
            <w:tcW w:w="1350" w:type="dxa"/>
          </w:tcPr>
          <w:p w14:paraId="60694864" w14:textId="03D03047" w:rsidR="00D163F3" w:rsidRPr="00104CDF"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lastRenderedPageBreak/>
              <w:t>Read-only</w:t>
            </w:r>
          </w:p>
        </w:tc>
        <w:tc>
          <w:tcPr>
            <w:tcW w:w="1440" w:type="dxa"/>
          </w:tcPr>
          <w:p w14:paraId="420B1E29" w14:textId="64D8D4E7" w:rsidR="00D163F3" w:rsidRPr="00104CDF"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Read-only</w:t>
            </w:r>
          </w:p>
        </w:tc>
        <w:tc>
          <w:tcPr>
            <w:tcW w:w="1735" w:type="dxa"/>
          </w:tcPr>
          <w:p w14:paraId="3F90F212" w14:textId="6D6C9C33" w:rsidR="00D163F3" w:rsidRPr="00104CDF"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Must support</w:t>
            </w:r>
          </w:p>
        </w:tc>
      </w:tr>
      <w:tr w:rsidR="00D5727C" w:rsidRPr="00104CDF" w14:paraId="668F7EF8" w14:textId="77777777" w:rsidTr="00D572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38B09106" w14:textId="7AB13B26" w:rsidR="00D163F3" w:rsidRPr="00104CDF" w:rsidRDefault="00D163F3" w:rsidP="00727EB1">
            <w:pPr>
              <w:contextualSpacing/>
              <w:rPr>
                <w:rFonts w:ascii="Arial" w:hAnsi="Arial" w:cs="Arial"/>
              </w:rPr>
            </w:pPr>
            <w:r w:rsidRPr="002D06AD">
              <w:rPr>
                <w:rFonts w:ascii="Arial" w:hAnsi="Arial" w:cs="Arial"/>
              </w:rPr>
              <w:lastRenderedPageBreak/>
              <w:t>Comment</w:t>
            </w:r>
          </w:p>
        </w:tc>
        <w:tc>
          <w:tcPr>
            <w:tcW w:w="1170" w:type="dxa"/>
          </w:tcPr>
          <w:p w14:paraId="68B8575D" w14:textId="7C370CEC" w:rsidR="00D163F3" w:rsidRPr="00104CDF"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String</w:t>
            </w:r>
          </w:p>
        </w:tc>
        <w:tc>
          <w:tcPr>
            <w:tcW w:w="1800" w:type="dxa"/>
          </w:tcPr>
          <w:p w14:paraId="02FC6FDE" w14:textId="310C9302" w:rsidR="00D163F3" w:rsidRPr="00104CDF" w:rsidRDefault="00D163F3"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Max</w:t>
            </w:r>
            <w:r w:rsidRPr="002D06AD">
              <w:rPr>
                <w:rFonts w:ascii="Arial" w:hAnsi="Arial" w:cs="Arial"/>
              </w:rPr>
              <w:t xml:space="preserve"> 255 </w:t>
            </w:r>
            <w:r>
              <w:rPr>
                <w:rFonts w:ascii="Arial" w:hAnsi="Arial" w:cs="Arial"/>
              </w:rPr>
              <w:t>char</w:t>
            </w:r>
          </w:p>
        </w:tc>
        <w:tc>
          <w:tcPr>
            <w:tcW w:w="1350" w:type="dxa"/>
          </w:tcPr>
          <w:p w14:paraId="295C4C66" w14:textId="4945F6B1" w:rsidR="00D163F3" w:rsidRPr="00104CDF"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Optional</w:t>
            </w:r>
          </w:p>
        </w:tc>
        <w:tc>
          <w:tcPr>
            <w:tcW w:w="1440" w:type="dxa"/>
          </w:tcPr>
          <w:p w14:paraId="54EBBA1A" w14:textId="1C15C410" w:rsidR="00D163F3" w:rsidRPr="00104CDF"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Optional</w:t>
            </w:r>
          </w:p>
        </w:tc>
        <w:tc>
          <w:tcPr>
            <w:tcW w:w="1735" w:type="dxa"/>
          </w:tcPr>
          <w:p w14:paraId="724F4824" w14:textId="0A0F5289" w:rsidR="00D163F3" w:rsidRPr="00104CDF"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May support</w:t>
            </w:r>
          </w:p>
        </w:tc>
      </w:tr>
      <w:tr w:rsidR="00D5727C" w:rsidRPr="00104CDF" w14:paraId="3B9DF800" w14:textId="77777777" w:rsidTr="00D57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2A06CD88" w14:textId="08DE1881" w:rsidR="00D163F3" w:rsidRPr="00104CDF" w:rsidRDefault="00D163F3" w:rsidP="00727EB1">
            <w:pPr>
              <w:contextualSpacing/>
              <w:rPr>
                <w:rFonts w:ascii="Arial" w:hAnsi="Arial" w:cs="Arial"/>
              </w:rPr>
            </w:pPr>
            <w:r w:rsidRPr="002D06AD">
              <w:rPr>
                <w:rFonts w:ascii="Arial" w:hAnsi="Arial" w:cs="Arial"/>
              </w:rPr>
              <w:t>Cost</w:t>
            </w:r>
          </w:p>
        </w:tc>
        <w:tc>
          <w:tcPr>
            <w:tcW w:w="1170" w:type="dxa"/>
          </w:tcPr>
          <w:p w14:paraId="6207A149" w14:textId="4B5ED252" w:rsidR="00D163F3" w:rsidRPr="00104CDF"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Decimal</w:t>
            </w:r>
          </w:p>
        </w:tc>
        <w:tc>
          <w:tcPr>
            <w:tcW w:w="1800" w:type="dxa"/>
          </w:tcPr>
          <w:p w14:paraId="59C36747" w14:textId="48C87342" w:rsidR="00D163F3" w:rsidRPr="00104CDF" w:rsidRDefault="002D7E76"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ins w:id="324" w:author="Katie Stroud" w:date="2015-11-16T18:57:00Z">
              <w:r>
                <w:rPr>
                  <w:rFonts w:ascii="Arial" w:hAnsi="Arial" w:cs="Arial"/>
                </w:rPr>
                <w:t>Value in currency for the order</w:t>
              </w:r>
            </w:ins>
          </w:p>
        </w:tc>
        <w:tc>
          <w:tcPr>
            <w:tcW w:w="1350" w:type="dxa"/>
          </w:tcPr>
          <w:p w14:paraId="385DEF00" w14:textId="0FB77C3E" w:rsidR="00D163F3" w:rsidRPr="00104CDF"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Read-only</w:t>
            </w:r>
          </w:p>
        </w:tc>
        <w:tc>
          <w:tcPr>
            <w:tcW w:w="1440" w:type="dxa"/>
          </w:tcPr>
          <w:p w14:paraId="06A6B589" w14:textId="0D2611F2" w:rsidR="00D163F3" w:rsidRPr="00104CDF"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Read-only</w:t>
            </w:r>
          </w:p>
        </w:tc>
        <w:tc>
          <w:tcPr>
            <w:tcW w:w="1735" w:type="dxa"/>
          </w:tcPr>
          <w:p w14:paraId="448EF6C7" w14:textId="088B25F8" w:rsidR="00D163F3" w:rsidRPr="00104CDF"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Must support</w:t>
            </w:r>
          </w:p>
        </w:tc>
      </w:tr>
      <w:tr w:rsidR="00D5727C" w:rsidRPr="00104CDF" w14:paraId="113608CF" w14:textId="77777777" w:rsidTr="00D572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363FEB52" w14:textId="5D3C3F48" w:rsidR="00D163F3" w:rsidRPr="00104CDF" w:rsidRDefault="00D163F3" w:rsidP="00727EB1">
            <w:pPr>
              <w:contextualSpacing/>
              <w:rPr>
                <w:rFonts w:ascii="Arial" w:hAnsi="Arial" w:cs="Arial"/>
              </w:rPr>
            </w:pPr>
            <w:proofErr w:type="spellStart"/>
            <w:r w:rsidRPr="002D06AD">
              <w:rPr>
                <w:rFonts w:ascii="Arial" w:hAnsi="Arial" w:cs="Arial"/>
              </w:rPr>
              <w:t>EndDate</w:t>
            </w:r>
            <w:proofErr w:type="spellEnd"/>
          </w:p>
        </w:tc>
        <w:tc>
          <w:tcPr>
            <w:tcW w:w="1170" w:type="dxa"/>
          </w:tcPr>
          <w:p w14:paraId="4D338207" w14:textId="6B54A317" w:rsidR="00D163F3" w:rsidRPr="00104CDF"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String</w:t>
            </w:r>
          </w:p>
        </w:tc>
        <w:tc>
          <w:tcPr>
            <w:tcW w:w="1800" w:type="dxa"/>
          </w:tcPr>
          <w:p w14:paraId="4C102D32" w14:textId="5CCF40CE" w:rsidR="00D163F3" w:rsidRPr="00104CDF"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Max</w:t>
            </w:r>
            <w:r w:rsidRPr="002D06AD">
              <w:rPr>
                <w:rFonts w:ascii="Arial" w:hAnsi="Arial" w:cs="Arial"/>
              </w:rPr>
              <w:t xml:space="preserve"> 26 </w:t>
            </w:r>
            <w:r>
              <w:rPr>
                <w:rFonts w:ascii="Arial" w:hAnsi="Arial" w:cs="Arial"/>
              </w:rPr>
              <w:t>char</w:t>
            </w:r>
            <w:ins w:id="325" w:author="Katie Stroud" w:date="2015-11-04T21:27:00Z">
              <w:r w:rsidR="000E2F91">
                <w:rPr>
                  <w:rFonts w:ascii="Arial" w:hAnsi="Arial" w:cs="Arial"/>
                </w:rPr>
                <w:t xml:space="preserve"> ISO-8601</w:t>
              </w:r>
            </w:ins>
          </w:p>
        </w:tc>
        <w:tc>
          <w:tcPr>
            <w:tcW w:w="1350" w:type="dxa"/>
          </w:tcPr>
          <w:p w14:paraId="23A2AB29" w14:textId="3F42EB2A" w:rsidR="00D163F3" w:rsidRPr="00104CDF"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Required</w:t>
            </w:r>
          </w:p>
        </w:tc>
        <w:tc>
          <w:tcPr>
            <w:tcW w:w="1440" w:type="dxa"/>
          </w:tcPr>
          <w:p w14:paraId="328D0F20" w14:textId="0544727E" w:rsidR="00D163F3" w:rsidRPr="00104CDF"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Optional</w:t>
            </w:r>
          </w:p>
        </w:tc>
        <w:tc>
          <w:tcPr>
            <w:tcW w:w="1735" w:type="dxa"/>
          </w:tcPr>
          <w:p w14:paraId="688A002F" w14:textId="2DE90326" w:rsidR="00D163F3" w:rsidRPr="00104CDF"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Must support</w:t>
            </w:r>
          </w:p>
        </w:tc>
      </w:tr>
      <w:tr w:rsidR="00D5727C" w:rsidRPr="00104CDF" w14:paraId="4654B8C5" w14:textId="77777777" w:rsidTr="00D57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60FC98BB" w14:textId="5F2A8532" w:rsidR="00D163F3" w:rsidRPr="00104CDF" w:rsidRDefault="00D163F3" w:rsidP="00727EB1">
            <w:pPr>
              <w:contextualSpacing/>
              <w:rPr>
                <w:rFonts w:ascii="Arial" w:hAnsi="Arial" w:cs="Arial"/>
              </w:rPr>
            </w:pPr>
            <w:proofErr w:type="spellStart"/>
            <w:r w:rsidRPr="002D06AD">
              <w:rPr>
                <w:rFonts w:ascii="Arial" w:hAnsi="Arial" w:cs="Arial"/>
              </w:rPr>
              <w:t>FrequencyCount</w:t>
            </w:r>
            <w:proofErr w:type="spellEnd"/>
          </w:p>
        </w:tc>
        <w:tc>
          <w:tcPr>
            <w:tcW w:w="1170" w:type="dxa"/>
          </w:tcPr>
          <w:p w14:paraId="557C2C3A" w14:textId="7D44B86F" w:rsidR="00D163F3" w:rsidRPr="00104CDF"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Byte</w:t>
            </w:r>
          </w:p>
        </w:tc>
        <w:tc>
          <w:tcPr>
            <w:tcW w:w="1800" w:type="dxa"/>
          </w:tcPr>
          <w:p w14:paraId="17B9954C" w14:textId="77777777" w:rsidR="00D163F3" w:rsidRPr="00104CDF"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350" w:type="dxa"/>
          </w:tcPr>
          <w:p w14:paraId="45A1517C" w14:textId="50648265" w:rsidR="00D163F3" w:rsidRPr="00104CDF"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Optional</w:t>
            </w:r>
          </w:p>
        </w:tc>
        <w:tc>
          <w:tcPr>
            <w:tcW w:w="1440" w:type="dxa"/>
          </w:tcPr>
          <w:p w14:paraId="58BFE9D2" w14:textId="3AEB3123" w:rsidR="00D163F3" w:rsidRPr="00104CDF"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Optional</w:t>
            </w:r>
          </w:p>
        </w:tc>
        <w:tc>
          <w:tcPr>
            <w:tcW w:w="1735" w:type="dxa"/>
          </w:tcPr>
          <w:p w14:paraId="557A0D15" w14:textId="6BC8DA63" w:rsidR="00D163F3" w:rsidRPr="00104CDF"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Should support</w:t>
            </w:r>
          </w:p>
        </w:tc>
      </w:tr>
      <w:tr w:rsidR="00D5727C" w:rsidRPr="00104CDF" w14:paraId="10020862" w14:textId="77777777" w:rsidTr="00D572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4D88716B" w14:textId="390857D1" w:rsidR="00D163F3" w:rsidRPr="002D06AD" w:rsidRDefault="00D163F3" w:rsidP="00727EB1">
            <w:pPr>
              <w:contextualSpacing/>
              <w:rPr>
                <w:rFonts w:ascii="Arial" w:hAnsi="Arial" w:cs="Arial"/>
              </w:rPr>
            </w:pPr>
            <w:proofErr w:type="spellStart"/>
            <w:r w:rsidRPr="002D06AD">
              <w:rPr>
                <w:rFonts w:ascii="Arial" w:hAnsi="Arial" w:cs="Arial"/>
              </w:rPr>
              <w:t>FrequencyInterval</w:t>
            </w:r>
            <w:proofErr w:type="spellEnd"/>
          </w:p>
        </w:tc>
        <w:tc>
          <w:tcPr>
            <w:tcW w:w="1170" w:type="dxa"/>
          </w:tcPr>
          <w:p w14:paraId="0673F303" w14:textId="101DB9F5"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String</w:t>
            </w:r>
          </w:p>
        </w:tc>
        <w:tc>
          <w:tcPr>
            <w:tcW w:w="1800" w:type="dxa"/>
          </w:tcPr>
          <w:p w14:paraId="293E651A" w14:textId="1F27B4D0" w:rsidR="00D163F3" w:rsidRPr="00104CDF"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Max</w:t>
            </w:r>
            <w:r w:rsidRPr="002D06AD">
              <w:rPr>
                <w:rFonts w:ascii="Arial" w:hAnsi="Arial" w:cs="Arial"/>
              </w:rPr>
              <w:t xml:space="preserve"> 5 </w:t>
            </w:r>
            <w:r>
              <w:rPr>
                <w:rFonts w:ascii="Arial" w:hAnsi="Arial" w:cs="Arial"/>
              </w:rPr>
              <w:t>char</w:t>
            </w:r>
          </w:p>
        </w:tc>
        <w:tc>
          <w:tcPr>
            <w:tcW w:w="1350" w:type="dxa"/>
          </w:tcPr>
          <w:p w14:paraId="59B953F6" w14:textId="70279575"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Optional</w:t>
            </w:r>
          </w:p>
        </w:tc>
        <w:tc>
          <w:tcPr>
            <w:tcW w:w="1440" w:type="dxa"/>
          </w:tcPr>
          <w:p w14:paraId="35D6E314" w14:textId="399DAAC2"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Optional</w:t>
            </w:r>
          </w:p>
        </w:tc>
        <w:tc>
          <w:tcPr>
            <w:tcW w:w="1735" w:type="dxa"/>
          </w:tcPr>
          <w:p w14:paraId="0FD24086" w14:textId="70AC94B0"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Should support</w:t>
            </w:r>
          </w:p>
        </w:tc>
      </w:tr>
      <w:tr w:rsidR="00D5727C" w:rsidRPr="00104CDF" w14:paraId="443C0F59" w14:textId="77777777" w:rsidTr="00D57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3FE6EDA5" w14:textId="4F25AEDC" w:rsidR="00D163F3" w:rsidRPr="002D06AD" w:rsidRDefault="00D163F3" w:rsidP="00727EB1">
            <w:pPr>
              <w:contextualSpacing/>
              <w:rPr>
                <w:rFonts w:ascii="Arial" w:hAnsi="Arial" w:cs="Arial"/>
              </w:rPr>
            </w:pPr>
            <w:r w:rsidRPr="002D06AD">
              <w:rPr>
                <w:rFonts w:ascii="Arial" w:hAnsi="Arial" w:cs="Arial"/>
              </w:rPr>
              <w:t>Id</w:t>
            </w:r>
          </w:p>
        </w:tc>
        <w:tc>
          <w:tcPr>
            <w:tcW w:w="1170" w:type="dxa"/>
          </w:tcPr>
          <w:p w14:paraId="1937BAF2" w14:textId="73B20C7B"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String</w:t>
            </w:r>
          </w:p>
        </w:tc>
        <w:tc>
          <w:tcPr>
            <w:tcW w:w="1800" w:type="dxa"/>
          </w:tcPr>
          <w:p w14:paraId="0A0B8DE4" w14:textId="0F006A1E"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w:t>
            </w:r>
            <w:r w:rsidRPr="002D06AD">
              <w:rPr>
                <w:rFonts w:ascii="Arial" w:hAnsi="Arial" w:cs="Arial"/>
              </w:rPr>
              <w:t xml:space="preserve"> 36 </w:t>
            </w:r>
            <w:r>
              <w:rPr>
                <w:rFonts w:ascii="Arial" w:hAnsi="Arial" w:cs="Arial"/>
              </w:rPr>
              <w:t>char</w:t>
            </w:r>
          </w:p>
        </w:tc>
        <w:tc>
          <w:tcPr>
            <w:tcW w:w="1350" w:type="dxa"/>
          </w:tcPr>
          <w:p w14:paraId="784F0B3D" w14:textId="5928AB2A"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Read-only</w:t>
            </w:r>
          </w:p>
        </w:tc>
        <w:tc>
          <w:tcPr>
            <w:tcW w:w="1440" w:type="dxa"/>
          </w:tcPr>
          <w:p w14:paraId="0B6F11D5" w14:textId="083B570F"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Read-only</w:t>
            </w:r>
          </w:p>
        </w:tc>
        <w:tc>
          <w:tcPr>
            <w:tcW w:w="1735" w:type="dxa"/>
          </w:tcPr>
          <w:p w14:paraId="3F0BD6CB" w14:textId="67878408"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Must support</w:t>
            </w:r>
          </w:p>
        </w:tc>
      </w:tr>
      <w:tr w:rsidR="00D5727C" w:rsidRPr="00104CDF" w14:paraId="17E3C19D" w14:textId="77777777" w:rsidTr="00D572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6445CAFF" w14:textId="17877470" w:rsidR="00D163F3" w:rsidRPr="002D06AD" w:rsidRDefault="00D163F3" w:rsidP="00727EB1">
            <w:pPr>
              <w:contextualSpacing/>
              <w:rPr>
                <w:rFonts w:ascii="Arial" w:hAnsi="Arial" w:cs="Arial"/>
              </w:rPr>
            </w:pPr>
            <w:r w:rsidRPr="002D06AD">
              <w:rPr>
                <w:rFonts w:ascii="Arial" w:hAnsi="Arial" w:cs="Arial"/>
              </w:rPr>
              <w:t>Quantity</w:t>
            </w:r>
          </w:p>
        </w:tc>
        <w:tc>
          <w:tcPr>
            <w:tcW w:w="1170" w:type="dxa"/>
          </w:tcPr>
          <w:p w14:paraId="64898129" w14:textId="428A9C58"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Long</w:t>
            </w:r>
          </w:p>
        </w:tc>
        <w:tc>
          <w:tcPr>
            <w:tcW w:w="1800" w:type="dxa"/>
          </w:tcPr>
          <w:p w14:paraId="0A2CEAA6" w14:textId="77777777"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350" w:type="dxa"/>
          </w:tcPr>
          <w:p w14:paraId="7832933B" w14:textId="5A9CA386"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Optional</w:t>
            </w:r>
          </w:p>
        </w:tc>
        <w:tc>
          <w:tcPr>
            <w:tcW w:w="1440" w:type="dxa"/>
          </w:tcPr>
          <w:p w14:paraId="47472FBA" w14:textId="463A376D"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Optional</w:t>
            </w:r>
          </w:p>
        </w:tc>
        <w:tc>
          <w:tcPr>
            <w:tcW w:w="1735" w:type="dxa"/>
          </w:tcPr>
          <w:p w14:paraId="10FEBEA0" w14:textId="426D3214"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Must support</w:t>
            </w:r>
          </w:p>
        </w:tc>
      </w:tr>
      <w:tr w:rsidR="00D5727C" w:rsidRPr="00104CDF" w14:paraId="2F685A3F" w14:textId="77777777" w:rsidTr="00D57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706CA9C5" w14:textId="515AFE39" w:rsidR="00D163F3" w:rsidRPr="002D06AD" w:rsidRDefault="00D163F3" w:rsidP="00727EB1">
            <w:pPr>
              <w:contextualSpacing/>
              <w:rPr>
                <w:rFonts w:ascii="Arial" w:hAnsi="Arial" w:cs="Arial"/>
              </w:rPr>
            </w:pPr>
            <w:r w:rsidRPr="002D06AD">
              <w:rPr>
                <w:rFonts w:ascii="Arial" w:hAnsi="Arial" w:cs="Arial"/>
              </w:rPr>
              <w:t>Name</w:t>
            </w:r>
          </w:p>
        </w:tc>
        <w:tc>
          <w:tcPr>
            <w:tcW w:w="1170" w:type="dxa"/>
          </w:tcPr>
          <w:p w14:paraId="13B9D172" w14:textId="2AD7BAA8"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String</w:t>
            </w:r>
          </w:p>
        </w:tc>
        <w:tc>
          <w:tcPr>
            <w:tcW w:w="1800" w:type="dxa"/>
          </w:tcPr>
          <w:p w14:paraId="5AA4C506" w14:textId="2C2FF7F5"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w:t>
            </w:r>
            <w:r w:rsidRPr="002D06AD">
              <w:rPr>
                <w:rFonts w:ascii="Arial" w:hAnsi="Arial" w:cs="Arial"/>
              </w:rPr>
              <w:t xml:space="preserve"> 200 </w:t>
            </w:r>
            <w:r>
              <w:rPr>
                <w:rFonts w:ascii="Arial" w:hAnsi="Arial" w:cs="Arial"/>
              </w:rPr>
              <w:t>char</w:t>
            </w:r>
          </w:p>
        </w:tc>
        <w:tc>
          <w:tcPr>
            <w:tcW w:w="1350" w:type="dxa"/>
          </w:tcPr>
          <w:p w14:paraId="7E27635F" w14:textId="49A9BF4A"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Required</w:t>
            </w:r>
          </w:p>
        </w:tc>
        <w:tc>
          <w:tcPr>
            <w:tcW w:w="1440" w:type="dxa"/>
          </w:tcPr>
          <w:p w14:paraId="481C3ECE" w14:textId="101C4BEF"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Optional</w:t>
            </w:r>
          </w:p>
        </w:tc>
        <w:tc>
          <w:tcPr>
            <w:tcW w:w="1735" w:type="dxa"/>
          </w:tcPr>
          <w:p w14:paraId="7EA23215" w14:textId="2899BF55"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Must support</w:t>
            </w:r>
          </w:p>
        </w:tc>
      </w:tr>
      <w:tr w:rsidR="00D5727C" w:rsidRPr="00104CDF" w14:paraId="354E4F36" w14:textId="77777777" w:rsidTr="00D572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131328CD" w14:textId="18419CD1" w:rsidR="00D163F3" w:rsidRPr="002D06AD" w:rsidRDefault="00D163F3" w:rsidP="00727EB1">
            <w:pPr>
              <w:contextualSpacing/>
              <w:rPr>
                <w:rFonts w:ascii="Arial" w:hAnsi="Arial" w:cs="Arial"/>
              </w:rPr>
            </w:pPr>
            <w:proofErr w:type="spellStart"/>
            <w:r w:rsidRPr="002D06AD">
              <w:rPr>
                <w:rFonts w:ascii="Arial" w:hAnsi="Arial" w:cs="Arial"/>
              </w:rPr>
              <w:t>OrderId</w:t>
            </w:r>
            <w:proofErr w:type="spellEnd"/>
          </w:p>
        </w:tc>
        <w:tc>
          <w:tcPr>
            <w:tcW w:w="1170" w:type="dxa"/>
          </w:tcPr>
          <w:p w14:paraId="6110FC90" w14:textId="2829BB5E"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String</w:t>
            </w:r>
          </w:p>
        </w:tc>
        <w:tc>
          <w:tcPr>
            <w:tcW w:w="1800" w:type="dxa"/>
          </w:tcPr>
          <w:p w14:paraId="63B61413" w14:textId="3B19B493"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Max</w:t>
            </w:r>
            <w:r w:rsidRPr="002D06AD">
              <w:rPr>
                <w:rFonts w:ascii="Arial" w:hAnsi="Arial" w:cs="Arial"/>
              </w:rPr>
              <w:t xml:space="preserve"> 36 </w:t>
            </w:r>
            <w:r>
              <w:rPr>
                <w:rFonts w:ascii="Arial" w:hAnsi="Arial" w:cs="Arial"/>
              </w:rPr>
              <w:t>char</w:t>
            </w:r>
          </w:p>
        </w:tc>
        <w:tc>
          <w:tcPr>
            <w:tcW w:w="1350" w:type="dxa"/>
          </w:tcPr>
          <w:p w14:paraId="5B2D0F17" w14:textId="4FF7E534"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Read-only</w:t>
            </w:r>
          </w:p>
        </w:tc>
        <w:tc>
          <w:tcPr>
            <w:tcW w:w="1440" w:type="dxa"/>
          </w:tcPr>
          <w:p w14:paraId="6AA8DEA9" w14:textId="7420D594"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Read-only</w:t>
            </w:r>
          </w:p>
        </w:tc>
        <w:tc>
          <w:tcPr>
            <w:tcW w:w="1735" w:type="dxa"/>
          </w:tcPr>
          <w:p w14:paraId="6B72FC84" w14:textId="2AAE78DE"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Must support</w:t>
            </w:r>
          </w:p>
        </w:tc>
      </w:tr>
      <w:tr w:rsidR="00D5727C" w:rsidRPr="00104CDF" w14:paraId="36B425D5" w14:textId="77777777" w:rsidTr="00D57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61D459AF" w14:textId="381C3625" w:rsidR="00D163F3" w:rsidRPr="002D06AD" w:rsidRDefault="00D163F3" w:rsidP="00727EB1">
            <w:pPr>
              <w:contextualSpacing/>
              <w:rPr>
                <w:rFonts w:ascii="Arial" w:hAnsi="Arial" w:cs="Arial"/>
              </w:rPr>
            </w:pPr>
            <w:proofErr w:type="spellStart"/>
            <w:r w:rsidRPr="002D06AD">
              <w:rPr>
                <w:rFonts w:ascii="Arial" w:hAnsi="Arial" w:cs="Arial"/>
              </w:rPr>
              <w:t>ProductId</w:t>
            </w:r>
            <w:proofErr w:type="spellEnd"/>
          </w:p>
        </w:tc>
        <w:tc>
          <w:tcPr>
            <w:tcW w:w="1170" w:type="dxa"/>
          </w:tcPr>
          <w:p w14:paraId="2A816651" w14:textId="2D55F425"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String</w:t>
            </w:r>
          </w:p>
        </w:tc>
        <w:tc>
          <w:tcPr>
            <w:tcW w:w="1800" w:type="dxa"/>
          </w:tcPr>
          <w:p w14:paraId="413EFFCD" w14:textId="4E5A4E4D"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w:t>
            </w:r>
            <w:r w:rsidRPr="002D06AD">
              <w:rPr>
                <w:rFonts w:ascii="Arial" w:hAnsi="Arial" w:cs="Arial"/>
              </w:rPr>
              <w:t xml:space="preserve"> 36 </w:t>
            </w:r>
            <w:r>
              <w:rPr>
                <w:rFonts w:ascii="Arial" w:hAnsi="Arial" w:cs="Arial"/>
              </w:rPr>
              <w:t>char</w:t>
            </w:r>
          </w:p>
        </w:tc>
        <w:tc>
          <w:tcPr>
            <w:tcW w:w="1350" w:type="dxa"/>
          </w:tcPr>
          <w:p w14:paraId="28E8352A" w14:textId="45F1BA7E"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Required</w:t>
            </w:r>
          </w:p>
        </w:tc>
        <w:tc>
          <w:tcPr>
            <w:tcW w:w="1440" w:type="dxa"/>
          </w:tcPr>
          <w:p w14:paraId="6F4C4FFE" w14:textId="658C430C"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Read-only</w:t>
            </w:r>
          </w:p>
        </w:tc>
        <w:tc>
          <w:tcPr>
            <w:tcW w:w="1735" w:type="dxa"/>
          </w:tcPr>
          <w:p w14:paraId="5DA5A4E7" w14:textId="50F503F1"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Must support</w:t>
            </w:r>
          </w:p>
        </w:tc>
      </w:tr>
      <w:tr w:rsidR="00D5727C" w:rsidRPr="00104CDF" w14:paraId="738D0F6B" w14:textId="77777777" w:rsidTr="00D572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46C71B13" w14:textId="059564A0" w:rsidR="00D163F3" w:rsidRPr="002D06AD" w:rsidRDefault="00D163F3" w:rsidP="00727EB1">
            <w:pPr>
              <w:contextualSpacing/>
              <w:rPr>
                <w:rFonts w:ascii="Arial" w:hAnsi="Arial" w:cs="Arial"/>
              </w:rPr>
            </w:pPr>
            <w:proofErr w:type="spellStart"/>
            <w:r w:rsidRPr="002D06AD">
              <w:rPr>
                <w:rFonts w:ascii="Arial" w:hAnsi="Arial" w:cs="Arial"/>
              </w:rPr>
              <w:t>ProviderData</w:t>
            </w:r>
            <w:proofErr w:type="spellEnd"/>
          </w:p>
        </w:tc>
        <w:tc>
          <w:tcPr>
            <w:tcW w:w="1170" w:type="dxa"/>
          </w:tcPr>
          <w:p w14:paraId="5F66820A" w14:textId="4F41FF34"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String</w:t>
            </w:r>
          </w:p>
        </w:tc>
        <w:tc>
          <w:tcPr>
            <w:tcW w:w="1800" w:type="dxa"/>
          </w:tcPr>
          <w:p w14:paraId="7A97A72D" w14:textId="59C1ED87" w:rsidR="00D163F3" w:rsidRPr="002D06AD" w:rsidRDefault="00D163F3"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Max</w:t>
            </w:r>
            <w:r w:rsidRPr="002D06AD">
              <w:rPr>
                <w:rFonts w:ascii="Arial" w:hAnsi="Arial" w:cs="Arial"/>
              </w:rPr>
              <w:t xml:space="preserve"> 1,000 </w:t>
            </w:r>
            <w:r>
              <w:rPr>
                <w:rFonts w:ascii="Arial" w:hAnsi="Arial" w:cs="Arial"/>
              </w:rPr>
              <w:t>char</w:t>
            </w:r>
          </w:p>
        </w:tc>
        <w:tc>
          <w:tcPr>
            <w:tcW w:w="1350" w:type="dxa"/>
          </w:tcPr>
          <w:p w14:paraId="26F5589E" w14:textId="36EF444A"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Optional</w:t>
            </w:r>
          </w:p>
        </w:tc>
        <w:tc>
          <w:tcPr>
            <w:tcW w:w="1440" w:type="dxa"/>
          </w:tcPr>
          <w:p w14:paraId="2D557533" w14:textId="141B8D1F"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Optional</w:t>
            </w:r>
          </w:p>
        </w:tc>
        <w:tc>
          <w:tcPr>
            <w:tcW w:w="1735" w:type="dxa"/>
          </w:tcPr>
          <w:p w14:paraId="427DEA29" w14:textId="0001A79F"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May support</w:t>
            </w:r>
          </w:p>
        </w:tc>
      </w:tr>
      <w:tr w:rsidR="00D5727C" w:rsidRPr="00104CDF" w14:paraId="38F8B667" w14:textId="77777777" w:rsidTr="00D57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61A755B8" w14:textId="387A54FA" w:rsidR="00D163F3" w:rsidRPr="002D06AD" w:rsidRDefault="00D163F3" w:rsidP="00727EB1">
            <w:pPr>
              <w:contextualSpacing/>
              <w:rPr>
                <w:rFonts w:ascii="Arial" w:hAnsi="Arial" w:cs="Arial"/>
              </w:rPr>
            </w:pPr>
            <w:r w:rsidRPr="002D06AD">
              <w:rPr>
                <w:rFonts w:ascii="Arial" w:hAnsi="Arial" w:cs="Arial"/>
              </w:rPr>
              <w:t>Rate</w:t>
            </w:r>
          </w:p>
        </w:tc>
        <w:tc>
          <w:tcPr>
            <w:tcW w:w="1170" w:type="dxa"/>
          </w:tcPr>
          <w:p w14:paraId="6B905AF1" w14:textId="481AC034"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Decimal</w:t>
            </w:r>
          </w:p>
        </w:tc>
        <w:tc>
          <w:tcPr>
            <w:tcW w:w="1800" w:type="dxa"/>
          </w:tcPr>
          <w:p w14:paraId="1BFDCD5C" w14:textId="6C3EF450" w:rsidR="00D163F3" w:rsidRPr="002D06AD" w:rsidRDefault="002D7E76"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ins w:id="326" w:author="Katie Stroud" w:date="2015-11-16T18:58:00Z">
              <w:r>
                <w:rPr>
                  <w:rFonts w:ascii="Arial" w:hAnsi="Arial" w:cs="Arial"/>
                </w:rPr>
                <w:t>Value in currency for the order</w:t>
              </w:r>
            </w:ins>
          </w:p>
        </w:tc>
        <w:tc>
          <w:tcPr>
            <w:tcW w:w="1350" w:type="dxa"/>
          </w:tcPr>
          <w:p w14:paraId="72BBF4FF" w14:textId="454C6C5F"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Read-only</w:t>
            </w:r>
          </w:p>
        </w:tc>
        <w:tc>
          <w:tcPr>
            <w:tcW w:w="1440" w:type="dxa"/>
          </w:tcPr>
          <w:p w14:paraId="2FB2CBC8" w14:textId="1FE65E6B"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Read-only</w:t>
            </w:r>
          </w:p>
        </w:tc>
        <w:tc>
          <w:tcPr>
            <w:tcW w:w="1735" w:type="dxa"/>
          </w:tcPr>
          <w:p w14:paraId="794075EB" w14:textId="63C0E38B"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Must support</w:t>
            </w:r>
          </w:p>
        </w:tc>
      </w:tr>
      <w:tr w:rsidR="00D5727C" w:rsidRPr="00104CDF" w14:paraId="5967CDA4" w14:textId="77777777" w:rsidTr="00D572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33B7DBD9" w14:textId="7E48ED9B" w:rsidR="00D163F3" w:rsidRPr="002D06AD" w:rsidRDefault="00D163F3" w:rsidP="00727EB1">
            <w:pPr>
              <w:contextualSpacing/>
              <w:rPr>
                <w:rFonts w:ascii="Arial" w:hAnsi="Arial" w:cs="Arial"/>
              </w:rPr>
            </w:pPr>
            <w:proofErr w:type="spellStart"/>
            <w:r w:rsidRPr="002D06AD">
              <w:rPr>
                <w:rFonts w:ascii="Arial" w:hAnsi="Arial" w:cs="Arial"/>
              </w:rPr>
              <w:t>RateType</w:t>
            </w:r>
            <w:proofErr w:type="spellEnd"/>
          </w:p>
        </w:tc>
        <w:tc>
          <w:tcPr>
            <w:tcW w:w="1170" w:type="dxa"/>
          </w:tcPr>
          <w:p w14:paraId="2F79D612" w14:textId="24CA2ADE" w:rsidR="00D163F3" w:rsidRPr="002D06AD" w:rsidRDefault="0074025B"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ins w:id="327" w:author="Katie Stroud" w:date="2015-11-18T17:11:00Z">
              <w:r>
                <w:rPr>
                  <w:rFonts w:ascii="Arial" w:hAnsi="Arial" w:cs="Arial"/>
                </w:rPr>
                <w:t>Object</w:t>
              </w:r>
            </w:ins>
            <w:del w:id="328" w:author="Katie Stroud" w:date="2015-11-18T17:11:00Z">
              <w:r w:rsidR="00D163F3" w:rsidRPr="002D06AD" w:rsidDel="0074025B">
                <w:rPr>
                  <w:rFonts w:ascii="Arial" w:hAnsi="Arial" w:cs="Arial"/>
                </w:rPr>
                <w:delText>String</w:delText>
              </w:r>
            </w:del>
          </w:p>
        </w:tc>
        <w:tc>
          <w:tcPr>
            <w:tcW w:w="1800" w:type="dxa"/>
          </w:tcPr>
          <w:p w14:paraId="701639E4" w14:textId="0545A08F" w:rsidR="00D163F3" w:rsidRPr="002D06AD" w:rsidRDefault="00D163F3" w:rsidP="002D7E76">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del w:id="329" w:author="Katie Stroud" w:date="2015-11-04T15:15:00Z">
              <w:r w:rsidDel="00DE53B2">
                <w:rPr>
                  <w:rFonts w:ascii="Arial" w:hAnsi="Arial" w:cs="Arial"/>
                </w:rPr>
                <w:delText>Max</w:delText>
              </w:r>
              <w:r w:rsidRPr="002D06AD" w:rsidDel="00DE53B2">
                <w:rPr>
                  <w:rFonts w:ascii="Arial" w:hAnsi="Arial" w:cs="Arial"/>
                </w:rPr>
                <w:delText xml:space="preserve"> 10 </w:delText>
              </w:r>
              <w:r w:rsidDel="00DE53B2">
                <w:rPr>
                  <w:rFonts w:ascii="Arial" w:hAnsi="Arial" w:cs="Arial"/>
                </w:rPr>
                <w:delText>char</w:delText>
              </w:r>
            </w:del>
            <w:ins w:id="330" w:author="Katie Stroud" w:date="2015-11-16T18:58:00Z">
              <w:r w:rsidR="002D7E76">
                <w:rPr>
                  <w:rFonts w:ascii="Arial" w:hAnsi="Arial" w:cs="Arial"/>
                </w:rPr>
                <w:t>See description for</w:t>
              </w:r>
            </w:ins>
            <w:ins w:id="331" w:author="Katie Stroud" w:date="2015-11-04T15:15:00Z">
              <w:r w:rsidR="00DE53B2">
                <w:rPr>
                  <w:rFonts w:ascii="Arial" w:hAnsi="Arial" w:cs="Arial"/>
                </w:rPr>
                <w:t xml:space="preserve"> accepted values</w:t>
              </w:r>
            </w:ins>
          </w:p>
        </w:tc>
        <w:tc>
          <w:tcPr>
            <w:tcW w:w="1350" w:type="dxa"/>
          </w:tcPr>
          <w:p w14:paraId="1FB7D95D" w14:textId="6C7226E5"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Read-only</w:t>
            </w:r>
          </w:p>
        </w:tc>
        <w:tc>
          <w:tcPr>
            <w:tcW w:w="1440" w:type="dxa"/>
          </w:tcPr>
          <w:p w14:paraId="6B1A903C" w14:textId="724B1041"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Read-only</w:t>
            </w:r>
          </w:p>
        </w:tc>
        <w:tc>
          <w:tcPr>
            <w:tcW w:w="1735" w:type="dxa"/>
          </w:tcPr>
          <w:p w14:paraId="751C4AA0" w14:textId="44BB9190"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Must support</w:t>
            </w:r>
          </w:p>
        </w:tc>
      </w:tr>
      <w:tr w:rsidR="00D5727C" w:rsidRPr="00104CDF" w14:paraId="78237FBC" w14:textId="77777777" w:rsidTr="00D57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4047A8A4" w14:textId="04E83D72" w:rsidR="00D163F3" w:rsidRPr="002D06AD" w:rsidRDefault="00D163F3" w:rsidP="00727EB1">
            <w:pPr>
              <w:contextualSpacing/>
              <w:rPr>
                <w:rFonts w:ascii="Arial" w:hAnsi="Arial" w:cs="Arial"/>
              </w:rPr>
            </w:pPr>
            <w:proofErr w:type="spellStart"/>
            <w:r w:rsidRPr="002D06AD">
              <w:rPr>
                <w:rFonts w:ascii="Arial" w:hAnsi="Arial" w:cs="Arial"/>
              </w:rPr>
              <w:t>ReservedExpiryDate</w:t>
            </w:r>
            <w:proofErr w:type="spellEnd"/>
          </w:p>
        </w:tc>
        <w:tc>
          <w:tcPr>
            <w:tcW w:w="1170" w:type="dxa"/>
          </w:tcPr>
          <w:p w14:paraId="181D7C17" w14:textId="5C89F27D"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String</w:t>
            </w:r>
          </w:p>
        </w:tc>
        <w:tc>
          <w:tcPr>
            <w:tcW w:w="1800" w:type="dxa"/>
          </w:tcPr>
          <w:p w14:paraId="3E2E3009" w14:textId="65A09A42"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w:t>
            </w:r>
            <w:r w:rsidRPr="002D06AD">
              <w:rPr>
                <w:rFonts w:ascii="Arial" w:hAnsi="Arial" w:cs="Arial"/>
              </w:rPr>
              <w:t xml:space="preserve"> 26 </w:t>
            </w:r>
            <w:r>
              <w:rPr>
                <w:rFonts w:ascii="Arial" w:hAnsi="Arial" w:cs="Arial"/>
              </w:rPr>
              <w:t>char</w:t>
            </w:r>
            <w:ins w:id="332" w:author="Katie Stroud" w:date="2015-11-04T21:27:00Z">
              <w:r w:rsidR="000E2F91">
                <w:rPr>
                  <w:rFonts w:ascii="Arial" w:hAnsi="Arial" w:cs="Arial"/>
                </w:rPr>
                <w:t xml:space="preserve"> ISO-8601</w:t>
              </w:r>
            </w:ins>
          </w:p>
        </w:tc>
        <w:tc>
          <w:tcPr>
            <w:tcW w:w="1350" w:type="dxa"/>
          </w:tcPr>
          <w:p w14:paraId="0CF58D28" w14:textId="35081C04"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Read-only</w:t>
            </w:r>
          </w:p>
        </w:tc>
        <w:tc>
          <w:tcPr>
            <w:tcW w:w="1440" w:type="dxa"/>
          </w:tcPr>
          <w:p w14:paraId="433500BC" w14:textId="132796AE"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Read-only</w:t>
            </w:r>
          </w:p>
        </w:tc>
        <w:tc>
          <w:tcPr>
            <w:tcW w:w="1735" w:type="dxa"/>
          </w:tcPr>
          <w:p w14:paraId="636A17E4" w14:textId="70CC40CA"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Should support</w:t>
            </w:r>
          </w:p>
        </w:tc>
      </w:tr>
      <w:tr w:rsidR="00D5727C" w:rsidRPr="00104CDF" w14:paraId="3A0577CD" w14:textId="77777777" w:rsidTr="00D572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041A2624" w14:textId="7ED1B40F" w:rsidR="00D163F3" w:rsidRPr="002D06AD" w:rsidRDefault="00D163F3" w:rsidP="00727EB1">
            <w:pPr>
              <w:contextualSpacing/>
              <w:rPr>
                <w:rFonts w:ascii="Arial" w:hAnsi="Arial" w:cs="Arial"/>
              </w:rPr>
            </w:pPr>
            <w:proofErr w:type="spellStart"/>
            <w:r w:rsidRPr="002D06AD">
              <w:rPr>
                <w:rFonts w:ascii="Arial" w:hAnsi="Arial" w:cs="Arial"/>
              </w:rPr>
              <w:t>StartDate</w:t>
            </w:r>
            <w:proofErr w:type="spellEnd"/>
          </w:p>
        </w:tc>
        <w:tc>
          <w:tcPr>
            <w:tcW w:w="1170" w:type="dxa"/>
          </w:tcPr>
          <w:p w14:paraId="7A35D88A" w14:textId="4DF59351"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String</w:t>
            </w:r>
          </w:p>
        </w:tc>
        <w:tc>
          <w:tcPr>
            <w:tcW w:w="1800" w:type="dxa"/>
          </w:tcPr>
          <w:p w14:paraId="63D73254" w14:textId="77777777" w:rsidR="00D163F3" w:rsidRDefault="00D163F3" w:rsidP="00727EB1">
            <w:pPr>
              <w:contextualSpacing/>
              <w:cnfStyle w:val="000000010000" w:firstRow="0" w:lastRow="0" w:firstColumn="0" w:lastColumn="0" w:oddVBand="0" w:evenVBand="0" w:oddHBand="0" w:evenHBand="1" w:firstRowFirstColumn="0" w:firstRowLastColumn="0" w:lastRowFirstColumn="0" w:lastRowLastColumn="0"/>
              <w:rPr>
                <w:ins w:id="333" w:author="Katie Stroud" w:date="2015-11-04T21:28:00Z"/>
                <w:rFonts w:ascii="Arial" w:hAnsi="Arial" w:cs="Arial"/>
              </w:rPr>
            </w:pPr>
            <w:r>
              <w:rPr>
                <w:rFonts w:ascii="Arial" w:hAnsi="Arial" w:cs="Arial"/>
              </w:rPr>
              <w:t>Max</w:t>
            </w:r>
            <w:r w:rsidRPr="002D06AD">
              <w:rPr>
                <w:rFonts w:ascii="Arial" w:hAnsi="Arial" w:cs="Arial"/>
              </w:rPr>
              <w:t xml:space="preserve"> 26 </w:t>
            </w:r>
            <w:r>
              <w:rPr>
                <w:rFonts w:ascii="Arial" w:hAnsi="Arial" w:cs="Arial"/>
              </w:rPr>
              <w:t>char</w:t>
            </w:r>
          </w:p>
          <w:p w14:paraId="7EC12AEF" w14:textId="38A867EC" w:rsidR="000E2F91" w:rsidRPr="002D06AD" w:rsidRDefault="000E2F91"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ins w:id="334" w:author="Katie Stroud" w:date="2015-11-04T21:28:00Z">
              <w:r>
                <w:rPr>
                  <w:rFonts w:ascii="Arial" w:hAnsi="Arial" w:cs="Arial"/>
                </w:rPr>
                <w:t>ISO-8601</w:t>
              </w:r>
            </w:ins>
          </w:p>
        </w:tc>
        <w:tc>
          <w:tcPr>
            <w:tcW w:w="1350" w:type="dxa"/>
          </w:tcPr>
          <w:p w14:paraId="53991D11" w14:textId="5A2A09B3"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Required</w:t>
            </w:r>
          </w:p>
        </w:tc>
        <w:tc>
          <w:tcPr>
            <w:tcW w:w="1440" w:type="dxa"/>
          </w:tcPr>
          <w:p w14:paraId="33FCF3F6" w14:textId="19C3038D"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Optional</w:t>
            </w:r>
          </w:p>
        </w:tc>
        <w:tc>
          <w:tcPr>
            <w:tcW w:w="1735" w:type="dxa"/>
          </w:tcPr>
          <w:p w14:paraId="0A27F598" w14:textId="696C04CC"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Must support</w:t>
            </w:r>
          </w:p>
        </w:tc>
      </w:tr>
      <w:tr w:rsidR="00D5727C" w:rsidRPr="00104CDF" w14:paraId="5B759497" w14:textId="77777777" w:rsidTr="00D57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0ED65989" w14:textId="48D25985" w:rsidR="00D163F3" w:rsidRPr="002D06AD" w:rsidRDefault="00D163F3" w:rsidP="00727EB1">
            <w:pPr>
              <w:contextualSpacing/>
              <w:rPr>
                <w:rFonts w:ascii="Arial" w:hAnsi="Arial" w:cs="Arial"/>
              </w:rPr>
            </w:pPr>
            <w:proofErr w:type="spellStart"/>
            <w:r w:rsidRPr="002D06AD">
              <w:rPr>
                <w:rFonts w:ascii="Arial" w:hAnsi="Arial" w:cs="Arial"/>
              </w:rPr>
              <w:t>StateChangeReason</w:t>
            </w:r>
            <w:proofErr w:type="spellEnd"/>
          </w:p>
        </w:tc>
        <w:tc>
          <w:tcPr>
            <w:tcW w:w="1170" w:type="dxa"/>
          </w:tcPr>
          <w:p w14:paraId="503595A4" w14:textId="48C11609"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String</w:t>
            </w:r>
          </w:p>
        </w:tc>
        <w:tc>
          <w:tcPr>
            <w:tcW w:w="1800" w:type="dxa"/>
          </w:tcPr>
          <w:p w14:paraId="32BA8940" w14:textId="77777777"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350" w:type="dxa"/>
          </w:tcPr>
          <w:p w14:paraId="39301978" w14:textId="3277457D"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Read-only</w:t>
            </w:r>
          </w:p>
        </w:tc>
        <w:tc>
          <w:tcPr>
            <w:tcW w:w="1440" w:type="dxa"/>
          </w:tcPr>
          <w:p w14:paraId="054DD36F" w14:textId="24B1ADAB"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Read-only</w:t>
            </w:r>
          </w:p>
        </w:tc>
        <w:tc>
          <w:tcPr>
            <w:tcW w:w="1735" w:type="dxa"/>
          </w:tcPr>
          <w:p w14:paraId="15B4FDB4" w14:textId="4F604A1E"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Must support</w:t>
            </w:r>
          </w:p>
        </w:tc>
      </w:tr>
      <w:tr w:rsidR="00D5727C" w:rsidRPr="00104CDF" w14:paraId="6226D5EB" w14:textId="77777777" w:rsidTr="00D572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5E3730A8" w14:textId="06E971FD" w:rsidR="00D163F3" w:rsidRPr="002D06AD" w:rsidRDefault="00D163F3" w:rsidP="00727EB1">
            <w:pPr>
              <w:contextualSpacing/>
              <w:rPr>
                <w:rFonts w:ascii="Arial" w:hAnsi="Arial" w:cs="Arial"/>
              </w:rPr>
            </w:pPr>
            <w:r w:rsidRPr="002D06AD">
              <w:rPr>
                <w:rFonts w:ascii="Arial" w:hAnsi="Arial" w:cs="Arial"/>
              </w:rPr>
              <w:t>Targeting</w:t>
            </w:r>
          </w:p>
        </w:tc>
        <w:tc>
          <w:tcPr>
            <w:tcW w:w="1170" w:type="dxa"/>
          </w:tcPr>
          <w:p w14:paraId="065294FF" w14:textId="023623FA"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del w:id="335" w:author="Katie Stroud" w:date="2015-11-18T17:11:00Z">
              <w:r w:rsidRPr="00155189" w:rsidDel="0074025B">
                <w:rPr>
                  <w:rFonts w:ascii="Arial" w:hAnsi="Arial" w:cs="Arial"/>
                </w:rPr>
                <w:delText>Segment</w:delText>
              </w:r>
            </w:del>
            <w:ins w:id="336" w:author="Katie Stroud" w:date="2015-11-18T17:11:00Z">
              <w:r w:rsidR="0074025B">
                <w:rPr>
                  <w:rFonts w:ascii="Arial" w:hAnsi="Arial" w:cs="Arial"/>
                </w:rPr>
                <w:t>Object</w:t>
              </w:r>
            </w:ins>
          </w:p>
        </w:tc>
        <w:tc>
          <w:tcPr>
            <w:tcW w:w="1800" w:type="dxa"/>
          </w:tcPr>
          <w:p w14:paraId="292AA6B2" w14:textId="3121546E" w:rsidR="00D163F3" w:rsidRPr="002D06AD" w:rsidRDefault="002D7E76" w:rsidP="0074025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ins w:id="337" w:author="Katie Stroud" w:date="2015-11-16T19:02:00Z">
              <w:r>
                <w:rPr>
                  <w:rFonts w:ascii="Arial" w:hAnsi="Arial" w:cs="Arial"/>
                </w:rPr>
                <w:t>Values from SEGMENT object</w:t>
              </w:r>
            </w:ins>
          </w:p>
        </w:tc>
        <w:tc>
          <w:tcPr>
            <w:tcW w:w="1350" w:type="dxa"/>
          </w:tcPr>
          <w:p w14:paraId="6449CD02" w14:textId="15E7D99A"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Optional</w:t>
            </w:r>
          </w:p>
        </w:tc>
        <w:tc>
          <w:tcPr>
            <w:tcW w:w="1440" w:type="dxa"/>
          </w:tcPr>
          <w:p w14:paraId="7E4AB777" w14:textId="7A93B60B"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Optional</w:t>
            </w:r>
          </w:p>
        </w:tc>
        <w:tc>
          <w:tcPr>
            <w:tcW w:w="1735" w:type="dxa"/>
          </w:tcPr>
          <w:p w14:paraId="136D4619" w14:textId="0FBBC0AE" w:rsidR="00D163F3" w:rsidRPr="002D06AD"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Should support</w:t>
            </w:r>
          </w:p>
        </w:tc>
      </w:tr>
      <w:tr w:rsidR="00D5727C" w:rsidRPr="00104CDF" w14:paraId="2F9B714F" w14:textId="77777777" w:rsidTr="00D57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15CE9369" w14:textId="7956BF55" w:rsidR="00D163F3" w:rsidRPr="002D06AD" w:rsidRDefault="00D163F3" w:rsidP="00727EB1">
            <w:pPr>
              <w:contextualSpacing/>
              <w:rPr>
                <w:rFonts w:ascii="Arial" w:hAnsi="Arial" w:cs="Arial"/>
              </w:rPr>
            </w:pPr>
            <w:proofErr w:type="spellStart"/>
            <w:r w:rsidRPr="002D06AD">
              <w:rPr>
                <w:rFonts w:ascii="Arial" w:hAnsi="Arial" w:cs="Arial"/>
              </w:rPr>
              <w:t>UsesExpandables</w:t>
            </w:r>
            <w:proofErr w:type="spellEnd"/>
          </w:p>
        </w:tc>
        <w:tc>
          <w:tcPr>
            <w:tcW w:w="1170" w:type="dxa"/>
          </w:tcPr>
          <w:p w14:paraId="30F9D75F" w14:textId="0FF725B4" w:rsidR="00D163F3" w:rsidRPr="00155189"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Boolean</w:t>
            </w:r>
          </w:p>
        </w:tc>
        <w:tc>
          <w:tcPr>
            <w:tcW w:w="1800" w:type="dxa"/>
          </w:tcPr>
          <w:p w14:paraId="7BC82223" w14:textId="77777777"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350" w:type="dxa"/>
          </w:tcPr>
          <w:p w14:paraId="47D2959F" w14:textId="176E2DC1"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Optional</w:t>
            </w:r>
          </w:p>
        </w:tc>
        <w:tc>
          <w:tcPr>
            <w:tcW w:w="1440" w:type="dxa"/>
          </w:tcPr>
          <w:p w14:paraId="74C2C6CE" w14:textId="78DE03E6"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Optional</w:t>
            </w:r>
          </w:p>
        </w:tc>
        <w:tc>
          <w:tcPr>
            <w:tcW w:w="1735" w:type="dxa"/>
          </w:tcPr>
          <w:p w14:paraId="6F51C911" w14:textId="784896FF" w:rsidR="00D163F3" w:rsidRPr="002D06AD"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Should support</w:t>
            </w:r>
          </w:p>
        </w:tc>
      </w:tr>
    </w:tbl>
    <w:p w14:paraId="3B4124C0" w14:textId="77777777" w:rsidR="00727EB1" w:rsidRDefault="00727EB1" w:rsidP="00727EB1"/>
    <w:p w14:paraId="4D2BA2A8" w14:textId="77777777" w:rsidR="00727EB1" w:rsidRDefault="00727EB1" w:rsidP="00727EB1"/>
    <w:tbl>
      <w:tblPr>
        <w:tblStyle w:val="MediumShading1-Accent3"/>
        <w:tblW w:w="5000" w:type="pct"/>
        <w:tblLayout w:type="fixed"/>
        <w:tblCellMar>
          <w:top w:w="43" w:type="dxa"/>
          <w:left w:w="115" w:type="dxa"/>
          <w:bottom w:w="43" w:type="dxa"/>
          <w:right w:w="115" w:type="dxa"/>
        </w:tblCellMar>
        <w:tblLook w:val="04A0" w:firstRow="1" w:lastRow="0" w:firstColumn="1" w:lastColumn="0" w:noHBand="0" w:noVBand="1"/>
      </w:tblPr>
      <w:tblGrid>
        <w:gridCol w:w="1820"/>
        <w:gridCol w:w="7770"/>
      </w:tblGrid>
      <w:tr w:rsidR="00727EB1" w:rsidRPr="00A06A9E" w14:paraId="2C6BE7BA" w14:textId="77777777" w:rsidTr="00727E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1E0BD6C2" w14:textId="77777777" w:rsidR="00727EB1" w:rsidRPr="00A06A9E" w:rsidRDefault="00727EB1" w:rsidP="00727EB1">
            <w:pPr>
              <w:pStyle w:val="NormalBold"/>
              <w:rPr>
                <w:b/>
              </w:rPr>
            </w:pPr>
            <w:r w:rsidRPr="00A06A9E">
              <w:rPr>
                <w:b/>
              </w:rPr>
              <w:lastRenderedPageBreak/>
              <w:t>Property</w:t>
            </w:r>
          </w:p>
        </w:tc>
        <w:tc>
          <w:tcPr>
            <w:tcW w:w="4051" w:type="pct"/>
          </w:tcPr>
          <w:p w14:paraId="473A8E24" w14:textId="77777777" w:rsidR="00727EB1" w:rsidRPr="00A06A9E" w:rsidRDefault="00727EB1" w:rsidP="00727EB1">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A06A9E">
              <w:rPr>
                <w:rFonts w:ascii="Arial" w:hAnsi="Arial" w:cs="Arial"/>
              </w:rPr>
              <w:t>Description</w:t>
            </w:r>
          </w:p>
        </w:tc>
      </w:tr>
      <w:tr w:rsidR="00D163F3" w:rsidRPr="00104CDF" w14:paraId="30239F16" w14:textId="77777777" w:rsidTr="00727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42A58C95" w14:textId="317A5FAC" w:rsidR="00D163F3" w:rsidRPr="00D163F3" w:rsidRDefault="00D163F3" w:rsidP="00727EB1">
            <w:pPr>
              <w:pStyle w:val="NormalBold"/>
              <w:rPr>
                <w:b/>
              </w:rPr>
            </w:pPr>
            <w:proofErr w:type="spellStart"/>
            <w:r w:rsidRPr="00D163F3">
              <w:rPr>
                <w:rFonts w:ascii="Arial" w:hAnsi="Arial" w:cs="Arial"/>
                <w:b/>
              </w:rPr>
              <w:t>BookingStatus</w:t>
            </w:r>
            <w:proofErr w:type="spellEnd"/>
          </w:p>
        </w:tc>
        <w:tc>
          <w:tcPr>
            <w:tcW w:w="4051" w:type="pct"/>
          </w:tcPr>
          <w:p w14:paraId="4EDF80C1" w14:textId="77777777" w:rsidR="00D163F3" w:rsidRPr="002D06AD" w:rsidRDefault="00D163F3"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 xml:space="preserve">A value that determines whether the line is booked and is capable of delivering ads. For a state diagram, see </w:t>
            </w:r>
            <w:hyperlink w:anchor="_Booking_State_Diagram" w:history="1">
              <w:r w:rsidRPr="002D06AD">
                <w:rPr>
                  <w:rStyle w:val="Hyperlink"/>
                  <w:rFonts w:ascii="Arial" w:hAnsi="Arial" w:cs="Arial"/>
                  <w:szCs w:val="20"/>
                </w:rPr>
                <w:t>Booking State Diagram</w:t>
              </w:r>
            </w:hyperlink>
            <w:r w:rsidRPr="002D06AD">
              <w:rPr>
                <w:rFonts w:ascii="Arial" w:hAnsi="Arial" w:cs="Arial"/>
              </w:rPr>
              <w:t xml:space="preserve">. </w:t>
            </w:r>
          </w:p>
          <w:p w14:paraId="772D7901" w14:textId="77777777" w:rsidR="00D163F3"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 xml:space="preserve">If the line is reset, the </w:t>
            </w:r>
            <w:proofErr w:type="spellStart"/>
            <w:r w:rsidRPr="002D06AD">
              <w:rPr>
                <w:rFonts w:ascii="Arial" w:hAnsi="Arial" w:cs="Arial"/>
              </w:rPr>
              <w:t>StateChangeReason</w:t>
            </w:r>
            <w:proofErr w:type="spellEnd"/>
            <w:r w:rsidRPr="002D06AD">
              <w:rPr>
                <w:rFonts w:ascii="Arial" w:hAnsi="Arial" w:cs="Arial"/>
              </w:rPr>
              <w:t xml:space="preserve"> should be cleared.</w:t>
            </w:r>
          </w:p>
          <w:p w14:paraId="0E6FBE48" w14:textId="1988A55D" w:rsidR="0004453B" w:rsidRDefault="0004453B"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Possible booking state values are:</w:t>
            </w:r>
          </w:p>
          <w:p w14:paraId="6F661233" w14:textId="77777777" w:rsidR="0004453B" w:rsidRPr="00571BDF" w:rsidRDefault="0004453B" w:rsidP="002D7E76">
            <w:pPr>
              <w:pStyle w:val="ListParagraph"/>
              <w:numPr>
                <w:ilvl w:val="0"/>
                <w:numId w:val="28"/>
              </w:num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571BDF">
              <w:rPr>
                <w:rFonts w:ascii="Arial" w:hAnsi="Arial" w:cs="Arial"/>
              </w:rPr>
              <w:t>Draft</w:t>
            </w:r>
          </w:p>
          <w:p w14:paraId="648D4952" w14:textId="77777777" w:rsidR="0004453B" w:rsidRPr="00571BDF" w:rsidRDefault="0004453B" w:rsidP="002D7E76">
            <w:pPr>
              <w:pStyle w:val="ListParagraph"/>
              <w:numPr>
                <w:ilvl w:val="0"/>
                <w:numId w:val="28"/>
              </w:num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571BDF">
              <w:rPr>
                <w:rFonts w:ascii="Arial" w:hAnsi="Arial" w:cs="Arial"/>
              </w:rPr>
              <w:t>PendingReservation</w:t>
            </w:r>
            <w:proofErr w:type="spellEnd"/>
          </w:p>
          <w:p w14:paraId="566F4B76" w14:textId="77777777" w:rsidR="0004453B" w:rsidRPr="00571BDF" w:rsidRDefault="0004453B" w:rsidP="002D7E76">
            <w:pPr>
              <w:pStyle w:val="ListParagraph"/>
              <w:numPr>
                <w:ilvl w:val="0"/>
                <w:numId w:val="28"/>
              </w:num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571BDF">
              <w:rPr>
                <w:rFonts w:ascii="Arial" w:hAnsi="Arial" w:cs="Arial"/>
              </w:rPr>
              <w:t>Reserved</w:t>
            </w:r>
          </w:p>
          <w:p w14:paraId="45A9F8CC" w14:textId="77777777" w:rsidR="0004453B" w:rsidRPr="00571BDF" w:rsidRDefault="0004453B" w:rsidP="002D7E76">
            <w:pPr>
              <w:pStyle w:val="ListParagraph"/>
              <w:numPr>
                <w:ilvl w:val="0"/>
                <w:numId w:val="28"/>
              </w:num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571BDF">
              <w:rPr>
                <w:rFonts w:ascii="Arial" w:hAnsi="Arial" w:cs="Arial"/>
              </w:rPr>
              <w:t>PendingBooking</w:t>
            </w:r>
            <w:proofErr w:type="spellEnd"/>
          </w:p>
          <w:p w14:paraId="03D2355D" w14:textId="6B9B80CA" w:rsidR="0004453B" w:rsidRPr="00571BDF" w:rsidRDefault="0004453B" w:rsidP="002D7E76">
            <w:pPr>
              <w:pStyle w:val="ListParagraph"/>
              <w:numPr>
                <w:ilvl w:val="0"/>
                <w:numId w:val="28"/>
              </w:num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571BDF">
              <w:rPr>
                <w:rFonts w:ascii="Arial" w:hAnsi="Arial" w:cs="Arial"/>
              </w:rPr>
              <w:t>Booked</w:t>
            </w:r>
          </w:p>
          <w:p w14:paraId="1EE9DE80" w14:textId="77777777" w:rsidR="0004453B" w:rsidRPr="00571BDF" w:rsidRDefault="0004453B" w:rsidP="002D7E76">
            <w:pPr>
              <w:pStyle w:val="ListParagraph"/>
              <w:numPr>
                <w:ilvl w:val="0"/>
                <w:numId w:val="28"/>
              </w:num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571BDF">
              <w:rPr>
                <w:rFonts w:ascii="Arial" w:hAnsi="Arial" w:cs="Arial"/>
              </w:rPr>
              <w:t>InFlight</w:t>
            </w:r>
            <w:proofErr w:type="spellEnd"/>
          </w:p>
          <w:p w14:paraId="70410C38" w14:textId="77777777" w:rsidR="0004453B" w:rsidRPr="00571BDF" w:rsidRDefault="0004453B" w:rsidP="002D7E76">
            <w:pPr>
              <w:pStyle w:val="ListParagraph"/>
              <w:numPr>
                <w:ilvl w:val="0"/>
                <w:numId w:val="28"/>
              </w:num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571BDF">
              <w:rPr>
                <w:rFonts w:ascii="Arial" w:hAnsi="Arial" w:cs="Arial"/>
              </w:rPr>
              <w:t>Finished</w:t>
            </w:r>
          </w:p>
          <w:p w14:paraId="63C42611" w14:textId="77777777" w:rsidR="0004453B" w:rsidRPr="00571BDF" w:rsidRDefault="0004453B" w:rsidP="002D7E76">
            <w:pPr>
              <w:pStyle w:val="ListParagraph"/>
              <w:numPr>
                <w:ilvl w:val="0"/>
                <w:numId w:val="28"/>
              </w:num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571BDF">
              <w:rPr>
                <w:rFonts w:ascii="Arial" w:hAnsi="Arial" w:cs="Arial"/>
              </w:rPr>
              <w:t>Stopped</w:t>
            </w:r>
          </w:p>
          <w:p w14:paraId="3BC35047" w14:textId="54DB1262" w:rsidR="0004453B" w:rsidRPr="00571BDF" w:rsidRDefault="0004453B" w:rsidP="002D7E76">
            <w:pPr>
              <w:pStyle w:val="ListParagraph"/>
              <w:numPr>
                <w:ilvl w:val="0"/>
                <w:numId w:val="28"/>
              </w:num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571BDF">
              <w:rPr>
                <w:rFonts w:ascii="Arial" w:hAnsi="Arial" w:cs="Arial"/>
              </w:rPr>
              <w:t xml:space="preserve">Canceled </w:t>
            </w:r>
          </w:p>
          <w:p w14:paraId="18477591" w14:textId="77777777" w:rsidR="0004453B" w:rsidRPr="00571BDF" w:rsidRDefault="0004453B" w:rsidP="002D7E76">
            <w:pPr>
              <w:pStyle w:val="ListParagraph"/>
              <w:numPr>
                <w:ilvl w:val="0"/>
                <w:numId w:val="28"/>
              </w:num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571BDF">
              <w:rPr>
                <w:rFonts w:ascii="Arial" w:hAnsi="Arial" w:cs="Arial"/>
              </w:rPr>
              <w:t>Expired</w:t>
            </w:r>
          </w:p>
          <w:p w14:paraId="6AAB83E0" w14:textId="2232B021" w:rsidR="0004453B" w:rsidRPr="00571BDF" w:rsidRDefault="00571BDF" w:rsidP="002D7E76">
            <w:pPr>
              <w:pStyle w:val="ListParagraph"/>
              <w:numPr>
                <w:ilvl w:val="0"/>
                <w:numId w:val="28"/>
              </w:num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571BDF">
              <w:rPr>
                <w:rFonts w:ascii="Arial" w:hAnsi="Arial" w:cs="Arial"/>
              </w:rPr>
              <w:t>Declined</w:t>
            </w:r>
          </w:p>
          <w:p w14:paraId="640F0AF1" w14:textId="4AAF7F77" w:rsidR="0004453B" w:rsidRPr="00104CDF" w:rsidRDefault="0004453B" w:rsidP="0004453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See section x for descriptions of booking status values.</w:t>
            </w:r>
          </w:p>
        </w:tc>
      </w:tr>
      <w:tr w:rsidR="00D163F3" w:rsidRPr="00104CDF" w14:paraId="2EC929F7" w14:textId="77777777" w:rsidTr="00727E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619AD92B" w14:textId="50EF231B" w:rsidR="00D163F3" w:rsidRPr="00D163F3" w:rsidRDefault="00D163F3" w:rsidP="00727EB1">
            <w:pPr>
              <w:pStyle w:val="NormalBold"/>
              <w:rPr>
                <w:b/>
              </w:rPr>
            </w:pPr>
            <w:r w:rsidRPr="00D163F3">
              <w:rPr>
                <w:rFonts w:ascii="Arial" w:hAnsi="Arial" w:cs="Arial"/>
                <w:b/>
              </w:rPr>
              <w:t>Comment</w:t>
            </w:r>
          </w:p>
        </w:tc>
        <w:tc>
          <w:tcPr>
            <w:tcW w:w="4051" w:type="pct"/>
          </w:tcPr>
          <w:p w14:paraId="0C8A4015" w14:textId="6D12D9E8" w:rsidR="00D163F3" w:rsidRPr="00104CDF"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User notes related to this line.</w:t>
            </w:r>
          </w:p>
        </w:tc>
      </w:tr>
      <w:tr w:rsidR="00D163F3" w:rsidRPr="00104CDF" w14:paraId="370B4EE7" w14:textId="77777777" w:rsidTr="00727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765BB561" w14:textId="417E6DD9" w:rsidR="00D163F3" w:rsidRPr="00D163F3" w:rsidRDefault="00D163F3" w:rsidP="00727EB1">
            <w:pPr>
              <w:pStyle w:val="NormalBold"/>
              <w:rPr>
                <w:b/>
              </w:rPr>
            </w:pPr>
            <w:r w:rsidRPr="00D163F3">
              <w:rPr>
                <w:rFonts w:ascii="Arial" w:hAnsi="Arial" w:cs="Arial"/>
                <w:b/>
              </w:rPr>
              <w:t>Cost</w:t>
            </w:r>
          </w:p>
        </w:tc>
        <w:tc>
          <w:tcPr>
            <w:tcW w:w="4051" w:type="pct"/>
          </w:tcPr>
          <w:p w14:paraId="27BAC21F" w14:textId="11D61932" w:rsidR="00DD001A" w:rsidRPr="002D06AD" w:rsidRDefault="00D163F3" w:rsidP="00DD001A">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The projected cost of the line</w:t>
            </w:r>
            <w:ins w:id="338" w:author="Katie Stroud" w:date="2015-11-16T17:09:00Z">
              <w:r w:rsidR="00283D3B">
                <w:rPr>
                  <w:rFonts w:ascii="Arial" w:hAnsi="Arial" w:cs="Arial"/>
                </w:rPr>
                <w:t xml:space="preserve"> is</w:t>
              </w:r>
            </w:ins>
            <w:r w:rsidRPr="002D06AD">
              <w:rPr>
                <w:rFonts w:ascii="Arial" w:hAnsi="Arial" w:cs="Arial"/>
              </w:rPr>
              <w:t xml:space="preserve"> based on the specified quantity, rate and targeting. The actual cost (the amount billed) </w:t>
            </w:r>
            <w:del w:id="339" w:author="Katie Stroud" w:date="2015-11-16T17:09:00Z">
              <w:r w:rsidRPr="002D06AD" w:rsidDel="00283D3B">
                <w:rPr>
                  <w:rFonts w:ascii="Arial" w:hAnsi="Arial" w:cs="Arial"/>
                </w:rPr>
                <w:delText>will be</w:delText>
              </w:r>
            </w:del>
            <w:ins w:id="340" w:author="Katie Stroud" w:date="2015-11-16T17:09:00Z">
              <w:r w:rsidR="00283D3B">
                <w:rPr>
                  <w:rFonts w:ascii="Arial" w:hAnsi="Arial" w:cs="Arial"/>
                </w:rPr>
                <w:t>is</w:t>
              </w:r>
            </w:ins>
            <w:r w:rsidRPr="002D06AD">
              <w:rPr>
                <w:rFonts w:ascii="Arial" w:hAnsi="Arial" w:cs="Arial"/>
              </w:rPr>
              <w:t xml:space="preserve"> based on the actual number of impressions.</w:t>
            </w:r>
            <w:r w:rsidR="00DD001A">
              <w:rPr>
                <w:rFonts w:ascii="Arial" w:hAnsi="Arial" w:cs="Arial"/>
              </w:rPr>
              <w:t xml:space="preserve"> </w:t>
            </w:r>
          </w:p>
          <w:p w14:paraId="7BD0D839" w14:textId="14DEBD83" w:rsidR="00D163F3" w:rsidRPr="002D06AD" w:rsidRDefault="00D163F3" w:rsidP="00DD001A">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 xml:space="preserve">The cost is specified in the currency </w:t>
            </w:r>
            <w:del w:id="341" w:author="Katie Stroud" w:date="2015-11-16T17:10:00Z">
              <w:r w:rsidRPr="002D06AD" w:rsidDel="00283D3B">
                <w:rPr>
                  <w:rFonts w:ascii="Arial" w:hAnsi="Arial" w:cs="Arial"/>
                </w:rPr>
                <w:delText>specified at</w:delText>
              </w:r>
            </w:del>
            <w:ins w:id="342" w:author="Katie Stroud" w:date="2015-11-16T17:10:00Z">
              <w:r w:rsidR="00283D3B">
                <w:rPr>
                  <w:rFonts w:ascii="Arial" w:hAnsi="Arial" w:cs="Arial"/>
                </w:rPr>
                <w:t>for</w:t>
              </w:r>
            </w:ins>
            <w:r w:rsidRPr="002D06AD">
              <w:rPr>
                <w:rFonts w:ascii="Arial" w:hAnsi="Arial" w:cs="Arial"/>
              </w:rPr>
              <w:t xml:space="preserve"> the order</w:t>
            </w:r>
            <w:del w:id="343" w:author="Katie Stroud" w:date="2015-11-16T17:10:00Z">
              <w:r w:rsidRPr="002D06AD" w:rsidDel="00283D3B">
                <w:rPr>
                  <w:rFonts w:ascii="Arial" w:hAnsi="Arial" w:cs="Arial"/>
                </w:rPr>
                <w:delText xml:space="preserve"> level</w:delText>
              </w:r>
            </w:del>
            <w:r w:rsidRPr="002D06AD">
              <w:rPr>
                <w:rFonts w:ascii="Arial" w:hAnsi="Arial" w:cs="Arial"/>
              </w:rPr>
              <w:t xml:space="preserve">. If the </w:t>
            </w:r>
            <w:del w:id="344" w:author="Katie Stroud" w:date="2015-11-16T17:15:00Z">
              <w:r w:rsidRPr="002D06AD" w:rsidDel="00DD001A">
                <w:rPr>
                  <w:rFonts w:ascii="Arial" w:hAnsi="Arial" w:cs="Arial"/>
                </w:rPr>
                <w:delText xml:space="preserve">product </w:delText>
              </w:r>
            </w:del>
            <w:ins w:id="345" w:author="Katie Stroud" w:date="2015-11-16T17:15:00Z">
              <w:r w:rsidR="00DD001A">
                <w:rPr>
                  <w:rFonts w:ascii="Arial" w:hAnsi="Arial" w:cs="Arial"/>
                </w:rPr>
                <w:t>order</w:t>
              </w:r>
              <w:r w:rsidR="00DD001A" w:rsidRPr="002D06AD">
                <w:rPr>
                  <w:rFonts w:ascii="Arial" w:hAnsi="Arial" w:cs="Arial"/>
                </w:rPr>
                <w:t xml:space="preserve"> </w:t>
              </w:r>
            </w:ins>
            <w:del w:id="346" w:author="Katie Stroud" w:date="2015-11-16T17:11:00Z">
              <w:r w:rsidRPr="002D06AD" w:rsidDel="00283D3B">
                <w:rPr>
                  <w:rFonts w:ascii="Arial" w:hAnsi="Arial" w:cs="Arial"/>
                </w:rPr>
                <w:delText xml:space="preserve">specifies </w:delText>
              </w:r>
            </w:del>
            <w:ins w:id="347" w:author="Katie Stroud" w:date="2015-11-16T17:11:00Z">
              <w:r w:rsidR="00283D3B">
                <w:rPr>
                  <w:rFonts w:ascii="Arial" w:hAnsi="Arial" w:cs="Arial"/>
                </w:rPr>
                <w:t>uses</w:t>
              </w:r>
              <w:r w:rsidR="00283D3B" w:rsidRPr="002D06AD">
                <w:rPr>
                  <w:rFonts w:ascii="Arial" w:hAnsi="Arial" w:cs="Arial"/>
                </w:rPr>
                <w:t xml:space="preserve"> </w:t>
              </w:r>
            </w:ins>
            <w:r w:rsidRPr="002D06AD">
              <w:rPr>
                <w:rFonts w:ascii="Arial" w:hAnsi="Arial" w:cs="Arial"/>
              </w:rPr>
              <w:t>a different currency</w:t>
            </w:r>
            <w:ins w:id="348" w:author="Katie Stroud" w:date="2015-11-16T17:11:00Z">
              <w:r w:rsidR="00283D3B">
                <w:rPr>
                  <w:rFonts w:ascii="Arial" w:hAnsi="Arial" w:cs="Arial"/>
                </w:rPr>
                <w:t xml:space="preserve"> than what the </w:t>
              </w:r>
            </w:ins>
            <w:ins w:id="349" w:author="Katie Stroud" w:date="2015-11-16T17:15:00Z">
              <w:r w:rsidR="00DD001A">
                <w:rPr>
                  <w:rFonts w:ascii="Arial" w:hAnsi="Arial" w:cs="Arial"/>
                </w:rPr>
                <w:t>product</w:t>
              </w:r>
            </w:ins>
            <w:ins w:id="350" w:author="Katie Stroud" w:date="2015-11-16T17:11:00Z">
              <w:r w:rsidR="00283D3B">
                <w:rPr>
                  <w:rFonts w:ascii="Arial" w:hAnsi="Arial" w:cs="Arial"/>
                </w:rPr>
                <w:t xml:space="preserve"> uses</w:t>
              </w:r>
            </w:ins>
            <w:r w:rsidRPr="002D06AD">
              <w:rPr>
                <w:rFonts w:ascii="Arial" w:hAnsi="Arial" w:cs="Arial"/>
              </w:rPr>
              <w:t xml:space="preserve">, the cost </w:t>
            </w:r>
            <w:ins w:id="351" w:author="Katie Stroud" w:date="2015-11-16T17:12:00Z">
              <w:r w:rsidR="00283D3B">
                <w:rPr>
                  <w:rFonts w:ascii="Arial" w:hAnsi="Arial" w:cs="Arial"/>
                </w:rPr>
                <w:t xml:space="preserve">for the line </w:t>
              </w:r>
            </w:ins>
            <w:r w:rsidRPr="002D06AD">
              <w:rPr>
                <w:rFonts w:ascii="Arial" w:hAnsi="Arial" w:cs="Arial"/>
              </w:rPr>
              <w:t>must be converted to the order’s currency.</w:t>
            </w:r>
          </w:p>
          <w:p w14:paraId="374A4379" w14:textId="1603EC95" w:rsidR="00D163F3" w:rsidRPr="00104CDF" w:rsidRDefault="00D163F3" w:rsidP="00DD001A">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commentRangeStart w:id="352"/>
            <w:r w:rsidRPr="002D06AD">
              <w:rPr>
                <w:rFonts w:ascii="Arial" w:hAnsi="Arial" w:cs="Arial"/>
              </w:rPr>
              <w:t>The cost is determined at the time the line is saved (added, updated, booked, or reserved).</w:t>
            </w:r>
            <w:commentRangeEnd w:id="352"/>
            <w:r w:rsidR="00283D3B">
              <w:rPr>
                <w:rStyle w:val="CommentReference"/>
              </w:rPr>
              <w:commentReference w:id="352"/>
            </w:r>
          </w:p>
        </w:tc>
      </w:tr>
      <w:tr w:rsidR="00D163F3" w:rsidRPr="00104CDF" w14:paraId="64B8EF0A" w14:textId="77777777" w:rsidTr="00727E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47DEB482" w14:textId="42B5E6D2" w:rsidR="00D163F3" w:rsidRPr="00D163F3" w:rsidRDefault="00D163F3" w:rsidP="00727EB1">
            <w:pPr>
              <w:pStyle w:val="NormalBold"/>
              <w:rPr>
                <w:b/>
              </w:rPr>
            </w:pPr>
            <w:proofErr w:type="spellStart"/>
            <w:r w:rsidRPr="00D163F3">
              <w:rPr>
                <w:rFonts w:ascii="Arial" w:hAnsi="Arial" w:cs="Arial"/>
                <w:b/>
              </w:rPr>
              <w:t>EndDate</w:t>
            </w:r>
            <w:proofErr w:type="spellEnd"/>
          </w:p>
        </w:tc>
        <w:tc>
          <w:tcPr>
            <w:tcW w:w="4051" w:type="pct"/>
          </w:tcPr>
          <w:p w14:paraId="70037744" w14:textId="77777777" w:rsidR="00D163F3" w:rsidRPr="002D06AD" w:rsidRDefault="00D163F3"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 xml:space="preserve">The date and time that the line will stop. </w:t>
            </w:r>
          </w:p>
          <w:p w14:paraId="50035F9E" w14:textId="77777777" w:rsidR="00D163F3" w:rsidRPr="002D06AD" w:rsidRDefault="00D163F3"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The date and time must be specified in UTC and conform to ISO 8601.</w:t>
            </w:r>
          </w:p>
          <w:p w14:paraId="2C780A3D" w14:textId="77777777" w:rsidR="00D163F3" w:rsidRPr="002D06AD" w:rsidRDefault="00D163F3"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If the time is missing, 11:59 PM is assumed.</w:t>
            </w:r>
          </w:p>
          <w:p w14:paraId="142D97D6" w14:textId="64D1718D" w:rsidR="00D163F3" w:rsidRPr="002D06AD" w:rsidRDefault="00D163F3"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 xml:space="preserve">The </w:t>
            </w:r>
            <w:ins w:id="353" w:author="Katie Stroud" w:date="2015-11-16T17:26:00Z">
              <w:r w:rsidR="00F37D7A">
                <w:rPr>
                  <w:rFonts w:ascii="Arial" w:hAnsi="Arial" w:cs="Arial"/>
                </w:rPr>
                <w:t xml:space="preserve">line </w:t>
              </w:r>
            </w:ins>
            <w:r w:rsidRPr="002D06AD">
              <w:rPr>
                <w:rFonts w:ascii="Arial" w:hAnsi="Arial" w:cs="Arial"/>
              </w:rPr>
              <w:t xml:space="preserve">end date must be later than the </w:t>
            </w:r>
            <w:ins w:id="354" w:author="Katie Stroud" w:date="2015-11-16T17:26:00Z">
              <w:r w:rsidR="00F37D7A">
                <w:rPr>
                  <w:rFonts w:ascii="Arial" w:hAnsi="Arial" w:cs="Arial"/>
                </w:rPr>
                <w:t xml:space="preserve">line </w:t>
              </w:r>
            </w:ins>
            <w:r w:rsidRPr="002D06AD">
              <w:rPr>
                <w:rFonts w:ascii="Arial" w:hAnsi="Arial" w:cs="Arial"/>
              </w:rPr>
              <w:t xml:space="preserve">start date and should be less than or equal to the order’s end date. </w:t>
            </w:r>
          </w:p>
          <w:p w14:paraId="45BFA8BB" w14:textId="3EDD7BAF" w:rsidR="00D163F3" w:rsidRPr="00104CDF"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 xml:space="preserve">If the </w:t>
            </w:r>
            <w:ins w:id="355" w:author="Katie Stroud" w:date="2015-11-16T17:27:00Z">
              <w:r w:rsidR="00F37D7A">
                <w:rPr>
                  <w:rFonts w:ascii="Arial" w:hAnsi="Arial" w:cs="Arial"/>
                </w:rPr>
                <w:t xml:space="preserve">line </w:t>
              </w:r>
            </w:ins>
            <w:r w:rsidRPr="002D06AD">
              <w:rPr>
                <w:rFonts w:ascii="Arial" w:hAnsi="Arial" w:cs="Arial"/>
              </w:rPr>
              <w:t>end date is later than the order’s end date, the order’s end date should be extended to match the line’s end date.</w:t>
            </w:r>
          </w:p>
        </w:tc>
      </w:tr>
      <w:tr w:rsidR="00D163F3" w:rsidRPr="00104CDF" w14:paraId="52F8D623" w14:textId="77777777" w:rsidTr="00727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25B73C0F" w14:textId="4C805116" w:rsidR="00D163F3" w:rsidRPr="00D163F3" w:rsidRDefault="00D163F3" w:rsidP="00727EB1">
            <w:pPr>
              <w:pStyle w:val="NormalBold"/>
              <w:rPr>
                <w:b/>
              </w:rPr>
            </w:pPr>
            <w:proofErr w:type="spellStart"/>
            <w:r w:rsidRPr="00D163F3">
              <w:rPr>
                <w:rFonts w:ascii="Arial" w:hAnsi="Arial" w:cs="Arial"/>
                <w:b/>
              </w:rPr>
              <w:t>FrequencyCount</w:t>
            </w:r>
            <w:proofErr w:type="spellEnd"/>
          </w:p>
        </w:tc>
        <w:tc>
          <w:tcPr>
            <w:tcW w:w="4051" w:type="pct"/>
          </w:tcPr>
          <w:p w14:paraId="0187D4BC" w14:textId="5893357F" w:rsidR="00D163F3" w:rsidRPr="00104CDF"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 xml:space="preserve">The maximum number of times that a unique user must see ads from this line during the specified interval (see </w:t>
            </w:r>
            <w:proofErr w:type="spellStart"/>
            <w:r w:rsidRPr="002D06AD">
              <w:rPr>
                <w:rFonts w:ascii="Arial" w:hAnsi="Arial" w:cs="Arial"/>
              </w:rPr>
              <w:t>FrequencyInterval</w:t>
            </w:r>
            <w:proofErr w:type="spellEnd"/>
            <w:r w:rsidRPr="002D06AD">
              <w:rPr>
                <w:rFonts w:ascii="Arial" w:hAnsi="Arial" w:cs="Arial"/>
              </w:rPr>
              <w:t>).</w:t>
            </w:r>
          </w:p>
        </w:tc>
      </w:tr>
      <w:tr w:rsidR="00D163F3" w:rsidRPr="00104CDF" w14:paraId="03D6FA85" w14:textId="77777777" w:rsidTr="00727E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571A2C06" w14:textId="69556148" w:rsidR="00D163F3" w:rsidRPr="00D163F3" w:rsidRDefault="00D163F3" w:rsidP="00727EB1">
            <w:pPr>
              <w:pStyle w:val="NormalBold"/>
              <w:rPr>
                <w:rFonts w:ascii="Arial" w:hAnsi="Arial" w:cs="Arial"/>
                <w:b/>
              </w:rPr>
            </w:pPr>
            <w:proofErr w:type="spellStart"/>
            <w:r w:rsidRPr="00D163F3">
              <w:rPr>
                <w:rFonts w:ascii="Arial" w:hAnsi="Arial" w:cs="Arial"/>
                <w:b/>
              </w:rPr>
              <w:t>FrequencyInterval</w:t>
            </w:r>
            <w:proofErr w:type="spellEnd"/>
          </w:p>
        </w:tc>
        <w:tc>
          <w:tcPr>
            <w:tcW w:w="4051" w:type="pct"/>
          </w:tcPr>
          <w:p w14:paraId="798E9833" w14:textId="77777777" w:rsidR="00D163F3" w:rsidRPr="002D06AD" w:rsidRDefault="00D163F3"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 xml:space="preserve">The interval that </w:t>
            </w:r>
            <w:proofErr w:type="spellStart"/>
            <w:r w:rsidRPr="002D06AD">
              <w:rPr>
                <w:rFonts w:ascii="Arial" w:hAnsi="Arial" w:cs="Arial"/>
              </w:rPr>
              <w:t>FrequencyCount</w:t>
            </w:r>
            <w:proofErr w:type="spellEnd"/>
            <w:r w:rsidRPr="002D06AD">
              <w:rPr>
                <w:rFonts w:ascii="Arial" w:hAnsi="Arial" w:cs="Arial"/>
              </w:rPr>
              <w:t xml:space="preserve"> applies to. For example, per day or per week.</w:t>
            </w:r>
          </w:p>
          <w:p w14:paraId="2217BDBF" w14:textId="6E71D768" w:rsidR="00D163F3" w:rsidRPr="00104CDF"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 xml:space="preserve">For a list of possible intervals, see </w:t>
            </w:r>
            <w:hyperlink w:anchor="_FrequencyCapInterval" w:history="1">
              <w:proofErr w:type="spellStart"/>
              <w:r w:rsidRPr="002D06AD">
                <w:rPr>
                  <w:rStyle w:val="Hyperlink"/>
                  <w:rFonts w:ascii="Arial" w:hAnsi="Arial" w:cs="Arial"/>
                  <w:szCs w:val="20"/>
                </w:rPr>
                <w:t>FrequencyCapInterval</w:t>
              </w:r>
              <w:proofErr w:type="spellEnd"/>
            </w:hyperlink>
            <w:r w:rsidRPr="002D06AD">
              <w:rPr>
                <w:rFonts w:ascii="Arial" w:hAnsi="Arial" w:cs="Arial"/>
              </w:rPr>
              <w:t>.</w:t>
            </w:r>
          </w:p>
        </w:tc>
      </w:tr>
      <w:tr w:rsidR="00D163F3" w:rsidRPr="00104CDF" w14:paraId="06D0AE0D" w14:textId="77777777" w:rsidTr="00727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6CFEB47B" w14:textId="0EB1E0ED" w:rsidR="00D163F3" w:rsidRPr="00D163F3" w:rsidRDefault="00D163F3" w:rsidP="00727EB1">
            <w:pPr>
              <w:pStyle w:val="NormalBold"/>
              <w:rPr>
                <w:rFonts w:ascii="Arial" w:hAnsi="Arial" w:cs="Arial"/>
                <w:b/>
              </w:rPr>
            </w:pPr>
            <w:r w:rsidRPr="00D163F3">
              <w:rPr>
                <w:rFonts w:ascii="Arial" w:hAnsi="Arial" w:cs="Arial"/>
                <w:b/>
              </w:rPr>
              <w:t>Id</w:t>
            </w:r>
          </w:p>
        </w:tc>
        <w:tc>
          <w:tcPr>
            <w:tcW w:w="4051" w:type="pct"/>
          </w:tcPr>
          <w:p w14:paraId="025EB84A" w14:textId="5E2E8C89" w:rsidR="00D163F3" w:rsidRPr="00104CDF"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A system-generated opaque ID that uniquely identifies this resource.</w:t>
            </w:r>
          </w:p>
        </w:tc>
      </w:tr>
      <w:tr w:rsidR="00D163F3" w:rsidRPr="00104CDF" w14:paraId="2FE33BD8" w14:textId="77777777" w:rsidTr="00727E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7627A883" w14:textId="3B7B8990" w:rsidR="00D163F3" w:rsidRPr="00D163F3" w:rsidRDefault="00D163F3" w:rsidP="00727EB1">
            <w:pPr>
              <w:pStyle w:val="NormalBold"/>
              <w:rPr>
                <w:rFonts w:ascii="Arial" w:hAnsi="Arial" w:cs="Arial"/>
                <w:b/>
              </w:rPr>
            </w:pPr>
            <w:r w:rsidRPr="00D163F3">
              <w:rPr>
                <w:rFonts w:ascii="Arial" w:hAnsi="Arial" w:cs="Arial"/>
                <w:b/>
              </w:rPr>
              <w:t>Quantity</w:t>
            </w:r>
          </w:p>
        </w:tc>
        <w:tc>
          <w:tcPr>
            <w:tcW w:w="4051" w:type="pct"/>
          </w:tcPr>
          <w:p w14:paraId="2FA36F0F" w14:textId="77777777" w:rsidR="00D163F3" w:rsidRPr="002D06AD" w:rsidRDefault="00D163F3"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The quantity requested for the specified date range. This value will differ based on various cost types. For CPM, for examples, the value would be impressions.</w:t>
            </w:r>
          </w:p>
          <w:p w14:paraId="6A789B1B" w14:textId="2BE863F9" w:rsidR="00D163F3" w:rsidRPr="00104CDF"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 xml:space="preserve">The line must contain a quantity before the user may reserve or book it. If the requested quantity is not available, reserving or booking the line must fail and </w:t>
            </w:r>
            <w:proofErr w:type="spellStart"/>
            <w:r w:rsidRPr="002D06AD">
              <w:rPr>
                <w:rFonts w:ascii="Arial" w:hAnsi="Arial" w:cs="Arial"/>
              </w:rPr>
              <w:t>bookingStatus</w:t>
            </w:r>
            <w:proofErr w:type="spellEnd"/>
            <w:r w:rsidRPr="002D06AD">
              <w:rPr>
                <w:rFonts w:ascii="Arial" w:hAnsi="Arial" w:cs="Arial"/>
              </w:rPr>
              <w:t xml:space="preserve"> must be set to Declined.</w:t>
            </w:r>
          </w:p>
        </w:tc>
      </w:tr>
      <w:tr w:rsidR="00D163F3" w:rsidRPr="00104CDF" w14:paraId="3DD01B49" w14:textId="77777777" w:rsidTr="00727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1711D7A6" w14:textId="73B391A3" w:rsidR="00D163F3" w:rsidRPr="00D163F3" w:rsidRDefault="00D163F3" w:rsidP="00727EB1">
            <w:pPr>
              <w:pStyle w:val="NormalBold"/>
              <w:rPr>
                <w:rFonts w:ascii="Arial" w:hAnsi="Arial" w:cs="Arial"/>
                <w:b/>
              </w:rPr>
            </w:pPr>
            <w:r w:rsidRPr="00D163F3">
              <w:rPr>
                <w:rFonts w:ascii="Arial" w:hAnsi="Arial" w:cs="Arial"/>
                <w:b/>
              </w:rPr>
              <w:t>Name</w:t>
            </w:r>
          </w:p>
        </w:tc>
        <w:tc>
          <w:tcPr>
            <w:tcW w:w="4051" w:type="pct"/>
          </w:tcPr>
          <w:p w14:paraId="53F24B1C" w14:textId="77777777" w:rsidR="00D163F3" w:rsidRPr="002D06AD" w:rsidRDefault="00D163F3"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The line’s display name.</w:t>
            </w:r>
          </w:p>
          <w:p w14:paraId="228AB1B4" w14:textId="1138628B" w:rsidR="00D163F3" w:rsidRPr="00104CDF"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lastRenderedPageBreak/>
              <w:t>Should be unique.</w:t>
            </w:r>
          </w:p>
        </w:tc>
      </w:tr>
      <w:tr w:rsidR="00D163F3" w:rsidRPr="00104CDF" w14:paraId="59EFE404" w14:textId="77777777" w:rsidTr="00727E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4BA1B562" w14:textId="630B49B0" w:rsidR="00D163F3" w:rsidRPr="00D163F3" w:rsidRDefault="00D163F3" w:rsidP="00727EB1">
            <w:pPr>
              <w:pStyle w:val="NormalBold"/>
              <w:rPr>
                <w:rFonts w:ascii="Arial" w:hAnsi="Arial" w:cs="Arial"/>
                <w:b/>
              </w:rPr>
            </w:pPr>
            <w:proofErr w:type="spellStart"/>
            <w:r w:rsidRPr="00D163F3">
              <w:rPr>
                <w:rFonts w:ascii="Arial" w:hAnsi="Arial" w:cs="Arial"/>
                <w:b/>
              </w:rPr>
              <w:lastRenderedPageBreak/>
              <w:t>OrderId</w:t>
            </w:r>
            <w:proofErr w:type="spellEnd"/>
          </w:p>
        </w:tc>
        <w:tc>
          <w:tcPr>
            <w:tcW w:w="4051" w:type="pct"/>
          </w:tcPr>
          <w:p w14:paraId="15B849B2" w14:textId="33038AE6" w:rsidR="00D163F3" w:rsidRPr="00104CDF"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The ID of the order that this line belongs to.</w:t>
            </w:r>
          </w:p>
        </w:tc>
      </w:tr>
      <w:tr w:rsidR="00D163F3" w:rsidRPr="00104CDF" w14:paraId="63EA6671" w14:textId="77777777" w:rsidTr="00727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45733E8E" w14:textId="3268F3AA" w:rsidR="00D163F3" w:rsidRPr="00D163F3" w:rsidRDefault="00D163F3" w:rsidP="00727EB1">
            <w:pPr>
              <w:pStyle w:val="NormalBold"/>
              <w:rPr>
                <w:rFonts w:ascii="Arial" w:hAnsi="Arial" w:cs="Arial"/>
                <w:b/>
              </w:rPr>
            </w:pPr>
            <w:commentRangeStart w:id="356"/>
            <w:proofErr w:type="spellStart"/>
            <w:r w:rsidRPr="00D163F3">
              <w:rPr>
                <w:rFonts w:ascii="Arial" w:hAnsi="Arial" w:cs="Arial"/>
                <w:b/>
              </w:rPr>
              <w:t>ProductId</w:t>
            </w:r>
            <w:commentRangeEnd w:id="356"/>
            <w:proofErr w:type="spellEnd"/>
            <w:r w:rsidR="00EF03E7">
              <w:rPr>
                <w:rStyle w:val="CommentReference"/>
                <w:bCs w:val="0"/>
              </w:rPr>
              <w:commentReference w:id="356"/>
            </w:r>
          </w:p>
        </w:tc>
        <w:tc>
          <w:tcPr>
            <w:tcW w:w="4051" w:type="pct"/>
          </w:tcPr>
          <w:p w14:paraId="71339BBC" w14:textId="209FEB04" w:rsidR="00D163F3" w:rsidRPr="00104CDF"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 xml:space="preserve">The ID of the product where the </w:t>
            </w:r>
            <w:proofErr w:type="spellStart"/>
            <w:r w:rsidRPr="002D06AD">
              <w:rPr>
                <w:rFonts w:ascii="Arial" w:hAnsi="Arial" w:cs="Arial"/>
              </w:rPr>
              <w:t>creatives</w:t>
            </w:r>
            <w:proofErr w:type="spellEnd"/>
            <w:r w:rsidRPr="002D06AD">
              <w:rPr>
                <w:rFonts w:ascii="Arial" w:hAnsi="Arial" w:cs="Arial"/>
              </w:rPr>
              <w:t xml:space="preserve"> run. </w:t>
            </w:r>
          </w:p>
        </w:tc>
      </w:tr>
      <w:tr w:rsidR="00D163F3" w:rsidRPr="00104CDF" w14:paraId="00DD3321" w14:textId="77777777" w:rsidTr="00727E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7A7FDBFD" w14:textId="40FF2832" w:rsidR="00D163F3" w:rsidRPr="00D163F3" w:rsidRDefault="00D163F3" w:rsidP="00727EB1">
            <w:pPr>
              <w:pStyle w:val="NormalBold"/>
              <w:rPr>
                <w:rFonts w:ascii="Arial" w:hAnsi="Arial" w:cs="Arial"/>
                <w:b/>
              </w:rPr>
            </w:pPr>
            <w:proofErr w:type="spellStart"/>
            <w:r w:rsidRPr="00D163F3">
              <w:rPr>
                <w:rFonts w:ascii="Arial" w:hAnsi="Arial" w:cs="Arial"/>
                <w:b/>
              </w:rPr>
              <w:t>ProviderData</w:t>
            </w:r>
            <w:proofErr w:type="spellEnd"/>
          </w:p>
        </w:tc>
        <w:tc>
          <w:tcPr>
            <w:tcW w:w="4051" w:type="pct"/>
          </w:tcPr>
          <w:p w14:paraId="6B477C09" w14:textId="77777777" w:rsidR="00D163F3" w:rsidRPr="002D06AD" w:rsidRDefault="00D163F3"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An opaque blob of provider-defined data. Providers may use this field as needed (for example, to store an ID that correlates this object with resources within their system).</w:t>
            </w:r>
          </w:p>
          <w:p w14:paraId="16276869" w14:textId="306E5B82" w:rsidR="00D163F3" w:rsidRPr="00104CDF"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Note that any provider that edits this object may override the data in this field. The data should include a marker that you can identify to ensure the data is yours.</w:t>
            </w:r>
          </w:p>
        </w:tc>
      </w:tr>
      <w:tr w:rsidR="00D163F3" w:rsidRPr="00104CDF" w14:paraId="37F88C9B" w14:textId="77777777" w:rsidTr="00727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75B50294" w14:textId="5536DE63" w:rsidR="00D163F3" w:rsidRPr="00D163F3" w:rsidRDefault="00D163F3" w:rsidP="00727EB1">
            <w:pPr>
              <w:pStyle w:val="NormalBold"/>
              <w:rPr>
                <w:rFonts w:ascii="Arial" w:hAnsi="Arial" w:cs="Arial"/>
                <w:b/>
              </w:rPr>
            </w:pPr>
            <w:r w:rsidRPr="00D163F3">
              <w:rPr>
                <w:rFonts w:ascii="Arial" w:hAnsi="Arial" w:cs="Arial"/>
                <w:b/>
              </w:rPr>
              <w:t>Rate</w:t>
            </w:r>
          </w:p>
        </w:tc>
        <w:tc>
          <w:tcPr>
            <w:tcW w:w="4051" w:type="pct"/>
          </w:tcPr>
          <w:p w14:paraId="25244A2A" w14:textId="77777777" w:rsidR="00D163F3" w:rsidRPr="002D06AD" w:rsidRDefault="00D163F3"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 xml:space="preserve">The price per unit of impressions. For example, $10 per 1,000 impressions (CPM). </w:t>
            </w:r>
          </w:p>
          <w:p w14:paraId="3C30D217" w14:textId="7C3DE7C6" w:rsidR="00D163F3" w:rsidRPr="00104CDF"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The rate is determined each time the line is saved (added, updated, booked, or reserved).</w:t>
            </w:r>
          </w:p>
        </w:tc>
      </w:tr>
      <w:tr w:rsidR="00D163F3" w:rsidRPr="00104CDF" w14:paraId="72BC3F5B" w14:textId="77777777" w:rsidTr="00727E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15895C4A" w14:textId="3AD7775A" w:rsidR="00D163F3" w:rsidRPr="00D163F3" w:rsidRDefault="00D163F3" w:rsidP="00727EB1">
            <w:pPr>
              <w:pStyle w:val="NormalBold"/>
              <w:rPr>
                <w:rFonts w:ascii="Arial" w:hAnsi="Arial" w:cs="Arial"/>
                <w:b/>
              </w:rPr>
            </w:pPr>
            <w:proofErr w:type="spellStart"/>
            <w:r w:rsidRPr="00D163F3">
              <w:rPr>
                <w:rFonts w:ascii="Arial" w:hAnsi="Arial" w:cs="Arial"/>
                <w:b/>
              </w:rPr>
              <w:t>RateType</w:t>
            </w:r>
            <w:proofErr w:type="spellEnd"/>
          </w:p>
        </w:tc>
        <w:tc>
          <w:tcPr>
            <w:tcW w:w="4051" w:type="pct"/>
          </w:tcPr>
          <w:p w14:paraId="6773AE34" w14:textId="02EFA64F" w:rsidR="00D163F3" w:rsidRPr="002D06AD" w:rsidRDefault="00D163F3"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del w:id="357" w:author="Katie Stroud" w:date="2015-11-18T17:12:00Z">
              <w:r w:rsidRPr="002D06AD" w:rsidDel="0074025B">
                <w:rPr>
                  <w:rFonts w:ascii="Arial" w:hAnsi="Arial" w:cs="Arial"/>
                </w:rPr>
                <w:delText xml:space="preserve">The unit of measure that Rate is expressed in. For a list of possible values, see </w:delText>
              </w:r>
              <w:r w:rsidR="00C83368" w:rsidDel="0074025B">
                <w:fldChar w:fldCharType="begin"/>
              </w:r>
              <w:r w:rsidR="00C83368" w:rsidDel="0074025B">
                <w:delInstrText xml:space="preserve"> HYPERLINK \l "_RateType" </w:delInstrText>
              </w:r>
              <w:r w:rsidR="00C83368" w:rsidDel="0074025B">
                <w:fldChar w:fldCharType="separate"/>
              </w:r>
              <w:r w:rsidRPr="002D06AD" w:rsidDel="0074025B">
                <w:rPr>
                  <w:rStyle w:val="Hyperlink"/>
                  <w:rFonts w:ascii="Arial" w:hAnsi="Arial" w:cs="Arial"/>
                  <w:szCs w:val="20"/>
                </w:rPr>
                <w:delText>RateType</w:delText>
              </w:r>
              <w:r w:rsidR="00C83368" w:rsidDel="0074025B">
                <w:rPr>
                  <w:rStyle w:val="Hyperlink"/>
                  <w:rFonts w:ascii="Arial" w:hAnsi="Arial" w:cs="Arial"/>
                  <w:szCs w:val="20"/>
                </w:rPr>
                <w:fldChar w:fldCharType="end"/>
              </w:r>
              <w:r w:rsidRPr="002D06AD" w:rsidDel="0074025B">
                <w:rPr>
                  <w:rFonts w:ascii="Arial" w:hAnsi="Arial" w:cs="Arial"/>
                </w:rPr>
                <w:delText>.</w:delText>
              </w:r>
            </w:del>
            <w:ins w:id="358" w:author="Katie Stroud" w:date="2015-11-18T17:12:00Z">
              <w:r w:rsidR="0074025B">
                <w:rPr>
                  <w:rFonts w:ascii="Arial" w:hAnsi="Arial" w:cs="Arial"/>
                </w:rPr>
                <w:t>The unit of measure for the Rate property. Values are provided using RATE TYPE reference data.</w:t>
              </w:r>
            </w:ins>
          </w:p>
          <w:p w14:paraId="51A64545" w14:textId="5BEEF268" w:rsidR="00D163F3" w:rsidRPr="00104CDF" w:rsidRDefault="00D163F3" w:rsidP="00727EB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The rate type is determined at the time the line is saved (added, updated, booked, or reserved).</w:t>
            </w:r>
          </w:p>
        </w:tc>
      </w:tr>
      <w:tr w:rsidR="00D163F3" w:rsidRPr="00104CDF" w14:paraId="7715466E" w14:textId="77777777" w:rsidTr="00727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1A2DDAB6" w14:textId="063BD689" w:rsidR="00D163F3" w:rsidRPr="00D163F3" w:rsidRDefault="00D163F3" w:rsidP="00727EB1">
            <w:pPr>
              <w:pStyle w:val="NormalBold"/>
              <w:rPr>
                <w:rFonts w:ascii="Arial" w:hAnsi="Arial" w:cs="Arial"/>
                <w:b/>
              </w:rPr>
            </w:pPr>
            <w:proofErr w:type="spellStart"/>
            <w:r w:rsidRPr="00D163F3">
              <w:rPr>
                <w:rFonts w:ascii="Arial" w:hAnsi="Arial" w:cs="Arial"/>
                <w:b/>
              </w:rPr>
              <w:t>ReservedExpiryDate</w:t>
            </w:r>
            <w:proofErr w:type="spellEnd"/>
          </w:p>
        </w:tc>
        <w:tc>
          <w:tcPr>
            <w:tcW w:w="4051" w:type="pct"/>
          </w:tcPr>
          <w:p w14:paraId="78D660BC" w14:textId="77777777" w:rsidR="00D163F3" w:rsidRPr="002D06AD" w:rsidRDefault="00D163F3"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 xml:space="preserve">The date and time that the reserved inventory will expire. </w:t>
            </w:r>
          </w:p>
          <w:p w14:paraId="6C2C35B5" w14:textId="534A0E26" w:rsidR="00D163F3" w:rsidRPr="00104CDF"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If the line is reserved, the expiry date must be set.</w:t>
            </w:r>
          </w:p>
        </w:tc>
      </w:tr>
      <w:tr w:rsidR="00D163F3" w:rsidRPr="00104CDF" w14:paraId="634EF3C4" w14:textId="77777777" w:rsidTr="00727E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4B13F330" w14:textId="66EAA0C9" w:rsidR="00D163F3" w:rsidRPr="00D163F3" w:rsidRDefault="00D163F3" w:rsidP="00727EB1">
            <w:pPr>
              <w:pStyle w:val="NormalBold"/>
              <w:rPr>
                <w:rFonts w:ascii="Arial" w:hAnsi="Arial" w:cs="Arial"/>
                <w:b/>
              </w:rPr>
            </w:pPr>
            <w:proofErr w:type="spellStart"/>
            <w:r w:rsidRPr="00D163F3">
              <w:rPr>
                <w:rFonts w:ascii="Arial" w:hAnsi="Arial" w:cs="Arial"/>
                <w:b/>
              </w:rPr>
              <w:t>StartDate</w:t>
            </w:r>
            <w:proofErr w:type="spellEnd"/>
          </w:p>
        </w:tc>
        <w:tc>
          <w:tcPr>
            <w:tcW w:w="4051" w:type="pct"/>
          </w:tcPr>
          <w:p w14:paraId="5B0D9966" w14:textId="77777777" w:rsidR="00D163F3" w:rsidRPr="002D06AD" w:rsidRDefault="00D163F3"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 xml:space="preserve">The date and time that the line will start. </w:t>
            </w:r>
          </w:p>
          <w:p w14:paraId="33C2D6D7" w14:textId="77777777" w:rsidR="00D163F3" w:rsidRPr="002D06AD" w:rsidRDefault="00D163F3"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 xml:space="preserve">The date and time must be specified in UTC and conform to ISO 8601. </w:t>
            </w:r>
          </w:p>
          <w:p w14:paraId="54B8C873" w14:textId="77777777" w:rsidR="00D163F3" w:rsidRPr="002D06AD" w:rsidRDefault="00D163F3"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If the time is missing, 12:00 AM is assumed.</w:t>
            </w:r>
          </w:p>
          <w:p w14:paraId="4FEED585" w14:textId="77777777" w:rsidR="00D163F3" w:rsidRPr="002D06AD" w:rsidRDefault="00D163F3"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 xml:space="preserve">The date and time must be greater than or equal to now and should be greater than or equal to the order’s start date. </w:t>
            </w:r>
          </w:p>
          <w:p w14:paraId="18821ED1" w14:textId="27BF76A4" w:rsidR="00D163F3" w:rsidRPr="002D06AD" w:rsidRDefault="00D163F3"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 xml:space="preserve">If the </w:t>
            </w:r>
            <w:ins w:id="359" w:author="Katie Stroud" w:date="2015-11-16T16:18:00Z">
              <w:r w:rsidR="00DD01B2">
                <w:rPr>
                  <w:rFonts w:ascii="Arial" w:hAnsi="Arial" w:cs="Arial"/>
                </w:rPr>
                <w:t xml:space="preserve">line </w:t>
              </w:r>
            </w:ins>
            <w:r w:rsidRPr="002D06AD">
              <w:rPr>
                <w:rFonts w:ascii="Arial" w:hAnsi="Arial" w:cs="Arial"/>
              </w:rPr>
              <w:t>start date is earlier than the order’s start date, the order’s start date should be moved to match the line’s start date</w:t>
            </w:r>
            <w:ins w:id="360" w:author="Katie Stroud" w:date="2015-11-16T16:19:00Z">
              <w:r w:rsidR="00DD01B2">
                <w:rPr>
                  <w:rFonts w:ascii="Arial" w:hAnsi="Arial" w:cs="Arial"/>
                </w:rPr>
                <w:t>.</w:t>
              </w:r>
            </w:ins>
            <w:r w:rsidRPr="002D06AD">
              <w:rPr>
                <w:rFonts w:ascii="Arial" w:hAnsi="Arial" w:cs="Arial"/>
              </w:rPr>
              <w:t xml:space="preserve"> </w:t>
            </w:r>
            <w:del w:id="361" w:author="Katie Stroud" w:date="2015-11-16T16:19:00Z">
              <w:r w:rsidRPr="002D06AD" w:rsidDel="00DD01B2">
                <w:rPr>
                  <w:rFonts w:ascii="Arial" w:hAnsi="Arial" w:cs="Arial"/>
                </w:rPr>
                <w:delText xml:space="preserve">if the order’s start date has not </w:delText>
              </w:r>
            </w:del>
            <w:del w:id="362" w:author="Katie Stroud" w:date="2015-11-16T16:17:00Z">
              <w:r w:rsidRPr="002D06AD" w:rsidDel="00DD01B2">
                <w:rPr>
                  <w:rFonts w:ascii="Arial" w:hAnsi="Arial" w:cs="Arial"/>
                </w:rPr>
                <w:delText>past</w:delText>
              </w:r>
            </w:del>
            <w:del w:id="363" w:author="Katie Stroud" w:date="2015-11-16T16:19:00Z">
              <w:r w:rsidRPr="002D06AD" w:rsidDel="00DD01B2">
                <w:rPr>
                  <w:rFonts w:ascii="Arial" w:hAnsi="Arial" w:cs="Arial"/>
                </w:rPr>
                <w:delText>.</w:delText>
              </w:r>
            </w:del>
            <w:ins w:id="364" w:author="Katie Stroud" w:date="2015-11-16T16:19:00Z">
              <w:r w:rsidR="00DD01B2">
                <w:rPr>
                  <w:rFonts w:ascii="Arial" w:hAnsi="Arial" w:cs="Arial"/>
                </w:rPr>
                <w:t xml:space="preserve">Both dates </w:t>
              </w:r>
            </w:ins>
            <w:ins w:id="365" w:author="Katie Stroud" w:date="2015-11-18T17:14:00Z">
              <w:r w:rsidR="0074025B">
                <w:rPr>
                  <w:rFonts w:ascii="Arial" w:hAnsi="Arial" w:cs="Arial"/>
                </w:rPr>
                <w:t xml:space="preserve">must be </w:t>
              </w:r>
            </w:ins>
            <w:ins w:id="366" w:author="Katie Stroud" w:date="2015-11-16T16:19:00Z">
              <w:r w:rsidR="00DD01B2">
                <w:rPr>
                  <w:rFonts w:ascii="Arial" w:hAnsi="Arial" w:cs="Arial"/>
                </w:rPr>
                <w:t>late</w:t>
              </w:r>
            </w:ins>
            <w:ins w:id="367" w:author="Katie Stroud" w:date="2015-11-18T17:14:00Z">
              <w:r w:rsidR="0074025B">
                <w:rPr>
                  <w:rFonts w:ascii="Arial" w:hAnsi="Arial" w:cs="Arial"/>
                </w:rPr>
                <w:t>r</w:t>
              </w:r>
            </w:ins>
            <w:ins w:id="368" w:author="Katie Stroud" w:date="2015-11-16T16:19:00Z">
              <w:r w:rsidR="00DD01B2">
                <w:rPr>
                  <w:rFonts w:ascii="Arial" w:hAnsi="Arial" w:cs="Arial"/>
                </w:rPr>
                <w:t xml:space="preserve"> than the present day.</w:t>
              </w:r>
            </w:ins>
          </w:p>
          <w:p w14:paraId="57654683" w14:textId="3534188D" w:rsidR="00D163F3" w:rsidRPr="00104CDF" w:rsidRDefault="00D163F3" w:rsidP="00DD01B2">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 xml:space="preserve">Start dates that </w:t>
            </w:r>
            <w:del w:id="369" w:author="Katie Stroud" w:date="2015-11-16T16:17:00Z">
              <w:r w:rsidRPr="002D06AD" w:rsidDel="00DD01B2">
                <w:rPr>
                  <w:rFonts w:ascii="Arial" w:hAnsi="Arial" w:cs="Arial"/>
                </w:rPr>
                <w:delText xml:space="preserve">have </w:delText>
              </w:r>
            </w:del>
            <w:ins w:id="370" w:author="Katie Stroud" w:date="2015-11-16T16:17:00Z">
              <w:r w:rsidR="00DD01B2">
                <w:rPr>
                  <w:rFonts w:ascii="Arial" w:hAnsi="Arial" w:cs="Arial"/>
                </w:rPr>
                <w:t>are in the</w:t>
              </w:r>
              <w:r w:rsidR="00DD01B2" w:rsidRPr="002D06AD">
                <w:rPr>
                  <w:rFonts w:ascii="Arial" w:hAnsi="Arial" w:cs="Arial"/>
                </w:rPr>
                <w:t xml:space="preserve"> </w:t>
              </w:r>
            </w:ins>
            <w:r w:rsidRPr="002D06AD">
              <w:rPr>
                <w:rFonts w:ascii="Arial" w:hAnsi="Arial" w:cs="Arial"/>
              </w:rPr>
              <w:t>past may not be updated.</w:t>
            </w:r>
          </w:p>
        </w:tc>
      </w:tr>
      <w:tr w:rsidR="00D163F3" w:rsidRPr="00104CDF" w14:paraId="4386C94E" w14:textId="77777777" w:rsidTr="00727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3B203C6D" w14:textId="24E57CD2" w:rsidR="00D163F3" w:rsidRPr="00D163F3" w:rsidRDefault="00D163F3" w:rsidP="00727EB1">
            <w:pPr>
              <w:pStyle w:val="NormalBold"/>
              <w:rPr>
                <w:rFonts w:ascii="Arial" w:hAnsi="Arial" w:cs="Arial"/>
                <w:b/>
              </w:rPr>
            </w:pPr>
            <w:proofErr w:type="spellStart"/>
            <w:r w:rsidRPr="00D163F3">
              <w:rPr>
                <w:rFonts w:ascii="Arial" w:hAnsi="Arial" w:cs="Arial"/>
                <w:b/>
              </w:rPr>
              <w:t>StateChangeReason</w:t>
            </w:r>
            <w:proofErr w:type="spellEnd"/>
          </w:p>
        </w:tc>
        <w:tc>
          <w:tcPr>
            <w:tcW w:w="4051" w:type="pct"/>
          </w:tcPr>
          <w:p w14:paraId="374C505F" w14:textId="77777777" w:rsidR="00D163F3" w:rsidRPr="002D06AD" w:rsidRDefault="00D163F3"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 xml:space="preserve">The reason why the </w:t>
            </w:r>
            <w:proofErr w:type="gramStart"/>
            <w:r w:rsidRPr="002D06AD">
              <w:rPr>
                <w:rFonts w:ascii="Arial" w:hAnsi="Arial" w:cs="Arial"/>
              </w:rPr>
              <w:t>state was changed by the publisher</w:t>
            </w:r>
            <w:proofErr w:type="gramEnd"/>
            <w:r w:rsidRPr="002D06AD">
              <w:rPr>
                <w:rFonts w:ascii="Arial" w:hAnsi="Arial" w:cs="Arial"/>
              </w:rPr>
              <w:t xml:space="preserve">. </w:t>
            </w:r>
          </w:p>
          <w:p w14:paraId="05B40D67" w14:textId="77777777" w:rsidR="00D163F3" w:rsidRPr="002D06AD" w:rsidRDefault="00D163F3"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The reason must be specified if:</w:t>
            </w:r>
          </w:p>
          <w:p w14:paraId="6772E76E" w14:textId="77777777" w:rsidR="00D163F3" w:rsidRPr="002D06AD" w:rsidRDefault="00D163F3" w:rsidP="002D7E76">
            <w:pPr>
              <w:pStyle w:val="ListParagraph"/>
              <w:widowControl/>
              <w:numPr>
                <w:ilvl w:val="0"/>
                <w:numId w:val="5"/>
              </w:num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The publisher declined the booking or reservation.</w:t>
            </w:r>
          </w:p>
          <w:p w14:paraId="5EBAE8EE" w14:textId="3E255DF3" w:rsidR="00D163F3" w:rsidRPr="0074025B" w:rsidRDefault="00D163F3" w:rsidP="0074025B">
            <w:pPr>
              <w:pStyle w:val="ListParagraph"/>
              <w:numPr>
                <w:ilvl w:val="0"/>
                <w:numId w:val="5"/>
              </w:numPr>
              <w:contextualSpacing/>
              <w:cnfStyle w:val="000000100000" w:firstRow="0" w:lastRow="0" w:firstColumn="0" w:lastColumn="0" w:oddVBand="0" w:evenVBand="0" w:oddHBand="1" w:evenHBand="0" w:firstRowFirstColumn="0" w:firstRowLastColumn="0" w:lastRowFirstColumn="0" w:lastRowLastColumn="0"/>
              <w:rPr>
                <w:rFonts w:ascii="Arial" w:hAnsi="Arial" w:cs="Arial"/>
                <w:rPrChange w:id="371" w:author="Katie Stroud" w:date="2015-11-18T17:14:00Z">
                  <w:rPr/>
                </w:rPrChange>
              </w:rPr>
              <w:pPrChange w:id="372" w:author="Katie Stroud" w:date="2015-11-18T17:14:00Z">
                <w:pPr>
                  <w:contextualSpacing/>
                  <w:cnfStyle w:val="000000100000" w:firstRow="0" w:lastRow="0" w:firstColumn="0" w:lastColumn="0" w:oddVBand="0" w:evenVBand="0" w:oddHBand="1" w:evenHBand="0" w:firstRowFirstColumn="0" w:firstRowLastColumn="0" w:lastRowFirstColumn="0" w:lastRowLastColumn="0"/>
                </w:pPr>
              </w:pPrChange>
            </w:pPr>
            <w:r w:rsidRPr="0074025B">
              <w:rPr>
                <w:rFonts w:ascii="Arial" w:hAnsi="Arial" w:cs="Arial"/>
                <w:rPrChange w:id="373" w:author="Katie Stroud" w:date="2015-11-18T17:14:00Z">
                  <w:rPr/>
                </w:rPrChange>
              </w:rPr>
              <w:t xml:space="preserve">The publisher or user canceled the flight. </w:t>
            </w:r>
          </w:p>
        </w:tc>
      </w:tr>
      <w:tr w:rsidR="00D163F3" w:rsidRPr="00104CDF" w14:paraId="0EC16576" w14:textId="77777777" w:rsidTr="00727E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5C926DCD" w14:textId="2C5E17D7" w:rsidR="00D163F3" w:rsidRPr="00D163F3" w:rsidRDefault="00D163F3" w:rsidP="00727EB1">
            <w:pPr>
              <w:pStyle w:val="NormalBold"/>
              <w:rPr>
                <w:rFonts w:ascii="Arial" w:hAnsi="Arial" w:cs="Arial"/>
                <w:b/>
              </w:rPr>
            </w:pPr>
            <w:r w:rsidRPr="00D163F3">
              <w:rPr>
                <w:rFonts w:ascii="Arial" w:hAnsi="Arial" w:cs="Arial"/>
                <w:b/>
              </w:rPr>
              <w:t>Targeting</w:t>
            </w:r>
          </w:p>
        </w:tc>
        <w:tc>
          <w:tcPr>
            <w:tcW w:w="4051" w:type="pct"/>
          </w:tcPr>
          <w:p w14:paraId="3A91F7D6" w14:textId="77777777" w:rsidR="00D163F3" w:rsidRPr="002D06AD" w:rsidRDefault="00D163F3"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 xml:space="preserve">The segments used to target users and determine product availability. For example, behavioral, age, and gender segments. </w:t>
            </w:r>
          </w:p>
          <w:p w14:paraId="788B301B" w14:textId="7977E29B" w:rsidR="00D163F3" w:rsidRPr="00104CDF" w:rsidRDefault="0074025B" w:rsidP="0074025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ins w:id="374" w:author="Katie Stroud" w:date="2015-11-18T17:16:00Z">
              <w:r>
                <w:rPr>
                  <w:rFonts w:ascii="Arial" w:hAnsi="Arial" w:cs="Arial"/>
                </w:rPr>
                <w:t>The creative assigned to the LINE resource is display when</w:t>
              </w:r>
            </w:ins>
            <w:del w:id="375" w:author="Katie Stroud" w:date="2015-11-18T17:17:00Z">
              <w:r w:rsidR="00D163F3" w:rsidRPr="002D06AD" w:rsidDel="0074025B">
                <w:rPr>
                  <w:rFonts w:ascii="Arial" w:hAnsi="Arial" w:cs="Arial"/>
                </w:rPr>
                <w:delText>If</w:delText>
              </w:r>
            </w:del>
            <w:r w:rsidR="00D163F3" w:rsidRPr="002D06AD">
              <w:rPr>
                <w:rFonts w:ascii="Arial" w:hAnsi="Arial" w:cs="Arial"/>
              </w:rPr>
              <w:t xml:space="preserve"> the line includes user segments and the delivery engine can determine whether the user matches the specified segments</w:t>
            </w:r>
            <w:del w:id="376" w:author="Katie Stroud" w:date="2015-11-18T17:18:00Z">
              <w:r w:rsidR="00D163F3" w:rsidRPr="002D06AD" w:rsidDel="0074025B">
                <w:rPr>
                  <w:rFonts w:ascii="Arial" w:hAnsi="Arial" w:cs="Arial"/>
                </w:rPr>
                <w:delText>, it will display the ad to the user; otherwise it will not</w:delText>
              </w:r>
            </w:del>
            <w:r w:rsidR="00D163F3" w:rsidRPr="002D06AD">
              <w:rPr>
                <w:rFonts w:ascii="Arial" w:hAnsi="Arial" w:cs="Arial"/>
              </w:rPr>
              <w:t xml:space="preserve">. </w:t>
            </w:r>
            <w:ins w:id="377" w:author="Katie Stroud" w:date="2015-11-16T19:03:00Z">
              <w:r w:rsidR="002D7E76">
                <w:rPr>
                  <w:rFonts w:ascii="Arial" w:hAnsi="Arial" w:cs="Arial"/>
                </w:rPr>
                <w:t xml:space="preserve">Values are provided in SEGMENT object as specified in section </w:t>
              </w:r>
            </w:ins>
            <w:ins w:id="378" w:author="Katie Stroud" w:date="2015-11-18T17:15:00Z">
              <w:r>
                <w:rPr>
                  <w:rFonts w:ascii="Arial" w:hAnsi="Arial" w:cs="Arial"/>
                </w:rPr>
                <w:fldChar w:fldCharType="begin"/>
              </w:r>
              <w:r>
                <w:rPr>
                  <w:rFonts w:ascii="Arial" w:hAnsi="Arial" w:cs="Arial"/>
                </w:rPr>
                <w:instrText xml:space="preserve"> REF _Ref309486276 \r \h </w:instrText>
              </w:r>
              <w:r>
                <w:rPr>
                  <w:rFonts w:ascii="Arial" w:hAnsi="Arial" w:cs="Arial"/>
                </w:rPr>
              </w:r>
            </w:ins>
            <w:r>
              <w:rPr>
                <w:rFonts w:ascii="Arial" w:hAnsi="Arial" w:cs="Arial"/>
              </w:rPr>
              <w:fldChar w:fldCharType="separate"/>
            </w:r>
            <w:ins w:id="379" w:author="Katie Stroud" w:date="2015-11-18T17:15:00Z">
              <w:r>
                <w:rPr>
                  <w:rFonts w:ascii="Arial" w:hAnsi="Arial" w:cs="Arial"/>
                </w:rPr>
                <w:t>3.7</w:t>
              </w:r>
              <w:r>
                <w:rPr>
                  <w:rFonts w:ascii="Arial" w:hAnsi="Arial" w:cs="Arial"/>
                </w:rPr>
                <w:fldChar w:fldCharType="end"/>
              </w:r>
              <w:r>
                <w:rPr>
                  <w:rFonts w:ascii="Arial" w:hAnsi="Arial" w:cs="Arial"/>
                </w:rPr>
                <w:t>.</w:t>
              </w:r>
            </w:ins>
          </w:p>
        </w:tc>
      </w:tr>
      <w:tr w:rsidR="00D163F3" w:rsidRPr="00104CDF" w14:paraId="7C702BDB" w14:textId="77777777" w:rsidTr="00727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0A8B287D" w14:textId="764F751B" w:rsidR="00D163F3" w:rsidRPr="00D163F3" w:rsidRDefault="00D163F3" w:rsidP="00727EB1">
            <w:pPr>
              <w:pStyle w:val="NormalBold"/>
              <w:rPr>
                <w:rFonts w:ascii="Arial" w:hAnsi="Arial" w:cs="Arial"/>
                <w:b/>
              </w:rPr>
            </w:pPr>
            <w:proofErr w:type="spellStart"/>
            <w:r w:rsidRPr="00D163F3">
              <w:rPr>
                <w:rFonts w:ascii="Arial" w:hAnsi="Arial" w:cs="Arial"/>
                <w:b/>
              </w:rPr>
              <w:t>UsesExpandables</w:t>
            </w:r>
            <w:proofErr w:type="spellEnd"/>
          </w:p>
        </w:tc>
        <w:tc>
          <w:tcPr>
            <w:tcW w:w="4051" w:type="pct"/>
          </w:tcPr>
          <w:p w14:paraId="2F74867B" w14:textId="77777777" w:rsidR="00D163F3" w:rsidRPr="002D06AD" w:rsidRDefault="00D163F3"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 xml:space="preserve">A Boolean value that indicates whether the line will be assigned expandable </w:t>
            </w:r>
            <w:proofErr w:type="spellStart"/>
            <w:r w:rsidRPr="002D06AD">
              <w:rPr>
                <w:rFonts w:ascii="Arial" w:hAnsi="Arial" w:cs="Arial"/>
              </w:rPr>
              <w:t>creatives</w:t>
            </w:r>
            <w:proofErr w:type="spellEnd"/>
            <w:r w:rsidRPr="002D06AD">
              <w:rPr>
                <w:rFonts w:ascii="Arial" w:hAnsi="Arial" w:cs="Arial"/>
              </w:rPr>
              <w:t xml:space="preserve">. Used to determine availability. </w:t>
            </w:r>
          </w:p>
          <w:p w14:paraId="179CFBAF" w14:textId="2457F39A" w:rsidR="00D163F3" w:rsidRPr="00104CDF" w:rsidRDefault="00D163F3" w:rsidP="00727EB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The default is false.</w:t>
            </w:r>
          </w:p>
        </w:tc>
      </w:tr>
    </w:tbl>
    <w:p w14:paraId="2C54D5AE" w14:textId="77777777" w:rsidR="00727EB1" w:rsidRDefault="00727EB1" w:rsidP="00347BFC"/>
    <w:p w14:paraId="7C9B59DE" w14:textId="51DE768E" w:rsidR="00D163F3" w:rsidRDefault="0004453B" w:rsidP="0004453B">
      <w:pPr>
        <w:pStyle w:val="Heading3"/>
      </w:pPr>
      <w:bookmarkStart w:id="380" w:name="_Toc308251632"/>
      <w:r>
        <w:lastRenderedPageBreak/>
        <w:t>Booking Status Values</w:t>
      </w:r>
      <w:bookmarkEnd w:id="380"/>
    </w:p>
    <w:p w14:paraId="5CB79EB1" w14:textId="14594ADC" w:rsidR="0004453B" w:rsidRPr="002D7E76" w:rsidRDefault="0004453B" w:rsidP="002D7E76">
      <w:pPr>
        <w:pStyle w:val="BulletedList1"/>
        <w:tabs>
          <w:tab w:val="clear" w:pos="360"/>
          <w:tab w:val="right" w:pos="285"/>
        </w:tabs>
        <w:spacing w:before="0" w:after="0" w:line="240" w:lineRule="auto"/>
        <w:ind w:left="1080"/>
        <w:contextualSpacing/>
        <w:rPr>
          <w:rFonts w:ascii="Arial" w:hAnsi="Arial" w:cs="Arial"/>
        </w:rPr>
      </w:pPr>
      <w:r w:rsidRPr="002D7E76">
        <w:rPr>
          <w:rFonts w:ascii="Arial" w:hAnsi="Arial" w:cs="Arial"/>
          <w:b/>
        </w:rPr>
        <w:t>Draft</w:t>
      </w:r>
      <w:r w:rsidR="002D7E76">
        <w:rPr>
          <w:rFonts w:ascii="Arial" w:hAnsi="Arial" w:cs="Arial"/>
        </w:rPr>
        <w:t xml:space="preserve"> – </w:t>
      </w:r>
      <w:r w:rsidRPr="002D06AD">
        <w:rPr>
          <w:rFonts w:ascii="Arial" w:hAnsi="Arial" w:cs="Arial"/>
        </w:rPr>
        <w:t>Indicates that a draft of the line has been saved. The line may be updated only in this state.</w:t>
      </w:r>
      <w:r w:rsidR="002D7E76">
        <w:rPr>
          <w:rFonts w:ascii="Arial" w:hAnsi="Arial" w:cs="Arial"/>
        </w:rPr>
        <w:t xml:space="preserve"> </w:t>
      </w:r>
      <w:r w:rsidRPr="002D7E76">
        <w:rPr>
          <w:rFonts w:ascii="Arial" w:hAnsi="Arial" w:cs="Arial"/>
        </w:rPr>
        <w:t>The line remains in this state until the user deletes, reserves, or books the line.</w:t>
      </w:r>
    </w:p>
    <w:p w14:paraId="13468B80" w14:textId="521E6F6E" w:rsidR="0004453B" w:rsidRPr="002D7E76" w:rsidRDefault="0004453B" w:rsidP="002D7E76">
      <w:pPr>
        <w:pStyle w:val="BulletedList1"/>
        <w:tabs>
          <w:tab w:val="clear" w:pos="360"/>
          <w:tab w:val="right" w:pos="285"/>
        </w:tabs>
        <w:spacing w:before="0" w:after="0" w:line="240" w:lineRule="auto"/>
        <w:ind w:left="1080"/>
        <w:contextualSpacing/>
        <w:rPr>
          <w:rFonts w:ascii="Arial" w:hAnsi="Arial" w:cs="Arial"/>
        </w:rPr>
      </w:pPr>
      <w:proofErr w:type="spellStart"/>
      <w:r w:rsidRPr="002D7E76">
        <w:rPr>
          <w:rFonts w:ascii="Arial" w:hAnsi="Arial" w:cs="Arial"/>
          <w:b/>
        </w:rPr>
        <w:t>PendingReservation</w:t>
      </w:r>
      <w:proofErr w:type="spellEnd"/>
      <w:r w:rsidR="002D7E76">
        <w:rPr>
          <w:rFonts w:ascii="Arial" w:hAnsi="Arial" w:cs="Arial"/>
        </w:rPr>
        <w:t xml:space="preserve"> – </w:t>
      </w:r>
      <w:r w:rsidRPr="002D06AD">
        <w:rPr>
          <w:rFonts w:ascii="Arial" w:hAnsi="Arial" w:cs="Arial"/>
        </w:rPr>
        <w:t>Indicates that the reservation is in progress.</w:t>
      </w:r>
      <w:r w:rsidR="002D7E76">
        <w:rPr>
          <w:rFonts w:ascii="Arial" w:hAnsi="Arial" w:cs="Arial"/>
        </w:rPr>
        <w:t xml:space="preserve"> </w:t>
      </w:r>
      <w:r w:rsidRPr="002D7E76">
        <w:rPr>
          <w:rFonts w:ascii="Arial" w:hAnsi="Arial" w:cs="Arial"/>
        </w:rPr>
        <w:t>If approved, the state moves to Reserved; otherwise, it moves to Declined.</w:t>
      </w:r>
      <w:r w:rsidR="002D7E76">
        <w:rPr>
          <w:rFonts w:ascii="Arial" w:hAnsi="Arial" w:cs="Arial"/>
        </w:rPr>
        <w:t xml:space="preserve"> </w:t>
      </w:r>
      <w:r w:rsidRPr="002D7E76">
        <w:rPr>
          <w:rFonts w:ascii="Arial" w:hAnsi="Arial" w:cs="Arial"/>
        </w:rPr>
        <w:t>Any user action requested in this state must fail.</w:t>
      </w:r>
    </w:p>
    <w:p w14:paraId="5196BF5D" w14:textId="424B6770" w:rsidR="0004453B" w:rsidRPr="002D7E76" w:rsidRDefault="0004453B" w:rsidP="002D7E76">
      <w:pPr>
        <w:pStyle w:val="BulletedList1"/>
        <w:tabs>
          <w:tab w:val="clear" w:pos="360"/>
          <w:tab w:val="right" w:pos="285"/>
        </w:tabs>
        <w:spacing w:before="0" w:after="0" w:line="240" w:lineRule="auto"/>
        <w:ind w:left="1080"/>
        <w:contextualSpacing/>
        <w:rPr>
          <w:rFonts w:ascii="Arial" w:hAnsi="Arial" w:cs="Arial"/>
        </w:rPr>
      </w:pPr>
      <w:r w:rsidRPr="002D7E76">
        <w:rPr>
          <w:rFonts w:ascii="Arial" w:hAnsi="Arial" w:cs="Arial"/>
          <w:b/>
        </w:rPr>
        <w:t>Reserved</w:t>
      </w:r>
      <w:r w:rsidR="002D7E76">
        <w:rPr>
          <w:rFonts w:ascii="Arial" w:hAnsi="Arial" w:cs="Arial"/>
        </w:rPr>
        <w:t xml:space="preserve"> – </w:t>
      </w:r>
      <w:r w:rsidRPr="002D06AD">
        <w:rPr>
          <w:rFonts w:ascii="Arial" w:hAnsi="Arial" w:cs="Arial"/>
        </w:rPr>
        <w:t xml:space="preserve">Indicates that the inventory for the line has been reserved. </w:t>
      </w:r>
      <w:proofErr w:type="gramStart"/>
      <w:r w:rsidRPr="002D7E76">
        <w:rPr>
          <w:rFonts w:ascii="Arial" w:hAnsi="Arial" w:cs="Arial"/>
        </w:rPr>
        <w:t>Remains in this state until the user cancels, books, resets</w:t>
      </w:r>
      <w:proofErr w:type="gramEnd"/>
      <w:r w:rsidRPr="002D7E76">
        <w:rPr>
          <w:rFonts w:ascii="Arial" w:hAnsi="Arial" w:cs="Arial"/>
        </w:rPr>
        <w:t xml:space="preserve"> the line or the reservation expires. The ability to reserve inventory is optional. Each publisher determines the length of time that inventory may be reserved without booking before it’s released. If the line is reserved, the </w:t>
      </w:r>
      <w:proofErr w:type="spellStart"/>
      <w:r w:rsidRPr="002D7E76">
        <w:rPr>
          <w:rFonts w:ascii="Arial" w:hAnsi="Arial" w:cs="Arial"/>
        </w:rPr>
        <w:t>ReservedExpiryDate</w:t>
      </w:r>
      <w:proofErr w:type="spellEnd"/>
      <w:r w:rsidRPr="002D7E76">
        <w:rPr>
          <w:rFonts w:ascii="Arial" w:hAnsi="Arial" w:cs="Arial"/>
        </w:rPr>
        <w:t xml:space="preserve"> must be set to the date and time that the reserved inventory will expire.</w:t>
      </w:r>
    </w:p>
    <w:p w14:paraId="77C5CDB2" w14:textId="64D9DB66" w:rsidR="0004453B" w:rsidRPr="002D7E76" w:rsidRDefault="0004453B" w:rsidP="002D7E76">
      <w:pPr>
        <w:pStyle w:val="BulletedList1"/>
        <w:tabs>
          <w:tab w:val="clear" w:pos="360"/>
          <w:tab w:val="right" w:pos="285"/>
        </w:tabs>
        <w:spacing w:before="0" w:after="0" w:line="240" w:lineRule="auto"/>
        <w:ind w:left="1080"/>
        <w:contextualSpacing/>
        <w:rPr>
          <w:rFonts w:ascii="Arial" w:hAnsi="Arial" w:cs="Arial"/>
        </w:rPr>
      </w:pPr>
      <w:proofErr w:type="spellStart"/>
      <w:r w:rsidRPr="002D7E76">
        <w:rPr>
          <w:rFonts w:ascii="Arial" w:hAnsi="Arial" w:cs="Arial"/>
          <w:b/>
        </w:rPr>
        <w:t>PendingBooking</w:t>
      </w:r>
      <w:proofErr w:type="spellEnd"/>
      <w:r w:rsidR="002D7E76">
        <w:rPr>
          <w:rFonts w:ascii="Arial" w:hAnsi="Arial" w:cs="Arial"/>
        </w:rPr>
        <w:t xml:space="preserve"> – </w:t>
      </w:r>
      <w:r w:rsidRPr="002D06AD">
        <w:rPr>
          <w:rFonts w:ascii="Arial" w:hAnsi="Arial" w:cs="Arial"/>
        </w:rPr>
        <w:t>Indicates that the booking is in progress.</w:t>
      </w:r>
      <w:r w:rsidR="002D7E76">
        <w:rPr>
          <w:rFonts w:ascii="Arial" w:hAnsi="Arial" w:cs="Arial"/>
        </w:rPr>
        <w:t xml:space="preserve"> </w:t>
      </w:r>
      <w:r w:rsidRPr="002D7E76">
        <w:rPr>
          <w:rFonts w:ascii="Arial" w:hAnsi="Arial" w:cs="Arial"/>
        </w:rPr>
        <w:t>If approved, the state moves to Booked; otherwise, it moves to Declined.</w:t>
      </w:r>
      <w:r w:rsidR="002D7E76">
        <w:rPr>
          <w:rFonts w:ascii="Arial" w:hAnsi="Arial" w:cs="Arial"/>
        </w:rPr>
        <w:t xml:space="preserve"> </w:t>
      </w:r>
      <w:r w:rsidRPr="002D7E76">
        <w:rPr>
          <w:rFonts w:ascii="Arial" w:hAnsi="Arial" w:cs="Arial"/>
        </w:rPr>
        <w:t>Any user action requested in this state must fail.</w:t>
      </w:r>
    </w:p>
    <w:p w14:paraId="48057214" w14:textId="261276B1" w:rsidR="0004453B" w:rsidRPr="002D7E76" w:rsidRDefault="0004453B" w:rsidP="002D7E76">
      <w:pPr>
        <w:pStyle w:val="BulletedList1"/>
        <w:tabs>
          <w:tab w:val="clear" w:pos="360"/>
          <w:tab w:val="right" w:pos="285"/>
        </w:tabs>
        <w:spacing w:before="0" w:after="0" w:line="240" w:lineRule="auto"/>
        <w:ind w:left="1080"/>
        <w:contextualSpacing/>
        <w:rPr>
          <w:rFonts w:ascii="Arial" w:hAnsi="Arial" w:cs="Arial"/>
        </w:rPr>
      </w:pPr>
      <w:r w:rsidRPr="002D7E76">
        <w:rPr>
          <w:rFonts w:ascii="Arial" w:hAnsi="Arial" w:cs="Arial"/>
          <w:b/>
        </w:rPr>
        <w:t>Booked</w:t>
      </w:r>
      <w:r w:rsidR="002D7E76">
        <w:rPr>
          <w:rFonts w:ascii="Arial" w:hAnsi="Arial" w:cs="Arial"/>
        </w:rPr>
        <w:t xml:space="preserve"> – </w:t>
      </w:r>
      <w:r w:rsidRPr="002D06AD">
        <w:rPr>
          <w:rFonts w:ascii="Arial" w:hAnsi="Arial" w:cs="Arial"/>
        </w:rPr>
        <w:t xml:space="preserve">Indicates that the line is booked and the buyer is obligated to the terms. </w:t>
      </w:r>
      <w:r w:rsidRPr="002D7E76">
        <w:rPr>
          <w:rFonts w:ascii="Arial" w:hAnsi="Arial" w:cs="Arial"/>
        </w:rPr>
        <w:t>To book the line, the line must have a creative assigned to it. If a creative is not assigned, the booking must fail. The line stays in this state until the user cancels the line or the line reaches its delivery window.</w:t>
      </w:r>
      <w:r w:rsidR="002D7E76">
        <w:rPr>
          <w:rFonts w:ascii="Arial" w:hAnsi="Arial" w:cs="Arial"/>
        </w:rPr>
        <w:t xml:space="preserve"> </w:t>
      </w:r>
      <w:r w:rsidRPr="002D7E76">
        <w:rPr>
          <w:rFonts w:ascii="Arial" w:hAnsi="Arial" w:cs="Arial"/>
        </w:rPr>
        <w:t xml:space="preserve">After the line reaches its delivery window, the line moves to the </w:t>
      </w:r>
      <w:proofErr w:type="spellStart"/>
      <w:r w:rsidRPr="002D7E76">
        <w:rPr>
          <w:rFonts w:ascii="Arial" w:hAnsi="Arial" w:cs="Arial"/>
        </w:rPr>
        <w:t>InFlight</w:t>
      </w:r>
      <w:proofErr w:type="spellEnd"/>
      <w:r w:rsidRPr="002D7E76">
        <w:rPr>
          <w:rFonts w:ascii="Arial" w:hAnsi="Arial" w:cs="Arial"/>
        </w:rPr>
        <w:t xml:space="preserve"> state. </w:t>
      </w:r>
    </w:p>
    <w:p w14:paraId="561F94CB" w14:textId="2DEA70FE" w:rsidR="0004453B" w:rsidRPr="002D7E76" w:rsidRDefault="0004453B" w:rsidP="002D7E76">
      <w:pPr>
        <w:pStyle w:val="BulletedList1"/>
        <w:tabs>
          <w:tab w:val="clear" w:pos="360"/>
          <w:tab w:val="right" w:pos="285"/>
        </w:tabs>
        <w:spacing w:before="0" w:after="0" w:line="240" w:lineRule="auto"/>
        <w:ind w:left="1080"/>
        <w:contextualSpacing/>
        <w:rPr>
          <w:rFonts w:ascii="Arial" w:hAnsi="Arial" w:cs="Arial"/>
        </w:rPr>
      </w:pPr>
      <w:proofErr w:type="spellStart"/>
      <w:r w:rsidRPr="002D7E76">
        <w:rPr>
          <w:rFonts w:ascii="Arial" w:hAnsi="Arial" w:cs="Arial"/>
          <w:b/>
        </w:rPr>
        <w:t>InFlight</w:t>
      </w:r>
      <w:proofErr w:type="spellEnd"/>
      <w:r w:rsidR="002D7E76">
        <w:rPr>
          <w:rFonts w:ascii="Arial" w:hAnsi="Arial" w:cs="Arial"/>
        </w:rPr>
        <w:t xml:space="preserve"> – </w:t>
      </w:r>
      <w:r w:rsidRPr="002D06AD">
        <w:rPr>
          <w:rFonts w:ascii="Arial" w:hAnsi="Arial" w:cs="Arial"/>
        </w:rPr>
        <w:t>Indicates that the line is in its delivery window.</w:t>
      </w:r>
      <w:r w:rsidR="002D7E76">
        <w:rPr>
          <w:rFonts w:ascii="Arial" w:hAnsi="Arial" w:cs="Arial"/>
        </w:rPr>
        <w:t xml:space="preserve"> </w:t>
      </w:r>
      <w:r w:rsidRPr="002D7E76">
        <w:rPr>
          <w:rFonts w:ascii="Arial" w:hAnsi="Arial" w:cs="Arial"/>
        </w:rPr>
        <w:t xml:space="preserve">The line stays in this state until the user cancels the line or the line reaches the end of its delivery window. If the line reaches the end of its delivery window, then it moves to the </w:t>
      </w:r>
      <w:proofErr w:type="gramStart"/>
      <w:r w:rsidRPr="002D7E76">
        <w:rPr>
          <w:rFonts w:ascii="Arial" w:hAnsi="Arial" w:cs="Arial"/>
        </w:rPr>
        <w:t>Finished</w:t>
      </w:r>
      <w:proofErr w:type="gramEnd"/>
      <w:r w:rsidRPr="002D7E76">
        <w:rPr>
          <w:rFonts w:ascii="Arial" w:hAnsi="Arial" w:cs="Arial"/>
        </w:rPr>
        <w:t xml:space="preserve"> state; otherwise, it moves to the Stopped state.</w:t>
      </w:r>
    </w:p>
    <w:p w14:paraId="411A31D0" w14:textId="143C9D2D" w:rsidR="0004453B" w:rsidRPr="002D7E76" w:rsidRDefault="0004453B" w:rsidP="002D7E76">
      <w:pPr>
        <w:pStyle w:val="BulletedList1"/>
        <w:tabs>
          <w:tab w:val="clear" w:pos="360"/>
          <w:tab w:val="right" w:pos="285"/>
        </w:tabs>
        <w:spacing w:before="0" w:after="0" w:line="240" w:lineRule="auto"/>
        <w:ind w:left="1080"/>
        <w:contextualSpacing/>
        <w:rPr>
          <w:rFonts w:ascii="Arial" w:hAnsi="Arial" w:cs="Arial"/>
        </w:rPr>
      </w:pPr>
      <w:r w:rsidRPr="002D7E76">
        <w:rPr>
          <w:rFonts w:ascii="Arial" w:hAnsi="Arial" w:cs="Arial"/>
          <w:b/>
        </w:rPr>
        <w:t>Finished</w:t>
      </w:r>
      <w:r w:rsidR="002D7E76">
        <w:rPr>
          <w:rFonts w:ascii="Arial" w:hAnsi="Arial" w:cs="Arial"/>
        </w:rPr>
        <w:t xml:space="preserve"> – </w:t>
      </w:r>
      <w:r w:rsidRPr="002D06AD">
        <w:rPr>
          <w:rFonts w:ascii="Arial" w:hAnsi="Arial" w:cs="Arial"/>
        </w:rPr>
        <w:t xml:space="preserve">Indicates that the line successfully completed its flight. </w:t>
      </w:r>
      <w:r w:rsidRPr="002D7E76">
        <w:rPr>
          <w:rFonts w:ascii="Arial" w:hAnsi="Arial" w:cs="Arial"/>
        </w:rPr>
        <w:t>The line remains in this state.</w:t>
      </w:r>
    </w:p>
    <w:p w14:paraId="282F4751" w14:textId="411CDCD8" w:rsidR="0004453B" w:rsidRPr="002D7E76" w:rsidRDefault="0004453B" w:rsidP="002D7E76">
      <w:pPr>
        <w:pStyle w:val="BulletedList1"/>
        <w:tabs>
          <w:tab w:val="clear" w:pos="360"/>
          <w:tab w:val="right" w:pos="285"/>
        </w:tabs>
        <w:spacing w:before="0" w:after="0" w:line="240" w:lineRule="auto"/>
        <w:ind w:left="1080"/>
        <w:contextualSpacing/>
        <w:rPr>
          <w:rFonts w:ascii="Arial" w:hAnsi="Arial" w:cs="Arial"/>
        </w:rPr>
      </w:pPr>
      <w:r w:rsidRPr="002D7E76">
        <w:rPr>
          <w:rFonts w:ascii="Arial" w:hAnsi="Arial" w:cs="Arial"/>
          <w:b/>
        </w:rPr>
        <w:t>Stopped</w:t>
      </w:r>
      <w:r w:rsidR="002D7E76">
        <w:rPr>
          <w:rFonts w:ascii="Arial" w:hAnsi="Arial" w:cs="Arial"/>
        </w:rPr>
        <w:t xml:space="preserve"> – </w:t>
      </w:r>
      <w:r w:rsidRPr="002D06AD">
        <w:rPr>
          <w:rFonts w:ascii="Arial" w:hAnsi="Arial" w:cs="Arial"/>
        </w:rPr>
        <w:t>Indicates that the user or publisher canceled the line while it was in-flight.</w:t>
      </w:r>
      <w:r w:rsidR="002D7E76">
        <w:rPr>
          <w:rFonts w:ascii="Arial" w:hAnsi="Arial" w:cs="Arial"/>
        </w:rPr>
        <w:t xml:space="preserve"> </w:t>
      </w:r>
      <w:r w:rsidRPr="002D7E76">
        <w:rPr>
          <w:rFonts w:ascii="Arial" w:hAnsi="Arial" w:cs="Arial"/>
        </w:rPr>
        <w:t xml:space="preserve">The </w:t>
      </w:r>
      <w:proofErr w:type="spellStart"/>
      <w:r w:rsidRPr="002D7E76">
        <w:rPr>
          <w:rFonts w:ascii="Arial" w:hAnsi="Arial" w:cs="Arial"/>
        </w:rPr>
        <w:t>StateChangeReason</w:t>
      </w:r>
      <w:proofErr w:type="spellEnd"/>
      <w:r w:rsidRPr="002D7E76">
        <w:rPr>
          <w:rFonts w:ascii="Arial" w:hAnsi="Arial" w:cs="Arial"/>
        </w:rPr>
        <w:t xml:space="preserve"> field must specify the reason why the flight was canceled.</w:t>
      </w:r>
      <w:r w:rsidR="002D7E76">
        <w:rPr>
          <w:rFonts w:ascii="Arial" w:hAnsi="Arial" w:cs="Arial"/>
        </w:rPr>
        <w:t xml:space="preserve"> </w:t>
      </w:r>
      <w:r w:rsidRPr="002D7E76">
        <w:rPr>
          <w:rFonts w:ascii="Arial" w:hAnsi="Arial" w:cs="Arial"/>
        </w:rPr>
        <w:t>The line remains in this state.</w:t>
      </w:r>
    </w:p>
    <w:p w14:paraId="12602E21" w14:textId="5829654C" w:rsidR="0004453B" w:rsidRPr="002D7E76" w:rsidRDefault="0004453B" w:rsidP="002D7E76">
      <w:pPr>
        <w:pStyle w:val="BulletedList1"/>
        <w:tabs>
          <w:tab w:val="clear" w:pos="360"/>
          <w:tab w:val="right" w:pos="285"/>
        </w:tabs>
        <w:spacing w:before="0" w:after="0" w:line="240" w:lineRule="auto"/>
        <w:ind w:left="1080"/>
        <w:contextualSpacing/>
        <w:rPr>
          <w:rFonts w:ascii="Arial" w:hAnsi="Arial" w:cs="Arial"/>
        </w:rPr>
      </w:pPr>
      <w:r w:rsidRPr="002D7E76">
        <w:rPr>
          <w:rFonts w:ascii="Arial" w:hAnsi="Arial" w:cs="Arial"/>
          <w:b/>
        </w:rPr>
        <w:t>Canceled</w:t>
      </w:r>
      <w:r w:rsidR="002D7E76">
        <w:rPr>
          <w:rFonts w:ascii="Arial" w:hAnsi="Arial" w:cs="Arial"/>
        </w:rPr>
        <w:t xml:space="preserve"> – </w:t>
      </w:r>
      <w:r w:rsidRPr="002D06AD">
        <w:rPr>
          <w:rFonts w:ascii="Arial" w:hAnsi="Arial" w:cs="Arial"/>
        </w:rPr>
        <w:t xml:space="preserve">Indicates that the user canceled the line while it was in the Reserved or Booked state. </w:t>
      </w:r>
      <w:r w:rsidRPr="002D7E76">
        <w:rPr>
          <w:rFonts w:ascii="Arial" w:hAnsi="Arial" w:cs="Arial"/>
        </w:rPr>
        <w:t>The line remains in this state.</w:t>
      </w:r>
    </w:p>
    <w:p w14:paraId="5009DB34" w14:textId="728707F6" w:rsidR="0004453B" w:rsidRPr="002D7E76" w:rsidRDefault="0004453B" w:rsidP="002D7E76">
      <w:pPr>
        <w:pStyle w:val="BulletedList1"/>
        <w:tabs>
          <w:tab w:val="clear" w:pos="360"/>
          <w:tab w:val="right" w:pos="285"/>
        </w:tabs>
        <w:spacing w:before="0" w:after="0" w:line="240" w:lineRule="auto"/>
        <w:ind w:left="1080"/>
        <w:contextualSpacing/>
        <w:rPr>
          <w:rFonts w:ascii="Arial" w:hAnsi="Arial" w:cs="Arial"/>
        </w:rPr>
      </w:pPr>
      <w:r w:rsidRPr="002D7E76">
        <w:rPr>
          <w:rFonts w:ascii="Arial" w:hAnsi="Arial" w:cs="Arial"/>
          <w:b/>
        </w:rPr>
        <w:t>Expired</w:t>
      </w:r>
      <w:r w:rsidR="002D7E76">
        <w:rPr>
          <w:rFonts w:ascii="Arial" w:hAnsi="Arial" w:cs="Arial"/>
        </w:rPr>
        <w:t xml:space="preserve"> – </w:t>
      </w:r>
      <w:r w:rsidRPr="002D06AD">
        <w:rPr>
          <w:rFonts w:ascii="Arial" w:hAnsi="Arial" w:cs="Arial"/>
        </w:rPr>
        <w:t xml:space="preserve">Indicates that the reservation expired. </w:t>
      </w:r>
      <w:r w:rsidRPr="002D7E76">
        <w:rPr>
          <w:rFonts w:ascii="Arial" w:hAnsi="Arial" w:cs="Arial"/>
        </w:rPr>
        <w:t>The line remains in this state unless the user resets the line, which moves it back to the Draft state</w:t>
      </w:r>
    </w:p>
    <w:p w14:paraId="009E3EDE" w14:textId="0C8BC63B" w:rsidR="0004453B" w:rsidRPr="002D7E76" w:rsidRDefault="0004453B" w:rsidP="002D7E76">
      <w:pPr>
        <w:pStyle w:val="BulletedList1"/>
        <w:tabs>
          <w:tab w:val="clear" w:pos="360"/>
          <w:tab w:val="right" w:pos="285"/>
        </w:tabs>
        <w:spacing w:before="0" w:after="0" w:line="240" w:lineRule="auto"/>
        <w:ind w:left="1080"/>
        <w:contextualSpacing/>
        <w:rPr>
          <w:rFonts w:ascii="Arial" w:hAnsi="Arial" w:cs="Arial"/>
        </w:rPr>
      </w:pPr>
      <w:r w:rsidRPr="002D7E76">
        <w:rPr>
          <w:rFonts w:ascii="Arial" w:hAnsi="Arial" w:cs="Arial"/>
          <w:b/>
        </w:rPr>
        <w:t>Declined</w:t>
      </w:r>
      <w:r w:rsidR="002D7E76">
        <w:rPr>
          <w:rFonts w:ascii="Arial" w:hAnsi="Arial" w:cs="Arial"/>
        </w:rPr>
        <w:t xml:space="preserve"> – </w:t>
      </w:r>
      <w:r w:rsidRPr="002D06AD">
        <w:rPr>
          <w:rFonts w:ascii="Arial" w:hAnsi="Arial" w:cs="Arial"/>
        </w:rPr>
        <w:t xml:space="preserve">Indicates that booking or reservation was declined by the publisher or failed. </w:t>
      </w:r>
      <w:r w:rsidRPr="002D7E76">
        <w:rPr>
          <w:rFonts w:ascii="Arial" w:hAnsi="Arial" w:cs="Arial"/>
        </w:rPr>
        <w:t xml:space="preserve">The line remains in this state unless the user resets the line, which moves it back to the Draft state. The </w:t>
      </w:r>
      <w:proofErr w:type="spellStart"/>
      <w:r w:rsidRPr="002D7E76">
        <w:rPr>
          <w:rFonts w:ascii="Arial" w:hAnsi="Arial" w:cs="Arial"/>
        </w:rPr>
        <w:t>StateChangeReason</w:t>
      </w:r>
      <w:proofErr w:type="spellEnd"/>
      <w:r w:rsidRPr="002D7E76">
        <w:rPr>
          <w:rFonts w:ascii="Arial" w:hAnsi="Arial" w:cs="Arial"/>
        </w:rPr>
        <w:t xml:space="preserve"> field must specify the reason why the booking or reservation was declined or failed.</w:t>
      </w:r>
    </w:p>
    <w:p w14:paraId="4D1E01F4" w14:textId="77777777" w:rsidR="00C84588" w:rsidRDefault="00C84588" w:rsidP="005802AF"/>
    <w:p w14:paraId="08641441" w14:textId="2B86DE87" w:rsidR="00713CAD" w:rsidRDefault="00713CAD" w:rsidP="00F941A7">
      <w:pPr>
        <w:pStyle w:val="Heading2"/>
      </w:pPr>
      <w:bookmarkStart w:id="381" w:name="_Toc298671346"/>
      <w:bookmarkStart w:id="382" w:name="_Toc308251633"/>
      <w:r>
        <w:t>Order</w:t>
      </w:r>
      <w:bookmarkEnd w:id="381"/>
      <w:bookmarkEnd w:id="382"/>
    </w:p>
    <w:p w14:paraId="71350109" w14:textId="08159304" w:rsidR="00F941A7" w:rsidRPr="00F941A7" w:rsidRDefault="00F941A7" w:rsidP="00F941A7">
      <w:del w:id="383" w:author="Katie Stroud" w:date="2015-11-18T17:18:00Z">
        <w:r w:rsidRPr="00F941A7" w:rsidDel="0074025B">
          <w:delText xml:space="preserve">Defines an Order resource. </w:delText>
        </w:r>
      </w:del>
      <w:r w:rsidRPr="00F941A7">
        <w:t xml:space="preserve">The Order </w:t>
      </w:r>
      <w:ins w:id="384" w:author="Katie Stroud" w:date="2015-11-18T17:18:00Z">
        <w:r w:rsidR="0074025B">
          <w:t xml:space="preserve">resource </w:t>
        </w:r>
      </w:ins>
      <w:r w:rsidRPr="00F941A7">
        <w:t>specifies the plan’s start and end dates, estimated budget, currency, and preferred billing method</w:t>
      </w:r>
      <w:ins w:id="385" w:author="Katie Stroud" w:date="2015-11-18T17:18:00Z">
        <w:r w:rsidR="0074025B">
          <w:t xml:space="preserve"> for all line items in the order</w:t>
        </w:r>
      </w:ins>
      <w:r w:rsidRPr="00F941A7">
        <w:t xml:space="preserve">. </w:t>
      </w:r>
    </w:p>
    <w:p w14:paraId="65830D6B" w14:textId="38750C7E" w:rsidR="00F941A7" w:rsidRDefault="00F941A7" w:rsidP="00F941A7">
      <w:r w:rsidRPr="00F941A7">
        <w:t xml:space="preserve">To specify the </w:t>
      </w:r>
      <w:ins w:id="386" w:author="Katie Stroud" w:date="2015-11-18T17:19:00Z">
        <w:r w:rsidR="0074025B">
          <w:t xml:space="preserve">individual line item </w:t>
        </w:r>
      </w:ins>
      <w:r w:rsidRPr="00F941A7">
        <w:t xml:space="preserve">details of the order, use the </w:t>
      </w:r>
      <w:proofErr w:type="spellStart"/>
      <w:ins w:id="387" w:author="Katie Stroud" w:date="2015-11-18T17:20:00Z">
        <w:r w:rsidR="0074025B">
          <w:t>LINE</w:t>
        </w:r>
      </w:ins>
      <w:del w:id="388" w:author="Katie Stroud" w:date="2015-11-18T17:20:00Z">
        <w:r w:rsidRPr="0074025B" w:rsidDel="0074025B">
          <w:rPr>
            <w:rPrChange w:id="389" w:author="Katie Stroud" w:date="2015-11-18T17:20:00Z">
              <w:rPr>
                <w:rStyle w:val="Hyperlink"/>
              </w:rPr>
            </w:rPrChange>
          </w:rPr>
          <w:delText>Line</w:delText>
        </w:r>
        <w:r w:rsidRPr="00F941A7" w:rsidDel="0074025B">
          <w:delText xml:space="preserve"> </w:delText>
        </w:r>
      </w:del>
      <w:r w:rsidRPr="00F941A7">
        <w:t>resource</w:t>
      </w:r>
      <w:proofErr w:type="spellEnd"/>
      <w:ins w:id="390" w:author="Katie Stroud" w:date="2015-11-18T17:19:00Z">
        <w:r w:rsidR="0074025B">
          <w:t xml:space="preserve"> specified in section </w:t>
        </w:r>
      </w:ins>
      <w:ins w:id="391" w:author="Katie Stroud" w:date="2015-11-18T17:20:00Z">
        <w:r w:rsidR="0074025B">
          <w:fldChar w:fldCharType="begin"/>
        </w:r>
        <w:r w:rsidR="0074025B">
          <w:instrText xml:space="preserve"> REF _Ref309486529 \r \h </w:instrText>
        </w:r>
      </w:ins>
      <w:r w:rsidR="0074025B">
        <w:fldChar w:fldCharType="separate"/>
      </w:r>
      <w:ins w:id="392" w:author="Katie Stroud" w:date="2015-11-18T17:20:00Z">
        <w:r w:rsidR="0074025B">
          <w:t>2.4</w:t>
        </w:r>
        <w:r w:rsidR="0074025B">
          <w:fldChar w:fldCharType="end"/>
        </w:r>
      </w:ins>
      <w:r w:rsidRPr="00F941A7">
        <w:t>.</w:t>
      </w:r>
    </w:p>
    <w:tbl>
      <w:tblPr>
        <w:tblStyle w:val="MediumShading1-Accent3"/>
        <w:tblW w:w="0" w:type="auto"/>
        <w:tblLayout w:type="fixed"/>
        <w:tblCellMar>
          <w:top w:w="43" w:type="dxa"/>
          <w:left w:w="115" w:type="dxa"/>
          <w:bottom w:w="43" w:type="dxa"/>
          <w:right w:w="115" w:type="dxa"/>
        </w:tblCellMar>
        <w:tblLook w:val="04A0" w:firstRow="1" w:lastRow="0" w:firstColumn="1" w:lastColumn="0" w:noHBand="0" w:noVBand="1"/>
      </w:tblPr>
      <w:tblGrid>
        <w:gridCol w:w="1825"/>
        <w:gridCol w:w="1080"/>
        <w:gridCol w:w="1620"/>
        <w:gridCol w:w="1440"/>
        <w:gridCol w:w="1620"/>
        <w:gridCol w:w="2005"/>
      </w:tblGrid>
      <w:tr w:rsidR="00D163F3" w:rsidRPr="00B6616B" w14:paraId="033591A1" w14:textId="77777777" w:rsidTr="009A76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vAlign w:val="bottom"/>
          </w:tcPr>
          <w:p w14:paraId="7A634A94" w14:textId="77777777" w:rsidR="00D163F3" w:rsidRPr="00B6616B" w:rsidRDefault="00D163F3" w:rsidP="00D163F3">
            <w:pPr>
              <w:contextualSpacing/>
              <w:rPr>
                <w:rFonts w:ascii="Arial" w:hAnsi="Arial" w:cs="Arial"/>
              </w:rPr>
            </w:pPr>
            <w:r w:rsidRPr="00B6616B">
              <w:rPr>
                <w:rFonts w:ascii="Arial" w:hAnsi="Arial" w:cs="Arial"/>
              </w:rPr>
              <w:t>Property</w:t>
            </w:r>
          </w:p>
        </w:tc>
        <w:tc>
          <w:tcPr>
            <w:tcW w:w="1080" w:type="dxa"/>
            <w:vAlign w:val="bottom"/>
          </w:tcPr>
          <w:p w14:paraId="4E311C41" w14:textId="77777777" w:rsidR="00D163F3" w:rsidRPr="00B6616B" w:rsidRDefault="00D163F3" w:rsidP="00D163F3">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Type</w:t>
            </w:r>
          </w:p>
        </w:tc>
        <w:tc>
          <w:tcPr>
            <w:tcW w:w="1620" w:type="dxa"/>
            <w:vAlign w:val="bottom"/>
          </w:tcPr>
          <w:p w14:paraId="4D15D9A1" w14:textId="77777777" w:rsidR="00D163F3" w:rsidRPr="00B6616B" w:rsidRDefault="00D163F3" w:rsidP="00D163F3">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Constraints</w:t>
            </w:r>
          </w:p>
        </w:tc>
        <w:tc>
          <w:tcPr>
            <w:tcW w:w="1440" w:type="dxa"/>
            <w:vAlign w:val="bottom"/>
          </w:tcPr>
          <w:p w14:paraId="5A4AE488" w14:textId="77777777" w:rsidR="00D163F3" w:rsidRPr="00B6616B" w:rsidRDefault="00D163F3" w:rsidP="00D163F3">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Add</w:t>
            </w:r>
          </w:p>
        </w:tc>
        <w:tc>
          <w:tcPr>
            <w:tcW w:w="1620" w:type="dxa"/>
            <w:vAlign w:val="bottom"/>
          </w:tcPr>
          <w:p w14:paraId="062E1698" w14:textId="77777777" w:rsidR="00D163F3" w:rsidRPr="00B6616B" w:rsidRDefault="00D163F3" w:rsidP="00D163F3">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Update</w:t>
            </w:r>
          </w:p>
        </w:tc>
        <w:tc>
          <w:tcPr>
            <w:tcW w:w="2005" w:type="dxa"/>
            <w:vAlign w:val="bottom"/>
          </w:tcPr>
          <w:p w14:paraId="312568E3" w14:textId="77777777" w:rsidR="00D163F3" w:rsidRPr="00B6616B" w:rsidRDefault="00D163F3" w:rsidP="00D163F3">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Publisher Req</w:t>
            </w:r>
            <w:r>
              <w:rPr>
                <w:rFonts w:ascii="Arial" w:hAnsi="Arial" w:cs="Arial"/>
              </w:rPr>
              <w:t>uirement</w:t>
            </w:r>
          </w:p>
        </w:tc>
      </w:tr>
      <w:tr w:rsidR="00571BDF" w:rsidRPr="00104CDF" w14:paraId="33346EF6" w14:textId="77777777" w:rsidTr="009A7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392073B4" w14:textId="768771C8" w:rsidR="00571BDF" w:rsidRPr="00104CDF" w:rsidRDefault="00571BDF" w:rsidP="00D163F3">
            <w:pPr>
              <w:contextualSpacing/>
              <w:rPr>
                <w:rFonts w:ascii="Arial" w:hAnsi="Arial" w:cs="Arial"/>
              </w:rPr>
            </w:pPr>
            <w:proofErr w:type="spellStart"/>
            <w:r w:rsidRPr="002D06AD">
              <w:rPr>
                <w:rFonts w:ascii="Arial" w:hAnsi="Arial" w:cs="Arial"/>
              </w:rPr>
              <w:t>AccountId</w:t>
            </w:r>
            <w:proofErr w:type="spellEnd"/>
          </w:p>
        </w:tc>
        <w:tc>
          <w:tcPr>
            <w:tcW w:w="1080" w:type="dxa"/>
          </w:tcPr>
          <w:p w14:paraId="2D038C4C" w14:textId="4524ECFB" w:rsidR="00571BDF" w:rsidRPr="00104CDF" w:rsidRDefault="00571BDF"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String</w:t>
            </w:r>
          </w:p>
        </w:tc>
        <w:tc>
          <w:tcPr>
            <w:tcW w:w="1620" w:type="dxa"/>
          </w:tcPr>
          <w:p w14:paraId="7C2A0A29" w14:textId="44BCB1EF" w:rsidR="00571BDF" w:rsidRPr="00104CDF" w:rsidRDefault="009A76AE"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w:t>
            </w:r>
            <w:r w:rsidR="00571BDF" w:rsidRPr="002D06AD">
              <w:rPr>
                <w:rFonts w:ascii="Arial" w:hAnsi="Arial" w:cs="Arial"/>
              </w:rPr>
              <w:t xml:space="preserve"> 36 </w:t>
            </w:r>
            <w:r>
              <w:rPr>
                <w:rFonts w:ascii="Arial" w:hAnsi="Arial" w:cs="Arial"/>
              </w:rPr>
              <w:t>char</w:t>
            </w:r>
          </w:p>
        </w:tc>
        <w:tc>
          <w:tcPr>
            <w:tcW w:w="1440" w:type="dxa"/>
          </w:tcPr>
          <w:p w14:paraId="73D4BCD4" w14:textId="1D0F1EC8" w:rsidR="00571BDF" w:rsidRPr="00104CDF" w:rsidRDefault="00571BDF"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Read-only</w:t>
            </w:r>
          </w:p>
        </w:tc>
        <w:tc>
          <w:tcPr>
            <w:tcW w:w="1620" w:type="dxa"/>
          </w:tcPr>
          <w:p w14:paraId="435D0D9F" w14:textId="681C9F78" w:rsidR="00571BDF" w:rsidRPr="00104CDF" w:rsidRDefault="00571BDF"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Read-only</w:t>
            </w:r>
          </w:p>
        </w:tc>
        <w:tc>
          <w:tcPr>
            <w:tcW w:w="2005" w:type="dxa"/>
          </w:tcPr>
          <w:p w14:paraId="63E0694C" w14:textId="2D1E9D01" w:rsidR="00571BDF" w:rsidRPr="00104CDF" w:rsidRDefault="00571BDF"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Must support</w:t>
            </w:r>
          </w:p>
        </w:tc>
      </w:tr>
      <w:tr w:rsidR="00571BDF" w:rsidRPr="00104CDF" w14:paraId="2FE45FC8" w14:textId="77777777" w:rsidTr="009A76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7D91B1D9" w14:textId="0A7A041C" w:rsidR="00571BDF" w:rsidRPr="00104CDF" w:rsidRDefault="00571BDF" w:rsidP="00D163F3">
            <w:pPr>
              <w:contextualSpacing/>
              <w:rPr>
                <w:rFonts w:ascii="Arial" w:hAnsi="Arial" w:cs="Arial"/>
              </w:rPr>
            </w:pPr>
            <w:r w:rsidRPr="002D06AD">
              <w:rPr>
                <w:rFonts w:ascii="Arial" w:hAnsi="Arial" w:cs="Arial"/>
              </w:rPr>
              <w:t>Brand</w:t>
            </w:r>
          </w:p>
        </w:tc>
        <w:tc>
          <w:tcPr>
            <w:tcW w:w="1080" w:type="dxa"/>
          </w:tcPr>
          <w:p w14:paraId="5960D3E8" w14:textId="05FC6A5C" w:rsidR="00571BDF" w:rsidRPr="00104CDF" w:rsidRDefault="00571BDF"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String</w:t>
            </w:r>
          </w:p>
        </w:tc>
        <w:tc>
          <w:tcPr>
            <w:tcW w:w="1620" w:type="dxa"/>
          </w:tcPr>
          <w:p w14:paraId="72AE51B5" w14:textId="09D2F2B8" w:rsidR="00571BDF" w:rsidRPr="00104CDF" w:rsidRDefault="009A76AE"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Max</w:t>
            </w:r>
            <w:r w:rsidR="00571BDF" w:rsidRPr="002D06AD">
              <w:rPr>
                <w:rFonts w:ascii="Arial" w:hAnsi="Arial" w:cs="Arial"/>
              </w:rPr>
              <w:t xml:space="preserve"> 25 </w:t>
            </w:r>
            <w:r>
              <w:rPr>
                <w:rFonts w:ascii="Arial" w:hAnsi="Arial" w:cs="Arial"/>
              </w:rPr>
              <w:t>char</w:t>
            </w:r>
          </w:p>
        </w:tc>
        <w:tc>
          <w:tcPr>
            <w:tcW w:w="1440" w:type="dxa"/>
          </w:tcPr>
          <w:p w14:paraId="24817235" w14:textId="0756BBD5" w:rsidR="00571BDF" w:rsidRPr="00104CDF" w:rsidRDefault="00571BDF"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Optional</w:t>
            </w:r>
          </w:p>
        </w:tc>
        <w:tc>
          <w:tcPr>
            <w:tcW w:w="1620" w:type="dxa"/>
          </w:tcPr>
          <w:p w14:paraId="150732FF" w14:textId="25708910" w:rsidR="00571BDF" w:rsidRPr="00104CDF" w:rsidRDefault="00571BDF"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Optional</w:t>
            </w:r>
          </w:p>
        </w:tc>
        <w:tc>
          <w:tcPr>
            <w:tcW w:w="2005" w:type="dxa"/>
          </w:tcPr>
          <w:p w14:paraId="503C2F03" w14:textId="6946E481" w:rsidR="00571BDF" w:rsidRPr="00104CDF" w:rsidRDefault="00571BDF"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May support</w:t>
            </w:r>
          </w:p>
        </w:tc>
      </w:tr>
      <w:tr w:rsidR="00571BDF" w:rsidRPr="00104CDF" w14:paraId="40272429" w14:textId="77777777" w:rsidTr="009A7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673B3F64" w14:textId="5FB923D2" w:rsidR="00571BDF" w:rsidRPr="00104CDF" w:rsidRDefault="00571BDF" w:rsidP="00D163F3">
            <w:pPr>
              <w:contextualSpacing/>
              <w:rPr>
                <w:rFonts w:ascii="Arial" w:hAnsi="Arial" w:cs="Arial"/>
              </w:rPr>
            </w:pPr>
            <w:r w:rsidRPr="002D06AD">
              <w:rPr>
                <w:rFonts w:ascii="Arial" w:hAnsi="Arial" w:cs="Arial"/>
              </w:rPr>
              <w:t>Budget</w:t>
            </w:r>
          </w:p>
        </w:tc>
        <w:tc>
          <w:tcPr>
            <w:tcW w:w="1080" w:type="dxa"/>
          </w:tcPr>
          <w:p w14:paraId="66FBC0F5" w14:textId="5CA00BE6" w:rsidR="00571BDF" w:rsidRPr="00104CDF" w:rsidRDefault="00571BDF"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Decimal</w:t>
            </w:r>
          </w:p>
        </w:tc>
        <w:tc>
          <w:tcPr>
            <w:tcW w:w="1620" w:type="dxa"/>
          </w:tcPr>
          <w:p w14:paraId="63266AD7" w14:textId="77777777" w:rsidR="00571BDF" w:rsidRPr="00104CDF" w:rsidRDefault="00571BDF"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40" w:type="dxa"/>
          </w:tcPr>
          <w:p w14:paraId="53DDB343" w14:textId="02F563E1" w:rsidR="00571BDF" w:rsidRPr="00104CDF" w:rsidRDefault="00571BDF"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Optional</w:t>
            </w:r>
          </w:p>
        </w:tc>
        <w:tc>
          <w:tcPr>
            <w:tcW w:w="1620" w:type="dxa"/>
          </w:tcPr>
          <w:p w14:paraId="7B330686" w14:textId="1B0562BE" w:rsidR="00571BDF" w:rsidRPr="00104CDF" w:rsidRDefault="00571BDF"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Optional</w:t>
            </w:r>
          </w:p>
        </w:tc>
        <w:tc>
          <w:tcPr>
            <w:tcW w:w="2005" w:type="dxa"/>
          </w:tcPr>
          <w:p w14:paraId="6F8E462D" w14:textId="38A9C8C0" w:rsidR="00571BDF" w:rsidRPr="00104CDF" w:rsidRDefault="00571BDF"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Should support</w:t>
            </w:r>
          </w:p>
        </w:tc>
      </w:tr>
      <w:tr w:rsidR="00571BDF" w:rsidRPr="00104CDF" w14:paraId="3711E91D" w14:textId="77777777" w:rsidTr="009A76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38A2FD74" w14:textId="6487414B" w:rsidR="00571BDF" w:rsidRPr="00104CDF" w:rsidRDefault="00571BDF" w:rsidP="00D163F3">
            <w:pPr>
              <w:contextualSpacing/>
              <w:rPr>
                <w:rFonts w:ascii="Arial" w:hAnsi="Arial" w:cs="Arial"/>
              </w:rPr>
            </w:pPr>
            <w:r w:rsidRPr="002D06AD">
              <w:rPr>
                <w:rFonts w:ascii="Arial" w:hAnsi="Arial" w:cs="Arial"/>
              </w:rPr>
              <w:t>Contacts</w:t>
            </w:r>
          </w:p>
        </w:tc>
        <w:tc>
          <w:tcPr>
            <w:tcW w:w="1080" w:type="dxa"/>
          </w:tcPr>
          <w:p w14:paraId="5FE22CB2" w14:textId="17E2E873" w:rsidR="00571BDF" w:rsidRPr="00104CDF" w:rsidRDefault="00571BDF" w:rsidP="0074025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del w:id="393" w:author="Katie Stroud" w:date="2015-11-05T09:31:00Z">
              <w:r w:rsidRPr="00155189" w:rsidDel="00B23BD1">
                <w:rPr>
                  <w:rFonts w:ascii="Arial" w:hAnsi="Arial" w:cs="Arial"/>
                </w:rPr>
                <w:delText>Contact</w:delText>
              </w:r>
            </w:del>
            <w:ins w:id="394" w:author="Katie Stroud" w:date="2015-11-18T17:20:00Z">
              <w:r w:rsidR="0074025B">
                <w:rPr>
                  <w:rFonts w:ascii="Arial" w:hAnsi="Arial" w:cs="Arial"/>
                </w:rPr>
                <w:lastRenderedPageBreak/>
                <w:t>Object</w:t>
              </w:r>
            </w:ins>
          </w:p>
        </w:tc>
        <w:tc>
          <w:tcPr>
            <w:tcW w:w="1620" w:type="dxa"/>
          </w:tcPr>
          <w:p w14:paraId="02D9958A" w14:textId="6DAEF20E" w:rsidR="00571BDF" w:rsidRPr="00104CDF" w:rsidRDefault="00571BDF"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del w:id="395" w:author="Katie Stroud" w:date="2015-11-18T17:21:00Z">
              <w:r w:rsidRPr="002D06AD" w:rsidDel="0074025B">
                <w:rPr>
                  <w:rFonts w:ascii="Arial" w:hAnsi="Arial" w:cs="Arial"/>
                </w:rPr>
                <w:lastRenderedPageBreak/>
                <w:delText xml:space="preserve">The list must </w:delText>
              </w:r>
              <w:r w:rsidRPr="002D06AD" w:rsidDel="0074025B">
                <w:rPr>
                  <w:rFonts w:ascii="Arial" w:hAnsi="Arial" w:cs="Arial"/>
                </w:rPr>
                <w:lastRenderedPageBreak/>
                <w:delText>contain unique contact types (for example, only one billing contact).</w:delText>
              </w:r>
            </w:del>
            <w:ins w:id="396" w:author="Katie Stroud" w:date="2015-11-18T17:21:00Z">
              <w:r w:rsidR="0074025B">
                <w:rPr>
                  <w:rFonts w:ascii="Arial" w:hAnsi="Arial" w:cs="Arial"/>
                </w:rPr>
                <w:t>No duplicate contact types</w:t>
              </w:r>
            </w:ins>
          </w:p>
        </w:tc>
        <w:tc>
          <w:tcPr>
            <w:tcW w:w="1440" w:type="dxa"/>
          </w:tcPr>
          <w:p w14:paraId="704A7FAF" w14:textId="7D2A4883" w:rsidR="00571BDF" w:rsidRPr="00104CDF" w:rsidRDefault="00571BDF"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lastRenderedPageBreak/>
              <w:t>Optional</w:t>
            </w:r>
          </w:p>
        </w:tc>
        <w:tc>
          <w:tcPr>
            <w:tcW w:w="1620" w:type="dxa"/>
          </w:tcPr>
          <w:p w14:paraId="75115163" w14:textId="5A2CD6FA" w:rsidR="00571BDF" w:rsidRPr="00104CDF" w:rsidRDefault="00571BDF"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Optional</w:t>
            </w:r>
          </w:p>
        </w:tc>
        <w:tc>
          <w:tcPr>
            <w:tcW w:w="2005" w:type="dxa"/>
          </w:tcPr>
          <w:p w14:paraId="346C3AA0" w14:textId="05402BBC" w:rsidR="00571BDF" w:rsidRPr="00104CDF" w:rsidRDefault="00571BDF"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Should support</w:t>
            </w:r>
          </w:p>
        </w:tc>
      </w:tr>
      <w:tr w:rsidR="00571BDF" w:rsidRPr="00104CDF" w14:paraId="3F71A270" w14:textId="77777777" w:rsidTr="009A7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4528C0F8" w14:textId="09DA88E4" w:rsidR="00571BDF" w:rsidRPr="00104CDF" w:rsidRDefault="00571BDF" w:rsidP="00D163F3">
            <w:pPr>
              <w:contextualSpacing/>
              <w:rPr>
                <w:rFonts w:ascii="Arial" w:hAnsi="Arial" w:cs="Arial"/>
              </w:rPr>
            </w:pPr>
            <w:r w:rsidRPr="002D06AD">
              <w:rPr>
                <w:rFonts w:ascii="Arial" w:hAnsi="Arial" w:cs="Arial"/>
              </w:rPr>
              <w:lastRenderedPageBreak/>
              <w:t>Currency</w:t>
            </w:r>
          </w:p>
        </w:tc>
        <w:tc>
          <w:tcPr>
            <w:tcW w:w="1080" w:type="dxa"/>
          </w:tcPr>
          <w:p w14:paraId="477FD637" w14:textId="1FC25225" w:rsidR="00571BDF" w:rsidRPr="00104CDF" w:rsidRDefault="00571BDF"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String</w:t>
            </w:r>
          </w:p>
        </w:tc>
        <w:tc>
          <w:tcPr>
            <w:tcW w:w="1620" w:type="dxa"/>
          </w:tcPr>
          <w:p w14:paraId="0E49D9F2" w14:textId="4BB73AF0" w:rsidR="00571BDF" w:rsidRPr="00104CDF" w:rsidRDefault="00A711E7"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ins w:id="397" w:author="Katie Stroud" w:date="2015-09-10T13:45:00Z">
              <w:r>
                <w:rPr>
                  <w:rFonts w:ascii="Arial" w:hAnsi="Arial" w:cs="Arial"/>
                </w:rPr>
                <w:t>IS0-4217</w:t>
              </w:r>
            </w:ins>
          </w:p>
        </w:tc>
        <w:tc>
          <w:tcPr>
            <w:tcW w:w="1440" w:type="dxa"/>
          </w:tcPr>
          <w:p w14:paraId="423AC3D9" w14:textId="7CD61B92" w:rsidR="00571BDF" w:rsidRPr="00104CDF" w:rsidRDefault="00571BDF"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Required</w:t>
            </w:r>
          </w:p>
        </w:tc>
        <w:tc>
          <w:tcPr>
            <w:tcW w:w="1620" w:type="dxa"/>
          </w:tcPr>
          <w:p w14:paraId="637838BE" w14:textId="3CECB0D7" w:rsidR="00571BDF" w:rsidRPr="00104CDF" w:rsidRDefault="00571BDF"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Optional</w:t>
            </w:r>
          </w:p>
        </w:tc>
        <w:tc>
          <w:tcPr>
            <w:tcW w:w="2005" w:type="dxa"/>
          </w:tcPr>
          <w:p w14:paraId="1625B3DB" w14:textId="5F490B3C" w:rsidR="00571BDF" w:rsidRPr="00104CDF" w:rsidRDefault="00571BDF"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Must support</w:t>
            </w:r>
          </w:p>
        </w:tc>
      </w:tr>
      <w:tr w:rsidR="00571BDF" w:rsidRPr="00104CDF" w14:paraId="56FA8EBA" w14:textId="77777777" w:rsidTr="009A76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491EC6B9" w14:textId="6542594C" w:rsidR="00571BDF" w:rsidRPr="002D06AD" w:rsidRDefault="00571BDF" w:rsidP="00D163F3">
            <w:pPr>
              <w:contextualSpacing/>
              <w:rPr>
                <w:rFonts w:ascii="Arial" w:hAnsi="Arial" w:cs="Arial"/>
              </w:rPr>
            </w:pPr>
            <w:proofErr w:type="spellStart"/>
            <w:r w:rsidRPr="002D06AD">
              <w:rPr>
                <w:rFonts w:ascii="Arial" w:hAnsi="Arial" w:cs="Arial"/>
              </w:rPr>
              <w:t>EndDate</w:t>
            </w:r>
            <w:proofErr w:type="spellEnd"/>
          </w:p>
        </w:tc>
        <w:tc>
          <w:tcPr>
            <w:tcW w:w="1080" w:type="dxa"/>
          </w:tcPr>
          <w:p w14:paraId="3CBA7C8D" w14:textId="69390F79" w:rsidR="00571BDF" w:rsidRPr="002D06AD" w:rsidRDefault="00571BDF"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del w:id="398" w:author="Katie Stroud" w:date="2015-11-18T17:21:00Z">
              <w:r w:rsidRPr="002D06AD" w:rsidDel="0074025B">
                <w:rPr>
                  <w:rFonts w:ascii="Arial" w:hAnsi="Arial" w:cs="Arial"/>
                </w:rPr>
                <w:delText>String</w:delText>
              </w:r>
            </w:del>
            <w:ins w:id="399" w:author="Katie Stroud" w:date="2015-11-18T17:21:00Z">
              <w:r w:rsidR="0074025B">
                <w:rPr>
                  <w:rFonts w:ascii="Arial" w:hAnsi="Arial" w:cs="Arial"/>
                </w:rPr>
                <w:t>Date</w:t>
              </w:r>
            </w:ins>
          </w:p>
        </w:tc>
        <w:tc>
          <w:tcPr>
            <w:tcW w:w="1620" w:type="dxa"/>
          </w:tcPr>
          <w:p w14:paraId="04FF0D7B" w14:textId="77777777" w:rsidR="00571BDF" w:rsidRDefault="009A76AE" w:rsidP="00D163F3">
            <w:pPr>
              <w:contextualSpacing/>
              <w:cnfStyle w:val="000000010000" w:firstRow="0" w:lastRow="0" w:firstColumn="0" w:lastColumn="0" w:oddVBand="0" w:evenVBand="0" w:oddHBand="0" w:evenHBand="1" w:firstRowFirstColumn="0" w:firstRowLastColumn="0" w:lastRowFirstColumn="0" w:lastRowLastColumn="0"/>
              <w:rPr>
                <w:ins w:id="400" w:author="Katie Stroud" w:date="2015-11-04T21:28:00Z"/>
                <w:rFonts w:ascii="Arial" w:hAnsi="Arial" w:cs="Arial"/>
              </w:rPr>
            </w:pPr>
            <w:r>
              <w:rPr>
                <w:rFonts w:ascii="Arial" w:hAnsi="Arial" w:cs="Arial"/>
              </w:rPr>
              <w:t>Max</w:t>
            </w:r>
            <w:r w:rsidR="00571BDF" w:rsidRPr="002D06AD">
              <w:rPr>
                <w:rFonts w:ascii="Arial" w:hAnsi="Arial" w:cs="Arial"/>
              </w:rPr>
              <w:t xml:space="preserve"> 26 </w:t>
            </w:r>
            <w:r>
              <w:rPr>
                <w:rFonts w:ascii="Arial" w:hAnsi="Arial" w:cs="Arial"/>
              </w:rPr>
              <w:t>char</w:t>
            </w:r>
          </w:p>
          <w:p w14:paraId="594902CA" w14:textId="6072C7C7" w:rsidR="000E2F91" w:rsidRPr="00104CDF" w:rsidRDefault="000E2F91"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ins w:id="401" w:author="Katie Stroud" w:date="2015-11-04T21:28:00Z">
              <w:r>
                <w:rPr>
                  <w:rFonts w:ascii="Arial" w:hAnsi="Arial" w:cs="Arial"/>
                </w:rPr>
                <w:t>ISO-8601</w:t>
              </w:r>
            </w:ins>
          </w:p>
        </w:tc>
        <w:tc>
          <w:tcPr>
            <w:tcW w:w="1440" w:type="dxa"/>
          </w:tcPr>
          <w:p w14:paraId="60FCE9DB" w14:textId="31672B6B" w:rsidR="00571BDF" w:rsidRPr="002D06AD" w:rsidRDefault="00571BDF"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Optional</w:t>
            </w:r>
          </w:p>
        </w:tc>
        <w:tc>
          <w:tcPr>
            <w:tcW w:w="1620" w:type="dxa"/>
          </w:tcPr>
          <w:p w14:paraId="61A454AB" w14:textId="5DF96F20" w:rsidR="00571BDF" w:rsidRPr="002D06AD" w:rsidRDefault="00571BDF"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Optional</w:t>
            </w:r>
          </w:p>
        </w:tc>
        <w:tc>
          <w:tcPr>
            <w:tcW w:w="2005" w:type="dxa"/>
          </w:tcPr>
          <w:p w14:paraId="7851035A" w14:textId="452914DD" w:rsidR="00571BDF" w:rsidRPr="002D06AD" w:rsidRDefault="00571BDF"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Should support</w:t>
            </w:r>
          </w:p>
        </w:tc>
      </w:tr>
      <w:tr w:rsidR="009A76AE" w:rsidRPr="00104CDF" w14:paraId="22028AD6" w14:textId="77777777" w:rsidTr="009A7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0BD5C6AC" w14:textId="208068D2" w:rsidR="009A76AE" w:rsidRPr="002D06AD" w:rsidRDefault="009A76AE" w:rsidP="00D163F3">
            <w:pPr>
              <w:contextualSpacing/>
              <w:rPr>
                <w:rFonts w:ascii="Arial" w:hAnsi="Arial" w:cs="Arial"/>
              </w:rPr>
            </w:pPr>
            <w:commentRangeStart w:id="402"/>
            <w:ins w:id="403" w:author="Katie Stroud" w:date="2015-09-09T23:24:00Z">
              <w:r>
                <w:rPr>
                  <w:rFonts w:ascii="Arial" w:hAnsi="Arial" w:cs="Arial"/>
                </w:rPr>
                <w:t>Expires</w:t>
              </w:r>
            </w:ins>
            <w:commentRangeEnd w:id="402"/>
            <w:ins w:id="404" w:author="Katie Stroud" w:date="2015-11-16T16:20:00Z">
              <w:r w:rsidR="00DD01B2">
                <w:rPr>
                  <w:rStyle w:val="CommentReference"/>
                  <w:b w:val="0"/>
                  <w:bCs w:val="0"/>
                </w:rPr>
                <w:commentReference w:id="402"/>
              </w:r>
            </w:ins>
          </w:p>
        </w:tc>
        <w:tc>
          <w:tcPr>
            <w:tcW w:w="1080" w:type="dxa"/>
          </w:tcPr>
          <w:p w14:paraId="233358AD" w14:textId="3D781147" w:rsidR="009A76AE" w:rsidRPr="002D06AD" w:rsidRDefault="009A76AE"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ins w:id="405" w:author="Katie Stroud" w:date="2015-09-09T23:24:00Z">
              <w:r>
                <w:rPr>
                  <w:rFonts w:ascii="Arial" w:hAnsi="Arial" w:cs="Arial"/>
                </w:rPr>
                <w:t>Date</w:t>
              </w:r>
            </w:ins>
          </w:p>
        </w:tc>
        <w:tc>
          <w:tcPr>
            <w:tcW w:w="1620" w:type="dxa"/>
          </w:tcPr>
          <w:p w14:paraId="03DDB46D" w14:textId="449B2B5A" w:rsidR="009A76AE" w:rsidRPr="002D06AD" w:rsidRDefault="003E69AC"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ins w:id="406" w:author="Katie Stroud" w:date="2015-10-22T00:32:00Z">
              <w:r>
                <w:rPr>
                  <w:rFonts w:ascii="Arial" w:hAnsi="Arial" w:cs="Arial"/>
                </w:rPr>
                <w:t>ISO-8601</w:t>
              </w:r>
            </w:ins>
          </w:p>
        </w:tc>
        <w:tc>
          <w:tcPr>
            <w:tcW w:w="1440" w:type="dxa"/>
          </w:tcPr>
          <w:p w14:paraId="6B5F6953" w14:textId="62B26423" w:rsidR="009A76AE" w:rsidRPr="002D06AD" w:rsidRDefault="009A76AE"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ins w:id="407" w:author="Katie Stroud" w:date="2015-09-09T23:25:00Z">
              <w:r>
                <w:rPr>
                  <w:rFonts w:ascii="Arial" w:hAnsi="Arial" w:cs="Arial"/>
                </w:rPr>
                <w:t>Read-only</w:t>
              </w:r>
            </w:ins>
          </w:p>
        </w:tc>
        <w:tc>
          <w:tcPr>
            <w:tcW w:w="1620" w:type="dxa"/>
          </w:tcPr>
          <w:p w14:paraId="46588A0A" w14:textId="4E886F7B" w:rsidR="009A76AE" w:rsidRPr="002D06AD" w:rsidRDefault="009A76AE"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ins w:id="408" w:author="Katie Stroud" w:date="2015-09-09T23:25:00Z">
              <w:r>
                <w:rPr>
                  <w:rFonts w:ascii="Arial" w:hAnsi="Arial" w:cs="Arial"/>
                </w:rPr>
                <w:t>Read-only</w:t>
              </w:r>
            </w:ins>
          </w:p>
        </w:tc>
        <w:tc>
          <w:tcPr>
            <w:tcW w:w="2005" w:type="dxa"/>
          </w:tcPr>
          <w:p w14:paraId="4DB48942" w14:textId="42CB561B" w:rsidR="009A76AE" w:rsidRPr="002D06AD" w:rsidRDefault="009A76AE"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ins w:id="409" w:author="Katie Stroud" w:date="2015-09-09T23:26:00Z">
              <w:r>
                <w:rPr>
                  <w:rFonts w:ascii="Arial" w:hAnsi="Arial" w:cs="Arial"/>
                </w:rPr>
                <w:t>Optional</w:t>
              </w:r>
            </w:ins>
          </w:p>
        </w:tc>
      </w:tr>
      <w:tr w:rsidR="00571BDF" w:rsidRPr="00104CDF" w14:paraId="69E764BC" w14:textId="77777777" w:rsidTr="009A76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723B1DCD" w14:textId="6D10697E" w:rsidR="00571BDF" w:rsidRPr="002D06AD" w:rsidRDefault="00571BDF" w:rsidP="00D163F3">
            <w:pPr>
              <w:contextualSpacing/>
              <w:rPr>
                <w:rFonts w:ascii="Arial" w:hAnsi="Arial" w:cs="Arial"/>
              </w:rPr>
            </w:pPr>
            <w:r w:rsidRPr="002D06AD">
              <w:rPr>
                <w:rFonts w:ascii="Arial" w:hAnsi="Arial" w:cs="Arial"/>
              </w:rPr>
              <w:t>Id</w:t>
            </w:r>
          </w:p>
        </w:tc>
        <w:tc>
          <w:tcPr>
            <w:tcW w:w="1080" w:type="dxa"/>
          </w:tcPr>
          <w:p w14:paraId="60F3450C" w14:textId="29AC07E0" w:rsidR="00571BDF" w:rsidRPr="002D06AD" w:rsidRDefault="00571BDF"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String</w:t>
            </w:r>
          </w:p>
        </w:tc>
        <w:tc>
          <w:tcPr>
            <w:tcW w:w="1620" w:type="dxa"/>
          </w:tcPr>
          <w:p w14:paraId="6FACB5B2" w14:textId="0D982139" w:rsidR="00571BDF" w:rsidRPr="002D06AD" w:rsidRDefault="009A76AE"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Max</w:t>
            </w:r>
            <w:r w:rsidR="00571BDF" w:rsidRPr="002D06AD">
              <w:rPr>
                <w:rFonts w:ascii="Arial" w:hAnsi="Arial" w:cs="Arial"/>
              </w:rPr>
              <w:t xml:space="preserve"> 36 </w:t>
            </w:r>
            <w:r>
              <w:rPr>
                <w:rFonts w:ascii="Arial" w:hAnsi="Arial" w:cs="Arial"/>
              </w:rPr>
              <w:t>char</w:t>
            </w:r>
          </w:p>
        </w:tc>
        <w:tc>
          <w:tcPr>
            <w:tcW w:w="1440" w:type="dxa"/>
          </w:tcPr>
          <w:p w14:paraId="4FC373C9" w14:textId="50E26FB9" w:rsidR="00571BDF" w:rsidRPr="002D06AD" w:rsidRDefault="00571BDF"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Read-only</w:t>
            </w:r>
          </w:p>
        </w:tc>
        <w:tc>
          <w:tcPr>
            <w:tcW w:w="1620" w:type="dxa"/>
          </w:tcPr>
          <w:p w14:paraId="183DC542" w14:textId="19E4DACF" w:rsidR="00571BDF" w:rsidRPr="002D06AD" w:rsidRDefault="00571BDF"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Read-only</w:t>
            </w:r>
          </w:p>
        </w:tc>
        <w:tc>
          <w:tcPr>
            <w:tcW w:w="2005" w:type="dxa"/>
          </w:tcPr>
          <w:p w14:paraId="14C52349" w14:textId="7BAAFF6D" w:rsidR="00571BDF" w:rsidRPr="002D06AD" w:rsidRDefault="00571BDF"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Must support</w:t>
            </w:r>
          </w:p>
        </w:tc>
      </w:tr>
      <w:tr w:rsidR="00571BDF" w:rsidRPr="00104CDF" w14:paraId="0B7F2112" w14:textId="77777777" w:rsidTr="009A7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493D2F34" w14:textId="27246CE8" w:rsidR="00571BDF" w:rsidRPr="002D06AD" w:rsidRDefault="00571BDF" w:rsidP="00D163F3">
            <w:pPr>
              <w:contextualSpacing/>
              <w:rPr>
                <w:rFonts w:ascii="Arial" w:hAnsi="Arial" w:cs="Arial"/>
              </w:rPr>
            </w:pPr>
            <w:r w:rsidRPr="002D06AD">
              <w:rPr>
                <w:rFonts w:ascii="Arial" w:hAnsi="Arial" w:cs="Arial"/>
              </w:rPr>
              <w:t>Industry</w:t>
            </w:r>
          </w:p>
        </w:tc>
        <w:tc>
          <w:tcPr>
            <w:tcW w:w="1080" w:type="dxa"/>
          </w:tcPr>
          <w:p w14:paraId="4B48B961" w14:textId="4C198887" w:rsidR="00571BDF" w:rsidRPr="002D06AD" w:rsidRDefault="00571BDF"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del w:id="410" w:author="Katie Stroud" w:date="2015-11-18T17:21:00Z">
              <w:r w:rsidRPr="002D06AD" w:rsidDel="0074025B">
                <w:rPr>
                  <w:rFonts w:ascii="Arial" w:hAnsi="Arial" w:cs="Arial"/>
                </w:rPr>
                <w:delText>String</w:delText>
              </w:r>
            </w:del>
            <w:ins w:id="411" w:author="Katie Stroud" w:date="2015-11-18T17:21:00Z">
              <w:r w:rsidR="0074025B">
                <w:rPr>
                  <w:rFonts w:ascii="Arial" w:hAnsi="Arial" w:cs="Arial"/>
                </w:rPr>
                <w:t>Object</w:t>
              </w:r>
            </w:ins>
          </w:p>
        </w:tc>
        <w:tc>
          <w:tcPr>
            <w:tcW w:w="1620" w:type="dxa"/>
          </w:tcPr>
          <w:p w14:paraId="3FFC8FC3" w14:textId="01FFE80A" w:rsidR="00571BDF" w:rsidRPr="002D06AD" w:rsidRDefault="0074025B"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ins w:id="412" w:author="Katie Stroud" w:date="2015-11-18T17:22:00Z">
              <w:r>
                <w:rPr>
                  <w:rFonts w:ascii="Arial" w:hAnsi="Arial" w:cs="Arial"/>
                </w:rPr>
                <w:t>Values provided using INDUSTRY object</w:t>
              </w:r>
            </w:ins>
          </w:p>
        </w:tc>
        <w:tc>
          <w:tcPr>
            <w:tcW w:w="1440" w:type="dxa"/>
          </w:tcPr>
          <w:p w14:paraId="5723F74B" w14:textId="3ECAD895" w:rsidR="00571BDF" w:rsidRPr="002D06AD" w:rsidRDefault="00571BDF"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Optional</w:t>
            </w:r>
          </w:p>
        </w:tc>
        <w:tc>
          <w:tcPr>
            <w:tcW w:w="1620" w:type="dxa"/>
          </w:tcPr>
          <w:p w14:paraId="19D2CEB7" w14:textId="06E3A572" w:rsidR="00571BDF" w:rsidRPr="002D06AD" w:rsidRDefault="00571BDF"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Optional</w:t>
            </w:r>
          </w:p>
        </w:tc>
        <w:tc>
          <w:tcPr>
            <w:tcW w:w="2005" w:type="dxa"/>
          </w:tcPr>
          <w:p w14:paraId="47510D7C" w14:textId="664ECDAB" w:rsidR="00571BDF" w:rsidRPr="002D06AD" w:rsidRDefault="00571BDF"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May support</w:t>
            </w:r>
          </w:p>
        </w:tc>
      </w:tr>
      <w:tr w:rsidR="00571BDF" w:rsidRPr="00104CDF" w14:paraId="4FF1CB0E" w14:textId="77777777" w:rsidTr="009A76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6E8DF42D" w14:textId="0A07C290" w:rsidR="00571BDF" w:rsidRPr="002D06AD" w:rsidRDefault="00571BDF" w:rsidP="00D163F3">
            <w:pPr>
              <w:contextualSpacing/>
              <w:rPr>
                <w:rFonts w:ascii="Arial" w:hAnsi="Arial" w:cs="Arial"/>
              </w:rPr>
            </w:pPr>
            <w:r w:rsidRPr="002D06AD">
              <w:rPr>
                <w:rFonts w:ascii="Arial" w:hAnsi="Arial" w:cs="Arial"/>
              </w:rPr>
              <w:t>Name</w:t>
            </w:r>
          </w:p>
        </w:tc>
        <w:tc>
          <w:tcPr>
            <w:tcW w:w="1080" w:type="dxa"/>
          </w:tcPr>
          <w:p w14:paraId="56DD4A59" w14:textId="66BFC60F" w:rsidR="00571BDF" w:rsidRPr="002D06AD" w:rsidRDefault="00571BDF"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String</w:t>
            </w:r>
          </w:p>
        </w:tc>
        <w:tc>
          <w:tcPr>
            <w:tcW w:w="1620" w:type="dxa"/>
          </w:tcPr>
          <w:p w14:paraId="027A16AC" w14:textId="385D82C0" w:rsidR="00571BDF" w:rsidRPr="002D06AD" w:rsidRDefault="009A76AE"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Max</w:t>
            </w:r>
            <w:r w:rsidR="00571BDF" w:rsidRPr="002D06AD">
              <w:rPr>
                <w:rFonts w:ascii="Arial" w:hAnsi="Arial" w:cs="Arial"/>
              </w:rPr>
              <w:t xml:space="preserve"> 100 </w:t>
            </w:r>
            <w:r>
              <w:rPr>
                <w:rFonts w:ascii="Arial" w:hAnsi="Arial" w:cs="Arial"/>
              </w:rPr>
              <w:t>char</w:t>
            </w:r>
          </w:p>
        </w:tc>
        <w:tc>
          <w:tcPr>
            <w:tcW w:w="1440" w:type="dxa"/>
          </w:tcPr>
          <w:p w14:paraId="20C46BE6" w14:textId="29D96A3F" w:rsidR="00571BDF" w:rsidRPr="002D06AD" w:rsidRDefault="00571BDF"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Required</w:t>
            </w:r>
          </w:p>
        </w:tc>
        <w:tc>
          <w:tcPr>
            <w:tcW w:w="1620" w:type="dxa"/>
          </w:tcPr>
          <w:p w14:paraId="2A6C1EDD" w14:textId="14CDB01B" w:rsidR="00571BDF" w:rsidRPr="002D06AD" w:rsidRDefault="00571BDF"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Optional</w:t>
            </w:r>
          </w:p>
        </w:tc>
        <w:tc>
          <w:tcPr>
            <w:tcW w:w="2005" w:type="dxa"/>
          </w:tcPr>
          <w:p w14:paraId="10E8D9A2" w14:textId="31E9BEA5" w:rsidR="00571BDF" w:rsidRPr="002D06AD" w:rsidRDefault="00571BDF"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Must support</w:t>
            </w:r>
          </w:p>
        </w:tc>
      </w:tr>
      <w:tr w:rsidR="006465F4" w:rsidRPr="00104CDF" w14:paraId="1390D452" w14:textId="77777777" w:rsidTr="009A7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64DBCE4D" w14:textId="50AE051F" w:rsidR="006465F4" w:rsidRPr="002D06AD" w:rsidRDefault="006465F4" w:rsidP="00D163F3">
            <w:pPr>
              <w:contextualSpacing/>
              <w:rPr>
                <w:rFonts w:ascii="Arial" w:hAnsi="Arial" w:cs="Arial"/>
              </w:rPr>
            </w:pPr>
            <w:proofErr w:type="spellStart"/>
            <w:ins w:id="413" w:author="Katie Stroud" w:date="2015-09-09T23:11:00Z">
              <w:r>
                <w:rPr>
                  <w:rFonts w:ascii="Arial" w:hAnsi="Arial" w:cs="Arial"/>
                </w:rPr>
                <w:t>OrderStatus</w:t>
              </w:r>
            </w:ins>
            <w:proofErr w:type="spellEnd"/>
          </w:p>
        </w:tc>
        <w:tc>
          <w:tcPr>
            <w:tcW w:w="1080" w:type="dxa"/>
          </w:tcPr>
          <w:p w14:paraId="5F864606" w14:textId="50D942FE" w:rsidR="006465F4" w:rsidRPr="002D06AD" w:rsidRDefault="006465F4"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ins w:id="414" w:author="Katie Stroud" w:date="2015-09-09T23:12:00Z">
              <w:r>
                <w:rPr>
                  <w:rFonts w:ascii="Arial" w:hAnsi="Arial" w:cs="Arial"/>
                </w:rPr>
                <w:t>String</w:t>
              </w:r>
            </w:ins>
          </w:p>
        </w:tc>
        <w:tc>
          <w:tcPr>
            <w:tcW w:w="1620" w:type="dxa"/>
          </w:tcPr>
          <w:p w14:paraId="3D393D28" w14:textId="1C0E0595" w:rsidR="006465F4" w:rsidRPr="002D06AD" w:rsidRDefault="0074025B"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ins w:id="415" w:author="Katie Stroud" w:date="2015-11-18T17:22:00Z">
              <w:r>
                <w:rPr>
                  <w:rFonts w:ascii="Arial" w:hAnsi="Arial" w:cs="Arial"/>
                </w:rPr>
                <w:t>See description for accepted values</w:t>
              </w:r>
            </w:ins>
          </w:p>
        </w:tc>
        <w:tc>
          <w:tcPr>
            <w:tcW w:w="1440" w:type="dxa"/>
          </w:tcPr>
          <w:p w14:paraId="57EBED5D" w14:textId="0BCF5E91" w:rsidR="006465F4" w:rsidRPr="002D06AD" w:rsidRDefault="006465F4"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ins w:id="416" w:author="Katie Stroud" w:date="2015-09-09T23:14:00Z">
              <w:r>
                <w:rPr>
                  <w:rFonts w:ascii="Arial" w:hAnsi="Arial" w:cs="Arial"/>
                </w:rPr>
                <w:t>Read-only</w:t>
              </w:r>
            </w:ins>
          </w:p>
        </w:tc>
        <w:tc>
          <w:tcPr>
            <w:tcW w:w="1620" w:type="dxa"/>
          </w:tcPr>
          <w:p w14:paraId="10FDEDB7" w14:textId="3EEFC1A7" w:rsidR="006465F4" w:rsidRPr="002D06AD" w:rsidRDefault="006465F4"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ins w:id="417" w:author="Katie Stroud" w:date="2015-09-09T23:14:00Z">
              <w:r>
                <w:rPr>
                  <w:rFonts w:ascii="Arial" w:hAnsi="Arial" w:cs="Arial"/>
                </w:rPr>
                <w:t>Read-only</w:t>
              </w:r>
            </w:ins>
          </w:p>
        </w:tc>
        <w:tc>
          <w:tcPr>
            <w:tcW w:w="2005" w:type="dxa"/>
          </w:tcPr>
          <w:p w14:paraId="789552A7" w14:textId="0188F182" w:rsidR="006465F4" w:rsidRPr="002D06AD" w:rsidRDefault="006465F4"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ins w:id="418" w:author="Katie Stroud" w:date="2015-09-09T23:14:00Z">
              <w:r>
                <w:rPr>
                  <w:rFonts w:ascii="Arial" w:hAnsi="Arial" w:cs="Arial"/>
                </w:rPr>
                <w:t>Must support</w:t>
              </w:r>
            </w:ins>
          </w:p>
        </w:tc>
      </w:tr>
      <w:tr w:rsidR="006465F4" w:rsidRPr="00104CDF" w14:paraId="08C7A931" w14:textId="77777777" w:rsidTr="009A76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06ED6970" w14:textId="7BAAF240" w:rsidR="006465F4" w:rsidRPr="002D06AD" w:rsidRDefault="006465F4" w:rsidP="00D163F3">
            <w:pPr>
              <w:contextualSpacing/>
              <w:rPr>
                <w:rFonts w:ascii="Arial" w:hAnsi="Arial" w:cs="Arial"/>
              </w:rPr>
            </w:pPr>
            <w:proofErr w:type="spellStart"/>
            <w:ins w:id="419" w:author="Katie Stroud" w:date="2015-09-09T23:15:00Z">
              <w:r>
                <w:rPr>
                  <w:rFonts w:ascii="Arial" w:hAnsi="Arial" w:cs="Arial"/>
                </w:rPr>
                <w:t>PackageOnly</w:t>
              </w:r>
            </w:ins>
            <w:proofErr w:type="spellEnd"/>
          </w:p>
        </w:tc>
        <w:tc>
          <w:tcPr>
            <w:tcW w:w="1080" w:type="dxa"/>
          </w:tcPr>
          <w:p w14:paraId="5CF2AF66" w14:textId="2C06DE40" w:rsidR="006465F4" w:rsidRPr="002D06AD" w:rsidRDefault="006465F4"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ins w:id="420" w:author="Katie Stroud" w:date="2015-09-09T23:16:00Z">
              <w:r>
                <w:rPr>
                  <w:rFonts w:ascii="Arial" w:hAnsi="Arial" w:cs="Arial"/>
                </w:rPr>
                <w:t>Boolean</w:t>
              </w:r>
            </w:ins>
          </w:p>
        </w:tc>
        <w:tc>
          <w:tcPr>
            <w:tcW w:w="1620" w:type="dxa"/>
          </w:tcPr>
          <w:p w14:paraId="653FC15B" w14:textId="77777777" w:rsidR="006465F4" w:rsidRPr="002D06AD" w:rsidRDefault="006465F4"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440" w:type="dxa"/>
          </w:tcPr>
          <w:p w14:paraId="59E9B013" w14:textId="0EAFAB70" w:rsidR="006465F4" w:rsidRPr="002D06AD" w:rsidRDefault="006465F4"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ins w:id="421" w:author="Katie Stroud" w:date="2015-09-09T23:16:00Z">
              <w:r>
                <w:rPr>
                  <w:rFonts w:ascii="Arial" w:hAnsi="Arial" w:cs="Arial"/>
                </w:rPr>
                <w:t>Read-only</w:t>
              </w:r>
            </w:ins>
          </w:p>
        </w:tc>
        <w:tc>
          <w:tcPr>
            <w:tcW w:w="1620" w:type="dxa"/>
          </w:tcPr>
          <w:p w14:paraId="7514B7F1" w14:textId="7D3B2FC5" w:rsidR="006465F4" w:rsidRPr="002D06AD" w:rsidRDefault="006465F4"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ins w:id="422" w:author="Katie Stroud" w:date="2015-09-09T23:16:00Z">
              <w:r>
                <w:rPr>
                  <w:rFonts w:ascii="Arial" w:hAnsi="Arial" w:cs="Arial"/>
                </w:rPr>
                <w:t>Ready-only</w:t>
              </w:r>
            </w:ins>
          </w:p>
        </w:tc>
        <w:tc>
          <w:tcPr>
            <w:tcW w:w="2005" w:type="dxa"/>
          </w:tcPr>
          <w:p w14:paraId="36E1A019" w14:textId="52C05C99" w:rsidR="006465F4" w:rsidRPr="002D06AD" w:rsidRDefault="006465F4"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ins w:id="423" w:author="Katie Stroud" w:date="2015-09-09T23:16:00Z">
              <w:r>
                <w:rPr>
                  <w:rFonts w:ascii="Arial" w:hAnsi="Arial" w:cs="Arial"/>
                </w:rPr>
                <w:t>Optional</w:t>
              </w:r>
            </w:ins>
          </w:p>
        </w:tc>
      </w:tr>
      <w:tr w:rsidR="00571BDF" w:rsidRPr="00104CDF" w14:paraId="5DE742FF" w14:textId="77777777" w:rsidTr="009A7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0D823D5F" w14:textId="0C021EC9" w:rsidR="00571BDF" w:rsidRPr="002D06AD" w:rsidRDefault="00571BDF" w:rsidP="00D163F3">
            <w:pPr>
              <w:contextualSpacing/>
              <w:rPr>
                <w:rFonts w:ascii="Arial" w:hAnsi="Arial" w:cs="Arial"/>
              </w:rPr>
            </w:pPr>
            <w:proofErr w:type="spellStart"/>
            <w:r w:rsidRPr="002D06AD">
              <w:rPr>
                <w:rFonts w:ascii="Arial" w:hAnsi="Arial" w:cs="Arial"/>
              </w:rPr>
              <w:t>PreferredBillingMethod</w:t>
            </w:r>
            <w:proofErr w:type="spellEnd"/>
          </w:p>
        </w:tc>
        <w:tc>
          <w:tcPr>
            <w:tcW w:w="1080" w:type="dxa"/>
          </w:tcPr>
          <w:p w14:paraId="587923B3" w14:textId="4863B8F2" w:rsidR="00571BDF" w:rsidRPr="002D06AD" w:rsidRDefault="00571BDF"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String</w:t>
            </w:r>
          </w:p>
        </w:tc>
        <w:tc>
          <w:tcPr>
            <w:tcW w:w="1620" w:type="dxa"/>
          </w:tcPr>
          <w:p w14:paraId="3A5B8117" w14:textId="1C765128" w:rsidR="00571BDF" w:rsidRPr="002D06AD" w:rsidRDefault="009A76AE"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w:t>
            </w:r>
            <w:r w:rsidR="00571BDF" w:rsidRPr="002D06AD">
              <w:rPr>
                <w:rFonts w:ascii="Arial" w:hAnsi="Arial" w:cs="Arial"/>
              </w:rPr>
              <w:t xml:space="preserve"> 10 </w:t>
            </w:r>
            <w:r>
              <w:rPr>
                <w:rFonts w:ascii="Arial" w:hAnsi="Arial" w:cs="Arial"/>
              </w:rPr>
              <w:t>char</w:t>
            </w:r>
          </w:p>
        </w:tc>
        <w:tc>
          <w:tcPr>
            <w:tcW w:w="1440" w:type="dxa"/>
          </w:tcPr>
          <w:p w14:paraId="63741AE2" w14:textId="02BDA6F0" w:rsidR="00571BDF" w:rsidRPr="002D06AD" w:rsidRDefault="00571BDF"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Optional</w:t>
            </w:r>
          </w:p>
        </w:tc>
        <w:tc>
          <w:tcPr>
            <w:tcW w:w="1620" w:type="dxa"/>
          </w:tcPr>
          <w:p w14:paraId="78382D89" w14:textId="40B9EF4C" w:rsidR="00571BDF" w:rsidRPr="002D06AD" w:rsidRDefault="00571BDF"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Optional</w:t>
            </w:r>
          </w:p>
        </w:tc>
        <w:tc>
          <w:tcPr>
            <w:tcW w:w="2005" w:type="dxa"/>
          </w:tcPr>
          <w:p w14:paraId="1E37CE04" w14:textId="381E1399" w:rsidR="00571BDF" w:rsidRPr="002D06AD" w:rsidRDefault="00571BDF"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Should support</w:t>
            </w:r>
          </w:p>
        </w:tc>
      </w:tr>
      <w:tr w:rsidR="00571BDF" w:rsidRPr="00104CDF" w14:paraId="0DB7C3AC" w14:textId="77777777" w:rsidTr="009A76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57B180C4" w14:textId="5DDA536E" w:rsidR="00571BDF" w:rsidRPr="002D06AD" w:rsidRDefault="00571BDF" w:rsidP="00D163F3">
            <w:pPr>
              <w:contextualSpacing/>
              <w:rPr>
                <w:rFonts w:ascii="Arial" w:hAnsi="Arial" w:cs="Arial"/>
              </w:rPr>
            </w:pPr>
            <w:proofErr w:type="spellStart"/>
            <w:r w:rsidRPr="002D06AD">
              <w:rPr>
                <w:rFonts w:ascii="Arial" w:hAnsi="Arial" w:cs="Arial"/>
              </w:rPr>
              <w:t>ProviderData</w:t>
            </w:r>
            <w:proofErr w:type="spellEnd"/>
          </w:p>
        </w:tc>
        <w:tc>
          <w:tcPr>
            <w:tcW w:w="1080" w:type="dxa"/>
          </w:tcPr>
          <w:p w14:paraId="4FA5BD76" w14:textId="6A0C08D1" w:rsidR="00571BDF" w:rsidRPr="002D06AD" w:rsidRDefault="00571BDF"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del w:id="424" w:author="Katie Stroud" w:date="2015-11-18T17:23:00Z">
              <w:r w:rsidRPr="002D06AD" w:rsidDel="0074025B">
                <w:rPr>
                  <w:rFonts w:ascii="Arial" w:hAnsi="Arial" w:cs="Arial"/>
                </w:rPr>
                <w:delText>String</w:delText>
              </w:r>
            </w:del>
            <w:ins w:id="425" w:author="Katie Stroud" w:date="2015-11-18T17:23:00Z">
              <w:r w:rsidR="0074025B">
                <w:rPr>
                  <w:rFonts w:ascii="Arial" w:hAnsi="Arial" w:cs="Arial"/>
                </w:rPr>
                <w:t>CLOB</w:t>
              </w:r>
            </w:ins>
          </w:p>
        </w:tc>
        <w:tc>
          <w:tcPr>
            <w:tcW w:w="1620" w:type="dxa"/>
          </w:tcPr>
          <w:p w14:paraId="2462450A" w14:textId="5C4EFADC" w:rsidR="00571BDF" w:rsidRPr="002D06AD" w:rsidRDefault="009A76AE"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Max</w:t>
            </w:r>
            <w:r w:rsidR="00571BDF" w:rsidRPr="002D06AD">
              <w:rPr>
                <w:rFonts w:ascii="Arial" w:hAnsi="Arial" w:cs="Arial"/>
              </w:rPr>
              <w:t xml:space="preserve"> 1,000 </w:t>
            </w:r>
            <w:r>
              <w:rPr>
                <w:rFonts w:ascii="Arial" w:hAnsi="Arial" w:cs="Arial"/>
              </w:rPr>
              <w:t>char</w:t>
            </w:r>
          </w:p>
        </w:tc>
        <w:tc>
          <w:tcPr>
            <w:tcW w:w="1440" w:type="dxa"/>
          </w:tcPr>
          <w:p w14:paraId="68FF5D0F" w14:textId="6A495718" w:rsidR="00571BDF" w:rsidRPr="002D06AD" w:rsidRDefault="00571BDF"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Optional</w:t>
            </w:r>
          </w:p>
        </w:tc>
        <w:tc>
          <w:tcPr>
            <w:tcW w:w="1620" w:type="dxa"/>
          </w:tcPr>
          <w:p w14:paraId="27A1ECC8" w14:textId="1A9F24B7" w:rsidR="00571BDF" w:rsidRPr="002D06AD" w:rsidRDefault="00571BDF"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Optional</w:t>
            </w:r>
          </w:p>
        </w:tc>
        <w:tc>
          <w:tcPr>
            <w:tcW w:w="2005" w:type="dxa"/>
          </w:tcPr>
          <w:p w14:paraId="0A057074" w14:textId="665030A8" w:rsidR="00571BDF" w:rsidRPr="002D06AD" w:rsidRDefault="00571BDF"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May support</w:t>
            </w:r>
          </w:p>
        </w:tc>
      </w:tr>
      <w:tr w:rsidR="00571BDF" w:rsidRPr="00104CDF" w14:paraId="5857FF01" w14:textId="77777777" w:rsidTr="009A7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4F5B52E3" w14:textId="42DEA1EE" w:rsidR="00571BDF" w:rsidRPr="002D06AD" w:rsidRDefault="00571BDF" w:rsidP="00D163F3">
            <w:pPr>
              <w:contextualSpacing/>
              <w:rPr>
                <w:rFonts w:ascii="Arial" w:hAnsi="Arial" w:cs="Arial"/>
              </w:rPr>
            </w:pPr>
            <w:proofErr w:type="spellStart"/>
            <w:r w:rsidRPr="002D06AD">
              <w:rPr>
                <w:rFonts w:ascii="Arial" w:hAnsi="Arial" w:cs="Arial"/>
              </w:rPr>
              <w:t>StartDate</w:t>
            </w:r>
            <w:proofErr w:type="spellEnd"/>
          </w:p>
        </w:tc>
        <w:tc>
          <w:tcPr>
            <w:tcW w:w="1080" w:type="dxa"/>
          </w:tcPr>
          <w:p w14:paraId="7D87AA66" w14:textId="71F6F5C2" w:rsidR="00571BDF" w:rsidRPr="002D06AD" w:rsidRDefault="00571BDF"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String</w:t>
            </w:r>
          </w:p>
        </w:tc>
        <w:tc>
          <w:tcPr>
            <w:tcW w:w="1620" w:type="dxa"/>
          </w:tcPr>
          <w:p w14:paraId="58A10663" w14:textId="5DFA59E3" w:rsidR="00571BDF" w:rsidRPr="002D06AD" w:rsidRDefault="009A76AE"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w:t>
            </w:r>
            <w:r w:rsidR="00571BDF" w:rsidRPr="002D06AD">
              <w:rPr>
                <w:rFonts w:ascii="Arial" w:hAnsi="Arial" w:cs="Arial"/>
              </w:rPr>
              <w:t xml:space="preserve"> 26 </w:t>
            </w:r>
            <w:r>
              <w:rPr>
                <w:rFonts w:ascii="Arial" w:hAnsi="Arial" w:cs="Arial"/>
              </w:rPr>
              <w:t>char</w:t>
            </w:r>
            <w:ins w:id="426" w:author="Katie Stroud" w:date="2015-11-16T17:28:00Z">
              <w:r w:rsidR="00F37D7A">
                <w:rPr>
                  <w:rFonts w:ascii="Arial" w:hAnsi="Arial" w:cs="Arial"/>
                </w:rPr>
                <w:t xml:space="preserve"> </w:t>
              </w:r>
              <w:r w:rsidR="00F37D7A" w:rsidRPr="002D06AD">
                <w:rPr>
                  <w:rFonts w:ascii="Arial" w:hAnsi="Arial" w:cs="Arial"/>
                </w:rPr>
                <w:t>ISO 8601</w:t>
              </w:r>
            </w:ins>
          </w:p>
        </w:tc>
        <w:tc>
          <w:tcPr>
            <w:tcW w:w="1440" w:type="dxa"/>
          </w:tcPr>
          <w:p w14:paraId="347EDD35" w14:textId="4FD1B82B" w:rsidR="00571BDF" w:rsidRPr="002D06AD" w:rsidRDefault="00571BDF"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Optional</w:t>
            </w:r>
          </w:p>
        </w:tc>
        <w:tc>
          <w:tcPr>
            <w:tcW w:w="1620" w:type="dxa"/>
          </w:tcPr>
          <w:p w14:paraId="01F8FA8C" w14:textId="3B932AE1" w:rsidR="00571BDF" w:rsidRPr="002D06AD" w:rsidRDefault="00571BDF"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Optional</w:t>
            </w:r>
          </w:p>
        </w:tc>
        <w:tc>
          <w:tcPr>
            <w:tcW w:w="2005" w:type="dxa"/>
          </w:tcPr>
          <w:p w14:paraId="47B07A7E" w14:textId="17E0CABD" w:rsidR="00571BDF" w:rsidRPr="002D06AD" w:rsidRDefault="00571BDF"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Should support</w:t>
            </w:r>
          </w:p>
        </w:tc>
      </w:tr>
    </w:tbl>
    <w:p w14:paraId="05718047" w14:textId="77777777" w:rsidR="00D163F3" w:rsidRDefault="00D163F3" w:rsidP="00D163F3"/>
    <w:p w14:paraId="6E52D23F" w14:textId="77777777" w:rsidR="00D163F3" w:rsidRDefault="00D163F3" w:rsidP="00D163F3"/>
    <w:tbl>
      <w:tblPr>
        <w:tblStyle w:val="MediumShading1-Accent3"/>
        <w:tblW w:w="5000" w:type="pct"/>
        <w:tblLayout w:type="fixed"/>
        <w:tblCellMar>
          <w:top w:w="43" w:type="dxa"/>
          <w:left w:w="115" w:type="dxa"/>
          <w:bottom w:w="43" w:type="dxa"/>
          <w:right w:w="115" w:type="dxa"/>
        </w:tblCellMar>
        <w:tblLook w:val="04A0" w:firstRow="1" w:lastRow="0" w:firstColumn="1" w:lastColumn="0" w:noHBand="0" w:noVBand="1"/>
      </w:tblPr>
      <w:tblGrid>
        <w:gridCol w:w="1820"/>
        <w:gridCol w:w="7770"/>
      </w:tblGrid>
      <w:tr w:rsidR="00D163F3" w:rsidRPr="00A06A9E" w14:paraId="02E23A50" w14:textId="77777777" w:rsidTr="00D16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7A58AC66" w14:textId="77777777" w:rsidR="00D163F3" w:rsidRPr="00571BDF" w:rsidRDefault="00D163F3" w:rsidP="00D163F3">
            <w:pPr>
              <w:pStyle w:val="NormalBold"/>
              <w:rPr>
                <w:b/>
              </w:rPr>
            </w:pPr>
            <w:r w:rsidRPr="00571BDF">
              <w:rPr>
                <w:b/>
              </w:rPr>
              <w:t>Property</w:t>
            </w:r>
          </w:p>
        </w:tc>
        <w:tc>
          <w:tcPr>
            <w:tcW w:w="4051" w:type="pct"/>
          </w:tcPr>
          <w:p w14:paraId="36DACC73" w14:textId="77777777" w:rsidR="00D163F3" w:rsidRPr="00A06A9E" w:rsidRDefault="00D163F3" w:rsidP="00D163F3">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A06A9E">
              <w:rPr>
                <w:rFonts w:ascii="Arial" w:hAnsi="Arial" w:cs="Arial"/>
              </w:rPr>
              <w:t>Description</w:t>
            </w:r>
          </w:p>
        </w:tc>
      </w:tr>
      <w:tr w:rsidR="00571BDF" w:rsidRPr="00104CDF" w14:paraId="672A1235" w14:textId="77777777" w:rsidTr="00D1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3BE3BD12" w14:textId="371B2D57" w:rsidR="00571BDF" w:rsidRPr="00571BDF" w:rsidRDefault="00571BDF" w:rsidP="00D163F3">
            <w:pPr>
              <w:pStyle w:val="NormalBold"/>
              <w:rPr>
                <w:b/>
              </w:rPr>
            </w:pPr>
            <w:proofErr w:type="spellStart"/>
            <w:r w:rsidRPr="00571BDF">
              <w:rPr>
                <w:rFonts w:ascii="Arial" w:hAnsi="Arial" w:cs="Arial"/>
                <w:b/>
              </w:rPr>
              <w:t>AccountId</w:t>
            </w:r>
            <w:proofErr w:type="spellEnd"/>
          </w:p>
        </w:tc>
        <w:tc>
          <w:tcPr>
            <w:tcW w:w="4051" w:type="pct"/>
          </w:tcPr>
          <w:p w14:paraId="2AD92340" w14:textId="748F2C04" w:rsidR="00571BDF" w:rsidRPr="00104CDF" w:rsidRDefault="00571BDF"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 xml:space="preserve">The ID of the account that identifies the advertiser and buyer </w:t>
            </w:r>
            <w:proofErr w:type="gramStart"/>
            <w:r w:rsidRPr="002D06AD">
              <w:rPr>
                <w:rFonts w:ascii="Arial" w:hAnsi="Arial" w:cs="Arial"/>
              </w:rPr>
              <w:t>that own</w:t>
            </w:r>
            <w:proofErr w:type="gramEnd"/>
            <w:r w:rsidRPr="002D06AD">
              <w:rPr>
                <w:rFonts w:ascii="Arial" w:hAnsi="Arial" w:cs="Arial"/>
              </w:rPr>
              <w:t xml:space="preserve"> the order.</w:t>
            </w:r>
          </w:p>
        </w:tc>
      </w:tr>
      <w:tr w:rsidR="00571BDF" w:rsidRPr="00104CDF" w14:paraId="253B80D8" w14:textId="77777777" w:rsidTr="00D163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540971CA" w14:textId="28A72392" w:rsidR="00571BDF" w:rsidRPr="00571BDF" w:rsidRDefault="00571BDF" w:rsidP="00D163F3">
            <w:pPr>
              <w:pStyle w:val="NormalBold"/>
              <w:rPr>
                <w:b/>
              </w:rPr>
            </w:pPr>
            <w:r w:rsidRPr="00571BDF">
              <w:rPr>
                <w:rFonts w:ascii="Arial" w:hAnsi="Arial" w:cs="Arial"/>
                <w:b/>
              </w:rPr>
              <w:t>Brand</w:t>
            </w:r>
          </w:p>
        </w:tc>
        <w:tc>
          <w:tcPr>
            <w:tcW w:w="4051" w:type="pct"/>
          </w:tcPr>
          <w:p w14:paraId="095F39DD" w14:textId="316B68D8" w:rsidR="00571BDF" w:rsidRPr="00104CDF" w:rsidRDefault="0074025B"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ins w:id="427" w:author="Katie Stroud" w:date="2015-11-18T17:23:00Z">
              <w:r>
                <w:rPr>
                  <w:rFonts w:ascii="Arial" w:hAnsi="Arial" w:cs="Arial"/>
                </w:rPr>
                <w:t>A descriptive name for t</w:t>
              </w:r>
            </w:ins>
            <w:del w:id="428" w:author="Katie Stroud" w:date="2015-11-18T17:23:00Z">
              <w:r w:rsidR="00571BDF" w:rsidRPr="002D06AD" w:rsidDel="0074025B">
                <w:rPr>
                  <w:rFonts w:ascii="Arial" w:hAnsi="Arial" w:cs="Arial"/>
                </w:rPr>
                <w:delText>T</w:delText>
              </w:r>
            </w:del>
            <w:r w:rsidR="00571BDF" w:rsidRPr="002D06AD">
              <w:rPr>
                <w:rFonts w:ascii="Arial" w:hAnsi="Arial" w:cs="Arial"/>
              </w:rPr>
              <w:t>he brand being advertised.</w:t>
            </w:r>
          </w:p>
        </w:tc>
      </w:tr>
      <w:tr w:rsidR="00571BDF" w:rsidRPr="00104CDF" w14:paraId="43CB758A" w14:textId="77777777" w:rsidTr="00D1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76CAA2BA" w14:textId="2F0C5E06" w:rsidR="00571BDF" w:rsidRPr="00571BDF" w:rsidRDefault="00571BDF" w:rsidP="00D163F3">
            <w:pPr>
              <w:pStyle w:val="NormalBold"/>
              <w:rPr>
                <w:b/>
              </w:rPr>
            </w:pPr>
            <w:r w:rsidRPr="00571BDF">
              <w:rPr>
                <w:rFonts w:ascii="Arial" w:hAnsi="Arial" w:cs="Arial"/>
                <w:b/>
              </w:rPr>
              <w:t>Budget</w:t>
            </w:r>
          </w:p>
        </w:tc>
        <w:tc>
          <w:tcPr>
            <w:tcW w:w="4051" w:type="pct"/>
          </w:tcPr>
          <w:p w14:paraId="56D1A59E" w14:textId="7B7F1025" w:rsidR="00571BDF" w:rsidRPr="00104CDF" w:rsidRDefault="00571BDF"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 xml:space="preserve">The </w:t>
            </w:r>
            <w:proofErr w:type="gramStart"/>
            <w:r w:rsidRPr="002D06AD">
              <w:rPr>
                <w:rFonts w:ascii="Arial" w:hAnsi="Arial" w:cs="Arial"/>
              </w:rPr>
              <w:t>order’s</w:t>
            </w:r>
            <w:proofErr w:type="gramEnd"/>
            <w:r w:rsidRPr="002D06AD">
              <w:rPr>
                <w:rFonts w:ascii="Arial" w:hAnsi="Arial" w:cs="Arial"/>
              </w:rPr>
              <w:t xml:space="preserve"> estimated budget. The budget is directional; it is not used to limit the amount of money that the order spends. To determine the projected spend based on quantity, aggregate the Cost property for each line of the order.</w:t>
            </w:r>
          </w:p>
        </w:tc>
      </w:tr>
      <w:tr w:rsidR="00571BDF" w:rsidRPr="00104CDF" w14:paraId="1EA1F592" w14:textId="77777777" w:rsidTr="00D163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6F69127C" w14:textId="087FD8AF" w:rsidR="00571BDF" w:rsidRPr="00571BDF" w:rsidRDefault="00571BDF" w:rsidP="00D163F3">
            <w:pPr>
              <w:pStyle w:val="NormalBold"/>
              <w:rPr>
                <w:b/>
              </w:rPr>
            </w:pPr>
            <w:r w:rsidRPr="00571BDF">
              <w:rPr>
                <w:rFonts w:ascii="Arial" w:hAnsi="Arial" w:cs="Arial"/>
                <w:b/>
              </w:rPr>
              <w:t>Contacts</w:t>
            </w:r>
          </w:p>
        </w:tc>
        <w:tc>
          <w:tcPr>
            <w:tcW w:w="4051" w:type="pct"/>
          </w:tcPr>
          <w:p w14:paraId="2CF719B5" w14:textId="549B428B" w:rsidR="00571BDF" w:rsidRPr="00104CDF" w:rsidRDefault="00571BDF"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 xml:space="preserve">The list of contacts to use for this order. This list of contacts is in addition to </w:t>
            </w:r>
            <w:r w:rsidRPr="002D06AD">
              <w:rPr>
                <w:rFonts w:ascii="Arial" w:hAnsi="Arial" w:cs="Arial"/>
              </w:rPr>
              <w:lastRenderedPageBreak/>
              <w:t xml:space="preserve">the </w:t>
            </w:r>
            <w:proofErr w:type="gramStart"/>
            <w:r w:rsidRPr="002D06AD">
              <w:rPr>
                <w:rFonts w:ascii="Arial" w:hAnsi="Arial" w:cs="Arial"/>
              </w:rPr>
              <w:t>buyer’s</w:t>
            </w:r>
            <w:proofErr w:type="gramEnd"/>
            <w:r w:rsidRPr="002D06AD">
              <w:rPr>
                <w:rFonts w:ascii="Arial" w:hAnsi="Arial" w:cs="Arial"/>
              </w:rPr>
              <w:t xml:space="preserve"> and advertiser’s list of contacts.</w:t>
            </w:r>
          </w:p>
        </w:tc>
      </w:tr>
      <w:tr w:rsidR="00571BDF" w:rsidRPr="00104CDF" w14:paraId="6475A0D8" w14:textId="77777777" w:rsidTr="00D1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46569A16" w14:textId="2BA87683" w:rsidR="00571BDF" w:rsidRPr="00571BDF" w:rsidRDefault="00571BDF" w:rsidP="00D163F3">
            <w:pPr>
              <w:pStyle w:val="NormalBold"/>
              <w:rPr>
                <w:b/>
              </w:rPr>
            </w:pPr>
            <w:r w:rsidRPr="00571BDF">
              <w:rPr>
                <w:rFonts w:ascii="Arial" w:hAnsi="Arial" w:cs="Arial"/>
                <w:b/>
              </w:rPr>
              <w:lastRenderedPageBreak/>
              <w:t>Currency</w:t>
            </w:r>
          </w:p>
        </w:tc>
        <w:tc>
          <w:tcPr>
            <w:tcW w:w="4051" w:type="pct"/>
          </w:tcPr>
          <w:p w14:paraId="6354A5F0" w14:textId="42C3F90A" w:rsidR="00571BDF" w:rsidRPr="002D06AD" w:rsidRDefault="00571BD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 xml:space="preserve">The currency that all monetary properties of the order and lines are specified in. The currency is also used for billing and reporting. </w:t>
            </w:r>
            <w:del w:id="429" w:author="Katie Stroud" w:date="2015-11-16T20:56:00Z">
              <w:r w:rsidRPr="002D06AD" w:rsidDel="006D409F">
                <w:rPr>
                  <w:rFonts w:ascii="Arial" w:hAnsi="Arial" w:cs="Arial"/>
                </w:rPr>
                <w:delText xml:space="preserve">For a list of possible currency ISO codes, see </w:delText>
              </w:r>
              <w:r w:rsidR="00643DC4" w:rsidDel="006D409F">
                <w:fldChar w:fldCharType="begin"/>
              </w:r>
              <w:r w:rsidR="00643DC4" w:rsidDel="006D409F">
                <w:delInstrText xml:space="preserve"> HYPERLINK \l "_Currency" </w:delInstrText>
              </w:r>
              <w:r w:rsidR="00643DC4" w:rsidDel="006D409F">
                <w:fldChar w:fldCharType="separate"/>
              </w:r>
              <w:r w:rsidRPr="002D06AD" w:rsidDel="006D409F">
                <w:rPr>
                  <w:rStyle w:val="Hyperlink"/>
                  <w:rFonts w:ascii="Arial" w:hAnsi="Arial" w:cs="Arial"/>
                  <w:szCs w:val="20"/>
                </w:rPr>
                <w:delText>Currency</w:delText>
              </w:r>
              <w:r w:rsidR="00643DC4" w:rsidDel="006D409F">
                <w:rPr>
                  <w:rStyle w:val="Hyperlink"/>
                  <w:rFonts w:ascii="Arial" w:hAnsi="Arial" w:cs="Arial"/>
                  <w:szCs w:val="20"/>
                </w:rPr>
                <w:fldChar w:fldCharType="end"/>
              </w:r>
              <w:r w:rsidRPr="002D06AD" w:rsidDel="006D409F">
                <w:rPr>
                  <w:rFonts w:ascii="Arial" w:hAnsi="Arial" w:cs="Arial"/>
                </w:rPr>
                <w:delText>.</w:delText>
              </w:r>
            </w:del>
            <w:ins w:id="430" w:author="Katie Stroud" w:date="2015-11-16T20:56:00Z">
              <w:r w:rsidR="006D409F">
                <w:rPr>
                  <w:rFonts w:ascii="Arial" w:hAnsi="Arial" w:cs="Arial"/>
                </w:rPr>
                <w:t xml:space="preserve">Values are provided using the CURRENCY </w:t>
              </w:r>
            </w:ins>
            <w:ins w:id="431" w:author="Katie Stroud" w:date="2015-11-16T20:57:00Z">
              <w:r w:rsidR="006D409F">
                <w:rPr>
                  <w:rFonts w:ascii="Arial" w:hAnsi="Arial" w:cs="Arial"/>
                </w:rPr>
                <w:t xml:space="preserve">reference data as specified in section </w:t>
              </w:r>
            </w:ins>
            <w:ins w:id="432" w:author="Katie Stroud" w:date="2015-11-18T17:31:00Z">
              <w:r w:rsidR="00AB0812">
                <w:rPr>
                  <w:rFonts w:ascii="Arial" w:hAnsi="Arial" w:cs="Arial"/>
                </w:rPr>
                <w:fldChar w:fldCharType="begin"/>
              </w:r>
              <w:r w:rsidR="00AB0812">
                <w:rPr>
                  <w:rFonts w:ascii="Arial" w:hAnsi="Arial" w:cs="Arial"/>
                </w:rPr>
                <w:instrText xml:space="preserve"> REF _Ref309487222 \r \h </w:instrText>
              </w:r>
              <w:r w:rsidR="00AB0812">
                <w:rPr>
                  <w:rFonts w:ascii="Arial" w:hAnsi="Arial" w:cs="Arial"/>
                </w:rPr>
              </w:r>
            </w:ins>
            <w:r w:rsidR="00AB0812">
              <w:rPr>
                <w:rFonts w:ascii="Arial" w:hAnsi="Arial" w:cs="Arial"/>
              </w:rPr>
              <w:fldChar w:fldCharType="separate"/>
            </w:r>
            <w:ins w:id="433" w:author="Katie Stroud" w:date="2015-11-18T17:31:00Z">
              <w:r w:rsidR="00AB0812">
                <w:rPr>
                  <w:rFonts w:ascii="Arial" w:hAnsi="Arial" w:cs="Arial"/>
                </w:rPr>
                <w:t>4.5</w:t>
              </w:r>
              <w:r w:rsidR="00AB0812">
                <w:rPr>
                  <w:rFonts w:ascii="Arial" w:hAnsi="Arial" w:cs="Arial"/>
                </w:rPr>
                <w:fldChar w:fldCharType="end"/>
              </w:r>
              <w:r w:rsidR="00AB0812">
                <w:rPr>
                  <w:rFonts w:ascii="Arial" w:hAnsi="Arial" w:cs="Arial"/>
                </w:rPr>
                <w:t>.</w:t>
              </w:r>
            </w:ins>
          </w:p>
          <w:p w14:paraId="036212BD" w14:textId="416EC10D" w:rsidR="00571BDF" w:rsidRPr="00104CDF" w:rsidRDefault="00571BDF"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The publisher may enforce that all lines of the order specify products that use the same currency.</w:t>
            </w:r>
          </w:p>
        </w:tc>
      </w:tr>
      <w:tr w:rsidR="00571BDF" w:rsidRPr="00104CDF" w14:paraId="2FEFA6E5" w14:textId="77777777" w:rsidTr="00D163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25955C40" w14:textId="17E264F4" w:rsidR="00571BDF" w:rsidRPr="00571BDF" w:rsidRDefault="00571BDF" w:rsidP="00D163F3">
            <w:pPr>
              <w:pStyle w:val="NormalBold"/>
              <w:rPr>
                <w:rFonts w:ascii="Arial" w:hAnsi="Arial" w:cs="Arial"/>
                <w:b/>
              </w:rPr>
            </w:pPr>
            <w:proofErr w:type="spellStart"/>
            <w:r w:rsidRPr="00571BDF">
              <w:rPr>
                <w:rFonts w:ascii="Arial" w:hAnsi="Arial" w:cs="Arial"/>
                <w:b/>
              </w:rPr>
              <w:t>EndDate</w:t>
            </w:r>
            <w:proofErr w:type="spellEnd"/>
          </w:p>
        </w:tc>
        <w:tc>
          <w:tcPr>
            <w:tcW w:w="4051" w:type="pct"/>
          </w:tcPr>
          <w:p w14:paraId="50F0F9E5" w14:textId="77777777" w:rsidR="00571BDF" w:rsidRPr="002D06AD" w:rsidRDefault="00571BDF"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The date and time that the order will end. The end date is directional and may be updated by the publisher to match the latest end date found in the order’s lines.</w:t>
            </w:r>
          </w:p>
          <w:p w14:paraId="47AFAECB" w14:textId="77777777" w:rsidR="00571BDF" w:rsidRPr="002D06AD" w:rsidRDefault="00571BDF"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 xml:space="preserve">The date and time must be specified in UTC and conform to ISO 8601. </w:t>
            </w:r>
          </w:p>
          <w:p w14:paraId="39D16B1A" w14:textId="77777777" w:rsidR="00571BDF" w:rsidRPr="002D06AD" w:rsidRDefault="00571BDF"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If the time is missing, 11:59 PM is assumed.</w:t>
            </w:r>
          </w:p>
          <w:p w14:paraId="3206979E" w14:textId="77777777" w:rsidR="00571BDF" w:rsidRPr="002D06AD" w:rsidRDefault="00571BDF"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The end date must be later than the start date.</w:t>
            </w:r>
          </w:p>
          <w:p w14:paraId="6E00CE1A" w14:textId="41F353B4" w:rsidR="00571BDF" w:rsidRPr="00104CDF" w:rsidRDefault="00571BDF"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End dates that have past cannot be updated.</w:t>
            </w:r>
          </w:p>
        </w:tc>
      </w:tr>
      <w:tr w:rsidR="009A76AE" w:rsidRPr="00104CDF" w14:paraId="4924A2F9" w14:textId="77777777" w:rsidTr="00D1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1D7B8111" w14:textId="166D6F51" w:rsidR="009A76AE" w:rsidRPr="00571BDF" w:rsidRDefault="009A76AE" w:rsidP="00D163F3">
            <w:pPr>
              <w:pStyle w:val="NormalBold"/>
              <w:rPr>
                <w:rFonts w:ascii="Arial" w:hAnsi="Arial" w:cs="Arial"/>
                <w:b/>
              </w:rPr>
            </w:pPr>
            <w:commentRangeStart w:id="434"/>
            <w:ins w:id="435" w:author="Katie Stroud" w:date="2015-09-09T23:21:00Z">
              <w:r>
                <w:rPr>
                  <w:rFonts w:ascii="Arial" w:hAnsi="Arial" w:cs="Arial"/>
                  <w:b/>
                </w:rPr>
                <w:t>Expires</w:t>
              </w:r>
            </w:ins>
            <w:commentRangeEnd w:id="434"/>
            <w:ins w:id="436" w:author="Katie Stroud" w:date="2015-11-16T16:21:00Z">
              <w:r w:rsidR="00DD01B2">
                <w:rPr>
                  <w:rStyle w:val="CommentReference"/>
                  <w:bCs w:val="0"/>
                </w:rPr>
                <w:commentReference w:id="434"/>
              </w:r>
            </w:ins>
          </w:p>
        </w:tc>
        <w:tc>
          <w:tcPr>
            <w:tcW w:w="4051" w:type="pct"/>
          </w:tcPr>
          <w:p w14:paraId="26132FFC" w14:textId="0AD4BA79" w:rsidR="009A76AE" w:rsidRPr="002D06AD" w:rsidRDefault="009A76AE" w:rsidP="003E69AC">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ins w:id="437" w:author="Katie Stroud" w:date="2015-09-09T23:22:00Z">
              <w:r>
                <w:rPr>
                  <w:rFonts w:ascii="Arial" w:hAnsi="Arial" w:cs="Arial"/>
                </w:rPr>
                <w:t xml:space="preserve">The date and time </w:t>
              </w:r>
            </w:ins>
            <w:ins w:id="438" w:author="Katie Stroud" w:date="2015-09-09T23:25:00Z">
              <w:r w:rsidR="003E69AC">
                <w:rPr>
                  <w:rFonts w:ascii="Arial" w:hAnsi="Arial" w:cs="Arial"/>
                </w:rPr>
                <w:t xml:space="preserve">using the ISO </w:t>
              </w:r>
            </w:ins>
            <w:ins w:id="439" w:author="Katie Stroud" w:date="2015-10-22T00:34:00Z">
              <w:r w:rsidR="003E69AC">
                <w:rPr>
                  <w:rFonts w:ascii="Arial" w:hAnsi="Arial" w:cs="Arial"/>
                </w:rPr>
                <w:t>8601</w:t>
              </w:r>
            </w:ins>
            <w:ins w:id="440" w:author="Katie Stroud" w:date="2015-09-09T23:25:00Z">
              <w:r>
                <w:rPr>
                  <w:rFonts w:ascii="Arial" w:hAnsi="Arial" w:cs="Arial"/>
                </w:rPr>
                <w:t xml:space="preserve"> format </w:t>
              </w:r>
            </w:ins>
            <w:ins w:id="441" w:author="Katie Stroud" w:date="2015-09-09T23:22:00Z">
              <w:r>
                <w:rPr>
                  <w:rFonts w:ascii="Arial" w:hAnsi="Arial" w:cs="Arial"/>
                </w:rPr>
                <w:t>for when the order expires. Publisher will only hold inventory up until the date and time indicated.</w:t>
              </w:r>
            </w:ins>
          </w:p>
        </w:tc>
      </w:tr>
      <w:tr w:rsidR="00571BDF" w:rsidRPr="00104CDF" w14:paraId="4B49D67C" w14:textId="77777777" w:rsidTr="00D163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69DBE26A" w14:textId="6AB630A1" w:rsidR="00571BDF" w:rsidRPr="00571BDF" w:rsidRDefault="00571BDF" w:rsidP="00D163F3">
            <w:pPr>
              <w:pStyle w:val="NormalBold"/>
              <w:rPr>
                <w:rFonts w:ascii="Arial" w:hAnsi="Arial" w:cs="Arial"/>
                <w:b/>
              </w:rPr>
            </w:pPr>
            <w:r w:rsidRPr="00571BDF">
              <w:rPr>
                <w:rFonts w:ascii="Arial" w:hAnsi="Arial" w:cs="Arial"/>
                <w:b/>
              </w:rPr>
              <w:t>Id</w:t>
            </w:r>
          </w:p>
        </w:tc>
        <w:tc>
          <w:tcPr>
            <w:tcW w:w="4051" w:type="pct"/>
          </w:tcPr>
          <w:p w14:paraId="3389DF57" w14:textId="2EDEE8EC" w:rsidR="00571BDF" w:rsidRPr="00104CDF" w:rsidRDefault="00571BDF"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A system-generated opaque ID that uniquely identifies this resource.</w:t>
            </w:r>
          </w:p>
        </w:tc>
      </w:tr>
      <w:tr w:rsidR="00571BDF" w:rsidRPr="00104CDF" w14:paraId="3A3D487B" w14:textId="77777777" w:rsidTr="00D1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06CE1E2D" w14:textId="5C126223" w:rsidR="00571BDF" w:rsidRPr="00571BDF" w:rsidRDefault="00571BDF" w:rsidP="00D163F3">
            <w:pPr>
              <w:pStyle w:val="NormalBold"/>
              <w:rPr>
                <w:rFonts w:ascii="Arial" w:hAnsi="Arial" w:cs="Arial"/>
                <w:b/>
              </w:rPr>
            </w:pPr>
            <w:r w:rsidRPr="00571BDF">
              <w:rPr>
                <w:rFonts w:ascii="Arial" w:hAnsi="Arial" w:cs="Arial"/>
                <w:b/>
              </w:rPr>
              <w:t>Industry</w:t>
            </w:r>
          </w:p>
        </w:tc>
        <w:tc>
          <w:tcPr>
            <w:tcW w:w="4051" w:type="pct"/>
          </w:tcPr>
          <w:p w14:paraId="2C685979" w14:textId="0CFBC3C2" w:rsidR="00571BDF" w:rsidRPr="00104CDF" w:rsidRDefault="00571BDF" w:rsidP="008963C6">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 xml:space="preserve">The industry associated with the order. This industry may differ from the industry specified on the advertiser’s </w:t>
            </w:r>
            <w:hyperlink w:anchor="_Organization" w:history="1">
              <w:r w:rsidRPr="002D06AD">
                <w:rPr>
                  <w:rStyle w:val="Hyperlink"/>
                  <w:rFonts w:ascii="Arial" w:hAnsi="Arial" w:cs="Arial"/>
                  <w:szCs w:val="20"/>
                </w:rPr>
                <w:t>Organization</w:t>
              </w:r>
            </w:hyperlink>
            <w:r w:rsidRPr="002D06AD">
              <w:rPr>
                <w:rFonts w:ascii="Arial" w:hAnsi="Arial" w:cs="Arial"/>
              </w:rPr>
              <w:t xml:space="preserve"> object. </w:t>
            </w:r>
            <w:del w:id="442" w:author="Katie Stroud" w:date="2015-11-16T20:58:00Z">
              <w:r w:rsidRPr="002D06AD" w:rsidDel="006D409F">
                <w:rPr>
                  <w:rFonts w:ascii="Arial" w:hAnsi="Arial" w:cs="Arial"/>
                </w:rPr>
                <w:delText xml:space="preserve">For possible industries, see </w:delText>
              </w:r>
              <w:r w:rsidR="00643DC4" w:rsidDel="006D409F">
                <w:fldChar w:fldCharType="begin"/>
              </w:r>
              <w:r w:rsidR="00643DC4" w:rsidDel="006D409F">
                <w:delInstrText xml:space="preserve"> HYPERLINK \l "_Industry" </w:delInstrText>
              </w:r>
              <w:r w:rsidR="00643DC4" w:rsidDel="006D409F">
                <w:fldChar w:fldCharType="separate"/>
              </w:r>
              <w:r w:rsidRPr="002D06AD" w:rsidDel="006D409F">
                <w:rPr>
                  <w:rStyle w:val="Hyperlink"/>
                  <w:rFonts w:ascii="Arial" w:hAnsi="Arial" w:cs="Arial"/>
                  <w:szCs w:val="20"/>
                </w:rPr>
                <w:delText>Industry</w:delText>
              </w:r>
              <w:r w:rsidR="00643DC4" w:rsidDel="006D409F">
                <w:rPr>
                  <w:rStyle w:val="Hyperlink"/>
                  <w:rFonts w:ascii="Arial" w:hAnsi="Arial" w:cs="Arial"/>
                  <w:szCs w:val="20"/>
                </w:rPr>
                <w:fldChar w:fldCharType="end"/>
              </w:r>
              <w:r w:rsidRPr="002D06AD" w:rsidDel="006D409F">
                <w:rPr>
                  <w:rFonts w:ascii="Arial" w:hAnsi="Arial" w:cs="Arial"/>
                </w:rPr>
                <w:delText>.</w:delText>
              </w:r>
            </w:del>
            <w:ins w:id="443" w:author="Katie Stroud" w:date="2015-11-16T20:58:00Z">
              <w:r w:rsidR="006D409F">
                <w:rPr>
                  <w:rFonts w:ascii="Arial" w:hAnsi="Arial" w:cs="Arial"/>
                </w:rPr>
                <w:t xml:space="preserve">Values </w:t>
              </w:r>
            </w:ins>
            <w:ins w:id="444" w:author="Katie Stroud" w:date="2015-11-16T20:59:00Z">
              <w:r w:rsidR="006D409F">
                <w:rPr>
                  <w:rFonts w:ascii="Arial" w:hAnsi="Arial" w:cs="Arial"/>
                </w:rPr>
                <w:t xml:space="preserve">are provided using CURRENCY reference data as specified in section </w:t>
              </w:r>
            </w:ins>
            <w:ins w:id="445" w:author="Katie Stroud" w:date="2015-11-18T17:32:00Z">
              <w:r w:rsidR="008963C6">
                <w:rPr>
                  <w:rFonts w:ascii="Arial" w:hAnsi="Arial" w:cs="Arial"/>
                </w:rPr>
                <w:fldChar w:fldCharType="begin"/>
              </w:r>
              <w:r w:rsidR="008963C6">
                <w:rPr>
                  <w:rFonts w:ascii="Arial" w:hAnsi="Arial" w:cs="Arial"/>
                </w:rPr>
                <w:instrText xml:space="preserve"> REF _Ref309487253 \r \h </w:instrText>
              </w:r>
              <w:r w:rsidR="008963C6">
                <w:rPr>
                  <w:rFonts w:ascii="Arial" w:hAnsi="Arial" w:cs="Arial"/>
                </w:rPr>
              </w:r>
            </w:ins>
            <w:r w:rsidR="008963C6">
              <w:rPr>
                <w:rFonts w:ascii="Arial" w:hAnsi="Arial" w:cs="Arial"/>
              </w:rPr>
              <w:fldChar w:fldCharType="separate"/>
            </w:r>
            <w:ins w:id="446" w:author="Katie Stroud" w:date="2015-11-18T17:32:00Z">
              <w:r w:rsidR="008963C6">
                <w:rPr>
                  <w:rFonts w:ascii="Arial" w:hAnsi="Arial" w:cs="Arial"/>
                </w:rPr>
                <w:t>4.8</w:t>
              </w:r>
              <w:r w:rsidR="008963C6">
                <w:rPr>
                  <w:rFonts w:ascii="Arial" w:hAnsi="Arial" w:cs="Arial"/>
                </w:rPr>
                <w:fldChar w:fldCharType="end"/>
              </w:r>
            </w:ins>
          </w:p>
        </w:tc>
      </w:tr>
      <w:tr w:rsidR="00571BDF" w:rsidRPr="00104CDF" w14:paraId="59725B05" w14:textId="77777777" w:rsidTr="00D163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17A7F74A" w14:textId="131AC7AE" w:rsidR="00571BDF" w:rsidRPr="00571BDF" w:rsidRDefault="00571BDF" w:rsidP="00D163F3">
            <w:pPr>
              <w:pStyle w:val="NormalBold"/>
              <w:rPr>
                <w:rFonts w:ascii="Arial" w:hAnsi="Arial" w:cs="Arial"/>
                <w:b/>
              </w:rPr>
            </w:pPr>
            <w:r w:rsidRPr="00571BDF">
              <w:rPr>
                <w:rFonts w:ascii="Arial" w:hAnsi="Arial" w:cs="Arial"/>
                <w:b/>
              </w:rPr>
              <w:t>Name</w:t>
            </w:r>
          </w:p>
        </w:tc>
        <w:tc>
          <w:tcPr>
            <w:tcW w:w="4051" w:type="pct"/>
          </w:tcPr>
          <w:p w14:paraId="19200775" w14:textId="77777777" w:rsidR="00571BDF" w:rsidRPr="002D06AD" w:rsidRDefault="00571BDF"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The order’s display name.</w:t>
            </w:r>
          </w:p>
          <w:p w14:paraId="21C68F40" w14:textId="7CCAD7E9" w:rsidR="00571BDF" w:rsidRPr="00104CDF" w:rsidRDefault="00571BDF"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Must be unique within the account’s list of orders.</w:t>
            </w:r>
          </w:p>
        </w:tc>
      </w:tr>
      <w:tr w:rsidR="006465F4" w:rsidRPr="00104CDF" w14:paraId="54333CCD" w14:textId="77777777" w:rsidTr="00D163F3">
        <w:trPr>
          <w:cnfStyle w:val="000000100000" w:firstRow="0" w:lastRow="0" w:firstColumn="0" w:lastColumn="0" w:oddVBand="0" w:evenVBand="0" w:oddHBand="1" w:evenHBand="0" w:firstRowFirstColumn="0" w:firstRowLastColumn="0" w:lastRowFirstColumn="0" w:lastRowLastColumn="0"/>
          <w:ins w:id="447" w:author="Katie Stroud" w:date="2015-09-09T23:13:00Z"/>
        </w:trPr>
        <w:tc>
          <w:tcPr>
            <w:cnfStyle w:val="001000000000" w:firstRow="0" w:lastRow="0" w:firstColumn="1" w:lastColumn="0" w:oddVBand="0" w:evenVBand="0" w:oddHBand="0" w:evenHBand="0" w:firstRowFirstColumn="0" w:firstRowLastColumn="0" w:lastRowFirstColumn="0" w:lastRowLastColumn="0"/>
            <w:tcW w:w="949" w:type="pct"/>
          </w:tcPr>
          <w:p w14:paraId="33D5A479" w14:textId="6B1326FF" w:rsidR="006465F4" w:rsidRPr="00571BDF" w:rsidRDefault="006465F4" w:rsidP="00D163F3">
            <w:pPr>
              <w:pStyle w:val="NormalBold"/>
              <w:rPr>
                <w:ins w:id="448" w:author="Katie Stroud" w:date="2015-09-09T23:13:00Z"/>
                <w:rFonts w:ascii="Arial" w:hAnsi="Arial" w:cs="Arial"/>
                <w:b/>
              </w:rPr>
            </w:pPr>
            <w:proofErr w:type="spellStart"/>
            <w:ins w:id="449" w:author="Katie Stroud" w:date="2015-09-09T23:13:00Z">
              <w:r>
                <w:rPr>
                  <w:rFonts w:ascii="Arial" w:hAnsi="Arial" w:cs="Arial"/>
                  <w:b/>
                </w:rPr>
                <w:t>OrderStatus</w:t>
              </w:r>
              <w:proofErr w:type="spellEnd"/>
            </w:ins>
          </w:p>
        </w:tc>
        <w:tc>
          <w:tcPr>
            <w:tcW w:w="4051" w:type="pct"/>
          </w:tcPr>
          <w:p w14:paraId="6B2D5670" w14:textId="4293B55B" w:rsidR="006465F4" w:rsidRDefault="006465F4" w:rsidP="006465F4">
            <w:pPr>
              <w:contextualSpacing/>
              <w:cnfStyle w:val="000000100000" w:firstRow="0" w:lastRow="0" w:firstColumn="0" w:lastColumn="0" w:oddVBand="0" w:evenVBand="0" w:oddHBand="1" w:evenHBand="0" w:firstRowFirstColumn="0" w:firstRowLastColumn="0" w:lastRowFirstColumn="0" w:lastRowLastColumn="0"/>
              <w:rPr>
                <w:ins w:id="450" w:author="Katie Stroud" w:date="2015-09-09T23:13:00Z"/>
                <w:rFonts w:ascii="Arial" w:hAnsi="Arial" w:cs="Arial"/>
              </w:rPr>
            </w:pPr>
            <w:ins w:id="451" w:author="Katie Stroud" w:date="2015-09-09T23:13:00Z">
              <w:r w:rsidRPr="002D06AD">
                <w:rPr>
                  <w:rFonts w:ascii="Arial" w:hAnsi="Arial" w:cs="Arial"/>
                </w:rPr>
                <w:t xml:space="preserve">A value that determines whether the </w:t>
              </w:r>
              <w:r>
                <w:rPr>
                  <w:rFonts w:ascii="Arial" w:hAnsi="Arial" w:cs="Arial"/>
                </w:rPr>
                <w:t>order</w:t>
              </w:r>
              <w:r w:rsidRPr="002D06AD">
                <w:rPr>
                  <w:rFonts w:ascii="Arial" w:hAnsi="Arial" w:cs="Arial"/>
                </w:rPr>
                <w:t xml:space="preserve"> is booked and is capable of delivering ads. </w:t>
              </w:r>
              <w:r>
                <w:rPr>
                  <w:rFonts w:ascii="Arial" w:hAnsi="Arial" w:cs="Arial"/>
                </w:rPr>
                <w:t>Possible order status values are:</w:t>
              </w:r>
            </w:ins>
          </w:p>
          <w:p w14:paraId="4559EE03" w14:textId="77777777" w:rsidR="006465F4" w:rsidRPr="00571BDF" w:rsidRDefault="006465F4" w:rsidP="002D7E76">
            <w:pPr>
              <w:pStyle w:val="ListParagraph"/>
              <w:numPr>
                <w:ilvl w:val="0"/>
                <w:numId w:val="28"/>
              </w:numPr>
              <w:contextualSpacing/>
              <w:cnfStyle w:val="000000100000" w:firstRow="0" w:lastRow="0" w:firstColumn="0" w:lastColumn="0" w:oddVBand="0" w:evenVBand="0" w:oddHBand="1" w:evenHBand="0" w:firstRowFirstColumn="0" w:firstRowLastColumn="0" w:lastRowFirstColumn="0" w:lastRowLastColumn="0"/>
              <w:rPr>
                <w:ins w:id="452" w:author="Katie Stroud" w:date="2015-09-09T23:13:00Z"/>
                <w:rFonts w:ascii="Arial" w:hAnsi="Arial" w:cs="Arial"/>
              </w:rPr>
            </w:pPr>
            <w:ins w:id="453" w:author="Katie Stroud" w:date="2015-09-09T23:13:00Z">
              <w:r w:rsidRPr="00571BDF">
                <w:rPr>
                  <w:rFonts w:ascii="Arial" w:hAnsi="Arial" w:cs="Arial"/>
                </w:rPr>
                <w:t>Draft</w:t>
              </w:r>
            </w:ins>
          </w:p>
          <w:p w14:paraId="260CD583" w14:textId="77777777" w:rsidR="006465F4" w:rsidRPr="00571BDF" w:rsidRDefault="006465F4" w:rsidP="002D7E76">
            <w:pPr>
              <w:pStyle w:val="ListParagraph"/>
              <w:numPr>
                <w:ilvl w:val="0"/>
                <w:numId w:val="28"/>
              </w:numPr>
              <w:contextualSpacing/>
              <w:cnfStyle w:val="000000100000" w:firstRow="0" w:lastRow="0" w:firstColumn="0" w:lastColumn="0" w:oddVBand="0" w:evenVBand="0" w:oddHBand="1" w:evenHBand="0" w:firstRowFirstColumn="0" w:firstRowLastColumn="0" w:lastRowFirstColumn="0" w:lastRowLastColumn="0"/>
              <w:rPr>
                <w:ins w:id="454" w:author="Katie Stroud" w:date="2015-09-09T23:13:00Z"/>
                <w:rFonts w:ascii="Arial" w:hAnsi="Arial" w:cs="Arial"/>
              </w:rPr>
            </w:pPr>
            <w:proofErr w:type="spellStart"/>
            <w:ins w:id="455" w:author="Katie Stroud" w:date="2015-09-09T23:13:00Z">
              <w:r w:rsidRPr="00571BDF">
                <w:rPr>
                  <w:rFonts w:ascii="Arial" w:hAnsi="Arial" w:cs="Arial"/>
                </w:rPr>
                <w:t>PendingReservation</w:t>
              </w:r>
              <w:proofErr w:type="spellEnd"/>
            </w:ins>
          </w:p>
          <w:p w14:paraId="5567D60F" w14:textId="77777777" w:rsidR="006465F4" w:rsidRPr="00571BDF" w:rsidRDefault="006465F4" w:rsidP="002D7E76">
            <w:pPr>
              <w:pStyle w:val="ListParagraph"/>
              <w:numPr>
                <w:ilvl w:val="0"/>
                <w:numId w:val="28"/>
              </w:numPr>
              <w:contextualSpacing/>
              <w:cnfStyle w:val="000000100000" w:firstRow="0" w:lastRow="0" w:firstColumn="0" w:lastColumn="0" w:oddVBand="0" w:evenVBand="0" w:oddHBand="1" w:evenHBand="0" w:firstRowFirstColumn="0" w:firstRowLastColumn="0" w:lastRowFirstColumn="0" w:lastRowLastColumn="0"/>
              <w:rPr>
                <w:ins w:id="456" w:author="Katie Stroud" w:date="2015-09-09T23:13:00Z"/>
                <w:rFonts w:ascii="Arial" w:hAnsi="Arial" w:cs="Arial"/>
              </w:rPr>
            </w:pPr>
            <w:ins w:id="457" w:author="Katie Stroud" w:date="2015-09-09T23:13:00Z">
              <w:r w:rsidRPr="00571BDF">
                <w:rPr>
                  <w:rFonts w:ascii="Arial" w:hAnsi="Arial" w:cs="Arial"/>
                </w:rPr>
                <w:t>Reserved</w:t>
              </w:r>
            </w:ins>
          </w:p>
          <w:p w14:paraId="0B8BE4A1" w14:textId="77777777" w:rsidR="006465F4" w:rsidRPr="00571BDF" w:rsidRDefault="006465F4" w:rsidP="002D7E76">
            <w:pPr>
              <w:pStyle w:val="ListParagraph"/>
              <w:numPr>
                <w:ilvl w:val="0"/>
                <w:numId w:val="28"/>
              </w:numPr>
              <w:contextualSpacing/>
              <w:cnfStyle w:val="000000100000" w:firstRow="0" w:lastRow="0" w:firstColumn="0" w:lastColumn="0" w:oddVBand="0" w:evenVBand="0" w:oddHBand="1" w:evenHBand="0" w:firstRowFirstColumn="0" w:firstRowLastColumn="0" w:lastRowFirstColumn="0" w:lastRowLastColumn="0"/>
              <w:rPr>
                <w:ins w:id="458" w:author="Katie Stroud" w:date="2015-09-09T23:13:00Z"/>
                <w:rFonts w:ascii="Arial" w:hAnsi="Arial" w:cs="Arial"/>
              </w:rPr>
            </w:pPr>
            <w:proofErr w:type="spellStart"/>
            <w:ins w:id="459" w:author="Katie Stroud" w:date="2015-09-09T23:13:00Z">
              <w:r w:rsidRPr="00571BDF">
                <w:rPr>
                  <w:rFonts w:ascii="Arial" w:hAnsi="Arial" w:cs="Arial"/>
                </w:rPr>
                <w:t>PendingBooking</w:t>
              </w:r>
              <w:proofErr w:type="spellEnd"/>
            </w:ins>
          </w:p>
          <w:p w14:paraId="10CEAC8A" w14:textId="77777777" w:rsidR="006465F4" w:rsidRPr="00571BDF" w:rsidRDefault="006465F4" w:rsidP="002D7E76">
            <w:pPr>
              <w:pStyle w:val="ListParagraph"/>
              <w:numPr>
                <w:ilvl w:val="0"/>
                <w:numId w:val="28"/>
              </w:numPr>
              <w:contextualSpacing/>
              <w:cnfStyle w:val="000000100000" w:firstRow="0" w:lastRow="0" w:firstColumn="0" w:lastColumn="0" w:oddVBand="0" w:evenVBand="0" w:oddHBand="1" w:evenHBand="0" w:firstRowFirstColumn="0" w:firstRowLastColumn="0" w:lastRowFirstColumn="0" w:lastRowLastColumn="0"/>
              <w:rPr>
                <w:ins w:id="460" w:author="Katie Stroud" w:date="2015-09-09T23:13:00Z"/>
                <w:rFonts w:ascii="Arial" w:hAnsi="Arial" w:cs="Arial"/>
              </w:rPr>
            </w:pPr>
            <w:ins w:id="461" w:author="Katie Stroud" w:date="2015-09-09T23:13:00Z">
              <w:r w:rsidRPr="00571BDF">
                <w:rPr>
                  <w:rFonts w:ascii="Arial" w:hAnsi="Arial" w:cs="Arial"/>
                </w:rPr>
                <w:t>Booked</w:t>
              </w:r>
            </w:ins>
          </w:p>
          <w:p w14:paraId="63BDD883" w14:textId="77777777" w:rsidR="006465F4" w:rsidRPr="00571BDF" w:rsidRDefault="006465F4" w:rsidP="002D7E76">
            <w:pPr>
              <w:pStyle w:val="ListParagraph"/>
              <w:numPr>
                <w:ilvl w:val="0"/>
                <w:numId w:val="28"/>
              </w:numPr>
              <w:contextualSpacing/>
              <w:cnfStyle w:val="000000100000" w:firstRow="0" w:lastRow="0" w:firstColumn="0" w:lastColumn="0" w:oddVBand="0" w:evenVBand="0" w:oddHBand="1" w:evenHBand="0" w:firstRowFirstColumn="0" w:firstRowLastColumn="0" w:lastRowFirstColumn="0" w:lastRowLastColumn="0"/>
              <w:rPr>
                <w:ins w:id="462" w:author="Katie Stroud" w:date="2015-09-09T23:13:00Z"/>
                <w:rFonts w:ascii="Arial" w:hAnsi="Arial" w:cs="Arial"/>
              </w:rPr>
            </w:pPr>
            <w:proofErr w:type="spellStart"/>
            <w:ins w:id="463" w:author="Katie Stroud" w:date="2015-09-09T23:13:00Z">
              <w:r w:rsidRPr="00571BDF">
                <w:rPr>
                  <w:rFonts w:ascii="Arial" w:hAnsi="Arial" w:cs="Arial"/>
                </w:rPr>
                <w:t>InFlight</w:t>
              </w:r>
              <w:proofErr w:type="spellEnd"/>
            </w:ins>
          </w:p>
          <w:p w14:paraId="05280424" w14:textId="77777777" w:rsidR="006465F4" w:rsidRPr="00571BDF" w:rsidRDefault="006465F4" w:rsidP="002D7E76">
            <w:pPr>
              <w:pStyle w:val="ListParagraph"/>
              <w:numPr>
                <w:ilvl w:val="0"/>
                <w:numId w:val="28"/>
              </w:numPr>
              <w:contextualSpacing/>
              <w:cnfStyle w:val="000000100000" w:firstRow="0" w:lastRow="0" w:firstColumn="0" w:lastColumn="0" w:oddVBand="0" w:evenVBand="0" w:oddHBand="1" w:evenHBand="0" w:firstRowFirstColumn="0" w:firstRowLastColumn="0" w:lastRowFirstColumn="0" w:lastRowLastColumn="0"/>
              <w:rPr>
                <w:ins w:id="464" w:author="Katie Stroud" w:date="2015-09-09T23:13:00Z"/>
                <w:rFonts w:ascii="Arial" w:hAnsi="Arial" w:cs="Arial"/>
              </w:rPr>
            </w:pPr>
            <w:ins w:id="465" w:author="Katie Stroud" w:date="2015-09-09T23:13:00Z">
              <w:r w:rsidRPr="00571BDF">
                <w:rPr>
                  <w:rFonts w:ascii="Arial" w:hAnsi="Arial" w:cs="Arial"/>
                </w:rPr>
                <w:t>Finished</w:t>
              </w:r>
            </w:ins>
          </w:p>
          <w:p w14:paraId="6B3397CA" w14:textId="77777777" w:rsidR="006465F4" w:rsidRPr="00571BDF" w:rsidRDefault="006465F4" w:rsidP="002D7E76">
            <w:pPr>
              <w:pStyle w:val="ListParagraph"/>
              <w:numPr>
                <w:ilvl w:val="0"/>
                <w:numId w:val="28"/>
              </w:numPr>
              <w:contextualSpacing/>
              <w:cnfStyle w:val="000000100000" w:firstRow="0" w:lastRow="0" w:firstColumn="0" w:lastColumn="0" w:oddVBand="0" w:evenVBand="0" w:oddHBand="1" w:evenHBand="0" w:firstRowFirstColumn="0" w:firstRowLastColumn="0" w:lastRowFirstColumn="0" w:lastRowLastColumn="0"/>
              <w:rPr>
                <w:ins w:id="466" w:author="Katie Stroud" w:date="2015-09-09T23:13:00Z"/>
                <w:rFonts w:ascii="Arial" w:hAnsi="Arial" w:cs="Arial"/>
              </w:rPr>
            </w:pPr>
            <w:ins w:id="467" w:author="Katie Stroud" w:date="2015-09-09T23:13:00Z">
              <w:r w:rsidRPr="00571BDF">
                <w:rPr>
                  <w:rFonts w:ascii="Arial" w:hAnsi="Arial" w:cs="Arial"/>
                </w:rPr>
                <w:t>Stopped</w:t>
              </w:r>
            </w:ins>
          </w:p>
          <w:p w14:paraId="355321DC" w14:textId="77777777" w:rsidR="006465F4" w:rsidRPr="00571BDF" w:rsidRDefault="006465F4" w:rsidP="002D7E76">
            <w:pPr>
              <w:pStyle w:val="ListParagraph"/>
              <w:numPr>
                <w:ilvl w:val="0"/>
                <w:numId w:val="28"/>
              </w:numPr>
              <w:contextualSpacing/>
              <w:cnfStyle w:val="000000100000" w:firstRow="0" w:lastRow="0" w:firstColumn="0" w:lastColumn="0" w:oddVBand="0" w:evenVBand="0" w:oddHBand="1" w:evenHBand="0" w:firstRowFirstColumn="0" w:firstRowLastColumn="0" w:lastRowFirstColumn="0" w:lastRowLastColumn="0"/>
              <w:rPr>
                <w:ins w:id="468" w:author="Katie Stroud" w:date="2015-09-09T23:13:00Z"/>
                <w:rFonts w:ascii="Arial" w:hAnsi="Arial" w:cs="Arial"/>
              </w:rPr>
            </w:pPr>
            <w:ins w:id="469" w:author="Katie Stroud" w:date="2015-09-09T23:13:00Z">
              <w:r w:rsidRPr="00571BDF">
                <w:rPr>
                  <w:rFonts w:ascii="Arial" w:hAnsi="Arial" w:cs="Arial"/>
                </w:rPr>
                <w:t xml:space="preserve">Canceled </w:t>
              </w:r>
            </w:ins>
          </w:p>
          <w:p w14:paraId="5146C9F7" w14:textId="77777777" w:rsidR="006465F4" w:rsidRPr="00571BDF" w:rsidRDefault="006465F4" w:rsidP="002D7E76">
            <w:pPr>
              <w:pStyle w:val="ListParagraph"/>
              <w:numPr>
                <w:ilvl w:val="0"/>
                <w:numId w:val="28"/>
              </w:numPr>
              <w:contextualSpacing/>
              <w:cnfStyle w:val="000000100000" w:firstRow="0" w:lastRow="0" w:firstColumn="0" w:lastColumn="0" w:oddVBand="0" w:evenVBand="0" w:oddHBand="1" w:evenHBand="0" w:firstRowFirstColumn="0" w:firstRowLastColumn="0" w:lastRowFirstColumn="0" w:lastRowLastColumn="0"/>
              <w:rPr>
                <w:ins w:id="470" w:author="Katie Stroud" w:date="2015-09-09T23:13:00Z"/>
                <w:rFonts w:ascii="Arial" w:hAnsi="Arial" w:cs="Arial"/>
              </w:rPr>
            </w:pPr>
            <w:ins w:id="471" w:author="Katie Stroud" w:date="2015-09-09T23:13:00Z">
              <w:r w:rsidRPr="00571BDF">
                <w:rPr>
                  <w:rFonts w:ascii="Arial" w:hAnsi="Arial" w:cs="Arial"/>
                </w:rPr>
                <w:t>Expired</w:t>
              </w:r>
            </w:ins>
          </w:p>
          <w:p w14:paraId="23BEE8CA" w14:textId="77777777" w:rsidR="006465F4" w:rsidRPr="00571BDF" w:rsidRDefault="006465F4" w:rsidP="002D7E76">
            <w:pPr>
              <w:pStyle w:val="ListParagraph"/>
              <w:numPr>
                <w:ilvl w:val="0"/>
                <w:numId w:val="28"/>
              </w:numPr>
              <w:contextualSpacing/>
              <w:cnfStyle w:val="000000100000" w:firstRow="0" w:lastRow="0" w:firstColumn="0" w:lastColumn="0" w:oddVBand="0" w:evenVBand="0" w:oddHBand="1" w:evenHBand="0" w:firstRowFirstColumn="0" w:firstRowLastColumn="0" w:lastRowFirstColumn="0" w:lastRowLastColumn="0"/>
              <w:rPr>
                <w:ins w:id="472" w:author="Katie Stroud" w:date="2015-09-09T23:13:00Z"/>
                <w:rFonts w:ascii="Arial" w:hAnsi="Arial" w:cs="Arial"/>
              </w:rPr>
            </w:pPr>
            <w:ins w:id="473" w:author="Katie Stroud" w:date="2015-09-09T23:13:00Z">
              <w:r w:rsidRPr="00571BDF">
                <w:rPr>
                  <w:rFonts w:ascii="Arial" w:hAnsi="Arial" w:cs="Arial"/>
                </w:rPr>
                <w:t>Declined</w:t>
              </w:r>
            </w:ins>
          </w:p>
          <w:p w14:paraId="261379C5" w14:textId="49D825EB" w:rsidR="006465F4" w:rsidRPr="002D06AD" w:rsidRDefault="006465F4" w:rsidP="003E69AC">
            <w:pPr>
              <w:contextualSpacing/>
              <w:cnfStyle w:val="000000100000" w:firstRow="0" w:lastRow="0" w:firstColumn="0" w:lastColumn="0" w:oddVBand="0" w:evenVBand="0" w:oddHBand="1" w:evenHBand="0" w:firstRowFirstColumn="0" w:firstRowLastColumn="0" w:lastRowFirstColumn="0" w:lastRowLastColumn="0"/>
              <w:rPr>
                <w:ins w:id="474" w:author="Katie Stroud" w:date="2015-09-09T23:13:00Z"/>
                <w:rFonts w:ascii="Arial" w:hAnsi="Arial" w:cs="Arial"/>
              </w:rPr>
            </w:pPr>
            <w:ins w:id="475" w:author="Katie Stroud" w:date="2015-09-09T23:13:00Z">
              <w:r>
                <w:rPr>
                  <w:rFonts w:ascii="Arial" w:hAnsi="Arial" w:cs="Arial"/>
                </w:rPr>
                <w:t xml:space="preserve">See section x for descriptions of </w:t>
              </w:r>
            </w:ins>
            <w:ins w:id="476" w:author="Katie Stroud" w:date="2015-10-22T00:35:00Z">
              <w:r w:rsidR="003E69AC">
                <w:rPr>
                  <w:rFonts w:ascii="Arial" w:hAnsi="Arial" w:cs="Arial"/>
                </w:rPr>
                <w:t>order</w:t>
              </w:r>
            </w:ins>
            <w:ins w:id="477" w:author="Katie Stroud" w:date="2015-09-09T23:13:00Z">
              <w:r>
                <w:rPr>
                  <w:rFonts w:ascii="Arial" w:hAnsi="Arial" w:cs="Arial"/>
                </w:rPr>
                <w:t xml:space="preserve"> status values.</w:t>
              </w:r>
            </w:ins>
          </w:p>
        </w:tc>
      </w:tr>
      <w:tr w:rsidR="006465F4" w:rsidRPr="00104CDF" w14:paraId="5C67B700" w14:textId="77777777" w:rsidTr="00D163F3">
        <w:trPr>
          <w:cnfStyle w:val="000000010000" w:firstRow="0" w:lastRow="0" w:firstColumn="0" w:lastColumn="0" w:oddVBand="0" w:evenVBand="0" w:oddHBand="0" w:evenHBand="1" w:firstRowFirstColumn="0" w:firstRowLastColumn="0" w:lastRowFirstColumn="0" w:lastRowLastColumn="0"/>
          <w:ins w:id="478" w:author="Katie Stroud" w:date="2015-09-09T23:16:00Z"/>
        </w:trPr>
        <w:tc>
          <w:tcPr>
            <w:cnfStyle w:val="001000000000" w:firstRow="0" w:lastRow="0" w:firstColumn="1" w:lastColumn="0" w:oddVBand="0" w:evenVBand="0" w:oddHBand="0" w:evenHBand="0" w:firstRowFirstColumn="0" w:firstRowLastColumn="0" w:lastRowFirstColumn="0" w:lastRowLastColumn="0"/>
            <w:tcW w:w="949" w:type="pct"/>
          </w:tcPr>
          <w:p w14:paraId="5FA2CE87" w14:textId="277D12FE" w:rsidR="006465F4" w:rsidRPr="00571BDF" w:rsidRDefault="006465F4" w:rsidP="00D163F3">
            <w:pPr>
              <w:pStyle w:val="NormalBold"/>
              <w:rPr>
                <w:ins w:id="479" w:author="Katie Stroud" w:date="2015-09-09T23:16:00Z"/>
                <w:rFonts w:ascii="Arial" w:hAnsi="Arial" w:cs="Arial"/>
                <w:b/>
              </w:rPr>
            </w:pPr>
            <w:commentRangeStart w:id="480"/>
            <w:proofErr w:type="spellStart"/>
            <w:ins w:id="481" w:author="Katie Stroud" w:date="2015-09-09T23:17:00Z">
              <w:r>
                <w:rPr>
                  <w:rFonts w:ascii="Arial" w:hAnsi="Arial" w:cs="Arial"/>
                  <w:b/>
                </w:rPr>
                <w:t>PackageOnly</w:t>
              </w:r>
            </w:ins>
            <w:commentRangeEnd w:id="480"/>
            <w:proofErr w:type="spellEnd"/>
            <w:ins w:id="482" w:author="Katie Stroud" w:date="2015-09-09T23:22:00Z">
              <w:r w:rsidR="009A76AE">
                <w:rPr>
                  <w:rStyle w:val="CommentReference"/>
                  <w:bCs w:val="0"/>
                </w:rPr>
                <w:commentReference w:id="480"/>
              </w:r>
            </w:ins>
          </w:p>
        </w:tc>
        <w:tc>
          <w:tcPr>
            <w:tcW w:w="4051" w:type="pct"/>
          </w:tcPr>
          <w:p w14:paraId="03D9FA65" w14:textId="0E167DFF" w:rsidR="006465F4" w:rsidRPr="002D06AD" w:rsidRDefault="006465F4" w:rsidP="00571BDF">
            <w:pPr>
              <w:contextualSpacing/>
              <w:cnfStyle w:val="000000010000" w:firstRow="0" w:lastRow="0" w:firstColumn="0" w:lastColumn="0" w:oddVBand="0" w:evenVBand="0" w:oddHBand="0" w:evenHBand="1" w:firstRowFirstColumn="0" w:firstRowLastColumn="0" w:lastRowFirstColumn="0" w:lastRowLastColumn="0"/>
              <w:rPr>
                <w:ins w:id="483" w:author="Katie Stroud" w:date="2015-09-09T23:16:00Z"/>
                <w:rFonts w:ascii="Arial" w:hAnsi="Arial" w:cs="Arial"/>
              </w:rPr>
            </w:pPr>
            <w:ins w:id="484" w:author="Katie Stroud" w:date="2015-09-09T23:17:00Z">
              <w:r>
                <w:rPr>
                  <w:rFonts w:ascii="Arial" w:hAnsi="Arial" w:cs="Arial"/>
                </w:rPr>
                <w:t>Identifies whether the order is only available as a package or if specific items can be separated from the inventory. A value of TRUE means the inventory is only available as a package. A value of FALSE allows the buyer to select specific items from inventory.</w:t>
              </w:r>
            </w:ins>
          </w:p>
        </w:tc>
      </w:tr>
      <w:tr w:rsidR="006465F4" w:rsidRPr="00104CDF" w14:paraId="007B6B8C" w14:textId="77777777" w:rsidTr="00D1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41577AD4" w14:textId="19D99462" w:rsidR="006465F4" w:rsidRPr="00571BDF" w:rsidRDefault="006465F4" w:rsidP="00D163F3">
            <w:pPr>
              <w:pStyle w:val="NormalBold"/>
              <w:rPr>
                <w:rFonts w:ascii="Arial" w:hAnsi="Arial" w:cs="Arial"/>
                <w:b/>
              </w:rPr>
            </w:pPr>
            <w:proofErr w:type="spellStart"/>
            <w:r w:rsidRPr="00571BDF">
              <w:rPr>
                <w:rFonts w:ascii="Arial" w:hAnsi="Arial" w:cs="Arial"/>
                <w:b/>
              </w:rPr>
              <w:t>PreferredBillingMethod</w:t>
            </w:r>
            <w:proofErr w:type="spellEnd"/>
          </w:p>
        </w:tc>
        <w:tc>
          <w:tcPr>
            <w:tcW w:w="4051" w:type="pct"/>
          </w:tcPr>
          <w:p w14:paraId="0CC9FFA2" w14:textId="77777777" w:rsidR="006465F4" w:rsidRPr="002D06AD" w:rsidRDefault="006465F4"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The preferred billing method for this order. The following are the possible values.</w:t>
            </w:r>
          </w:p>
          <w:p w14:paraId="3C60923D" w14:textId="6A12E5CD" w:rsidR="006465F4" w:rsidRPr="00EF03E7" w:rsidRDefault="006465F4" w:rsidP="00EF03E7">
            <w:pPr>
              <w:pStyle w:val="ListParagraph"/>
              <w:numPr>
                <w:ilvl w:val="0"/>
                <w:numId w:val="40"/>
              </w:num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EF03E7">
              <w:rPr>
                <w:rFonts w:ascii="Arial" w:hAnsi="Arial" w:cs="Arial"/>
                <w:b/>
              </w:rPr>
              <w:t>Electronic</w:t>
            </w:r>
            <w:r w:rsidR="000C0CEA" w:rsidRPr="00EF03E7">
              <w:rPr>
                <w:rFonts w:ascii="Arial" w:hAnsi="Arial" w:cs="Arial"/>
              </w:rPr>
              <w:t xml:space="preserve"> – </w:t>
            </w:r>
            <w:r w:rsidRPr="00EF03E7">
              <w:rPr>
                <w:rFonts w:ascii="Arial" w:hAnsi="Arial" w:cs="Arial"/>
              </w:rPr>
              <w:t>The invoice is sent to the billing contact’s email address.</w:t>
            </w:r>
          </w:p>
          <w:p w14:paraId="5FD70453" w14:textId="0B93424D" w:rsidR="006465F4" w:rsidRPr="00EF03E7" w:rsidRDefault="006465F4" w:rsidP="00EF03E7">
            <w:pPr>
              <w:pStyle w:val="ListParagraph"/>
              <w:numPr>
                <w:ilvl w:val="0"/>
                <w:numId w:val="40"/>
              </w:num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EF03E7">
              <w:rPr>
                <w:rFonts w:ascii="Arial" w:hAnsi="Arial" w:cs="Arial"/>
                <w:b/>
              </w:rPr>
              <w:t>Postal</w:t>
            </w:r>
            <w:r w:rsidR="000C0CEA" w:rsidRPr="00EF03E7">
              <w:rPr>
                <w:rFonts w:ascii="Arial" w:hAnsi="Arial" w:cs="Arial"/>
              </w:rPr>
              <w:t xml:space="preserve"> – </w:t>
            </w:r>
            <w:r w:rsidRPr="00EF03E7">
              <w:rPr>
                <w:rFonts w:ascii="Arial" w:hAnsi="Arial" w:cs="Arial"/>
              </w:rPr>
              <w:t>The invoice is sent to the billing contact’s postal address.</w:t>
            </w:r>
          </w:p>
          <w:p w14:paraId="56CDE002" w14:textId="77777777" w:rsidR="006465F4" w:rsidRPr="002D06AD" w:rsidRDefault="006465F4"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The default is Electronic.</w:t>
            </w:r>
          </w:p>
          <w:p w14:paraId="540FE2C4" w14:textId="3317903C" w:rsidR="006465F4" w:rsidRPr="00104CDF" w:rsidRDefault="006465F4"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lastRenderedPageBreak/>
              <w:t>If the billing contact is not specified in the order, the billing contact comes from buyer’s list of contacts.</w:t>
            </w:r>
          </w:p>
        </w:tc>
      </w:tr>
      <w:tr w:rsidR="006465F4" w:rsidRPr="00104CDF" w14:paraId="7CF4D2E5" w14:textId="77777777" w:rsidTr="00D163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0B78DD88" w14:textId="574B8F67" w:rsidR="006465F4" w:rsidRPr="00571BDF" w:rsidRDefault="006465F4" w:rsidP="00D163F3">
            <w:pPr>
              <w:pStyle w:val="NormalBold"/>
              <w:rPr>
                <w:rFonts w:ascii="Arial" w:hAnsi="Arial" w:cs="Arial"/>
                <w:b/>
              </w:rPr>
            </w:pPr>
            <w:proofErr w:type="spellStart"/>
            <w:r w:rsidRPr="00571BDF">
              <w:rPr>
                <w:rFonts w:ascii="Arial" w:hAnsi="Arial" w:cs="Arial"/>
                <w:b/>
              </w:rPr>
              <w:lastRenderedPageBreak/>
              <w:t>ProviderData</w:t>
            </w:r>
            <w:proofErr w:type="spellEnd"/>
          </w:p>
        </w:tc>
        <w:tc>
          <w:tcPr>
            <w:tcW w:w="4051" w:type="pct"/>
          </w:tcPr>
          <w:p w14:paraId="2A0509AB" w14:textId="624191DC" w:rsidR="006465F4" w:rsidRPr="002D06AD" w:rsidRDefault="006465F4"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 xml:space="preserve">An opaque </w:t>
            </w:r>
            <w:del w:id="485" w:author="Katie Stroud" w:date="2015-11-18T17:33:00Z">
              <w:r w:rsidRPr="002D06AD" w:rsidDel="008963C6">
                <w:rPr>
                  <w:rFonts w:ascii="Arial" w:hAnsi="Arial" w:cs="Arial"/>
                </w:rPr>
                <w:delText xml:space="preserve">blob </w:delText>
              </w:r>
            </w:del>
            <w:ins w:id="486" w:author="Katie Stroud" w:date="2015-11-18T17:33:00Z">
              <w:r w:rsidR="008963C6">
                <w:rPr>
                  <w:rFonts w:ascii="Arial" w:hAnsi="Arial" w:cs="Arial"/>
                </w:rPr>
                <w:t>CLOB</w:t>
              </w:r>
              <w:r w:rsidR="008963C6" w:rsidRPr="002D06AD">
                <w:rPr>
                  <w:rFonts w:ascii="Arial" w:hAnsi="Arial" w:cs="Arial"/>
                </w:rPr>
                <w:t xml:space="preserve"> </w:t>
              </w:r>
            </w:ins>
            <w:r w:rsidRPr="002D06AD">
              <w:rPr>
                <w:rFonts w:ascii="Arial" w:hAnsi="Arial" w:cs="Arial"/>
              </w:rPr>
              <w:t>of provider-defined data. Providers may use this field as needed (for example, to store an ID that correlates this object with resources within their system).</w:t>
            </w:r>
          </w:p>
          <w:p w14:paraId="36D74EBF" w14:textId="1E509D9F" w:rsidR="006465F4" w:rsidRPr="00104CDF" w:rsidRDefault="006465F4" w:rsidP="00D163F3">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Note that any provider that edits this object may override the data in this field. The data should include a marker that you can identify to ensure the data is yours.</w:t>
            </w:r>
          </w:p>
        </w:tc>
      </w:tr>
      <w:tr w:rsidR="006465F4" w:rsidRPr="00104CDF" w14:paraId="3ED603D9" w14:textId="77777777" w:rsidTr="00D1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4AE17605" w14:textId="335E6F4E" w:rsidR="006465F4" w:rsidRPr="00571BDF" w:rsidRDefault="006465F4" w:rsidP="00D163F3">
            <w:pPr>
              <w:pStyle w:val="NormalBold"/>
              <w:rPr>
                <w:rFonts w:ascii="Arial" w:hAnsi="Arial" w:cs="Arial"/>
                <w:b/>
              </w:rPr>
            </w:pPr>
            <w:proofErr w:type="spellStart"/>
            <w:r w:rsidRPr="00571BDF">
              <w:rPr>
                <w:rFonts w:ascii="Arial" w:hAnsi="Arial" w:cs="Arial"/>
                <w:b/>
              </w:rPr>
              <w:t>StartDate</w:t>
            </w:r>
            <w:proofErr w:type="spellEnd"/>
          </w:p>
        </w:tc>
        <w:tc>
          <w:tcPr>
            <w:tcW w:w="4051" w:type="pct"/>
          </w:tcPr>
          <w:p w14:paraId="15BB8E98" w14:textId="77777777" w:rsidR="006465F4" w:rsidRPr="002D06AD" w:rsidRDefault="006465F4"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The date and time that the order will start. The start date is directional and may be updated by the publisher to match the earliest start date found in the order’s list of lines.</w:t>
            </w:r>
          </w:p>
          <w:p w14:paraId="575A08AD" w14:textId="77777777" w:rsidR="006465F4" w:rsidRPr="002D06AD" w:rsidRDefault="006465F4"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The date and time must be specified in UTC and conform to ISO 8601.</w:t>
            </w:r>
          </w:p>
          <w:p w14:paraId="340BBC2D" w14:textId="77777777" w:rsidR="006465F4" w:rsidRPr="002D06AD" w:rsidRDefault="006465F4"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If the time is missing, 12:00 AM is assumed.</w:t>
            </w:r>
          </w:p>
          <w:p w14:paraId="413ED055" w14:textId="77777777" w:rsidR="006465F4" w:rsidRPr="002D06AD" w:rsidRDefault="006465F4"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When creating the order, the date and time must be greater than or equal to now.</w:t>
            </w:r>
          </w:p>
          <w:p w14:paraId="46798451" w14:textId="21CB1962" w:rsidR="006465F4" w:rsidRPr="00104CDF" w:rsidRDefault="006465F4" w:rsidP="00D163F3">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Start dates that have past may not be updated.</w:t>
            </w:r>
          </w:p>
        </w:tc>
      </w:tr>
    </w:tbl>
    <w:p w14:paraId="52527AAA" w14:textId="77777777" w:rsidR="0026427B" w:rsidRPr="0026427B" w:rsidRDefault="0026427B" w:rsidP="0026427B"/>
    <w:p w14:paraId="003B2154" w14:textId="772E2EA7" w:rsidR="00571BDF" w:rsidRDefault="00571BDF" w:rsidP="00F941A7">
      <w:pPr>
        <w:pStyle w:val="Heading2"/>
      </w:pPr>
      <w:bookmarkStart w:id="487" w:name="_Toc308251634"/>
      <w:bookmarkStart w:id="488" w:name="_Toc298671371"/>
      <w:r>
        <w:t>Organization</w:t>
      </w:r>
      <w:bookmarkEnd w:id="487"/>
    </w:p>
    <w:p w14:paraId="2869A61A" w14:textId="03C70564" w:rsidR="00571BDF" w:rsidRDefault="00571BDF" w:rsidP="00571BDF">
      <w:del w:id="489" w:author="Katie Stroud" w:date="2015-11-18T18:49:00Z">
        <w:r w:rsidRPr="0026427B" w:rsidDel="00E06FA3">
          <w:delText xml:space="preserve">Defines an organization resource. </w:delText>
        </w:r>
      </w:del>
      <w:r w:rsidRPr="0026427B">
        <w:t xml:space="preserve">The organization resource may represent an advertiser or agency (buyer). The </w:t>
      </w:r>
      <w:hyperlink w:anchor="_Account" w:history="1">
        <w:r w:rsidRPr="0026427B">
          <w:rPr>
            <w:rStyle w:val="Hyperlink"/>
          </w:rPr>
          <w:t>Account</w:t>
        </w:r>
      </w:hyperlink>
      <w:r w:rsidRPr="0026427B">
        <w:t xml:space="preserve"> determines the role that the organization plays. The organization’s role may vary by account. For example, the organization may be an advertiser in one account and a buyer in another.</w:t>
      </w:r>
    </w:p>
    <w:p w14:paraId="7815EDBD" w14:textId="77777777" w:rsidR="00571BDF" w:rsidRPr="0026427B" w:rsidRDefault="00571BDF" w:rsidP="00571BDF">
      <w:r w:rsidRPr="0026427B">
        <w:t>Notes: An advertiser may create one or more organizations to meet their business needs. For example, they may create a single organization and then create accounts for each brand, subsidiary, or division. Or, they may create an organization for each brand. It is up to the advertiser to determine how they use Organization and Account to meet their organizational needs.</w:t>
      </w:r>
    </w:p>
    <w:p w14:paraId="573A6B2B" w14:textId="77777777" w:rsidR="00571BDF" w:rsidRDefault="00571BDF" w:rsidP="00571BDF"/>
    <w:tbl>
      <w:tblPr>
        <w:tblStyle w:val="MediumShading1-Accent3"/>
        <w:tblW w:w="0" w:type="auto"/>
        <w:tblLayout w:type="fixed"/>
        <w:tblCellMar>
          <w:top w:w="43" w:type="dxa"/>
          <w:left w:w="115" w:type="dxa"/>
          <w:bottom w:w="43" w:type="dxa"/>
          <w:right w:w="115" w:type="dxa"/>
        </w:tblCellMar>
        <w:tblLook w:val="04A0" w:firstRow="1" w:lastRow="0" w:firstColumn="1" w:lastColumn="0" w:noHBand="0" w:noVBand="1"/>
      </w:tblPr>
      <w:tblGrid>
        <w:gridCol w:w="1662"/>
        <w:gridCol w:w="831"/>
        <w:gridCol w:w="2032"/>
        <w:gridCol w:w="1440"/>
        <w:gridCol w:w="1620"/>
        <w:gridCol w:w="2005"/>
      </w:tblGrid>
      <w:tr w:rsidR="00571BDF" w:rsidRPr="00B6616B" w14:paraId="5C4E5DB3" w14:textId="77777777" w:rsidTr="00571B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vAlign w:val="bottom"/>
          </w:tcPr>
          <w:p w14:paraId="6B54D67B" w14:textId="77777777" w:rsidR="00571BDF" w:rsidRPr="00B6616B" w:rsidRDefault="00571BDF" w:rsidP="00571BDF">
            <w:pPr>
              <w:contextualSpacing/>
              <w:rPr>
                <w:rFonts w:ascii="Arial" w:hAnsi="Arial" w:cs="Arial"/>
              </w:rPr>
            </w:pPr>
            <w:r w:rsidRPr="00B6616B">
              <w:rPr>
                <w:rFonts w:ascii="Arial" w:hAnsi="Arial" w:cs="Arial"/>
              </w:rPr>
              <w:t>Property</w:t>
            </w:r>
          </w:p>
        </w:tc>
        <w:tc>
          <w:tcPr>
            <w:tcW w:w="831" w:type="dxa"/>
            <w:vAlign w:val="bottom"/>
          </w:tcPr>
          <w:p w14:paraId="30B51DD4" w14:textId="77777777" w:rsidR="00571BDF" w:rsidRPr="00B6616B" w:rsidRDefault="00571BDF" w:rsidP="00571BDF">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Type</w:t>
            </w:r>
          </w:p>
        </w:tc>
        <w:tc>
          <w:tcPr>
            <w:tcW w:w="2032" w:type="dxa"/>
            <w:vAlign w:val="bottom"/>
          </w:tcPr>
          <w:p w14:paraId="2F460C48" w14:textId="77777777" w:rsidR="00571BDF" w:rsidRPr="00B6616B" w:rsidRDefault="00571BDF" w:rsidP="00571BDF">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Constraints</w:t>
            </w:r>
          </w:p>
        </w:tc>
        <w:tc>
          <w:tcPr>
            <w:tcW w:w="1440" w:type="dxa"/>
            <w:vAlign w:val="bottom"/>
          </w:tcPr>
          <w:p w14:paraId="2D51FDD3" w14:textId="77777777" w:rsidR="00571BDF" w:rsidRPr="00B6616B" w:rsidRDefault="00571BDF" w:rsidP="00571BDF">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Add</w:t>
            </w:r>
          </w:p>
        </w:tc>
        <w:tc>
          <w:tcPr>
            <w:tcW w:w="1620" w:type="dxa"/>
            <w:vAlign w:val="bottom"/>
          </w:tcPr>
          <w:p w14:paraId="3D834F0F" w14:textId="77777777" w:rsidR="00571BDF" w:rsidRPr="00B6616B" w:rsidRDefault="00571BDF" w:rsidP="00571BDF">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Update</w:t>
            </w:r>
          </w:p>
        </w:tc>
        <w:tc>
          <w:tcPr>
            <w:tcW w:w="2005" w:type="dxa"/>
            <w:vAlign w:val="bottom"/>
          </w:tcPr>
          <w:p w14:paraId="717CD042" w14:textId="77777777" w:rsidR="00571BDF" w:rsidRPr="00B6616B" w:rsidRDefault="00571BDF" w:rsidP="00571BDF">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Publisher Req</w:t>
            </w:r>
            <w:r>
              <w:rPr>
                <w:rFonts w:ascii="Arial" w:hAnsi="Arial" w:cs="Arial"/>
              </w:rPr>
              <w:t>uirement</w:t>
            </w:r>
          </w:p>
        </w:tc>
      </w:tr>
      <w:tr w:rsidR="00E9340F" w:rsidRPr="00104CDF" w14:paraId="1BF00268" w14:textId="77777777" w:rsidTr="00571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456D8141" w14:textId="54DF9750" w:rsidR="00E9340F" w:rsidRPr="00104CDF" w:rsidRDefault="00E9340F" w:rsidP="00571BDF">
            <w:pPr>
              <w:contextualSpacing/>
              <w:rPr>
                <w:rFonts w:ascii="Arial" w:hAnsi="Arial" w:cs="Arial"/>
              </w:rPr>
            </w:pPr>
            <w:r w:rsidRPr="002D06AD">
              <w:rPr>
                <w:rFonts w:ascii="Arial" w:hAnsi="Arial" w:cs="Arial"/>
              </w:rPr>
              <w:t>Address</w:t>
            </w:r>
          </w:p>
        </w:tc>
        <w:tc>
          <w:tcPr>
            <w:tcW w:w="831" w:type="dxa"/>
          </w:tcPr>
          <w:p w14:paraId="150483AA" w14:textId="5439595D" w:rsidR="00E9340F" w:rsidRPr="00104CDF"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del w:id="490" w:author="Katie Stroud" w:date="2015-11-18T17:33:00Z">
              <w:r w:rsidRPr="00155189" w:rsidDel="008963C6">
                <w:rPr>
                  <w:rFonts w:ascii="Arial" w:hAnsi="Arial" w:cs="Arial"/>
                </w:rPr>
                <w:delText>Address</w:delText>
              </w:r>
            </w:del>
            <w:ins w:id="491" w:author="Katie Stroud" w:date="2015-11-18T17:33:00Z">
              <w:r w:rsidR="008963C6">
                <w:rPr>
                  <w:rFonts w:ascii="Arial" w:hAnsi="Arial" w:cs="Arial"/>
                </w:rPr>
                <w:t>Object</w:t>
              </w:r>
            </w:ins>
          </w:p>
        </w:tc>
        <w:tc>
          <w:tcPr>
            <w:tcW w:w="2032" w:type="dxa"/>
          </w:tcPr>
          <w:p w14:paraId="693BDD8F" w14:textId="147B5C5E" w:rsidR="00E9340F" w:rsidRPr="00104CDF" w:rsidRDefault="008963C6"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ins w:id="492" w:author="Katie Stroud" w:date="2015-11-18T17:33:00Z">
              <w:r>
                <w:rPr>
                  <w:rFonts w:ascii="Arial" w:hAnsi="Arial" w:cs="Arial"/>
                </w:rPr>
                <w:t xml:space="preserve">Values provided using ADDRESS </w:t>
              </w:r>
              <w:proofErr w:type="spellStart"/>
              <w:r>
                <w:rPr>
                  <w:rFonts w:ascii="Arial" w:hAnsi="Arial" w:cs="Arial"/>
                </w:rPr>
                <w:t>opbject</w:t>
              </w:r>
            </w:ins>
            <w:proofErr w:type="spellEnd"/>
          </w:p>
        </w:tc>
        <w:tc>
          <w:tcPr>
            <w:tcW w:w="1440" w:type="dxa"/>
          </w:tcPr>
          <w:p w14:paraId="38AF97C2" w14:textId="03CAC808" w:rsidR="00E9340F" w:rsidRPr="00104CDF"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Optional</w:t>
            </w:r>
          </w:p>
        </w:tc>
        <w:tc>
          <w:tcPr>
            <w:tcW w:w="1620" w:type="dxa"/>
          </w:tcPr>
          <w:p w14:paraId="435DBB07" w14:textId="15688ADD" w:rsidR="00E9340F" w:rsidRPr="00104CDF"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Optional</w:t>
            </w:r>
          </w:p>
        </w:tc>
        <w:tc>
          <w:tcPr>
            <w:tcW w:w="2005" w:type="dxa"/>
          </w:tcPr>
          <w:p w14:paraId="7DDCD54E" w14:textId="66A3FD5A" w:rsidR="00E9340F" w:rsidRPr="00104CDF"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Should support</w:t>
            </w:r>
          </w:p>
        </w:tc>
      </w:tr>
      <w:tr w:rsidR="00E9340F" w:rsidRPr="00104CDF" w14:paraId="59C1816A" w14:textId="77777777" w:rsidTr="00571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61990700" w14:textId="3C3B40F5" w:rsidR="00E9340F" w:rsidRPr="00104CDF" w:rsidRDefault="00E9340F" w:rsidP="00571BDF">
            <w:pPr>
              <w:contextualSpacing/>
              <w:rPr>
                <w:rFonts w:ascii="Arial" w:hAnsi="Arial" w:cs="Arial"/>
              </w:rPr>
            </w:pPr>
            <w:r w:rsidRPr="002D06AD">
              <w:rPr>
                <w:rFonts w:ascii="Arial" w:hAnsi="Arial" w:cs="Arial"/>
              </w:rPr>
              <w:t>Contacts</w:t>
            </w:r>
          </w:p>
        </w:tc>
        <w:tc>
          <w:tcPr>
            <w:tcW w:w="831" w:type="dxa"/>
          </w:tcPr>
          <w:p w14:paraId="46AE862F" w14:textId="0464D4B0" w:rsidR="00E9340F" w:rsidRPr="00104CDF" w:rsidRDefault="00E9340F"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del w:id="493" w:author="Katie Stroud" w:date="2015-11-16T21:02:00Z">
              <w:r w:rsidRPr="00155189" w:rsidDel="003C0DF1">
                <w:rPr>
                  <w:rFonts w:ascii="Arial" w:hAnsi="Arial" w:cs="Arial"/>
                </w:rPr>
                <w:delText>Contact</w:delText>
              </w:r>
            </w:del>
            <w:ins w:id="494" w:author="Katie Stroud" w:date="2015-11-16T21:02:00Z">
              <w:r w:rsidR="008963C6">
                <w:rPr>
                  <w:rFonts w:ascii="Arial" w:hAnsi="Arial" w:cs="Arial"/>
                </w:rPr>
                <w:t>Object a</w:t>
              </w:r>
              <w:r w:rsidR="003C0DF1">
                <w:rPr>
                  <w:rFonts w:ascii="Arial" w:hAnsi="Arial" w:cs="Arial"/>
                </w:rPr>
                <w:t>rray</w:t>
              </w:r>
            </w:ins>
          </w:p>
        </w:tc>
        <w:tc>
          <w:tcPr>
            <w:tcW w:w="2032" w:type="dxa"/>
          </w:tcPr>
          <w:p w14:paraId="21B2705D" w14:textId="10236A31" w:rsidR="00E9340F" w:rsidRPr="002D06AD" w:rsidDel="003C0DF1" w:rsidRDefault="00E9340F" w:rsidP="00E9340F">
            <w:pPr>
              <w:contextualSpacing/>
              <w:cnfStyle w:val="000000010000" w:firstRow="0" w:lastRow="0" w:firstColumn="0" w:lastColumn="0" w:oddVBand="0" w:evenVBand="0" w:oddHBand="0" w:evenHBand="1" w:firstRowFirstColumn="0" w:firstRowLastColumn="0" w:lastRowFirstColumn="0" w:lastRowLastColumn="0"/>
              <w:rPr>
                <w:del w:id="495" w:author="Katie Stroud" w:date="2015-11-16T21:03:00Z"/>
                <w:rFonts w:ascii="Arial" w:hAnsi="Arial" w:cs="Arial"/>
              </w:rPr>
            </w:pPr>
            <w:del w:id="496" w:author="Katie Stroud" w:date="2015-11-16T21:03:00Z">
              <w:r w:rsidRPr="002D06AD" w:rsidDel="003C0DF1">
                <w:rPr>
                  <w:rFonts w:ascii="Arial" w:hAnsi="Arial" w:cs="Arial"/>
                </w:rPr>
                <w:delText>The list must contain unique contact types (for example, only one billing contact).</w:delText>
              </w:r>
            </w:del>
          </w:p>
          <w:p w14:paraId="305E843B" w14:textId="4028EBF9" w:rsidR="00E9340F" w:rsidRPr="00104CDF" w:rsidRDefault="00E9340F" w:rsidP="008963C6">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del w:id="497" w:author="Katie Stroud" w:date="2015-11-16T21:03:00Z">
              <w:r w:rsidRPr="002D06AD" w:rsidDel="003C0DF1">
                <w:rPr>
                  <w:rFonts w:ascii="Arial" w:hAnsi="Arial" w:cs="Arial"/>
                </w:rPr>
                <w:delText>A billing contact is required.</w:delText>
              </w:r>
            </w:del>
            <w:ins w:id="498" w:author="Katie Stroud" w:date="2015-11-18T17:34:00Z">
              <w:r w:rsidR="008963C6">
                <w:rPr>
                  <w:rFonts w:ascii="Arial" w:hAnsi="Arial" w:cs="Arial"/>
                </w:rPr>
                <w:t xml:space="preserve">No duplicate contact types. Values provided using </w:t>
              </w:r>
              <w:r w:rsidR="008963C6">
                <w:rPr>
                  <w:rFonts w:ascii="Arial" w:hAnsi="Arial" w:cs="Arial"/>
                </w:rPr>
                <w:lastRenderedPageBreak/>
                <w:t>CONTACT object.</w:t>
              </w:r>
            </w:ins>
          </w:p>
        </w:tc>
        <w:tc>
          <w:tcPr>
            <w:tcW w:w="1440" w:type="dxa"/>
          </w:tcPr>
          <w:p w14:paraId="35038607" w14:textId="2ED3488F" w:rsidR="00E9340F" w:rsidRPr="00104CDF" w:rsidRDefault="00E9340F"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lastRenderedPageBreak/>
              <w:t>Required</w:t>
            </w:r>
          </w:p>
        </w:tc>
        <w:tc>
          <w:tcPr>
            <w:tcW w:w="1620" w:type="dxa"/>
          </w:tcPr>
          <w:p w14:paraId="63399607" w14:textId="7A935A0E" w:rsidR="00E9340F" w:rsidRPr="00104CDF" w:rsidRDefault="00E9340F"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Optional</w:t>
            </w:r>
          </w:p>
        </w:tc>
        <w:tc>
          <w:tcPr>
            <w:tcW w:w="2005" w:type="dxa"/>
          </w:tcPr>
          <w:p w14:paraId="333D826E" w14:textId="01F2CF90" w:rsidR="00E9340F" w:rsidRPr="00104CDF" w:rsidRDefault="00E9340F"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Must support</w:t>
            </w:r>
          </w:p>
        </w:tc>
      </w:tr>
      <w:tr w:rsidR="00E9340F" w:rsidRPr="00104CDF" w14:paraId="6890625A" w14:textId="77777777" w:rsidTr="00571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6F8E95F9" w14:textId="5B11802F" w:rsidR="00E9340F" w:rsidRPr="00104CDF" w:rsidRDefault="00E9340F" w:rsidP="00571BDF">
            <w:pPr>
              <w:contextualSpacing/>
              <w:rPr>
                <w:rFonts w:ascii="Arial" w:hAnsi="Arial" w:cs="Arial"/>
              </w:rPr>
            </w:pPr>
            <w:proofErr w:type="spellStart"/>
            <w:r w:rsidRPr="002D06AD">
              <w:rPr>
                <w:rFonts w:ascii="Arial" w:hAnsi="Arial" w:cs="Arial"/>
              </w:rPr>
              <w:lastRenderedPageBreak/>
              <w:t>DisapprovalReason</w:t>
            </w:r>
            <w:proofErr w:type="spellEnd"/>
          </w:p>
        </w:tc>
        <w:tc>
          <w:tcPr>
            <w:tcW w:w="831" w:type="dxa"/>
          </w:tcPr>
          <w:p w14:paraId="4C1C62D3" w14:textId="496F5FBF" w:rsidR="00E9340F" w:rsidRPr="00104CDF"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String</w:t>
            </w:r>
          </w:p>
        </w:tc>
        <w:tc>
          <w:tcPr>
            <w:tcW w:w="2032" w:type="dxa"/>
          </w:tcPr>
          <w:p w14:paraId="78080BBF" w14:textId="052D29B4" w:rsidR="00E9340F" w:rsidRPr="00104CDF" w:rsidRDefault="009A76AE"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w:t>
            </w:r>
            <w:r w:rsidR="00E9340F" w:rsidRPr="002D06AD">
              <w:rPr>
                <w:rFonts w:ascii="Arial" w:hAnsi="Arial" w:cs="Arial"/>
              </w:rPr>
              <w:t xml:space="preserve"> 255 </w:t>
            </w:r>
            <w:r>
              <w:rPr>
                <w:rFonts w:ascii="Arial" w:hAnsi="Arial" w:cs="Arial"/>
              </w:rPr>
              <w:t>char</w:t>
            </w:r>
          </w:p>
        </w:tc>
        <w:tc>
          <w:tcPr>
            <w:tcW w:w="1440" w:type="dxa"/>
          </w:tcPr>
          <w:p w14:paraId="67B78915" w14:textId="62D97871" w:rsidR="00E9340F" w:rsidRPr="00104CDF"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Read-only</w:t>
            </w:r>
          </w:p>
        </w:tc>
        <w:tc>
          <w:tcPr>
            <w:tcW w:w="1620" w:type="dxa"/>
          </w:tcPr>
          <w:p w14:paraId="0712DDA6" w14:textId="4BEE629D" w:rsidR="00E9340F" w:rsidRPr="00104CDF"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Read-only</w:t>
            </w:r>
          </w:p>
        </w:tc>
        <w:tc>
          <w:tcPr>
            <w:tcW w:w="2005" w:type="dxa"/>
          </w:tcPr>
          <w:p w14:paraId="79CDD5CF" w14:textId="1349F987" w:rsidR="00E9340F" w:rsidRPr="00104CDF"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Must support</w:t>
            </w:r>
          </w:p>
        </w:tc>
      </w:tr>
      <w:tr w:rsidR="00E9340F" w:rsidRPr="00104CDF" w14:paraId="55A8A329" w14:textId="77777777" w:rsidTr="00571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61A1627" w14:textId="17F67761" w:rsidR="00E9340F" w:rsidRPr="00104CDF" w:rsidRDefault="00E9340F" w:rsidP="00571BDF">
            <w:pPr>
              <w:contextualSpacing/>
              <w:rPr>
                <w:rFonts w:ascii="Arial" w:hAnsi="Arial" w:cs="Arial"/>
              </w:rPr>
            </w:pPr>
            <w:r w:rsidRPr="002D06AD">
              <w:rPr>
                <w:rFonts w:ascii="Arial" w:hAnsi="Arial" w:cs="Arial"/>
              </w:rPr>
              <w:t>Fax</w:t>
            </w:r>
          </w:p>
        </w:tc>
        <w:tc>
          <w:tcPr>
            <w:tcW w:w="831" w:type="dxa"/>
          </w:tcPr>
          <w:p w14:paraId="31D08885" w14:textId="654E74B7" w:rsidR="00E9340F" w:rsidRPr="00104CDF" w:rsidRDefault="00E9340F"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String</w:t>
            </w:r>
          </w:p>
        </w:tc>
        <w:tc>
          <w:tcPr>
            <w:tcW w:w="2032" w:type="dxa"/>
          </w:tcPr>
          <w:p w14:paraId="2812328E" w14:textId="5A8946F1" w:rsidR="00E9340F" w:rsidRPr="00104CDF" w:rsidRDefault="009A76AE"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Max</w:t>
            </w:r>
            <w:r w:rsidR="00E9340F" w:rsidRPr="002D06AD">
              <w:rPr>
                <w:rFonts w:ascii="Arial" w:hAnsi="Arial" w:cs="Arial"/>
              </w:rPr>
              <w:t xml:space="preserve"> 20 </w:t>
            </w:r>
            <w:r>
              <w:rPr>
                <w:rFonts w:ascii="Arial" w:hAnsi="Arial" w:cs="Arial"/>
              </w:rPr>
              <w:t>char</w:t>
            </w:r>
          </w:p>
        </w:tc>
        <w:tc>
          <w:tcPr>
            <w:tcW w:w="1440" w:type="dxa"/>
          </w:tcPr>
          <w:p w14:paraId="5D2A3C10" w14:textId="785B1AEE" w:rsidR="00E9340F" w:rsidRPr="00104CDF" w:rsidRDefault="00E9340F"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Optional</w:t>
            </w:r>
          </w:p>
        </w:tc>
        <w:tc>
          <w:tcPr>
            <w:tcW w:w="1620" w:type="dxa"/>
          </w:tcPr>
          <w:p w14:paraId="384F20C8" w14:textId="5A250210" w:rsidR="00E9340F" w:rsidRPr="00104CDF" w:rsidRDefault="00E9340F"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Optional</w:t>
            </w:r>
          </w:p>
        </w:tc>
        <w:tc>
          <w:tcPr>
            <w:tcW w:w="2005" w:type="dxa"/>
          </w:tcPr>
          <w:p w14:paraId="4EA972DF" w14:textId="58CD0557" w:rsidR="00E9340F" w:rsidRPr="00104CDF" w:rsidRDefault="00E9340F"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May support</w:t>
            </w:r>
          </w:p>
        </w:tc>
      </w:tr>
      <w:tr w:rsidR="00E9340F" w:rsidRPr="00104CDF" w14:paraId="082E6B4A" w14:textId="77777777" w:rsidTr="00571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4188470B" w14:textId="4C52B92A" w:rsidR="00E9340F" w:rsidRPr="00104CDF" w:rsidRDefault="00E9340F" w:rsidP="00571BDF">
            <w:pPr>
              <w:contextualSpacing/>
              <w:rPr>
                <w:rFonts w:ascii="Arial" w:hAnsi="Arial" w:cs="Arial"/>
              </w:rPr>
            </w:pPr>
            <w:r w:rsidRPr="002D06AD">
              <w:rPr>
                <w:rFonts w:ascii="Arial" w:hAnsi="Arial" w:cs="Arial"/>
              </w:rPr>
              <w:t>Id</w:t>
            </w:r>
          </w:p>
        </w:tc>
        <w:tc>
          <w:tcPr>
            <w:tcW w:w="831" w:type="dxa"/>
          </w:tcPr>
          <w:p w14:paraId="241A4119" w14:textId="1C9662F1" w:rsidR="00E9340F" w:rsidRPr="00104CDF"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String</w:t>
            </w:r>
          </w:p>
        </w:tc>
        <w:tc>
          <w:tcPr>
            <w:tcW w:w="2032" w:type="dxa"/>
          </w:tcPr>
          <w:p w14:paraId="1E40163B" w14:textId="68FFBF42" w:rsidR="00E9340F" w:rsidRPr="00104CDF" w:rsidRDefault="009A76AE"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w:t>
            </w:r>
            <w:r w:rsidR="00E9340F" w:rsidRPr="002D06AD">
              <w:rPr>
                <w:rFonts w:ascii="Arial" w:hAnsi="Arial" w:cs="Arial"/>
              </w:rPr>
              <w:t xml:space="preserve"> 36 </w:t>
            </w:r>
            <w:r>
              <w:rPr>
                <w:rFonts w:ascii="Arial" w:hAnsi="Arial" w:cs="Arial"/>
              </w:rPr>
              <w:t>char</w:t>
            </w:r>
          </w:p>
        </w:tc>
        <w:tc>
          <w:tcPr>
            <w:tcW w:w="1440" w:type="dxa"/>
          </w:tcPr>
          <w:p w14:paraId="1BA1871D" w14:textId="52818E9A" w:rsidR="00E9340F" w:rsidRPr="00104CDF"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Read-only</w:t>
            </w:r>
          </w:p>
        </w:tc>
        <w:tc>
          <w:tcPr>
            <w:tcW w:w="1620" w:type="dxa"/>
          </w:tcPr>
          <w:p w14:paraId="1EC9276C" w14:textId="4F487E04" w:rsidR="00E9340F" w:rsidRPr="00104CDF"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Read-only</w:t>
            </w:r>
          </w:p>
        </w:tc>
        <w:tc>
          <w:tcPr>
            <w:tcW w:w="2005" w:type="dxa"/>
          </w:tcPr>
          <w:p w14:paraId="25FA2371" w14:textId="2B1731A7" w:rsidR="00E9340F" w:rsidRPr="00104CDF"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Must support</w:t>
            </w:r>
          </w:p>
        </w:tc>
      </w:tr>
      <w:tr w:rsidR="00E9340F" w:rsidRPr="00104CDF" w14:paraId="75725EFF" w14:textId="77777777" w:rsidTr="00571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77D6A310" w14:textId="33D8911C" w:rsidR="00E9340F" w:rsidRPr="002D06AD" w:rsidRDefault="00E9340F" w:rsidP="00571BDF">
            <w:pPr>
              <w:contextualSpacing/>
              <w:rPr>
                <w:rFonts w:ascii="Arial" w:hAnsi="Arial" w:cs="Arial"/>
              </w:rPr>
            </w:pPr>
            <w:r w:rsidRPr="002D06AD">
              <w:rPr>
                <w:rFonts w:ascii="Arial" w:hAnsi="Arial" w:cs="Arial"/>
              </w:rPr>
              <w:t>Industry</w:t>
            </w:r>
          </w:p>
        </w:tc>
        <w:tc>
          <w:tcPr>
            <w:tcW w:w="831" w:type="dxa"/>
          </w:tcPr>
          <w:p w14:paraId="003A8AF6" w14:textId="7E596225" w:rsidR="00E9340F" w:rsidRPr="002D06AD" w:rsidRDefault="008963C6" w:rsidP="003C0DF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ins w:id="499" w:author="Katie Stroud" w:date="2015-11-18T17:35:00Z">
              <w:r>
                <w:rPr>
                  <w:rFonts w:ascii="Arial" w:hAnsi="Arial" w:cs="Arial"/>
                </w:rPr>
                <w:t>Object</w:t>
              </w:r>
            </w:ins>
            <w:del w:id="500" w:author="Katie Stroud" w:date="2015-11-18T17:35:00Z">
              <w:r w:rsidR="00E9340F" w:rsidRPr="002D06AD" w:rsidDel="008963C6">
                <w:rPr>
                  <w:rFonts w:ascii="Arial" w:hAnsi="Arial" w:cs="Arial"/>
                </w:rPr>
                <w:delText>String</w:delText>
              </w:r>
            </w:del>
            <w:del w:id="501" w:author="Katie Stroud" w:date="2015-11-16T21:06:00Z">
              <w:r w:rsidR="00643DC4" w:rsidDel="003C0DF1">
                <w:fldChar w:fldCharType="begin"/>
              </w:r>
              <w:r w:rsidR="00643DC4" w:rsidDel="003C0DF1">
                <w:delInstrText xml:space="preserve"> HYPERLINK \l "_Industry_1" </w:delInstrText>
              </w:r>
              <w:r w:rsidR="00643DC4" w:rsidDel="003C0DF1">
                <w:fldChar w:fldCharType="separate"/>
              </w:r>
              <w:r w:rsidR="00E9340F" w:rsidRPr="00E9340F" w:rsidDel="003C0DF1">
                <w:rPr>
                  <w:rStyle w:val="Hyperlink"/>
                </w:rPr>
                <w:delText>_Industry_1</w:delText>
              </w:r>
              <w:r w:rsidR="00643DC4" w:rsidDel="003C0DF1">
                <w:rPr>
                  <w:rStyle w:val="Hyperlink"/>
                </w:rPr>
                <w:fldChar w:fldCharType="end"/>
              </w:r>
            </w:del>
          </w:p>
        </w:tc>
        <w:tc>
          <w:tcPr>
            <w:tcW w:w="2032" w:type="dxa"/>
          </w:tcPr>
          <w:p w14:paraId="60F1B371" w14:textId="429BFF16" w:rsidR="00E9340F" w:rsidRPr="00104CDF" w:rsidRDefault="003C0DF1"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ins w:id="502" w:author="Katie Stroud" w:date="2015-11-16T21:07:00Z">
              <w:r>
                <w:rPr>
                  <w:rFonts w:ascii="Arial" w:hAnsi="Arial" w:cs="Arial"/>
                </w:rPr>
                <w:t>Values provided using INDUSTRY reference data</w:t>
              </w:r>
            </w:ins>
          </w:p>
        </w:tc>
        <w:tc>
          <w:tcPr>
            <w:tcW w:w="1440" w:type="dxa"/>
          </w:tcPr>
          <w:p w14:paraId="337DD91C" w14:textId="3ECCFD62" w:rsidR="00E9340F" w:rsidRPr="002D06AD" w:rsidRDefault="00E9340F"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Optional</w:t>
            </w:r>
          </w:p>
        </w:tc>
        <w:tc>
          <w:tcPr>
            <w:tcW w:w="1620" w:type="dxa"/>
          </w:tcPr>
          <w:p w14:paraId="7DFECDFA" w14:textId="5921724A" w:rsidR="00E9340F" w:rsidRPr="002D06AD" w:rsidRDefault="00E9340F"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Optional</w:t>
            </w:r>
          </w:p>
        </w:tc>
        <w:tc>
          <w:tcPr>
            <w:tcW w:w="2005" w:type="dxa"/>
          </w:tcPr>
          <w:p w14:paraId="3330E29D" w14:textId="732A6AFA" w:rsidR="00E9340F" w:rsidRPr="002D06AD" w:rsidRDefault="00E9340F"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May support</w:t>
            </w:r>
          </w:p>
        </w:tc>
      </w:tr>
      <w:tr w:rsidR="00E9340F" w:rsidRPr="00104CDF" w14:paraId="1E44A034" w14:textId="77777777" w:rsidTr="00571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3FB36528" w14:textId="3D5700D1" w:rsidR="00E9340F" w:rsidRPr="002D06AD" w:rsidRDefault="00E9340F" w:rsidP="00571BDF">
            <w:pPr>
              <w:contextualSpacing/>
              <w:rPr>
                <w:rFonts w:ascii="Arial" w:hAnsi="Arial" w:cs="Arial"/>
              </w:rPr>
            </w:pPr>
            <w:r w:rsidRPr="002D06AD">
              <w:rPr>
                <w:rFonts w:ascii="Arial" w:hAnsi="Arial" w:cs="Arial"/>
              </w:rPr>
              <w:t>Name</w:t>
            </w:r>
          </w:p>
        </w:tc>
        <w:tc>
          <w:tcPr>
            <w:tcW w:w="831" w:type="dxa"/>
          </w:tcPr>
          <w:p w14:paraId="603C8792" w14:textId="4DC71F7A" w:rsidR="00E9340F" w:rsidRPr="002D06AD"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String</w:t>
            </w:r>
          </w:p>
        </w:tc>
        <w:tc>
          <w:tcPr>
            <w:tcW w:w="2032" w:type="dxa"/>
          </w:tcPr>
          <w:p w14:paraId="0D29D64A" w14:textId="2B990069" w:rsidR="00E9340F" w:rsidRPr="002D06AD" w:rsidRDefault="009A76AE"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w:t>
            </w:r>
            <w:r w:rsidR="00E9340F" w:rsidRPr="002D06AD">
              <w:rPr>
                <w:rFonts w:ascii="Arial" w:hAnsi="Arial" w:cs="Arial"/>
              </w:rPr>
              <w:t xml:space="preserve"> 128 </w:t>
            </w:r>
            <w:r>
              <w:rPr>
                <w:rFonts w:ascii="Arial" w:hAnsi="Arial" w:cs="Arial"/>
              </w:rPr>
              <w:t>char</w:t>
            </w:r>
            <w:r w:rsidR="00E9340F" w:rsidRPr="002D06AD">
              <w:rPr>
                <w:rFonts w:ascii="Arial" w:hAnsi="Arial" w:cs="Arial"/>
              </w:rPr>
              <w:t>. Cannot be an empty string. Must be unique.</w:t>
            </w:r>
          </w:p>
        </w:tc>
        <w:tc>
          <w:tcPr>
            <w:tcW w:w="1440" w:type="dxa"/>
          </w:tcPr>
          <w:p w14:paraId="190E9E17" w14:textId="48A5C7B2" w:rsidR="00E9340F" w:rsidRPr="002D06AD"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Required</w:t>
            </w:r>
          </w:p>
        </w:tc>
        <w:tc>
          <w:tcPr>
            <w:tcW w:w="1620" w:type="dxa"/>
          </w:tcPr>
          <w:p w14:paraId="60D39D96" w14:textId="1AEAD541" w:rsidR="00E9340F" w:rsidRPr="002D06AD"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Optional</w:t>
            </w:r>
          </w:p>
        </w:tc>
        <w:tc>
          <w:tcPr>
            <w:tcW w:w="2005" w:type="dxa"/>
          </w:tcPr>
          <w:p w14:paraId="31517D67" w14:textId="3E03CD12" w:rsidR="00E9340F" w:rsidRPr="002D06AD"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Must support</w:t>
            </w:r>
          </w:p>
        </w:tc>
      </w:tr>
      <w:tr w:rsidR="00E9340F" w:rsidRPr="00104CDF" w14:paraId="1545D8A7" w14:textId="77777777" w:rsidTr="00571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49C29ED1" w14:textId="32DEF6B1" w:rsidR="00E9340F" w:rsidRPr="002D06AD" w:rsidRDefault="00E9340F" w:rsidP="00571BDF">
            <w:pPr>
              <w:contextualSpacing/>
              <w:rPr>
                <w:rFonts w:ascii="Arial" w:hAnsi="Arial" w:cs="Arial"/>
              </w:rPr>
            </w:pPr>
            <w:r w:rsidRPr="002D06AD">
              <w:rPr>
                <w:rFonts w:ascii="Arial" w:hAnsi="Arial" w:cs="Arial"/>
              </w:rPr>
              <w:t>Phone</w:t>
            </w:r>
          </w:p>
        </w:tc>
        <w:tc>
          <w:tcPr>
            <w:tcW w:w="831" w:type="dxa"/>
          </w:tcPr>
          <w:p w14:paraId="4A538D0B" w14:textId="2EAAC542" w:rsidR="00E9340F" w:rsidRPr="002D06AD" w:rsidRDefault="00E9340F"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String</w:t>
            </w:r>
          </w:p>
        </w:tc>
        <w:tc>
          <w:tcPr>
            <w:tcW w:w="2032" w:type="dxa"/>
          </w:tcPr>
          <w:p w14:paraId="0256C607" w14:textId="36D1BCC5" w:rsidR="00E9340F" w:rsidRPr="002D06AD" w:rsidRDefault="009A76AE"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Max</w:t>
            </w:r>
            <w:r w:rsidR="00E9340F" w:rsidRPr="002D06AD">
              <w:rPr>
                <w:rFonts w:ascii="Arial" w:hAnsi="Arial" w:cs="Arial"/>
              </w:rPr>
              <w:t xml:space="preserve"> 20 </w:t>
            </w:r>
            <w:r>
              <w:rPr>
                <w:rFonts w:ascii="Arial" w:hAnsi="Arial" w:cs="Arial"/>
              </w:rPr>
              <w:t>char</w:t>
            </w:r>
          </w:p>
        </w:tc>
        <w:tc>
          <w:tcPr>
            <w:tcW w:w="1440" w:type="dxa"/>
          </w:tcPr>
          <w:p w14:paraId="55F7A4A7" w14:textId="0541B6C2" w:rsidR="00E9340F" w:rsidRPr="002D06AD" w:rsidRDefault="00E9340F"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Optional</w:t>
            </w:r>
          </w:p>
        </w:tc>
        <w:tc>
          <w:tcPr>
            <w:tcW w:w="1620" w:type="dxa"/>
          </w:tcPr>
          <w:p w14:paraId="187477A9" w14:textId="450CD591" w:rsidR="00E9340F" w:rsidRPr="002D06AD" w:rsidRDefault="00E9340F"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Optional</w:t>
            </w:r>
          </w:p>
        </w:tc>
        <w:tc>
          <w:tcPr>
            <w:tcW w:w="2005" w:type="dxa"/>
          </w:tcPr>
          <w:p w14:paraId="471F4278" w14:textId="1869F225" w:rsidR="00E9340F" w:rsidRPr="002D06AD" w:rsidRDefault="00E9340F"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Should support</w:t>
            </w:r>
          </w:p>
        </w:tc>
      </w:tr>
      <w:tr w:rsidR="00E9340F" w:rsidRPr="00104CDF" w14:paraId="3601D842" w14:textId="77777777" w:rsidTr="00571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33953717" w14:textId="337B4072" w:rsidR="00E9340F" w:rsidRPr="002D06AD" w:rsidRDefault="00E9340F" w:rsidP="00571BDF">
            <w:pPr>
              <w:contextualSpacing/>
              <w:rPr>
                <w:rFonts w:ascii="Arial" w:hAnsi="Arial" w:cs="Arial"/>
              </w:rPr>
            </w:pPr>
            <w:proofErr w:type="spellStart"/>
            <w:r w:rsidRPr="002D06AD">
              <w:rPr>
                <w:rFonts w:ascii="Arial" w:hAnsi="Arial" w:cs="Arial"/>
              </w:rPr>
              <w:t>ProviderData</w:t>
            </w:r>
            <w:proofErr w:type="spellEnd"/>
          </w:p>
        </w:tc>
        <w:tc>
          <w:tcPr>
            <w:tcW w:w="831" w:type="dxa"/>
          </w:tcPr>
          <w:p w14:paraId="7E6F3E93" w14:textId="01D4F9DA" w:rsidR="00E9340F" w:rsidRPr="002D06AD"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del w:id="503" w:author="Katie Stroud" w:date="2015-11-05T09:12:00Z">
              <w:r w:rsidRPr="002D06AD" w:rsidDel="00992CC3">
                <w:rPr>
                  <w:rFonts w:ascii="Arial" w:hAnsi="Arial" w:cs="Arial"/>
                </w:rPr>
                <w:delText>String</w:delText>
              </w:r>
            </w:del>
            <w:ins w:id="504" w:author="Katie Stroud" w:date="2015-11-16T21:08:00Z">
              <w:r w:rsidR="003C0DF1">
                <w:rPr>
                  <w:rFonts w:ascii="Arial" w:hAnsi="Arial" w:cs="Arial"/>
                </w:rPr>
                <w:t>CLOB</w:t>
              </w:r>
            </w:ins>
          </w:p>
        </w:tc>
        <w:tc>
          <w:tcPr>
            <w:tcW w:w="2032" w:type="dxa"/>
          </w:tcPr>
          <w:p w14:paraId="0CC089B6" w14:textId="303E9D8E" w:rsidR="00E9340F" w:rsidRPr="002D06AD" w:rsidRDefault="009A76AE"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w:t>
            </w:r>
            <w:r w:rsidR="00E9340F" w:rsidRPr="002D06AD">
              <w:rPr>
                <w:rFonts w:ascii="Arial" w:hAnsi="Arial" w:cs="Arial"/>
              </w:rPr>
              <w:t xml:space="preserve"> 1,000 </w:t>
            </w:r>
            <w:r>
              <w:rPr>
                <w:rFonts w:ascii="Arial" w:hAnsi="Arial" w:cs="Arial"/>
              </w:rPr>
              <w:t>char</w:t>
            </w:r>
          </w:p>
        </w:tc>
        <w:tc>
          <w:tcPr>
            <w:tcW w:w="1440" w:type="dxa"/>
          </w:tcPr>
          <w:p w14:paraId="516FCBC8" w14:textId="58D7FFDC" w:rsidR="00E9340F" w:rsidRPr="002D06AD"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Optional</w:t>
            </w:r>
          </w:p>
        </w:tc>
        <w:tc>
          <w:tcPr>
            <w:tcW w:w="1620" w:type="dxa"/>
          </w:tcPr>
          <w:p w14:paraId="48E98821" w14:textId="717F6D6A" w:rsidR="00E9340F" w:rsidRPr="002D06AD"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Optional</w:t>
            </w:r>
          </w:p>
        </w:tc>
        <w:tc>
          <w:tcPr>
            <w:tcW w:w="2005" w:type="dxa"/>
          </w:tcPr>
          <w:p w14:paraId="421836F9" w14:textId="40957B30" w:rsidR="00E9340F" w:rsidRPr="002D06AD"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May support</w:t>
            </w:r>
          </w:p>
        </w:tc>
      </w:tr>
      <w:tr w:rsidR="00E9340F" w:rsidRPr="00104CDF" w14:paraId="28319F00" w14:textId="77777777" w:rsidTr="00571B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7FD221BB" w14:textId="41A3A7B2" w:rsidR="00E9340F" w:rsidRPr="002D06AD" w:rsidRDefault="00E9340F" w:rsidP="00571BDF">
            <w:pPr>
              <w:contextualSpacing/>
              <w:rPr>
                <w:rFonts w:ascii="Arial" w:hAnsi="Arial" w:cs="Arial"/>
              </w:rPr>
            </w:pPr>
            <w:r w:rsidRPr="002D06AD">
              <w:rPr>
                <w:rFonts w:ascii="Arial" w:hAnsi="Arial" w:cs="Arial"/>
              </w:rPr>
              <w:t>Status</w:t>
            </w:r>
          </w:p>
        </w:tc>
        <w:tc>
          <w:tcPr>
            <w:tcW w:w="831" w:type="dxa"/>
          </w:tcPr>
          <w:p w14:paraId="3B650742" w14:textId="3E65278A" w:rsidR="00E9340F" w:rsidRPr="002D06AD" w:rsidRDefault="00E9340F"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String</w:t>
            </w:r>
          </w:p>
        </w:tc>
        <w:tc>
          <w:tcPr>
            <w:tcW w:w="2032" w:type="dxa"/>
          </w:tcPr>
          <w:p w14:paraId="59C1FF86" w14:textId="77777777" w:rsidR="00E9340F" w:rsidRDefault="009A76AE" w:rsidP="00571BDF">
            <w:pPr>
              <w:contextualSpacing/>
              <w:cnfStyle w:val="000000010000" w:firstRow="0" w:lastRow="0" w:firstColumn="0" w:lastColumn="0" w:oddVBand="0" w:evenVBand="0" w:oddHBand="0" w:evenHBand="1" w:firstRowFirstColumn="0" w:firstRowLastColumn="0" w:lastRowFirstColumn="0" w:lastRowLastColumn="0"/>
              <w:rPr>
                <w:ins w:id="505" w:author="Katie Stroud" w:date="2015-11-18T17:35:00Z"/>
                <w:rFonts w:ascii="Arial" w:hAnsi="Arial" w:cs="Arial"/>
              </w:rPr>
            </w:pPr>
            <w:r>
              <w:rPr>
                <w:rFonts w:ascii="Arial" w:hAnsi="Arial" w:cs="Arial"/>
              </w:rPr>
              <w:t>Max</w:t>
            </w:r>
            <w:r w:rsidR="00E9340F" w:rsidRPr="002D06AD">
              <w:rPr>
                <w:rFonts w:ascii="Arial" w:hAnsi="Arial" w:cs="Arial"/>
              </w:rPr>
              <w:t xml:space="preserve"> 15 </w:t>
            </w:r>
            <w:r>
              <w:rPr>
                <w:rFonts w:ascii="Arial" w:hAnsi="Arial" w:cs="Arial"/>
              </w:rPr>
              <w:t>char</w:t>
            </w:r>
          </w:p>
          <w:p w14:paraId="2DD4406D" w14:textId="4752E09B" w:rsidR="008963C6" w:rsidRPr="002D06AD" w:rsidRDefault="008963C6"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ins w:id="506" w:author="Katie Stroud" w:date="2015-11-18T17:35:00Z">
              <w:r>
                <w:rPr>
                  <w:rFonts w:ascii="Arial" w:hAnsi="Arial" w:cs="Arial"/>
                </w:rPr>
                <w:t>See description for accepted values</w:t>
              </w:r>
            </w:ins>
          </w:p>
        </w:tc>
        <w:tc>
          <w:tcPr>
            <w:tcW w:w="1440" w:type="dxa"/>
          </w:tcPr>
          <w:p w14:paraId="42B85A15" w14:textId="327EA4B4" w:rsidR="00E9340F" w:rsidRPr="002D06AD" w:rsidRDefault="00E9340F"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Read-only</w:t>
            </w:r>
          </w:p>
        </w:tc>
        <w:tc>
          <w:tcPr>
            <w:tcW w:w="1620" w:type="dxa"/>
          </w:tcPr>
          <w:p w14:paraId="3564B238" w14:textId="3F815027" w:rsidR="00E9340F" w:rsidRPr="002D06AD" w:rsidRDefault="00E9340F"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Read-only</w:t>
            </w:r>
          </w:p>
        </w:tc>
        <w:tc>
          <w:tcPr>
            <w:tcW w:w="2005" w:type="dxa"/>
          </w:tcPr>
          <w:p w14:paraId="7315D8F8" w14:textId="5EECBBF0" w:rsidR="00E9340F" w:rsidRPr="002D06AD" w:rsidRDefault="00E9340F"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Must support</w:t>
            </w:r>
          </w:p>
        </w:tc>
      </w:tr>
      <w:tr w:rsidR="00E9340F" w:rsidRPr="00104CDF" w14:paraId="5D7AF92D" w14:textId="77777777" w:rsidTr="00571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12AD950D" w14:textId="3AF2C2E0" w:rsidR="00E9340F" w:rsidRPr="002D06AD" w:rsidRDefault="00E9340F" w:rsidP="00571BDF">
            <w:pPr>
              <w:contextualSpacing/>
              <w:rPr>
                <w:rFonts w:ascii="Arial" w:hAnsi="Arial" w:cs="Arial"/>
              </w:rPr>
            </w:pPr>
            <w:proofErr w:type="spellStart"/>
            <w:r w:rsidRPr="002D06AD">
              <w:rPr>
                <w:rFonts w:ascii="Arial" w:hAnsi="Arial" w:cs="Arial"/>
              </w:rPr>
              <w:t>Url</w:t>
            </w:r>
            <w:proofErr w:type="spellEnd"/>
          </w:p>
        </w:tc>
        <w:tc>
          <w:tcPr>
            <w:tcW w:w="831" w:type="dxa"/>
          </w:tcPr>
          <w:p w14:paraId="283BC33B" w14:textId="0E2AD94E" w:rsidR="00E9340F" w:rsidRPr="002D06AD"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String</w:t>
            </w:r>
          </w:p>
        </w:tc>
        <w:tc>
          <w:tcPr>
            <w:tcW w:w="2032" w:type="dxa"/>
          </w:tcPr>
          <w:p w14:paraId="17BD680E" w14:textId="3719CD4C" w:rsidR="00E9340F" w:rsidRPr="002D06AD" w:rsidRDefault="009A76AE"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w:t>
            </w:r>
            <w:r w:rsidR="00E9340F" w:rsidRPr="002D06AD">
              <w:rPr>
                <w:rFonts w:ascii="Arial" w:hAnsi="Arial" w:cs="Arial"/>
              </w:rPr>
              <w:t xml:space="preserve"> 1,024 </w:t>
            </w:r>
            <w:r>
              <w:rPr>
                <w:rFonts w:ascii="Arial" w:hAnsi="Arial" w:cs="Arial"/>
              </w:rPr>
              <w:t>char</w:t>
            </w:r>
          </w:p>
        </w:tc>
        <w:tc>
          <w:tcPr>
            <w:tcW w:w="1440" w:type="dxa"/>
          </w:tcPr>
          <w:p w14:paraId="584DAEB6" w14:textId="3A095B71" w:rsidR="00E9340F" w:rsidRPr="002D06AD"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Optional</w:t>
            </w:r>
          </w:p>
        </w:tc>
        <w:tc>
          <w:tcPr>
            <w:tcW w:w="1620" w:type="dxa"/>
          </w:tcPr>
          <w:p w14:paraId="37345CDA" w14:textId="1405DD70" w:rsidR="00E9340F" w:rsidRPr="002D06AD"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Optional</w:t>
            </w:r>
          </w:p>
        </w:tc>
        <w:tc>
          <w:tcPr>
            <w:tcW w:w="2005" w:type="dxa"/>
          </w:tcPr>
          <w:p w14:paraId="6EDADDC6" w14:textId="400CCDEE" w:rsidR="00E9340F" w:rsidRPr="002D06AD"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Should support</w:t>
            </w:r>
          </w:p>
        </w:tc>
      </w:tr>
    </w:tbl>
    <w:p w14:paraId="43466538" w14:textId="77777777" w:rsidR="00571BDF" w:rsidRDefault="00571BDF" w:rsidP="00571BDF"/>
    <w:tbl>
      <w:tblPr>
        <w:tblStyle w:val="MediumShading1-Accent3"/>
        <w:tblW w:w="5000" w:type="pct"/>
        <w:tblLayout w:type="fixed"/>
        <w:tblCellMar>
          <w:top w:w="43" w:type="dxa"/>
          <w:left w:w="115" w:type="dxa"/>
          <w:bottom w:w="43" w:type="dxa"/>
          <w:right w:w="115" w:type="dxa"/>
        </w:tblCellMar>
        <w:tblLook w:val="04A0" w:firstRow="1" w:lastRow="0" w:firstColumn="1" w:lastColumn="0" w:noHBand="0" w:noVBand="1"/>
      </w:tblPr>
      <w:tblGrid>
        <w:gridCol w:w="1646"/>
        <w:gridCol w:w="7944"/>
      </w:tblGrid>
      <w:tr w:rsidR="00571BDF" w:rsidRPr="00A06A9E" w14:paraId="24DD27DD" w14:textId="77777777" w:rsidTr="00DC2F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pct"/>
          </w:tcPr>
          <w:p w14:paraId="7EA5EC7B" w14:textId="77777777" w:rsidR="00571BDF" w:rsidRPr="00571BDF" w:rsidRDefault="00571BDF" w:rsidP="00571BDF">
            <w:pPr>
              <w:pStyle w:val="NormalBold"/>
              <w:rPr>
                <w:b/>
              </w:rPr>
            </w:pPr>
            <w:r w:rsidRPr="00571BDF">
              <w:rPr>
                <w:b/>
              </w:rPr>
              <w:t>Property</w:t>
            </w:r>
          </w:p>
        </w:tc>
        <w:tc>
          <w:tcPr>
            <w:tcW w:w="4142" w:type="pct"/>
          </w:tcPr>
          <w:p w14:paraId="3E6E3467" w14:textId="77777777" w:rsidR="00571BDF" w:rsidRPr="00A06A9E" w:rsidRDefault="00571BDF" w:rsidP="00571BDF">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A06A9E">
              <w:rPr>
                <w:rFonts w:ascii="Arial" w:hAnsi="Arial" w:cs="Arial"/>
              </w:rPr>
              <w:t>Description</w:t>
            </w:r>
          </w:p>
        </w:tc>
      </w:tr>
      <w:tr w:rsidR="00E9340F" w:rsidRPr="00104CDF" w14:paraId="51CA1F4A" w14:textId="77777777" w:rsidTr="00DC2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pct"/>
          </w:tcPr>
          <w:p w14:paraId="534F17F6" w14:textId="0BE58F2E" w:rsidR="00E9340F" w:rsidRPr="00E9340F" w:rsidRDefault="00E9340F" w:rsidP="00571BDF">
            <w:pPr>
              <w:pStyle w:val="NormalBold"/>
              <w:rPr>
                <w:b/>
              </w:rPr>
            </w:pPr>
            <w:r w:rsidRPr="00E9340F">
              <w:rPr>
                <w:rFonts w:ascii="Arial" w:hAnsi="Arial" w:cs="Arial"/>
                <w:b/>
              </w:rPr>
              <w:t>Address</w:t>
            </w:r>
          </w:p>
        </w:tc>
        <w:tc>
          <w:tcPr>
            <w:tcW w:w="4142" w:type="pct"/>
          </w:tcPr>
          <w:p w14:paraId="1C570792" w14:textId="1954790F" w:rsidR="00E9340F" w:rsidRPr="00104CDF"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The organization’s corporate headquarters address.</w:t>
            </w:r>
          </w:p>
        </w:tc>
      </w:tr>
      <w:tr w:rsidR="00E9340F" w:rsidRPr="00104CDF" w14:paraId="77A60891" w14:textId="77777777" w:rsidTr="00DC2F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pct"/>
          </w:tcPr>
          <w:p w14:paraId="521F3D03" w14:textId="00B29575" w:rsidR="00E9340F" w:rsidRPr="00E9340F" w:rsidRDefault="00E9340F" w:rsidP="00571BDF">
            <w:pPr>
              <w:pStyle w:val="NormalBold"/>
              <w:rPr>
                <w:b/>
              </w:rPr>
            </w:pPr>
            <w:r w:rsidRPr="00E9340F">
              <w:rPr>
                <w:rFonts w:ascii="Arial" w:hAnsi="Arial" w:cs="Arial"/>
                <w:b/>
              </w:rPr>
              <w:t>Contacts</w:t>
            </w:r>
          </w:p>
        </w:tc>
        <w:tc>
          <w:tcPr>
            <w:tcW w:w="4142" w:type="pct"/>
          </w:tcPr>
          <w:p w14:paraId="137481D8" w14:textId="0CECCE47" w:rsidR="00E9340F" w:rsidRPr="00104CDF" w:rsidRDefault="00E9340F" w:rsidP="008963C6">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A list of one or more contacts within the organization.</w:t>
            </w:r>
            <w:ins w:id="507" w:author="Katie Stroud" w:date="2015-11-16T21:03:00Z">
              <w:r w:rsidR="003C0DF1">
                <w:rPr>
                  <w:rFonts w:ascii="Arial" w:hAnsi="Arial" w:cs="Arial"/>
                </w:rPr>
                <w:t xml:space="preserve"> Available contacts are provided using the CONTACT common object as specified in section</w:t>
              </w:r>
            </w:ins>
            <w:ins w:id="508" w:author="Katie Stroud" w:date="2015-11-18T17:49:00Z">
              <w:r w:rsidR="008963C6">
                <w:rPr>
                  <w:rFonts w:ascii="Arial" w:hAnsi="Arial" w:cs="Arial"/>
                </w:rPr>
                <w:t xml:space="preserve"> </w:t>
              </w:r>
            </w:ins>
            <w:ins w:id="509" w:author="Katie Stroud" w:date="2015-11-18T17:50:00Z">
              <w:r w:rsidR="008963C6">
                <w:rPr>
                  <w:rFonts w:ascii="Arial" w:hAnsi="Arial" w:cs="Arial"/>
                </w:rPr>
                <w:fldChar w:fldCharType="begin"/>
              </w:r>
              <w:r w:rsidR="008963C6">
                <w:rPr>
                  <w:rFonts w:ascii="Arial" w:hAnsi="Arial" w:cs="Arial"/>
                </w:rPr>
                <w:instrText xml:space="preserve"> REF _Ref309488328 \r \h </w:instrText>
              </w:r>
              <w:r w:rsidR="008963C6">
                <w:rPr>
                  <w:rFonts w:ascii="Arial" w:hAnsi="Arial" w:cs="Arial"/>
                </w:rPr>
              </w:r>
            </w:ins>
            <w:r w:rsidR="008963C6">
              <w:rPr>
                <w:rFonts w:ascii="Arial" w:hAnsi="Arial" w:cs="Arial"/>
              </w:rPr>
              <w:fldChar w:fldCharType="separate"/>
            </w:r>
            <w:ins w:id="510" w:author="Katie Stroud" w:date="2015-11-18T17:50:00Z">
              <w:r w:rsidR="008963C6">
                <w:rPr>
                  <w:rFonts w:ascii="Arial" w:hAnsi="Arial" w:cs="Arial"/>
                </w:rPr>
                <w:t>3.2</w:t>
              </w:r>
              <w:r w:rsidR="008963C6">
                <w:rPr>
                  <w:rFonts w:ascii="Arial" w:hAnsi="Arial" w:cs="Arial"/>
                </w:rPr>
                <w:fldChar w:fldCharType="end"/>
              </w:r>
            </w:ins>
            <w:ins w:id="511" w:author="Katie Stroud" w:date="2015-11-16T21:04:00Z">
              <w:r w:rsidR="003C0DF1">
                <w:rPr>
                  <w:rFonts w:ascii="Arial" w:hAnsi="Arial" w:cs="Arial"/>
                </w:rPr>
                <w:t xml:space="preserve">. </w:t>
              </w:r>
              <w:r w:rsidR="003C0DF1" w:rsidRPr="002D06AD">
                <w:rPr>
                  <w:rFonts w:ascii="Arial" w:hAnsi="Arial" w:cs="Arial"/>
                </w:rPr>
                <w:t>The list must contain unique contact types (for example, only one billing contact)</w:t>
              </w:r>
              <w:r w:rsidR="003C0DF1">
                <w:rPr>
                  <w:rFonts w:ascii="Arial" w:hAnsi="Arial" w:cs="Arial"/>
                </w:rPr>
                <w:t xml:space="preserve"> and at least one</w:t>
              </w:r>
              <w:r w:rsidR="003C0DF1" w:rsidRPr="002D06AD">
                <w:rPr>
                  <w:rFonts w:ascii="Arial" w:hAnsi="Arial" w:cs="Arial"/>
                </w:rPr>
                <w:t xml:space="preserve"> billing contact is required.</w:t>
              </w:r>
            </w:ins>
          </w:p>
        </w:tc>
      </w:tr>
      <w:tr w:rsidR="00E9340F" w:rsidRPr="00104CDF" w14:paraId="00811BAD" w14:textId="77777777" w:rsidTr="00DC2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pct"/>
          </w:tcPr>
          <w:p w14:paraId="37A39F5B" w14:textId="5E1C5064" w:rsidR="00E9340F" w:rsidRPr="00E9340F" w:rsidRDefault="00E9340F" w:rsidP="00571BDF">
            <w:pPr>
              <w:pStyle w:val="NormalBold"/>
              <w:rPr>
                <w:b/>
              </w:rPr>
            </w:pPr>
            <w:proofErr w:type="spellStart"/>
            <w:r w:rsidRPr="00E9340F">
              <w:rPr>
                <w:rFonts w:ascii="Arial" w:hAnsi="Arial" w:cs="Arial"/>
                <w:b/>
              </w:rPr>
              <w:t>DisapprovalReason</w:t>
            </w:r>
            <w:proofErr w:type="spellEnd"/>
          </w:p>
        </w:tc>
        <w:tc>
          <w:tcPr>
            <w:tcW w:w="4142" w:type="pct"/>
          </w:tcPr>
          <w:p w14:paraId="32EF75B5" w14:textId="77777777" w:rsidR="00E9340F" w:rsidRPr="002D06AD" w:rsidRDefault="00E9340F" w:rsidP="00E9340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The reason why the organization was not registered.</w:t>
            </w:r>
          </w:p>
          <w:p w14:paraId="1B25497E" w14:textId="27835C8C" w:rsidR="00E9340F" w:rsidRPr="00104CDF"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Must be specified if Status is Disapproved.</w:t>
            </w:r>
          </w:p>
        </w:tc>
      </w:tr>
      <w:tr w:rsidR="00E9340F" w:rsidRPr="00104CDF" w14:paraId="169EBE3F" w14:textId="77777777" w:rsidTr="00DC2F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pct"/>
          </w:tcPr>
          <w:p w14:paraId="740F7876" w14:textId="7F44F094" w:rsidR="00E9340F" w:rsidRPr="00E9340F" w:rsidRDefault="00E9340F" w:rsidP="00571BDF">
            <w:pPr>
              <w:pStyle w:val="NormalBold"/>
              <w:rPr>
                <w:b/>
              </w:rPr>
            </w:pPr>
            <w:r w:rsidRPr="00E9340F">
              <w:rPr>
                <w:rFonts w:ascii="Arial" w:hAnsi="Arial" w:cs="Arial"/>
                <w:b/>
              </w:rPr>
              <w:t>Fax</w:t>
            </w:r>
          </w:p>
        </w:tc>
        <w:tc>
          <w:tcPr>
            <w:tcW w:w="4142" w:type="pct"/>
          </w:tcPr>
          <w:p w14:paraId="108D450D" w14:textId="75823EBF" w:rsidR="00E9340F" w:rsidRPr="00104CDF" w:rsidRDefault="00E9340F"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The organization’s fax number.</w:t>
            </w:r>
          </w:p>
        </w:tc>
      </w:tr>
      <w:tr w:rsidR="00E9340F" w:rsidRPr="00104CDF" w14:paraId="5F751AA8" w14:textId="77777777" w:rsidTr="00DC2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pct"/>
          </w:tcPr>
          <w:p w14:paraId="62F5250A" w14:textId="12CE6AC9" w:rsidR="00E9340F" w:rsidRPr="00E9340F" w:rsidRDefault="00E9340F" w:rsidP="00571BDF">
            <w:pPr>
              <w:pStyle w:val="NormalBold"/>
              <w:rPr>
                <w:b/>
              </w:rPr>
            </w:pPr>
            <w:r w:rsidRPr="00E9340F">
              <w:rPr>
                <w:rFonts w:ascii="Arial" w:hAnsi="Arial" w:cs="Arial"/>
                <w:b/>
              </w:rPr>
              <w:t>Id</w:t>
            </w:r>
          </w:p>
        </w:tc>
        <w:tc>
          <w:tcPr>
            <w:tcW w:w="4142" w:type="pct"/>
          </w:tcPr>
          <w:p w14:paraId="719AECA3" w14:textId="20AE2810" w:rsidR="00E9340F" w:rsidRPr="00104CDF"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A system-generated opaque ID that uniquely identifies this resource.</w:t>
            </w:r>
          </w:p>
        </w:tc>
      </w:tr>
      <w:tr w:rsidR="00E9340F" w:rsidRPr="00104CDF" w14:paraId="35D6BE87" w14:textId="77777777" w:rsidTr="00DC2F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pct"/>
          </w:tcPr>
          <w:p w14:paraId="2A8C792C" w14:textId="13E34ECE" w:rsidR="00E9340F" w:rsidRPr="00E9340F" w:rsidRDefault="00E9340F" w:rsidP="00571BDF">
            <w:pPr>
              <w:pStyle w:val="NormalBold"/>
              <w:rPr>
                <w:rFonts w:ascii="Arial" w:hAnsi="Arial" w:cs="Arial"/>
                <w:b/>
              </w:rPr>
            </w:pPr>
            <w:r w:rsidRPr="00E9340F">
              <w:rPr>
                <w:rFonts w:ascii="Arial" w:hAnsi="Arial" w:cs="Arial"/>
                <w:b/>
              </w:rPr>
              <w:t>Industry</w:t>
            </w:r>
          </w:p>
        </w:tc>
        <w:tc>
          <w:tcPr>
            <w:tcW w:w="4142" w:type="pct"/>
          </w:tcPr>
          <w:p w14:paraId="5443BF42" w14:textId="0B0928F7" w:rsidR="00E9340F" w:rsidRPr="002D06AD" w:rsidRDefault="00E9340F" w:rsidP="00E9340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del w:id="512" w:author="Katie Stroud" w:date="2015-11-18T17:37:00Z">
              <w:r w:rsidRPr="002D06AD" w:rsidDel="008963C6">
                <w:rPr>
                  <w:rFonts w:ascii="Arial" w:hAnsi="Arial" w:cs="Arial"/>
                </w:rPr>
                <w:delText xml:space="preserve">The industry that the organization belongs to. For possible industries, see </w:delText>
              </w:r>
              <w:r w:rsidR="00643DC4" w:rsidDel="008963C6">
                <w:fldChar w:fldCharType="begin"/>
              </w:r>
              <w:r w:rsidR="00643DC4" w:rsidDel="008963C6">
                <w:delInstrText xml:space="preserve"> HYPERLINK \l "_Industry" </w:delInstrText>
              </w:r>
              <w:r w:rsidR="00643DC4" w:rsidDel="008963C6">
                <w:fldChar w:fldCharType="separate"/>
              </w:r>
              <w:r w:rsidRPr="002D06AD" w:rsidDel="008963C6">
                <w:rPr>
                  <w:rStyle w:val="Hyperlink"/>
                  <w:rFonts w:ascii="Arial" w:hAnsi="Arial" w:cs="Arial"/>
                  <w:szCs w:val="20"/>
                </w:rPr>
                <w:delText>Industry</w:delText>
              </w:r>
              <w:r w:rsidR="00643DC4" w:rsidDel="008963C6">
                <w:rPr>
                  <w:rStyle w:val="Hyperlink"/>
                  <w:rFonts w:ascii="Arial" w:hAnsi="Arial" w:cs="Arial"/>
                  <w:szCs w:val="20"/>
                </w:rPr>
                <w:fldChar w:fldCharType="end"/>
              </w:r>
              <w:r w:rsidRPr="002D06AD" w:rsidDel="008963C6">
                <w:rPr>
                  <w:rFonts w:ascii="Arial" w:hAnsi="Arial" w:cs="Arial"/>
                </w:rPr>
                <w:delText>.</w:delText>
              </w:r>
            </w:del>
            <w:ins w:id="513" w:author="Katie Stroud" w:date="2015-11-18T17:37:00Z">
              <w:r w:rsidR="008963C6">
                <w:rPr>
                  <w:rFonts w:ascii="Arial" w:hAnsi="Arial" w:cs="Arial"/>
                </w:rPr>
                <w:t xml:space="preserve">An industry label for the organization. Values provided using INDUSTRY reference data </w:t>
              </w:r>
            </w:ins>
            <w:ins w:id="514" w:author="Katie Stroud" w:date="2015-11-18T17:38:00Z">
              <w:r w:rsidR="008963C6">
                <w:rPr>
                  <w:rFonts w:ascii="Arial" w:hAnsi="Arial" w:cs="Arial"/>
                </w:rPr>
                <w:t>specified</w:t>
              </w:r>
            </w:ins>
            <w:ins w:id="515" w:author="Katie Stroud" w:date="2015-11-18T17:37:00Z">
              <w:r w:rsidR="008963C6">
                <w:rPr>
                  <w:rFonts w:ascii="Arial" w:hAnsi="Arial" w:cs="Arial"/>
                </w:rPr>
                <w:t xml:space="preserve"> </w:t>
              </w:r>
            </w:ins>
            <w:ins w:id="516" w:author="Katie Stroud" w:date="2015-11-18T17:38:00Z">
              <w:r w:rsidR="008963C6">
                <w:rPr>
                  <w:rFonts w:ascii="Arial" w:hAnsi="Arial" w:cs="Arial"/>
                </w:rPr>
                <w:t xml:space="preserve">in section </w:t>
              </w:r>
              <w:r w:rsidR="008963C6">
                <w:rPr>
                  <w:rFonts w:ascii="Arial" w:hAnsi="Arial" w:cs="Arial"/>
                </w:rPr>
                <w:fldChar w:fldCharType="begin"/>
              </w:r>
              <w:r w:rsidR="008963C6">
                <w:rPr>
                  <w:rFonts w:ascii="Arial" w:hAnsi="Arial" w:cs="Arial"/>
                </w:rPr>
                <w:instrText xml:space="preserve"> REF _Ref309487625 \r \h </w:instrText>
              </w:r>
              <w:r w:rsidR="008963C6">
                <w:rPr>
                  <w:rFonts w:ascii="Arial" w:hAnsi="Arial" w:cs="Arial"/>
                </w:rPr>
              </w:r>
            </w:ins>
            <w:r w:rsidR="008963C6">
              <w:rPr>
                <w:rFonts w:ascii="Arial" w:hAnsi="Arial" w:cs="Arial"/>
              </w:rPr>
              <w:fldChar w:fldCharType="separate"/>
            </w:r>
            <w:ins w:id="517" w:author="Katie Stroud" w:date="2015-11-18T17:38:00Z">
              <w:r w:rsidR="008963C6">
                <w:rPr>
                  <w:rFonts w:ascii="Arial" w:hAnsi="Arial" w:cs="Arial"/>
                </w:rPr>
                <w:t>4.8</w:t>
              </w:r>
              <w:r w:rsidR="008963C6">
                <w:rPr>
                  <w:rFonts w:ascii="Arial" w:hAnsi="Arial" w:cs="Arial"/>
                </w:rPr>
                <w:fldChar w:fldCharType="end"/>
              </w:r>
              <w:r w:rsidR="008963C6">
                <w:rPr>
                  <w:rFonts w:ascii="Arial" w:hAnsi="Arial" w:cs="Arial"/>
                </w:rPr>
                <w:t>.</w:t>
              </w:r>
            </w:ins>
          </w:p>
          <w:p w14:paraId="6A11542A" w14:textId="5D320EBD" w:rsidR="00E9340F" w:rsidRPr="00104CDF" w:rsidRDefault="008963C6" w:rsidP="008963C6">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ins w:id="518" w:author="Katie Stroud" w:date="2015-11-18T17:38:00Z">
              <w:r>
                <w:rPr>
                  <w:rFonts w:ascii="Arial" w:hAnsi="Arial" w:cs="Arial"/>
                </w:rPr>
                <w:t>Only r</w:t>
              </w:r>
            </w:ins>
            <w:del w:id="519" w:author="Katie Stroud" w:date="2015-11-18T17:38:00Z">
              <w:r w:rsidR="00E9340F" w:rsidRPr="002D06AD" w:rsidDel="008963C6">
                <w:rPr>
                  <w:rFonts w:ascii="Arial" w:hAnsi="Arial" w:cs="Arial"/>
                </w:rPr>
                <w:delText>R</w:delText>
              </w:r>
            </w:del>
            <w:r w:rsidR="00E9340F" w:rsidRPr="002D06AD">
              <w:rPr>
                <w:rFonts w:ascii="Arial" w:hAnsi="Arial" w:cs="Arial"/>
              </w:rPr>
              <w:t>equired for advertiser organization</w:t>
            </w:r>
            <w:del w:id="520" w:author="Katie Stroud" w:date="2015-11-18T17:38:00Z">
              <w:r w:rsidR="00E9340F" w:rsidRPr="002D06AD" w:rsidDel="008963C6">
                <w:rPr>
                  <w:rFonts w:ascii="Arial" w:hAnsi="Arial" w:cs="Arial"/>
                </w:rPr>
                <w:delText xml:space="preserve"> only</w:delText>
              </w:r>
            </w:del>
            <w:r w:rsidR="00E9340F" w:rsidRPr="002D06AD">
              <w:rPr>
                <w:rFonts w:ascii="Arial" w:hAnsi="Arial" w:cs="Arial"/>
              </w:rPr>
              <w:t>.</w:t>
            </w:r>
          </w:p>
        </w:tc>
      </w:tr>
      <w:tr w:rsidR="00E9340F" w:rsidRPr="00104CDF" w14:paraId="5256AB14" w14:textId="77777777" w:rsidTr="00DC2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pct"/>
          </w:tcPr>
          <w:p w14:paraId="0A5810C5" w14:textId="1252E7A4" w:rsidR="00E9340F" w:rsidRPr="00E9340F" w:rsidRDefault="00E9340F" w:rsidP="00571BDF">
            <w:pPr>
              <w:pStyle w:val="NormalBold"/>
              <w:rPr>
                <w:rFonts w:ascii="Arial" w:hAnsi="Arial" w:cs="Arial"/>
                <w:b/>
              </w:rPr>
            </w:pPr>
            <w:r w:rsidRPr="00E9340F">
              <w:rPr>
                <w:rFonts w:ascii="Arial" w:hAnsi="Arial" w:cs="Arial"/>
                <w:b/>
              </w:rPr>
              <w:t>Name</w:t>
            </w:r>
          </w:p>
        </w:tc>
        <w:tc>
          <w:tcPr>
            <w:tcW w:w="4142" w:type="pct"/>
          </w:tcPr>
          <w:p w14:paraId="6F88133B" w14:textId="033D463F" w:rsidR="00E9340F" w:rsidRPr="00104CDF"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The organization’s display name.</w:t>
            </w:r>
          </w:p>
        </w:tc>
      </w:tr>
      <w:tr w:rsidR="00E9340F" w:rsidRPr="00104CDF" w14:paraId="7AE65BA4" w14:textId="77777777" w:rsidTr="00DC2F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pct"/>
          </w:tcPr>
          <w:p w14:paraId="61EE06CA" w14:textId="118D37E7" w:rsidR="00E9340F" w:rsidRPr="00E9340F" w:rsidRDefault="00E9340F" w:rsidP="00571BDF">
            <w:pPr>
              <w:pStyle w:val="NormalBold"/>
              <w:rPr>
                <w:rFonts w:ascii="Arial" w:hAnsi="Arial" w:cs="Arial"/>
                <w:b/>
              </w:rPr>
            </w:pPr>
            <w:r w:rsidRPr="00E9340F">
              <w:rPr>
                <w:rFonts w:ascii="Arial" w:hAnsi="Arial" w:cs="Arial"/>
                <w:b/>
              </w:rPr>
              <w:t>Phone</w:t>
            </w:r>
          </w:p>
        </w:tc>
        <w:tc>
          <w:tcPr>
            <w:tcW w:w="4142" w:type="pct"/>
          </w:tcPr>
          <w:p w14:paraId="03875C23" w14:textId="60BC8326" w:rsidR="00E9340F" w:rsidRPr="00104CDF" w:rsidRDefault="00E9340F"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The organization’s phone number.</w:t>
            </w:r>
          </w:p>
        </w:tc>
      </w:tr>
      <w:tr w:rsidR="00E9340F" w:rsidRPr="00104CDF" w14:paraId="3483B3BD" w14:textId="77777777" w:rsidTr="00DC2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pct"/>
          </w:tcPr>
          <w:p w14:paraId="725693DE" w14:textId="71A64AAB" w:rsidR="00E9340F" w:rsidRPr="00E9340F" w:rsidRDefault="00E9340F" w:rsidP="00571BDF">
            <w:pPr>
              <w:pStyle w:val="NormalBold"/>
              <w:rPr>
                <w:rFonts w:ascii="Arial" w:hAnsi="Arial" w:cs="Arial"/>
                <w:b/>
              </w:rPr>
            </w:pPr>
            <w:proofErr w:type="spellStart"/>
            <w:r w:rsidRPr="00E9340F">
              <w:rPr>
                <w:rFonts w:ascii="Arial" w:hAnsi="Arial" w:cs="Arial"/>
                <w:b/>
              </w:rPr>
              <w:t>ProviderData</w:t>
            </w:r>
            <w:proofErr w:type="spellEnd"/>
          </w:p>
        </w:tc>
        <w:tc>
          <w:tcPr>
            <w:tcW w:w="4142" w:type="pct"/>
          </w:tcPr>
          <w:p w14:paraId="3B0045B7" w14:textId="2BB1276D" w:rsidR="00E9340F" w:rsidRPr="002D06AD" w:rsidRDefault="00E9340F" w:rsidP="00E9340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 xml:space="preserve">An opaque </w:t>
            </w:r>
            <w:del w:id="521" w:author="Katie Stroud" w:date="2015-11-16T21:08:00Z">
              <w:r w:rsidRPr="002D06AD" w:rsidDel="003C0DF1">
                <w:rPr>
                  <w:rFonts w:ascii="Arial" w:hAnsi="Arial" w:cs="Arial"/>
                </w:rPr>
                <w:delText xml:space="preserve">blob </w:delText>
              </w:r>
            </w:del>
            <w:ins w:id="522" w:author="Katie Stroud" w:date="2015-11-16T21:08:00Z">
              <w:r w:rsidR="003C0DF1">
                <w:rPr>
                  <w:rFonts w:ascii="Arial" w:hAnsi="Arial" w:cs="Arial"/>
                </w:rPr>
                <w:t>CLOB</w:t>
              </w:r>
            </w:ins>
            <w:ins w:id="523" w:author="Katie Stroud" w:date="2015-11-16T21:09:00Z">
              <w:r w:rsidR="003C0DF1">
                <w:rPr>
                  <w:rFonts w:ascii="Arial" w:hAnsi="Arial" w:cs="Arial"/>
                </w:rPr>
                <w:t xml:space="preserve"> (character large object)</w:t>
              </w:r>
            </w:ins>
            <w:ins w:id="524" w:author="Katie Stroud" w:date="2015-11-16T21:08:00Z">
              <w:r w:rsidR="003C0DF1" w:rsidRPr="002D06AD">
                <w:rPr>
                  <w:rFonts w:ascii="Arial" w:hAnsi="Arial" w:cs="Arial"/>
                </w:rPr>
                <w:t xml:space="preserve"> </w:t>
              </w:r>
            </w:ins>
            <w:r w:rsidRPr="002D06AD">
              <w:rPr>
                <w:rFonts w:ascii="Arial" w:hAnsi="Arial" w:cs="Arial"/>
              </w:rPr>
              <w:t xml:space="preserve">of provider-defined data. Providers may use this field as needed (for example, to store an ID that </w:t>
            </w:r>
            <w:r w:rsidRPr="002D06AD">
              <w:rPr>
                <w:rFonts w:ascii="Arial" w:hAnsi="Arial" w:cs="Arial"/>
              </w:rPr>
              <w:lastRenderedPageBreak/>
              <w:t>correlates this object with resources within their system).</w:t>
            </w:r>
          </w:p>
          <w:p w14:paraId="7E739E0F" w14:textId="0F901AC5" w:rsidR="00E9340F" w:rsidRPr="00104CDF"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Note that any provider that edits this object may override the data in this field. The data should include a marker that you can identify to ensure the data is yours.</w:t>
            </w:r>
          </w:p>
        </w:tc>
      </w:tr>
      <w:tr w:rsidR="00E9340F" w:rsidRPr="00104CDF" w14:paraId="6D203FDF" w14:textId="77777777" w:rsidTr="00DC2F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pct"/>
          </w:tcPr>
          <w:p w14:paraId="3B93311A" w14:textId="138B7357" w:rsidR="00E9340F" w:rsidRPr="00E9340F" w:rsidRDefault="00E9340F" w:rsidP="00571BDF">
            <w:pPr>
              <w:pStyle w:val="NormalBold"/>
              <w:rPr>
                <w:rFonts w:ascii="Arial" w:hAnsi="Arial" w:cs="Arial"/>
                <w:b/>
              </w:rPr>
            </w:pPr>
            <w:r w:rsidRPr="00E9340F">
              <w:rPr>
                <w:rFonts w:ascii="Arial" w:hAnsi="Arial" w:cs="Arial"/>
                <w:b/>
              </w:rPr>
              <w:lastRenderedPageBreak/>
              <w:t>Status</w:t>
            </w:r>
          </w:p>
        </w:tc>
        <w:tc>
          <w:tcPr>
            <w:tcW w:w="4142" w:type="pct"/>
          </w:tcPr>
          <w:p w14:paraId="70CA9E8D" w14:textId="77777777" w:rsidR="00E9340F" w:rsidRPr="002D06AD" w:rsidRDefault="00E9340F" w:rsidP="00E9340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A value that indicates the current state of the approval process. The approval process confirms the organization’s identity. The following are the possible values.</w:t>
            </w:r>
          </w:p>
          <w:p w14:paraId="28316C27" w14:textId="6A9E7782" w:rsidR="00E9340F" w:rsidRPr="002D06AD" w:rsidRDefault="00E9340F" w:rsidP="002D7E76">
            <w:pPr>
              <w:pStyle w:val="ListParagraph"/>
              <w:widowControl/>
              <w:numPr>
                <w:ilvl w:val="0"/>
                <w:numId w:val="6"/>
              </w:num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0C0CEA">
              <w:rPr>
                <w:rFonts w:ascii="Arial" w:hAnsi="Arial" w:cs="Arial"/>
                <w:b/>
              </w:rPr>
              <w:t>Pending</w:t>
            </w:r>
            <w:r w:rsidR="000C0CEA">
              <w:rPr>
                <w:rFonts w:ascii="Arial" w:hAnsi="Arial" w:cs="Arial"/>
              </w:rPr>
              <w:t xml:space="preserve"> – </w:t>
            </w:r>
            <w:r w:rsidRPr="002D06AD">
              <w:rPr>
                <w:rFonts w:ascii="Arial" w:hAnsi="Arial" w:cs="Arial"/>
              </w:rPr>
              <w:t>The organization is under review.</w:t>
            </w:r>
          </w:p>
          <w:p w14:paraId="0B0EE16C" w14:textId="41451BBE" w:rsidR="00E9340F" w:rsidRPr="002D06AD" w:rsidRDefault="00E9340F" w:rsidP="002D7E76">
            <w:pPr>
              <w:pStyle w:val="ListParagraph"/>
              <w:widowControl/>
              <w:numPr>
                <w:ilvl w:val="0"/>
                <w:numId w:val="6"/>
              </w:num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0C0CEA">
              <w:rPr>
                <w:rFonts w:ascii="Arial" w:hAnsi="Arial" w:cs="Arial"/>
                <w:b/>
              </w:rPr>
              <w:t>Approved</w:t>
            </w:r>
            <w:r w:rsidR="000C0CEA">
              <w:rPr>
                <w:rFonts w:ascii="Arial" w:hAnsi="Arial" w:cs="Arial"/>
              </w:rPr>
              <w:t xml:space="preserve"> – </w:t>
            </w:r>
            <w:r w:rsidRPr="002D06AD">
              <w:rPr>
                <w:rFonts w:ascii="Arial" w:hAnsi="Arial" w:cs="Arial"/>
              </w:rPr>
              <w:t>The organization is approved and can create and book orders.</w:t>
            </w:r>
          </w:p>
          <w:p w14:paraId="54EAAA20" w14:textId="04433053" w:rsidR="00E9340F" w:rsidRPr="002D06AD" w:rsidRDefault="00E9340F" w:rsidP="002D7E76">
            <w:pPr>
              <w:pStyle w:val="ListParagraph"/>
              <w:widowControl/>
              <w:numPr>
                <w:ilvl w:val="0"/>
                <w:numId w:val="6"/>
              </w:num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0C0CEA">
              <w:rPr>
                <w:rFonts w:ascii="Arial" w:hAnsi="Arial" w:cs="Arial"/>
                <w:b/>
              </w:rPr>
              <w:t>Disapproved</w:t>
            </w:r>
            <w:r w:rsidR="000C0CEA">
              <w:rPr>
                <w:rFonts w:ascii="Arial" w:hAnsi="Arial" w:cs="Arial"/>
              </w:rPr>
              <w:t xml:space="preserve"> – </w:t>
            </w:r>
            <w:r w:rsidRPr="002D06AD">
              <w:rPr>
                <w:rFonts w:ascii="Arial" w:hAnsi="Arial" w:cs="Arial"/>
              </w:rPr>
              <w:t xml:space="preserve">The organization’s identity could not be verified. The organization may not create and book orders. The </w:t>
            </w:r>
            <w:proofErr w:type="spellStart"/>
            <w:r w:rsidRPr="002D06AD">
              <w:rPr>
                <w:rFonts w:ascii="Arial" w:hAnsi="Arial" w:cs="Arial"/>
              </w:rPr>
              <w:t>DisapprovalReason</w:t>
            </w:r>
            <w:proofErr w:type="spellEnd"/>
            <w:r w:rsidRPr="002D06AD">
              <w:rPr>
                <w:rFonts w:ascii="Arial" w:hAnsi="Arial" w:cs="Arial"/>
              </w:rPr>
              <w:t xml:space="preserve"> property must specify the reason why the organization was not approved.</w:t>
            </w:r>
          </w:p>
          <w:p w14:paraId="498D68D0" w14:textId="706767A4" w:rsidR="00E9340F" w:rsidRPr="002D06AD" w:rsidRDefault="00E9340F" w:rsidP="002D7E76">
            <w:pPr>
              <w:pStyle w:val="ListParagraph"/>
              <w:widowControl/>
              <w:numPr>
                <w:ilvl w:val="0"/>
                <w:numId w:val="6"/>
              </w:num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0C0CEA">
              <w:rPr>
                <w:rFonts w:ascii="Arial" w:hAnsi="Arial" w:cs="Arial"/>
                <w:b/>
              </w:rPr>
              <w:t>Limited</w:t>
            </w:r>
            <w:r w:rsidR="000C0CEA">
              <w:rPr>
                <w:rFonts w:ascii="Arial" w:hAnsi="Arial" w:cs="Arial"/>
              </w:rPr>
              <w:t xml:space="preserve"> – </w:t>
            </w:r>
            <w:r w:rsidRPr="002D06AD">
              <w:rPr>
                <w:rFonts w:ascii="Arial" w:hAnsi="Arial" w:cs="Arial"/>
              </w:rPr>
              <w:t>The organization’s identity could not be verified; however, they may create and book orders.</w:t>
            </w:r>
          </w:p>
          <w:p w14:paraId="50FACF93" w14:textId="77777777" w:rsidR="00E9340F" w:rsidRPr="002D06AD" w:rsidRDefault="00E9340F" w:rsidP="00E9340F">
            <w:pPr>
              <w:pStyle w:val="ListParagraph"/>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This state may affect the products and pricing offered to the organization.</w:t>
            </w:r>
          </w:p>
          <w:p w14:paraId="18CF8B50" w14:textId="40FA1657" w:rsidR="00E9340F" w:rsidRPr="00104CDF" w:rsidRDefault="00E9340F"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D06AD">
              <w:rPr>
                <w:rFonts w:ascii="Arial" w:hAnsi="Arial" w:cs="Arial"/>
              </w:rPr>
              <w:t>The organization may create orders in any state (except where noted); however, they may search for available inventory or reserve and book inventory only in the Approved and Limited states.</w:t>
            </w:r>
          </w:p>
        </w:tc>
      </w:tr>
      <w:tr w:rsidR="00E9340F" w:rsidRPr="00104CDF" w14:paraId="12AC4580" w14:textId="77777777" w:rsidTr="00DC2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pct"/>
          </w:tcPr>
          <w:p w14:paraId="093F369E" w14:textId="67D495C3" w:rsidR="00E9340F" w:rsidRPr="00E9340F" w:rsidRDefault="00E9340F" w:rsidP="00571BDF">
            <w:pPr>
              <w:pStyle w:val="NormalBold"/>
              <w:rPr>
                <w:rFonts w:ascii="Arial" w:hAnsi="Arial" w:cs="Arial"/>
                <w:b/>
              </w:rPr>
            </w:pPr>
            <w:proofErr w:type="spellStart"/>
            <w:r w:rsidRPr="00E9340F">
              <w:rPr>
                <w:rFonts w:ascii="Arial" w:hAnsi="Arial" w:cs="Arial"/>
                <w:b/>
              </w:rPr>
              <w:t>Url</w:t>
            </w:r>
            <w:proofErr w:type="spellEnd"/>
          </w:p>
        </w:tc>
        <w:tc>
          <w:tcPr>
            <w:tcW w:w="4142" w:type="pct"/>
          </w:tcPr>
          <w:p w14:paraId="591EEE64" w14:textId="5537DC93" w:rsidR="00E9340F" w:rsidRPr="00104CDF" w:rsidRDefault="00E9340F"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D06AD">
              <w:rPr>
                <w:rFonts w:ascii="Arial" w:hAnsi="Arial" w:cs="Arial"/>
              </w:rPr>
              <w:t>A URL to the organization’s website.</w:t>
            </w:r>
          </w:p>
        </w:tc>
      </w:tr>
    </w:tbl>
    <w:p w14:paraId="19DE2B8D" w14:textId="77777777" w:rsidR="00571BDF" w:rsidRPr="00571BDF" w:rsidRDefault="00571BDF" w:rsidP="00571BDF"/>
    <w:p w14:paraId="3BB6B2A9" w14:textId="4462CDE0" w:rsidR="00713CAD" w:rsidRDefault="00713CAD" w:rsidP="00F941A7">
      <w:pPr>
        <w:pStyle w:val="Heading2"/>
      </w:pPr>
      <w:bookmarkStart w:id="525" w:name="_Toc308251635"/>
      <w:bookmarkStart w:id="526" w:name="_Ref309383001"/>
      <w:commentRangeStart w:id="527"/>
      <w:r>
        <w:t>Product</w:t>
      </w:r>
      <w:bookmarkEnd w:id="488"/>
      <w:bookmarkEnd w:id="525"/>
      <w:commentRangeEnd w:id="527"/>
      <w:r w:rsidR="000E2F91">
        <w:rPr>
          <w:rStyle w:val="CommentReference"/>
          <w:rFonts w:asciiTheme="minorHAnsi" w:eastAsiaTheme="minorHAnsi" w:hAnsiTheme="minorHAnsi" w:cstheme="minorBidi"/>
          <w:b w:val="0"/>
          <w:bCs w:val="0"/>
          <w:color w:val="auto"/>
        </w:rPr>
        <w:commentReference w:id="527"/>
      </w:r>
      <w:bookmarkEnd w:id="526"/>
    </w:p>
    <w:p w14:paraId="31497875" w14:textId="38918ACE" w:rsidR="00F941A7" w:rsidRDefault="00BC2221" w:rsidP="00F941A7">
      <w:del w:id="528" w:author="Katie Stroud" w:date="2015-11-18T18:50:00Z">
        <w:r w:rsidRPr="00BC2221" w:rsidDel="00E06FA3">
          <w:delText xml:space="preserve">Defines a Product resource. </w:delText>
        </w:r>
      </w:del>
      <w:r w:rsidRPr="00BC2221">
        <w:t>A Product</w:t>
      </w:r>
      <w:ins w:id="529" w:author="Katie Stroud" w:date="2015-11-18T18:50:00Z">
        <w:r w:rsidR="00E06FA3">
          <w:t xml:space="preserve"> resource</w:t>
        </w:r>
      </w:ins>
      <w:bookmarkStart w:id="530" w:name="_GoBack"/>
      <w:bookmarkEnd w:id="530"/>
      <w:r w:rsidRPr="00BC2221">
        <w:t xml:space="preserve"> identifies anything from an ad placement to a Run of Network product in the publisher’s product catalog.</w:t>
      </w:r>
    </w:p>
    <w:tbl>
      <w:tblPr>
        <w:tblStyle w:val="MediumShading1-Accent3"/>
        <w:tblW w:w="0" w:type="auto"/>
        <w:tblCellMar>
          <w:top w:w="43" w:type="dxa"/>
          <w:left w:w="115" w:type="dxa"/>
          <w:bottom w:w="43" w:type="dxa"/>
          <w:right w:w="115" w:type="dxa"/>
        </w:tblCellMar>
        <w:tblLook w:val="04A0" w:firstRow="1" w:lastRow="0" w:firstColumn="1" w:lastColumn="0" w:noHBand="0" w:noVBand="1"/>
        <w:tblPrChange w:id="531" w:author="Katie Stroud" w:date="2015-11-04T21:30:00Z">
          <w:tblPr>
            <w:tblStyle w:val="MediumShading1-Accent3"/>
            <w:tblW w:w="0" w:type="auto"/>
            <w:tblCellMar>
              <w:top w:w="43" w:type="dxa"/>
              <w:left w:w="115" w:type="dxa"/>
              <w:bottom w:w="43" w:type="dxa"/>
              <w:right w:w="115" w:type="dxa"/>
            </w:tblCellMar>
            <w:tblLook w:val="04A0" w:firstRow="1" w:lastRow="0" w:firstColumn="1" w:lastColumn="0" w:noHBand="0" w:noVBand="1"/>
          </w:tblPr>
        </w:tblPrChange>
      </w:tblPr>
      <w:tblGrid>
        <w:gridCol w:w="2456"/>
        <w:gridCol w:w="1441"/>
        <w:gridCol w:w="3878"/>
        <w:gridCol w:w="1815"/>
        <w:tblGridChange w:id="532">
          <w:tblGrid>
            <w:gridCol w:w="2456"/>
            <w:gridCol w:w="1331"/>
            <w:gridCol w:w="3309"/>
            <w:gridCol w:w="2494"/>
          </w:tblGrid>
        </w:tblGridChange>
      </w:tblGrid>
      <w:tr w:rsidR="009F4360" w:rsidRPr="00B6616B" w14:paraId="2087DA4A" w14:textId="77777777" w:rsidTr="000E2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Change w:id="533" w:author="Katie Stroud" w:date="2015-11-04T21:30:00Z">
              <w:tcPr>
                <w:tcW w:w="0" w:type="auto"/>
                <w:vAlign w:val="bottom"/>
              </w:tcPr>
            </w:tcPrChange>
          </w:tcPr>
          <w:p w14:paraId="53BA3631" w14:textId="77777777" w:rsidR="009F4360" w:rsidRPr="00B6616B" w:rsidRDefault="009F4360" w:rsidP="00571BDF">
            <w:pPr>
              <w:contextualSpacing/>
              <w:cnfStyle w:val="101000000000" w:firstRow="1" w:lastRow="0" w:firstColumn="1" w:lastColumn="0" w:oddVBand="0" w:evenVBand="0" w:oddHBand="0" w:evenHBand="0" w:firstRowFirstColumn="0" w:firstRowLastColumn="0" w:lastRowFirstColumn="0" w:lastRowLastColumn="0"/>
              <w:rPr>
                <w:rFonts w:ascii="Arial" w:hAnsi="Arial" w:cs="Arial"/>
              </w:rPr>
            </w:pPr>
            <w:r w:rsidRPr="00B6616B">
              <w:rPr>
                <w:rFonts w:ascii="Arial" w:hAnsi="Arial" w:cs="Arial"/>
              </w:rPr>
              <w:t>Property</w:t>
            </w:r>
          </w:p>
        </w:tc>
        <w:tc>
          <w:tcPr>
            <w:tcW w:w="0" w:type="auto"/>
            <w:vAlign w:val="bottom"/>
            <w:tcPrChange w:id="534" w:author="Katie Stroud" w:date="2015-11-04T21:30:00Z">
              <w:tcPr>
                <w:tcW w:w="0" w:type="auto"/>
                <w:vAlign w:val="bottom"/>
              </w:tcPr>
            </w:tcPrChange>
          </w:tcPr>
          <w:p w14:paraId="29BDE8D1" w14:textId="77777777" w:rsidR="009F4360" w:rsidRPr="00B6616B" w:rsidRDefault="009F4360" w:rsidP="00571BDF">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Type</w:t>
            </w:r>
          </w:p>
        </w:tc>
        <w:tc>
          <w:tcPr>
            <w:tcW w:w="3978" w:type="dxa"/>
            <w:vAlign w:val="bottom"/>
            <w:tcPrChange w:id="535" w:author="Katie Stroud" w:date="2015-11-04T21:30:00Z">
              <w:tcPr>
                <w:tcW w:w="3412" w:type="dxa"/>
                <w:vAlign w:val="bottom"/>
              </w:tcPr>
            </w:tcPrChange>
          </w:tcPr>
          <w:p w14:paraId="75996CCB" w14:textId="77777777" w:rsidR="009F4360" w:rsidRPr="00B6616B" w:rsidRDefault="009F4360" w:rsidP="00571BDF">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Constraints</w:t>
            </w:r>
          </w:p>
        </w:tc>
        <w:tc>
          <w:tcPr>
            <w:tcW w:w="1825" w:type="dxa"/>
            <w:vAlign w:val="bottom"/>
            <w:tcPrChange w:id="536" w:author="Katie Stroud" w:date="2015-11-04T21:30:00Z">
              <w:tcPr>
                <w:tcW w:w="2545" w:type="dxa"/>
                <w:vAlign w:val="bottom"/>
              </w:tcPr>
            </w:tcPrChange>
          </w:tcPr>
          <w:p w14:paraId="6C735B70" w14:textId="77777777" w:rsidR="009F4360" w:rsidRPr="00B6616B" w:rsidRDefault="009F4360" w:rsidP="00571BDF">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Publisher Req</w:t>
            </w:r>
            <w:r>
              <w:rPr>
                <w:rFonts w:ascii="Arial" w:hAnsi="Arial" w:cs="Arial"/>
              </w:rPr>
              <w:t>uirement</w:t>
            </w:r>
          </w:p>
        </w:tc>
      </w:tr>
      <w:tr w:rsidR="009F4360" w:rsidRPr="00104CDF" w14:paraId="470AED15" w14:textId="77777777" w:rsidTr="000E2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Change w:id="537" w:author="Katie Stroud" w:date="2015-11-04T21:30:00Z">
              <w:tcPr>
                <w:tcW w:w="0" w:type="auto"/>
              </w:tcPr>
            </w:tcPrChange>
          </w:tcPr>
          <w:p w14:paraId="16CE1370" w14:textId="53A889E9" w:rsidR="009F4360" w:rsidRPr="00104CDF" w:rsidRDefault="009F4360" w:rsidP="00571BDF">
            <w:pPr>
              <w:contextualSpacing/>
              <w:cnfStyle w:val="001000100000" w:firstRow="0" w:lastRow="0" w:firstColumn="1" w:lastColumn="0" w:oddVBand="0" w:evenVBand="0" w:oddHBand="1" w:evenHBand="0" w:firstRowFirstColumn="0" w:firstRowLastColumn="0" w:lastRowFirstColumn="0" w:lastRowLastColumn="0"/>
              <w:rPr>
                <w:rFonts w:ascii="Arial" w:hAnsi="Arial" w:cs="Arial"/>
              </w:rPr>
            </w:pPr>
            <w:proofErr w:type="spellStart"/>
            <w:r w:rsidRPr="00752DC8">
              <w:rPr>
                <w:rFonts w:ascii="Arial" w:hAnsi="Arial" w:cs="Arial"/>
              </w:rPr>
              <w:t>ActiveDate</w:t>
            </w:r>
            <w:proofErr w:type="spellEnd"/>
          </w:p>
        </w:tc>
        <w:tc>
          <w:tcPr>
            <w:tcW w:w="0" w:type="auto"/>
            <w:tcPrChange w:id="538" w:author="Katie Stroud" w:date="2015-11-04T21:30:00Z">
              <w:tcPr>
                <w:tcW w:w="0" w:type="auto"/>
              </w:tcPr>
            </w:tcPrChange>
          </w:tcPr>
          <w:p w14:paraId="7ACC7F42" w14:textId="03BF8D29" w:rsidR="009F4360" w:rsidRPr="00104CDF"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String</w:t>
            </w:r>
          </w:p>
        </w:tc>
        <w:tc>
          <w:tcPr>
            <w:tcW w:w="3978" w:type="dxa"/>
            <w:tcPrChange w:id="539" w:author="Katie Stroud" w:date="2015-11-04T21:30:00Z">
              <w:tcPr>
                <w:tcW w:w="3412" w:type="dxa"/>
              </w:tcPr>
            </w:tcPrChange>
          </w:tcPr>
          <w:p w14:paraId="123B0370" w14:textId="7ACAC181" w:rsidR="009F4360" w:rsidRPr="00104CDF"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w:t>
            </w:r>
            <w:r w:rsidRPr="00752DC8">
              <w:rPr>
                <w:rFonts w:ascii="Arial" w:hAnsi="Arial" w:cs="Arial"/>
              </w:rPr>
              <w:t xml:space="preserve"> 26 </w:t>
            </w:r>
            <w:r>
              <w:rPr>
                <w:rFonts w:ascii="Arial" w:hAnsi="Arial" w:cs="Arial"/>
              </w:rPr>
              <w:t>char</w:t>
            </w:r>
            <w:ins w:id="540" w:author="Katie Stroud" w:date="2015-11-04T21:31:00Z">
              <w:r w:rsidR="000E2F91">
                <w:rPr>
                  <w:rFonts w:ascii="Arial" w:hAnsi="Arial" w:cs="Arial"/>
                </w:rPr>
                <w:t xml:space="preserve"> ISO-8601</w:t>
              </w:r>
            </w:ins>
          </w:p>
        </w:tc>
        <w:tc>
          <w:tcPr>
            <w:tcW w:w="1825" w:type="dxa"/>
            <w:tcPrChange w:id="541" w:author="Katie Stroud" w:date="2015-11-04T21:30:00Z">
              <w:tcPr>
                <w:tcW w:w="2545" w:type="dxa"/>
              </w:tcPr>
            </w:tcPrChange>
          </w:tcPr>
          <w:p w14:paraId="2B390F41" w14:textId="4AB64FE0" w:rsidR="009F4360" w:rsidRPr="00104CDF"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Should support</w:t>
            </w:r>
          </w:p>
        </w:tc>
      </w:tr>
      <w:tr w:rsidR="009F4360" w:rsidRPr="00104CDF" w14:paraId="74110B23" w14:textId="77777777" w:rsidTr="000E2F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Change w:id="542" w:author="Katie Stroud" w:date="2015-11-04T21:30:00Z">
              <w:tcPr>
                <w:tcW w:w="0" w:type="auto"/>
              </w:tcPr>
            </w:tcPrChange>
          </w:tcPr>
          <w:p w14:paraId="09360883" w14:textId="4F2324F5" w:rsidR="009F4360" w:rsidRPr="00104CDF" w:rsidRDefault="009F4360" w:rsidP="00571BDF">
            <w:pPr>
              <w:contextualSpacing/>
              <w:cnfStyle w:val="001000010000" w:firstRow="0" w:lastRow="0" w:firstColumn="1" w:lastColumn="0" w:oddVBand="0" w:evenVBand="0" w:oddHBand="0" w:evenHBand="1" w:firstRowFirstColumn="0" w:firstRowLastColumn="0" w:lastRowFirstColumn="0" w:lastRowLastColumn="0"/>
              <w:rPr>
                <w:rFonts w:ascii="Arial" w:hAnsi="Arial" w:cs="Arial"/>
              </w:rPr>
            </w:pPr>
            <w:proofErr w:type="spellStart"/>
            <w:r w:rsidRPr="00752DC8">
              <w:rPr>
                <w:rFonts w:ascii="Arial" w:hAnsi="Arial" w:cs="Arial"/>
              </w:rPr>
              <w:t>AdFormatTypes</w:t>
            </w:r>
            <w:proofErr w:type="spellEnd"/>
          </w:p>
        </w:tc>
        <w:tc>
          <w:tcPr>
            <w:tcW w:w="0" w:type="auto"/>
            <w:tcPrChange w:id="543" w:author="Katie Stroud" w:date="2015-11-04T21:30:00Z">
              <w:tcPr>
                <w:tcW w:w="0" w:type="auto"/>
              </w:tcPr>
            </w:tcPrChange>
          </w:tcPr>
          <w:p w14:paraId="78F140CF" w14:textId="5A5F82B7" w:rsidR="009F4360" w:rsidRPr="00104CDF"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del w:id="544" w:author="Katie Stroud" w:date="2015-09-09T18:48:00Z">
              <w:r w:rsidDel="00DC2F60">
                <w:rPr>
                  <w:rFonts w:ascii="Arial" w:hAnsi="Arial" w:cs="Arial"/>
                </w:rPr>
                <w:delText>String</w:delText>
              </w:r>
            </w:del>
            <w:ins w:id="545" w:author="Katie Stroud" w:date="2015-09-09T18:48:00Z">
              <w:r w:rsidR="00DC2F60">
                <w:rPr>
                  <w:rFonts w:ascii="Arial" w:hAnsi="Arial" w:cs="Arial"/>
                </w:rPr>
                <w:t>Array</w:t>
              </w:r>
            </w:ins>
          </w:p>
        </w:tc>
        <w:tc>
          <w:tcPr>
            <w:tcW w:w="3978" w:type="dxa"/>
            <w:tcPrChange w:id="546" w:author="Katie Stroud" w:date="2015-11-04T21:30:00Z">
              <w:tcPr>
                <w:tcW w:w="3412" w:type="dxa"/>
              </w:tcPr>
            </w:tcPrChange>
          </w:tcPr>
          <w:p w14:paraId="5A504061" w14:textId="1014400A" w:rsidR="009F4360" w:rsidRPr="00104CDF" w:rsidRDefault="003C0DF1" w:rsidP="003C0DF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ins w:id="547" w:author="Katie Stroud" w:date="2015-11-16T21:10:00Z">
              <w:r>
                <w:rPr>
                  <w:rFonts w:ascii="Arial" w:hAnsi="Arial" w:cs="Arial"/>
                </w:rPr>
                <w:t xml:space="preserve">Values provided </w:t>
              </w:r>
            </w:ins>
            <w:ins w:id="548" w:author="Katie Stroud" w:date="2015-11-16T21:16:00Z">
              <w:r>
                <w:rPr>
                  <w:rFonts w:ascii="Arial" w:hAnsi="Arial" w:cs="Arial"/>
                </w:rPr>
                <w:t>using</w:t>
              </w:r>
            </w:ins>
            <w:ins w:id="549" w:author="Katie Stroud" w:date="2015-11-16T21:10:00Z">
              <w:r>
                <w:rPr>
                  <w:rFonts w:ascii="Arial" w:hAnsi="Arial" w:cs="Arial"/>
                </w:rPr>
                <w:t xml:space="preserve"> AD FORMAT TYPES reference data</w:t>
              </w:r>
            </w:ins>
          </w:p>
        </w:tc>
        <w:tc>
          <w:tcPr>
            <w:tcW w:w="1825" w:type="dxa"/>
            <w:tcPrChange w:id="550" w:author="Katie Stroud" w:date="2015-11-04T21:30:00Z">
              <w:tcPr>
                <w:tcW w:w="2545" w:type="dxa"/>
              </w:tcPr>
            </w:tcPrChange>
          </w:tcPr>
          <w:p w14:paraId="7AE31106" w14:textId="48801B38" w:rsidR="009F4360" w:rsidRPr="00104CDF"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Must support</w:t>
            </w:r>
          </w:p>
        </w:tc>
      </w:tr>
      <w:tr w:rsidR="00CF318C" w:rsidRPr="00104CDF" w14:paraId="27A6BF00" w14:textId="77777777" w:rsidTr="000E2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Change w:id="551" w:author="Katie Stroud" w:date="2015-11-04T21:30:00Z">
              <w:tcPr>
                <w:tcW w:w="0" w:type="auto"/>
              </w:tcPr>
            </w:tcPrChange>
          </w:tcPr>
          <w:p w14:paraId="5653389E" w14:textId="145B6B53" w:rsidR="00CF318C" w:rsidRPr="00752DC8" w:rsidRDefault="00CF318C" w:rsidP="00571BDF">
            <w:pPr>
              <w:contextualSpacing/>
              <w:cnfStyle w:val="001000100000" w:firstRow="0" w:lastRow="0" w:firstColumn="1" w:lastColumn="0" w:oddVBand="0" w:evenVBand="0" w:oddHBand="1" w:evenHBand="0" w:firstRowFirstColumn="0" w:firstRowLastColumn="0" w:lastRowFirstColumn="0" w:lastRowLastColumn="0"/>
              <w:rPr>
                <w:rFonts w:ascii="Arial" w:hAnsi="Arial" w:cs="Arial"/>
              </w:rPr>
            </w:pPr>
            <w:proofErr w:type="spellStart"/>
            <w:ins w:id="552" w:author="Katie Stroud" w:date="2015-10-21T22:52:00Z">
              <w:r>
                <w:rPr>
                  <w:rFonts w:ascii="Arial" w:hAnsi="Arial" w:cs="Arial"/>
                </w:rPr>
                <w:t>AllowNoCreative</w:t>
              </w:r>
            </w:ins>
            <w:proofErr w:type="spellEnd"/>
          </w:p>
        </w:tc>
        <w:tc>
          <w:tcPr>
            <w:tcW w:w="0" w:type="auto"/>
            <w:tcPrChange w:id="553" w:author="Katie Stroud" w:date="2015-11-04T21:30:00Z">
              <w:tcPr>
                <w:tcW w:w="0" w:type="auto"/>
              </w:tcPr>
            </w:tcPrChange>
          </w:tcPr>
          <w:p w14:paraId="51AFE4DB" w14:textId="44416407" w:rsidR="00CF318C" w:rsidRPr="00752DC8" w:rsidRDefault="00CF318C"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ins w:id="554" w:author="Katie Stroud" w:date="2015-10-21T22:53:00Z">
              <w:r>
                <w:rPr>
                  <w:rFonts w:ascii="Arial" w:hAnsi="Arial" w:cs="Arial"/>
                </w:rPr>
                <w:t>Boolean</w:t>
              </w:r>
            </w:ins>
          </w:p>
        </w:tc>
        <w:tc>
          <w:tcPr>
            <w:tcW w:w="3978" w:type="dxa"/>
            <w:tcPrChange w:id="555" w:author="Katie Stroud" w:date="2015-11-04T21:30:00Z">
              <w:tcPr>
                <w:tcW w:w="3412" w:type="dxa"/>
              </w:tcPr>
            </w:tcPrChange>
          </w:tcPr>
          <w:p w14:paraId="63EB8F21" w14:textId="77777777" w:rsidR="00CF318C" w:rsidRPr="00104CDF" w:rsidRDefault="00CF318C"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825" w:type="dxa"/>
            <w:tcPrChange w:id="556" w:author="Katie Stroud" w:date="2015-11-04T21:30:00Z">
              <w:tcPr>
                <w:tcW w:w="2545" w:type="dxa"/>
              </w:tcPr>
            </w:tcPrChange>
          </w:tcPr>
          <w:p w14:paraId="5EDEE291" w14:textId="1EDF2673" w:rsidR="00CF318C" w:rsidRPr="00752DC8" w:rsidRDefault="00CF318C"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ins w:id="557" w:author="Katie Stroud" w:date="2015-10-21T22:53:00Z">
              <w:r>
                <w:rPr>
                  <w:rFonts w:ascii="Arial" w:hAnsi="Arial" w:cs="Arial"/>
                </w:rPr>
                <w:t>May support</w:t>
              </w:r>
            </w:ins>
          </w:p>
        </w:tc>
      </w:tr>
      <w:tr w:rsidR="009F4360" w:rsidRPr="00104CDF" w14:paraId="0A10B7F8" w14:textId="77777777" w:rsidTr="000E2F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Change w:id="558" w:author="Katie Stroud" w:date="2015-11-04T21:30:00Z">
              <w:tcPr>
                <w:tcW w:w="0" w:type="auto"/>
              </w:tcPr>
            </w:tcPrChange>
          </w:tcPr>
          <w:p w14:paraId="4CE53693" w14:textId="75A0FCEC" w:rsidR="009F4360" w:rsidRPr="00104CDF" w:rsidRDefault="009F4360" w:rsidP="00571BDF">
            <w:pPr>
              <w:contextualSpacing/>
              <w:cnfStyle w:val="001000010000" w:firstRow="0" w:lastRow="0" w:firstColumn="1" w:lastColumn="0" w:oddVBand="0" w:evenVBand="0" w:oddHBand="0" w:evenHBand="1" w:firstRowFirstColumn="0" w:firstRowLastColumn="0" w:lastRowFirstColumn="0" w:lastRowLastColumn="0"/>
              <w:rPr>
                <w:rFonts w:ascii="Arial" w:hAnsi="Arial" w:cs="Arial"/>
              </w:rPr>
            </w:pPr>
            <w:proofErr w:type="spellStart"/>
            <w:r w:rsidRPr="00752DC8">
              <w:rPr>
                <w:rFonts w:ascii="Arial" w:hAnsi="Arial" w:cs="Arial"/>
              </w:rPr>
              <w:t>BasePrice</w:t>
            </w:r>
            <w:proofErr w:type="spellEnd"/>
          </w:p>
        </w:tc>
        <w:tc>
          <w:tcPr>
            <w:tcW w:w="0" w:type="auto"/>
            <w:tcPrChange w:id="559" w:author="Katie Stroud" w:date="2015-11-04T21:30:00Z">
              <w:tcPr>
                <w:tcW w:w="0" w:type="auto"/>
              </w:tcPr>
            </w:tcPrChange>
          </w:tcPr>
          <w:p w14:paraId="106B7ECC" w14:textId="3C13D1CF" w:rsidR="009F4360" w:rsidRPr="00104CDF"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Decimal</w:t>
            </w:r>
          </w:p>
        </w:tc>
        <w:tc>
          <w:tcPr>
            <w:tcW w:w="3978" w:type="dxa"/>
            <w:tcPrChange w:id="560" w:author="Katie Stroud" w:date="2015-11-04T21:30:00Z">
              <w:tcPr>
                <w:tcW w:w="3412" w:type="dxa"/>
              </w:tcPr>
            </w:tcPrChange>
          </w:tcPr>
          <w:p w14:paraId="06EBFFFA" w14:textId="77777777" w:rsidR="009F4360" w:rsidRPr="00104CDF"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825" w:type="dxa"/>
            <w:tcPrChange w:id="561" w:author="Katie Stroud" w:date="2015-11-04T21:30:00Z">
              <w:tcPr>
                <w:tcW w:w="2545" w:type="dxa"/>
              </w:tcPr>
            </w:tcPrChange>
          </w:tcPr>
          <w:p w14:paraId="77441619" w14:textId="5F64D793" w:rsidR="009F4360" w:rsidRPr="00104CDF"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Must support</w:t>
            </w:r>
          </w:p>
        </w:tc>
      </w:tr>
      <w:tr w:rsidR="009F4360" w:rsidRPr="00104CDF" w14:paraId="5BE045DA" w14:textId="77777777" w:rsidTr="000E2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Change w:id="562" w:author="Katie Stroud" w:date="2015-11-04T21:30:00Z">
              <w:tcPr>
                <w:tcW w:w="0" w:type="auto"/>
              </w:tcPr>
            </w:tcPrChange>
          </w:tcPr>
          <w:p w14:paraId="3E6E5460" w14:textId="3AAF1964" w:rsidR="009F4360" w:rsidRPr="00104CDF" w:rsidRDefault="009F4360" w:rsidP="00571BDF">
            <w:pPr>
              <w:contextualSpacing/>
              <w:cnfStyle w:val="001000100000" w:firstRow="0" w:lastRow="0" w:firstColumn="1" w:lastColumn="0" w:oddVBand="0" w:evenVBand="0" w:oddHBand="1" w:evenHBand="0" w:firstRowFirstColumn="0" w:firstRowLastColumn="0" w:lastRowFirstColumn="0" w:lastRowLastColumn="0"/>
              <w:rPr>
                <w:rFonts w:ascii="Arial" w:hAnsi="Arial" w:cs="Arial"/>
              </w:rPr>
            </w:pPr>
            <w:r w:rsidRPr="00752DC8">
              <w:rPr>
                <w:rFonts w:ascii="Arial" w:hAnsi="Arial" w:cs="Arial"/>
              </w:rPr>
              <w:t>Currency</w:t>
            </w:r>
          </w:p>
        </w:tc>
        <w:tc>
          <w:tcPr>
            <w:tcW w:w="0" w:type="auto"/>
            <w:tcPrChange w:id="563" w:author="Katie Stroud" w:date="2015-11-04T21:30:00Z">
              <w:tcPr>
                <w:tcW w:w="0" w:type="auto"/>
              </w:tcPr>
            </w:tcPrChange>
          </w:tcPr>
          <w:p w14:paraId="29A7B1F4" w14:textId="292A9DA0" w:rsidR="009F4360" w:rsidRPr="00104CDF"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del w:id="564" w:author="Katie Stroud" w:date="2015-11-18T17:42:00Z">
              <w:r w:rsidRPr="00752DC8" w:rsidDel="008963C6">
                <w:rPr>
                  <w:rFonts w:ascii="Arial" w:hAnsi="Arial" w:cs="Arial"/>
                </w:rPr>
                <w:delText>String</w:delText>
              </w:r>
            </w:del>
            <w:ins w:id="565" w:author="Katie Stroud" w:date="2015-11-18T17:42:00Z">
              <w:r w:rsidR="008963C6">
                <w:rPr>
                  <w:rFonts w:ascii="Arial" w:hAnsi="Arial" w:cs="Arial"/>
                </w:rPr>
                <w:t>Object</w:t>
              </w:r>
            </w:ins>
          </w:p>
        </w:tc>
        <w:tc>
          <w:tcPr>
            <w:tcW w:w="3978" w:type="dxa"/>
            <w:tcPrChange w:id="566" w:author="Katie Stroud" w:date="2015-11-04T21:30:00Z">
              <w:tcPr>
                <w:tcW w:w="3412" w:type="dxa"/>
              </w:tcPr>
            </w:tcPrChange>
          </w:tcPr>
          <w:p w14:paraId="2162B7A2" w14:textId="3DE6E870" w:rsidR="009F4360" w:rsidRPr="00104CDF" w:rsidRDefault="003C0DF1" w:rsidP="003C0DF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ins w:id="567" w:author="Katie Stroud" w:date="2015-11-16T21:11:00Z">
              <w:r>
                <w:rPr>
                  <w:rFonts w:ascii="Arial" w:hAnsi="Arial" w:cs="Arial"/>
                </w:rPr>
                <w:t xml:space="preserve">Values provided </w:t>
              </w:r>
            </w:ins>
            <w:ins w:id="568" w:author="Katie Stroud" w:date="2015-11-16T21:16:00Z">
              <w:r>
                <w:rPr>
                  <w:rFonts w:ascii="Arial" w:hAnsi="Arial" w:cs="Arial"/>
                </w:rPr>
                <w:t>using</w:t>
              </w:r>
            </w:ins>
            <w:ins w:id="569" w:author="Katie Stroud" w:date="2015-11-16T21:11:00Z">
              <w:r>
                <w:rPr>
                  <w:rFonts w:ascii="Arial" w:hAnsi="Arial" w:cs="Arial"/>
                </w:rPr>
                <w:t xml:space="preserve"> CURRENCY reference data</w:t>
              </w:r>
            </w:ins>
          </w:p>
        </w:tc>
        <w:tc>
          <w:tcPr>
            <w:tcW w:w="1825" w:type="dxa"/>
            <w:tcPrChange w:id="570" w:author="Katie Stroud" w:date="2015-11-04T21:30:00Z">
              <w:tcPr>
                <w:tcW w:w="2545" w:type="dxa"/>
              </w:tcPr>
            </w:tcPrChange>
          </w:tcPr>
          <w:p w14:paraId="216C8969" w14:textId="12B34706" w:rsidR="009F4360" w:rsidRPr="00104CDF"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Must support</w:t>
            </w:r>
          </w:p>
        </w:tc>
      </w:tr>
      <w:tr w:rsidR="009F4360" w:rsidRPr="00104CDF" w14:paraId="50BF8C2B" w14:textId="77777777" w:rsidTr="000E2F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Change w:id="571" w:author="Katie Stroud" w:date="2015-11-04T21:30:00Z">
              <w:tcPr>
                <w:tcW w:w="0" w:type="auto"/>
              </w:tcPr>
            </w:tcPrChange>
          </w:tcPr>
          <w:p w14:paraId="45E4ABB0" w14:textId="02B877B1" w:rsidR="009F4360" w:rsidRPr="00104CDF" w:rsidRDefault="009F4360" w:rsidP="00571BDF">
            <w:pPr>
              <w:contextualSpacing/>
              <w:cnfStyle w:val="001000010000" w:firstRow="0" w:lastRow="0" w:firstColumn="1" w:lastColumn="0" w:oddVBand="0" w:evenVBand="0" w:oddHBand="0" w:evenHBand="1" w:firstRowFirstColumn="0" w:firstRowLastColumn="0" w:lastRowFirstColumn="0" w:lastRowLastColumn="0"/>
              <w:rPr>
                <w:rFonts w:ascii="Arial" w:hAnsi="Arial" w:cs="Arial"/>
              </w:rPr>
            </w:pPr>
            <w:proofErr w:type="spellStart"/>
            <w:r w:rsidRPr="00752DC8">
              <w:rPr>
                <w:rFonts w:ascii="Arial" w:hAnsi="Arial" w:cs="Arial"/>
              </w:rPr>
              <w:t>DeliveryType</w:t>
            </w:r>
            <w:proofErr w:type="spellEnd"/>
          </w:p>
        </w:tc>
        <w:tc>
          <w:tcPr>
            <w:tcW w:w="0" w:type="auto"/>
            <w:tcPrChange w:id="572" w:author="Katie Stroud" w:date="2015-11-04T21:30:00Z">
              <w:tcPr>
                <w:tcW w:w="0" w:type="auto"/>
              </w:tcPr>
            </w:tcPrChange>
          </w:tcPr>
          <w:p w14:paraId="709B6390" w14:textId="44413961" w:rsidR="009F4360" w:rsidRPr="00104CDF" w:rsidRDefault="008963C6"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ins w:id="573" w:author="Katie Stroud" w:date="2015-11-18T17:42:00Z">
              <w:r>
                <w:rPr>
                  <w:rFonts w:ascii="Arial" w:hAnsi="Arial" w:cs="Arial"/>
                </w:rPr>
                <w:t>Object</w:t>
              </w:r>
            </w:ins>
            <w:del w:id="574" w:author="Katie Stroud" w:date="2015-11-18T17:42:00Z">
              <w:r w:rsidR="009F4360" w:rsidRPr="00752DC8" w:rsidDel="008963C6">
                <w:rPr>
                  <w:rFonts w:ascii="Arial" w:hAnsi="Arial" w:cs="Arial"/>
                </w:rPr>
                <w:delText>String</w:delText>
              </w:r>
            </w:del>
          </w:p>
        </w:tc>
        <w:tc>
          <w:tcPr>
            <w:tcW w:w="3978" w:type="dxa"/>
            <w:tcPrChange w:id="575" w:author="Katie Stroud" w:date="2015-11-04T21:30:00Z">
              <w:tcPr>
                <w:tcW w:w="3412" w:type="dxa"/>
              </w:tcPr>
            </w:tcPrChange>
          </w:tcPr>
          <w:p w14:paraId="14478958" w14:textId="4711FCCD" w:rsidR="009F4360" w:rsidRPr="00104CDF" w:rsidRDefault="009F4360" w:rsidP="003C0DF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Max</w:t>
            </w:r>
            <w:r w:rsidRPr="00752DC8">
              <w:rPr>
                <w:rFonts w:ascii="Arial" w:hAnsi="Arial" w:cs="Arial"/>
              </w:rPr>
              <w:t xml:space="preserve"> 10 </w:t>
            </w:r>
            <w:r>
              <w:rPr>
                <w:rFonts w:ascii="Arial" w:hAnsi="Arial" w:cs="Arial"/>
              </w:rPr>
              <w:t>char</w:t>
            </w:r>
            <w:ins w:id="576" w:author="Katie Stroud" w:date="2015-11-16T21:11:00Z">
              <w:r w:rsidR="003C0DF1">
                <w:rPr>
                  <w:rFonts w:ascii="Arial" w:hAnsi="Arial" w:cs="Arial"/>
                </w:rPr>
                <w:t xml:space="preserve">. Values provided </w:t>
              </w:r>
            </w:ins>
            <w:ins w:id="577" w:author="Katie Stroud" w:date="2015-11-16T21:16:00Z">
              <w:r w:rsidR="003C0DF1">
                <w:rPr>
                  <w:rFonts w:ascii="Arial" w:hAnsi="Arial" w:cs="Arial"/>
                </w:rPr>
                <w:t>using</w:t>
              </w:r>
            </w:ins>
            <w:ins w:id="578" w:author="Katie Stroud" w:date="2015-11-16T21:11:00Z">
              <w:r w:rsidR="003C0DF1">
                <w:rPr>
                  <w:rFonts w:ascii="Arial" w:hAnsi="Arial" w:cs="Arial"/>
                </w:rPr>
                <w:t xml:space="preserve"> DELIVERY TYPE reference data</w:t>
              </w:r>
            </w:ins>
          </w:p>
        </w:tc>
        <w:tc>
          <w:tcPr>
            <w:tcW w:w="1825" w:type="dxa"/>
            <w:tcPrChange w:id="579" w:author="Katie Stroud" w:date="2015-11-04T21:30:00Z">
              <w:tcPr>
                <w:tcW w:w="2545" w:type="dxa"/>
              </w:tcPr>
            </w:tcPrChange>
          </w:tcPr>
          <w:p w14:paraId="4B45D314" w14:textId="0E9A1D64" w:rsidR="009F4360" w:rsidRPr="00104CDF"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Should support</w:t>
            </w:r>
          </w:p>
        </w:tc>
      </w:tr>
      <w:tr w:rsidR="009F4360" w:rsidRPr="00104CDF" w14:paraId="2789C53E" w14:textId="77777777" w:rsidTr="000E2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Change w:id="580" w:author="Katie Stroud" w:date="2015-11-04T21:30:00Z">
              <w:tcPr>
                <w:tcW w:w="0" w:type="auto"/>
              </w:tcPr>
            </w:tcPrChange>
          </w:tcPr>
          <w:p w14:paraId="5F7128A8" w14:textId="49663BE0" w:rsidR="009F4360" w:rsidRPr="002D06AD" w:rsidRDefault="009F4360" w:rsidP="00571BDF">
            <w:pPr>
              <w:contextualSpacing/>
              <w:cnfStyle w:val="001000100000" w:firstRow="0" w:lastRow="0" w:firstColumn="1" w:lastColumn="0" w:oddVBand="0" w:evenVBand="0" w:oddHBand="1" w:evenHBand="0" w:firstRowFirstColumn="0" w:firstRowLastColumn="0" w:lastRowFirstColumn="0" w:lastRowLastColumn="0"/>
              <w:rPr>
                <w:rFonts w:ascii="Arial" w:hAnsi="Arial" w:cs="Arial"/>
              </w:rPr>
            </w:pPr>
            <w:r w:rsidRPr="00752DC8">
              <w:rPr>
                <w:rFonts w:ascii="Arial" w:hAnsi="Arial" w:cs="Arial"/>
              </w:rPr>
              <w:t>Description</w:t>
            </w:r>
          </w:p>
        </w:tc>
        <w:tc>
          <w:tcPr>
            <w:tcW w:w="0" w:type="auto"/>
            <w:tcPrChange w:id="581" w:author="Katie Stroud" w:date="2015-11-04T21:30:00Z">
              <w:tcPr>
                <w:tcW w:w="0" w:type="auto"/>
              </w:tcPr>
            </w:tcPrChange>
          </w:tcPr>
          <w:p w14:paraId="1331A979" w14:textId="7213E334" w:rsidR="009F4360" w:rsidRPr="002D06AD"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String</w:t>
            </w:r>
          </w:p>
        </w:tc>
        <w:tc>
          <w:tcPr>
            <w:tcW w:w="3978" w:type="dxa"/>
            <w:tcPrChange w:id="582" w:author="Katie Stroud" w:date="2015-11-04T21:30:00Z">
              <w:tcPr>
                <w:tcW w:w="3412" w:type="dxa"/>
              </w:tcPr>
            </w:tcPrChange>
          </w:tcPr>
          <w:p w14:paraId="733F44C5" w14:textId="6D28D446" w:rsidR="009F4360" w:rsidRPr="00104CDF"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w:t>
            </w:r>
            <w:r w:rsidRPr="00752DC8">
              <w:rPr>
                <w:rFonts w:ascii="Arial" w:hAnsi="Arial" w:cs="Arial"/>
              </w:rPr>
              <w:t xml:space="preserve"> 255 </w:t>
            </w:r>
            <w:r>
              <w:rPr>
                <w:rFonts w:ascii="Arial" w:hAnsi="Arial" w:cs="Arial"/>
              </w:rPr>
              <w:t>char</w:t>
            </w:r>
          </w:p>
        </w:tc>
        <w:tc>
          <w:tcPr>
            <w:tcW w:w="1825" w:type="dxa"/>
            <w:tcPrChange w:id="583" w:author="Katie Stroud" w:date="2015-11-04T21:30:00Z">
              <w:tcPr>
                <w:tcW w:w="2545" w:type="dxa"/>
              </w:tcPr>
            </w:tcPrChange>
          </w:tcPr>
          <w:p w14:paraId="20B053C1" w14:textId="22902017" w:rsidR="009F4360" w:rsidRPr="002D06AD"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May support</w:t>
            </w:r>
          </w:p>
        </w:tc>
      </w:tr>
      <w:tr w:rsidR="009F4360" w:rsidRPr="00104CDF" w14:paraId="59D90FBF" w14:textId="77777777" w:rsidTr="000E2F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Change w:id="584" w:author="Katie Stroud" w:date="2015-11-04T21:30:00Z">
              <w:tcPr>
                <w:tcW w:w="0" w:type="auto"/>
              </w:tcPr>
            </w:tcPrChange>
          </w:tcPr>
          <w:p w14:paraId="6B60A2DA" w14:textId="0E2BCEC1" w:rsidR="009F4360" w:rsidRPr="002D06AD" w:rsidRDefault="009F4360" w:rsidP="00571BDF">
            <w:pPr>
              <w:contextualSpacing/>
              <w:cnfStyle w:val="001000010000" w:firstRow="0" w:lastRow="0" w:firstColumn="1" w:lastColumn="0" w:oddVBand="0" w:evenVBand="0" w:oddHBand="0" w:evenHBand="1" w:firstRowFirstColumn="0" w:firstRowLastColumn="0" w:lastRowFirstColumn="0" w:lastRowLastColumn="0"/>
              <w:rPr>
                <w:rFonts w:ascii="Arial" w:hAnsi="Arial" w:cs="Arial"/>
              </w:rPr>
            </w:pPr>
            <w:r w:rsidRPr="00752DC8">
              <w:rPr>
                <w:rFonts w:ascii="Arial" w:hAnsi="Arial" w:cs="Arial"/>
              </w:rPr>
              <w:t>Domain</w:t>
            </w:r>
          </w:p>
        </w:tc>
        <w:tc>
          <w:tcPr>
            <w:tcW w:w="0" w:type="auto"/>
            <w:tcPrChange w:id="585" w:author="Katie Stroud" w:date="2015-11-04T21:30:00Z">
              <w:tcPr>
                <w:tcW w:w="0" w:type="auto"/>
              </w:tcPr>
            </w:tcPrChange>
          </w:tcPr>
          <w:p w14:paraId="75548266" w14:textId="53618E4A" w:rsidR="009F4360" w:rsidRPr="002D06AD"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del w:id="586" w:author="Katie Stroud" w:date="2015-11-04T16:01:00Z">
              <w:r w:rsidRPr="00752DC8" w:rsidDel="008A4D8C">
                <w:rPr>
                  <w:rFonts w:ascii="Arial" w:hAnsi="Arial" w:cs="Arial"/>
                </w:rPr>
                <w:delText>String</w:delText>
              </w:r>
            </w:del>
            <w:ins w:id="587" w:author="Katie Stroud" w:date="2015-09-10T13:56:00Z">
              <w:r w:rsidR="00F54F49">
                <w:rPr>
                  <w:rFonts w:ascii="Arial" w:hAnsi="Arial" w:cs="Arial"/>
                </w:rPr>
                <w:t>Array</w:t>
              </w:r>
            </w:ins>
          </w:p>
        </w:tc>
        <w:tc>
          <w:tcPr>
            <w:tcW w:w="3978" w:type="dxa"/>
            <w:tcPrChange w:id="588" w:author="Katie Stroud" w:date="2015-11-04T21:30:00Z">
              <w:tcPr>
                <w:tcW w:w="3412" w:type="dxa"/>
              </w:tcPr>
            </w:tcPrChange>
          </w:tcPr>
          <w:p w14:paraId="461B70F9" w14:textId="308A9F33" w:rsidR="009F4360" w:rsidRPr="002D06AD" w:rsidRDefault="009F4360" w:rsidP="00F54F4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Max</w:t>
            </w:r>
            <w:r w:rsidRPr="00752DC8">
              <w:rPr>
                <w:rFonts w:ascii="Arial" w:hAnsi="Arial" w:cs="Arial"/>
              </w:rPr>
              <w:t xml:space="preserve"> </w:t>
            </w:r>
            <w:del w:id="589" w:author="Katie Stroud" w:date="2015-09-10T13:54:00Z">
              <w:r w:rsidRPr="00DC2F60" w:rsidDel="00F54F49">
                <w:rPr>
                  <w:rFonts w:ascii="Arial" w:hAnsi="Arial" w:cs="Arial"/>
                  <w:highlight w:val="yellow"/>
                </w:rPr>
                <w:delText>??</w:delText>
              </w:r>
            </w:del>
            <w:ins w:id="590" w:author="Katie Stroud" w:date="2015-09-10T13:54:00Z">
              <w:r w:rsidR="00F54F49">
                <w:rPr>
                  <w:rFonts w:ascii="Arial" w:hAnsi="Arial" w:cs="Arial"/>
                </w:rPr>
                <w:t>255</w:t>
              </w:r>
            </w:ins>
            <w:r w:rsidRPr="00752DC8">
              <w:rPr>
                <w:rFonts w:ascii="Arial" w:hAnsi="Arial" w:cs="Arial"/>
              </w:rPr>
              <w:t xml:space="preserve"> </w:t>
            </w:r>
            <w:r>
              <w:rPr>
                <w:rFonts w:ascii="Arial" w:hAnsi="Arial" w:cs="Arial"/>
              </w:rPr>
              <w:t>char</w:t>
            </w:r>
          </w:p>
        </w:tc>
        <w:tc>
          <w:tcPr>
            <w:tcW w:w="1825" w:type="dxa"/>
            <w:tcPrChange w:id="591" w:author="Katie Stroud" w:date="2015-11-04T21:30:00Z">
              <w:tcPr>
                <w:tcW w:w="2545" w:type="dxa"/>
              </w:tcPr>
            </w:tcPrChange>
          </w:tcPr>
          <w:p w14:paraId="4432544E" w14:textId="253AE4C6" w:rsidR="009F4360" w:rsidRPr="002D06AD"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Should support</w:t>
            </w:r>
          </w:p>
        </w:tc>
      </w:tr>
      <w:tr w:rsidR="009F4360" w:rsidRPr="00104CDF" w14:paraId="352BF818" w14:textId="77777777" w:rsidTr="000E2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Change w:id="592" w:author="Katie Stroud" w:date="2015-11-04T21:30:00Z">
              <w:tcPr>
                <w:tcW w:w="0" w:type="auto"/>
              </w:tcPr>
            </w:tcPrChange>
          </w:tcPr>
          <w:p w14:paraId="773E034D" w14:textId="5F6746CF" w:rsidR="009F4360" w:rsidRPr="002D06AD" w:rsidRDefault="009F4360" w:rsidP="00571BDF">
            <w:pPr>
              <w:contextualSpacing/>
              <w:cnfStyle w:val="001000100000" w:firstRow="0" w:lastRow="0" w:firstColumn="1" w:lastColumn="0" w:oddVBand="0" w:evenVBand="0" w:oddHBand="1" w:evenHBand="0" w:firstRowFirstColumn="0" w:firstRowLastColumn="0" w:lastRowFirstColumn="0" w:lastRowLastColumn="0"/>
              <w:rPr>
                <w:rFonts w:ascii="Arial" w:hAnsi="Arial" w:cs="Arial"/>
              </w:rPr>
            </w:pPr>
            <w:proofErr w:type="spellStart"/>
            <w:r w:rsidRPr="00752DC8">
              <w:rPr>
                <w:rFonts w:ascii="Arial" w:hAnsi="Arial" w:cs="Arial"/>
              </w:rPr>
              <w:t>EstimatedDailyAvails</w:t>
            </w:r>
            <w:proofErr w:type="spellEnd"/>
          </w:p>
        </w:tc>
        <w:tc>
          <w:tcPr>
            <w:tcW w:w="0" w:type="auto"/>
            <w:tcPrChange w:id="593" w:author="Katie Stroud" w:date="2015-11-04T21:30:00Z">
              <w:tcPr>
                <w:tcW w:w="0" w:type="auto"/>
              </w:tcPr>
            </w:tcPrChange>
          </w:tcPr>
          <w:p w14:paraId="211196E9" w14:textId="18146CF6" w:rsidR="009F4360" w:rsidRPr="002D06AD"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String</w:t>
            </w:r>
          </w:p>
        </w:tc>
        <w:tc>
          <w:tcPr>
            <w:tcW w:w="3978" w:type="dxa"/>
            <w:tcPrChange w:id="594" w:author="Katie Stroud" w:date="2015-11-04T21:30:00Z">
              <w:tcPr>
                <w:tcW w:w="3412" w:type="dxa"/>
              </w:tcPr>
            </w:tcPrChange>
          </w:tcPr>
          <w:p w14:paraId="3AD73EE3" w14:textId="77777777" w:rsidR="009F4360" w:rsidRPr="002D06AD"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825" w:type="dxa"/>
            <w:tcPrChange w:id="595" w:author="Katie Stroud" w:date="2015-11-04T21:30:00Z">
              <w:tcPr>
                <w:tcW w:w="2545" w:type="dxa"/>
              </w:tcPr>
            </w:tcPrChange>
          </w:tcPr>
          <w:p w14:paraId="26375E5E" w14:textId="62A4D336" w:rsidR="009F4360" w:rsidRPr="002D06AD"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Should support</w:t>
            </w:r>
          </w:p>
        </w:tc>
      </w:tr>
      <w:tr w:rsidR="009F4360" w:rsidRPr="00104CDF" w14:paraId="64AA3894" w14:textId="77777777" w:rsidTr="000E2F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Change w:id="596" w:author="Katie Stroud" w:date="2015-11-04T21:30:00Z">
              <w:tcPr>
                <w:tcW w:w="0" w:type="auto"/>
              </w:tcPr>
            </w:tcPrChange>
          </w:tcPr>
          <w:p w14:paraId="72D9702E" w14:textId="6847A125" w:rsidR="009F4360" w:rsidRPr="002D06AD" w:rsidRDefault="009F4360" w:rsidP="00571BDF">
            <w:pPr>
              <w:contextualSpacing/>
              <w:cnfStyle w:val="001000010000" w:firstRow="0" w:lastRow="0" w:firstColumn="1" w:lastColumn="0" w:oddVBand="0" w:evenVBand="0" w:oddHBand="0" w:evenHBand="1" w:firstRowFirstColumn="0" w:firstRowLastColumn="0" w:lastRowFirstColumn="0" w:lastRowLastColumn="0"/>
              <w:rPr>
                <w:rFonts w:ascii="Arial" w:hAnsi="Arial" w:cs="Arial"/>
              </w:rPr>
            </w:pPr>
            <w:r w:rsidRPr="00752DC8">
              <w:rPr>
                <w:rFonts w:ascii="Arial" w:hAnsi="Arial" w:cs="Arial"/>
              </w:rPr>
              <w:t>Geometry</w:t>
            </w:r>
          </w:p>
        </w:tc>
        <w:tc>
          <w:tcPr>
            <w:tcW w:w="0" w:type="auto"/>
            <w:tcPrChange w:id="597" w:author="Katie Stroud" w:date="2015-11-04T21:30:00Z">
              <w:tcPr>
                <w:tcW w:w="0" w:type="auto"/>
              </w:tcPr>
            </w:tcPrChange>
          </w:tcPr>
          <w:p w14:paraId="1AB18F25" w14:textId="0F7CB65E" w:rsidR="009F4360" w:rsidRPr="002D06AD"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del w:id="598" w:author="Katie Stroud" w:date="2015-11-18T17:42:00Z">
              <w:r w:rsidDel="008963C6">
                <w:rPr>
                  <w:rFonts w:ascii="Arial" w:hAnsi="Arial" w:cs="Arial"/>
                </w:rPr>
                <w:delText>Size</w:delText>
              </w:r>
            </w:del>
            <w:ins w:id="599" w:author="Katie Stroud" w:date="2015-11-18T17:42:00Z">
              <w:r w:rsidR="008963C6">
                <w:rPr>
                  <w:rFonts w:ascii="Arial" w:hAnsi="Arial" w:cs="Arial"/>
                </w:rPr>
                <w:t>Object</w:t>
              </w:r>
            </w:ins>
          </w:p>
        </w:tc>
        <w:tc>
          <w:tcPr>
            <w:tcW w:w="3978" w:type="dxa"/>
            <w:tcPrChange w:id="600" w:author="Katie Stroud" w:date="2015-11-04T21:30:00Z">
              <w:tcPr>
                <w:tcW w:w="3412" w:type="dxa"/>
              </w:tcPr>
            </w:tcPrChange>
          </w:tcPr>
          <w:p w14:paraId="28CD50CA" w14:textId="7816177D" w:rsidR="009F4360" w:rsidRPr="002D06AD" w:rsidRDefault="003C0DF1" w:rsidP="003C0DF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ins w:id="601" w:author="Katie Stroud" w:date="2015-11-16T21:12:00Z">
              <w:r>
                <w:rPr>
                  <w:rFonts w:ascii="Arial" w:hAnsi="Arial" w:cs="Arial"/>
                </w:rPr>
                <w:t xml:space="preserve">Values provided </w:t>
              </w:r>
            </w:ins>
            <w:ins w:id="602" w:author="Katie Stroud" w:date="2015-11-16T21:16:00Z">
              <w:r>
                <w:rPr>
                  <w:rFonts w:ascii="Arial" w:hAnsi="Arial" w:cs="Arial"/>
                </w:rPr>
                <w:t>using</w:t>
              </w:r>
            </w:ins>
            <w:ins w:id="603" w:author="Katie Stroud" w:date="2015-11-16T21:12:00Z">
              <w:r>
                <w:rPr>
                  <w:rFonts w:ascii="Arial" w:hAnsi="Arial" w:cs="Arial"/>
                </w:rPr>
                <w:t xml:space="preserve"> SIZE common object</w:t>
              </w:r>
            </w:ins>
          </w:p>
        </w:tc>
        <w:tc>
          <w:tcPr>
            <w:tcW w:w="1825" w:type="dxa"/>
            <w:tcPrChange w:id="604" w:author="Katie Stroud" w:date="2015-11-04T21:30:00Z">
              <w:tcPr>
                <w:tcW w:w="2545" w:type="dxa"/>
              </w:tcPr>
            </w:tcPrChange>
          </w:tcPr>
          <w:p w14:paraId="68B0E0BA" w14:textId="11CC9D0F" w:rsidR="009F4360" w:rsidRPr="002D06AD"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Must support</w:t>
            </w:r>
          </w:p>
        </w:tc>
      </w:tr>
      <w:tr w:rsidR="009F4360" w:rsidRPr="00104CDF" w14:paraId="1F55818D" w14:textId="77777777" w:rsidTr="000E2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Change w:id="605" w:author="Katie Stroud" w:date="2015-11-04T21:30:00Z">
              <w:tcPr>
                <w:tcW w:w="0" w:type="auto"/>
              </w:tcPr>
            </w:tcPrChange>
          </w:tcPr>
          <w:p w14:paraId="71496D04" w14:textId="71B1F567" w:rsidR="009F4360" w:rsidRPr="002D06AD" w:rsidRDefault="009F4360" w:rsidP="00571BDF">
            <w:pPr>
              <w:contextualSpacing/>
              <w:cnfStyle w:val="001000100000" w:firstRow="0" w:lastRow="0" w:firstColumn="1" w:lastColumn="0" w:oddVBand="0" w:evenVBand="0" w:oddHBand="1" w:evenHBand="0" w:firstRowFirstColumn="0" w:firstRowLastColumn="0" w:lastRowFirstColumn="0" w:lastRowLastColumn="0"/>
              <w:rPr>
                <w:rFonts w:ascii="Arial" w:hAnsi="Arial" w:cs="Arial"/>
              </w:rPr>
            </w:pPr>
            <w:proofErr w:type="spellStart"/>
            <w:r w:rsidRPr="00752DC8">
              <w:rPr>
                <w:rFonts w:ascii="Arial" w:hAnsi="Arial" w:cs="Arial"/>
              </w:rPr>
              <w:lastRenderedPageBreak/>
              <w:t>HttpsCompatible</w:t>
            </w:r>
            <w:proofErr w:type="spellEnd"/>
          </w:p>
        </w:tc>
        <w:tc>
          <w:tcPr>
            <w:tcW w:w="0" w:type="auto"/>
            <w:tcPrChange w:id="606" w:author="Katie Stroud" w:date="2015-11-04T21:30:00Z">
              <w:tcPr>
                <w:tcW w:w="0" w:type="auto"/>
              </w:tcPr>
            </w:tcPrChange>
          </w:tcPr>
          <w:p w14:paraId="28E817D5" w14:textId="53207005" w:rsidR="009F4360" w:rsidRPr="002D06AD"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Boolean</w:t>
            </w:r>
          </w:p>
        </w:tc>
        <w:tc>
          <w:tcPr>
            <w:tcW w:w="3978" w:type="dxa"/>
            <w:tcPrChange w:id="607" w:author="Katie Stroud" w:date="2015-11-04T21:30:00Z">
              <w:tcPr>
                <w:tcW w:w="3412" w:type="dxa"/>
              </w:tcPr>
            </w:tcPrChange>
          </w:tcPr>
          <w:p w14:paraId="6AE71713" w14:textId="79D2CAD4" w:rsidR="009F4360" w:rsidRPr="002D06AD"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825" w:type="dxa"/>
            <w:tcPrChange w:id="608" w:author="Katie Stroud" w:date="2015-11-04T21:30:00Z">
              <w:tcPr>
                <w:tcW w:w="2545" w:type="dxa"/>
              </w:tcPr>
            </w:tcPrChange>
          </w:tcPr>
          <w:p w14:paraId="19A663F6" w14:textId="1E76568C" w:rsidR="009F4360" w:rsidRPr="002D06AD"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Should support</w:t>
            </w:r>
          </w:p>
        </w:tc>
      </w:tr>
      <w:tr w:rsidR="009F4360" w:rsidRPr="00104CDF" w14:paraId="33BB3C96" w14:textId="77777777" w:rsidTr="000E2F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Change w:id="609" w:author="Katie Stroud" w:date="2015-11-04T21:30:00Z">
              <w:tcPr>
                <w:tcW w:w="0" w:type="auto"/>
              </w:tcPr>
            </w:tcPrChange>
          </w:tcPr>
          <w:p w14:paraId="2E57C601" w14:textId="3CE2ED76" w:rsidR="009F4360" w:rsidRPr="002D06AD" w:rsidRDefault="009F4360" w:rsidP="00571BDF">
            <w:pPr>
              <w:contextualSpacing/>
              <w:cnfStyle w:val="001000010000" w:firstRow="0" w:lastRow="0" w:firstColumn="1" w:lastColumn="0" w:oddVBand="0" w:evenVBand="0" w:oddHBand="0" w:evenHBand="1" w:firstRowFirstColumn="0" w:firstRowLastColumn="0" w:lastRowFirstColumn="0" w:lastRowLastColumn="0"/>
              <w:rPr>
                <w:rFonts w:ascii="Arial" w:hAnsi="Arial" w:cs="Arial"/>
              </w:rPr>
            </w:pPr>
            <w:r w:rsidRPr="00752DC8">
              <w:rPr>
                <w:rFonts w:ascii="Arial" w:hAnsi="Arial" w:cs="Arial"/>
              </w:rPr>
              <w:t>Icon</w:t>
            </w:r>
          </w:p>
        </w:tc>
        <w:tc>
          <w:tcPr>
            <w:tcW w:w="0" w:type="auto"/>
            <w:tcPrChange w:id="610" w:author="Katie Stroud" w:date="2015-11-04T21:30:00Z">
              <w:tcPr>
                <w:tcW w:w="0" w:type="auto"/>
              </w:tcPr>
            </w:tcPrChange>
          </w:tcPr>
          <w:p w14:paraId="7853EEA6" w14:textId="68BC8EF9" w:rsidR="009F4360" w:rsidRPr="002D06AD"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String</w:t>
            </w:r>
          </w:p>
        </w:tc>
        <w:tc>
          <w:tcPr>
            <w:tcW w:w="3978" w:type="dxa"/>
            <w:tcPrChange w:id="611" w:author="Katie Stroud" w:date="2015-11-04T21:30:00Z">
              <w:tcPr>
                <w:tcW w:w="3412" w:type="dxa"/>
              </w:tcPr>
            </w:tcPrChange>
          </w:tcPr>
          <w:p w14:paraId="46F751C9" w14:textId="24C5CEC2" w:rsidR="009F4360" w:rsidRPr="002D06AD"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Publishers should support icons that are 150x150 or less. The maximum size is 10 KB.</w:t>
            </w:r>
          </w:p>
        </w:tc>
        <w:tc>
          <w:tcPr>
            <w:tcW w:w="1825" w:type="dxa"/>
            <w:tcPrChange w:id="612" w:author="Katie Stroud" w:date="2015-11-04T21:30:00Z">
              <w:tcPr>
                <w:tcW w:w="2545" w:type="dxa"/>
              </w:tcPr>
            </w:tcPrChange>
          </w:tcPr>
          <w:p w14:paraId="09F5BF5E" w14:textId="5399BC52" w:rsidR="009F4360" w:rsidRPr="002D06AD"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May support</w:t>
            </w:r>
          </w:p>
        </w:tc>
      </w:tr>
      <w:tr w:rsidR="009F4360" w:rsidRPr="00104CDF" w14:paraId="3F1B1727" w14:textId="77777777" w:rsidTr="000E2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Change w:id="613" w:author="Katie Stroud" w:date="2015-11-04T21:30:00Z">
              <w:tcPr>
                <w:tcW w:w="0" w:type="auto"/>
              </w:tcPr>
            </w:tcPrChange>
          </w:tcPr>
          <w:p w14:paraId="31100C40" w14:textId="4BDA7971" w:rsidR="009F4360" w:rsidRPr="002D06AD" w:rsidRDefault="009F4360" w:rsidP="00571BDF">
            <w:pPr>
              <w:contextualSpacing/>
              <w:cnfStyle w:val="001000100000" w:firstRow="0" w:lastRow="0" w:firstColumn="1" w:lastColumn="0" w:oddVBand="0" w:evenVBand="0" w:oddHBand="1" w:evenHBand="0" w:firstRowFirstColumn="0" w:firstRowLastColumn="0" w:lastRowFirstColumn="0" w:lastRowLastColumn="0"/>
              <w:rPr>
                <w:rFonts w:ascii="Arial" w:hAnsi="Arial" w:cs="Arial"/>
              </w:rPr>
            </w:pPr>
            <w:r w:rsidRPr="00752DC8">
              <w:rPr>
                <w:rFonts w:ascii="Arial" w:hAnsi="Arial" w:cs="Arial"/>
              </w:rPr>
              <w:t>Id</w:t>
            </w:r>
          </w:p>
        </w:tc>
        <w:tc>
          <w:tcPr>
            <w:tcW w:w="0" w:type="auto"/>
            <w:tcPrChange w:id="614" w:author="Katie Stroud" w:date="2015-11-04T21:30:00Z">
              <w:tcPr>
                <w:tcW w:w="0" w:type="auto"/>
              </w:tcPr>
            </w:tcPrChange>
          </w:tcPr>
          <w:p w14:paraId="4FB2D136" w14:textId="1771D439" w:rsidR="009F4360" w:rsidRPr="002D06AD"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String</w:t>
            </w:r>
          </w:p>
        </w:tc>
        <w:tc>
          <w:tcPr>
            <w:tcW w:w="3978" w:type="dxa"/>
            <w:tcPrChange w:id="615" w:author="Katie Stroud" w:date="2015-11-04T21:30:00Z">
              <w:tcPr>
                <w:tcW w:w="3412" w:type="dxa"/>
              </w:tcPr>
            </w:tcPrChange>
          </w:tcPr>
          <w:p w14:paraId="1A10D5EB" w14:textId="23B4F096" w:rsidR="009F4360" w:rsidRPr="002D06AD"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w:t>
            </w:r>
            <w:r w:rsidRPr="00752DC8">
              <w:rPr>
                <w:rFonts w:ascii="Arial" w:hAnsi="Arial" w:cs="Arial"/>
              </w:rPr>
              <w:t xml:space="preserve"> 36 </w:t>
            </w:r>
            <w:r>
              <w:rPr>
                <w:rFonts w:ascii="Arial" w:hAnsi="Arial" w:cs="Arial"/>
              </w:rPr>
              <w:t>char</w:t>
            </w:r>
          </w:p>
        </w:tc>
        <w:tc>
          <w:tcPr>
            <w:tcW w:w="1825" w:type="dxa"/>
            <w:tcPrChange w:id="616" w:author="Katie Stroud" w:date="2015-11-04T21:30:00Z">
              <w:tcPr>
                <w:tcW w:w="2545" w:type="dxa"/>
              </w:tcPr>
            </w:tcPrChange>
          </w:tcPr>
          <w:p w14:paraId="64C044C5" w14:textId="36673C4F" w:rsidR="009F4360" w:rsidRPr="002D06AD"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Must support</w:t>
            </w:r>
          </w:p>
        </w:tc>
      </w:tr>
      <w:tr w:rsidR="009F4360" w:rsidRPr="00104CDF" w14:paraId="3930BA42" w14:textId="77777777" w:rsidTr="000E2F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Change w:id="617" w:author="Katie Stroud" w:date="2015-11-04T21:30:00Z">
              <w:tcPr>
                <w:tcW w:w="0" w:type="auto"/>
              </w:tcPr>
            </w:tcPrChange>
          </w:tcPr>
          <w:p w14:paraId="361D6832" w14:textId="1D66373E" w:rsidR="009F4360" w:rsidRPr="00752DC8" w:rsidRDefault="009F4360" w:rsidP="00571BDF">
            <w:pPr>
              <w:contextualSpacing/>
              <w:cnfStyle w:val="001000010000" w:firstRow="0" w:lastRow="0" w:firstColumn="1" w:lastColumn="0" w:oddVBand="0" w:evenVBand="0" w:oddHBand="0" w:evenHBand="1" w:firstRowFirstColumn="0" w:firstRowLastColumn="0" w:lastRowFirstColumn="0" w:lastRowLastColumn="0"/>
              <w:rPr>
                <w:rFonts w:ascii="Arial" w:hAnsi="Arial" w:cs="Arial"/>
              </w:rPr>
            </w:pPr>
            <w:proofErr w:type="spellStart"/>
            <w:r w:rsidRPr="00752DC8">
              <w:rPr>
                <w:rFonts w:ascii="Arial" w:hAnsi="Arial" w:cs="Arial"/>
              </w:rPr>
              <w:t>InventoryType</w:t>
            </w:r>
            <w:proofErr w:type="spellEnd"/>
          </w:p>
        </w:tc>
        <w:tc>
          <w:tcPr>
            <w:tcW w:w="0" w:type="auto"/>
            <w:tcPrChange w:id="618" w:author="Katie Stroud" w:date="2015-11-04T21:30:00Z">
              <w:tcPr>
                <w:tcW w:w="0" w:type="auto"/>
              </w:tcPr>
            </w:tcPrChange>
          </w:tcPr>
          <w:p w14:paraId="213310B8" w14:textId="58D06E9B" w:rsidR="009F4360" w:rsidRPr="00752DC8" w:rsidRDefault="008963C6"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ins w:id="619" w:author="Katie Stroud" w:date="2015-11-18T17:43:00Z">
              <w:r>
                <w:rPr>
                  <w:rFonts w:ascii="Arial" w:hAnsi="Arial" w:cs="Arial"/>
                </w:rPr>
                <w:t>Object</w:t>
              </w:r>
            </w:ins>
            <w:del w:id="620" w:author="Katie Stroud" w:date="2015-11-18T17:43:00Z">
              <w:r w:rsidR="009F4360" w:rsidDel="008963C6">
                <w:rPr>
                  <w:rFonts w:ascii="Arial" w:hAnsi="Arial" w:cs="Arial"/>
                </w:rPr>
                <w:delText>String</w:delText>
              </w:r>
            </w:del>
          </w:p>
        </w:tc>
        <w:tc>
          <w:tcPr>
            <w:tcW w:w="3978" w:type="dxa"/>
            <w:tcPrChange w:id="621" w:author="Katie Stroud" w:date="2015-11-04T21:30:00Z">
              <w:tcPr>
                <w:tcW w:w="3412" w:type="dxa"/>
              </w:tcPr>
            </w:tcPrChange>
          </w:tcPr>
          <w:p w14:paraId="3F15326B" w14:textId="542D8333" w:rsidR="009F4360" w:rsidRPr="00752DC8" w:rsidRDefault="003C0DF1" w:rsidP="003C0DF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ins w:id="622" w:author="Katie Stroud" w:date="2015-11-16T21:13:00Z">
              <w:r>
                <w:rPr>
                  <w:rFonts w:ascii="Arial" w:hAnsi="Arial" w:cs="Arial"/>
                </w:rPr>
                <w:t xml:space="preserve">Values provided </w:t>
              </w:r>
            </w:ins>
            <w:ins w:id="623" w:author="Katie Stroud" w:date="2015-11-16T21:16:00Z">
              <w:r>
                <w:rPr>
                  <w:rFonts w:ascii="Arial" w:hAnsi="Arial" w:cs="Arial"/>
                </w:rPr>
                <w:t>using</w:t>
              </w:r>
            </w:ins>
            <w:ins w:id="624" w:author="Katie Stroud" w:date="2015-11-16T21:13:00Z">
              <w:r>
                <w:rPr>
                  <w:rFonts w:ascii="Arial" w:hAnsi="Arial" w:cs="Arial"/>
                </w:rPr>
                <w:t xml:space="preserve"> INVENTORY TYPE reference data</w:t>
              </w:r>
            </w:ins>
          </w:p>
        </w:tc>
        <w:tc>
          <w:tcPr>
            <w:tcW w:w="1825" w:type="dxa"/>
            <w:tcPrChange w:id="625" w:author="Katie Stroud" w:date="2015-11-04T21:30:00Z">
              <w:tcPr>
                <w:tcW w:w="2545" w:type="dxa"/>
              </w:tcPr>
            </w:tcPrChange>
          </w:tcPr>
          <w:p w14:paraId="2B3C08F7" w14:textId="4BCDD8D5" w:rsidR="009F4360" w:rsidRPr="00752DC8"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Should support</w:t>
            </w:r>
          </w:p>
        </w:tc>
      </w:tr>
      <w:tr w:rsidR="009F4360" w:rsidRPr="00104CDF" w14:paraId="574CD57E" w14:textId="77777777" w:rsidTr="000E2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Change w:id="626" w:author="Katie Stroud" w:date="2015-11-04T21:30:00Z">
              <w:tcPr>
                <w:tcW w:w="0" w:type="auto"/>
              </w:tcPr>
            </w:tcPrChange>
          </w:tcPr>
          <w:p w14:paraId="12018125" w14:textId="39A73125" w:rsidR="009F4360" w:rsidRPr="00752DC8" w:rsidRDefault="009F4360" w:rsidP="00571BDF">
            <w:pPr>
              <w:contextualSpacing/>
              <w:cnfStyle w:val="001000100000" w:firstRow="0" w:lastRow="0" w:firstColumn="1" w:lastColumn="0" w:oddVBand="0" w:evenVBand="0" w:oddHBand="1" w:evenHBand="0" w:firstRowFirstColumn="0" w:firstRowLastColumn="0" w:lastRowFirstColumn="0" w:lastRowLastColumn="0"/>
              <w:rPr>
                <w:rFonts w:ascii="Arial" w:hAnsi="Arial" w:cs="Arial"/>
              </w:rPr>
            </w:pPr>
            <w:commentRangeStart w:id="627"/>
            <w:r w:rsidRPr="00752DC8">
              <w:rPr>
                <w:rFonts w:ascii="Arial" w:hAnsi="Arial" w:cs="Arial"/>
              </w:rPr>
              <w:t>Languages</w:t>
            </w:r>
            <w:commentRangeEnd w:id="627"/>
            <w:r w:rsidR="008963C6">
              <w:rPr>
                <w:rStyle w:val="CommentReference"/>
                <w:b w:val="0"/>
                <w:bCs w:val="0"/>
              </w:rPr>
              <w:commentReference w:id="627"/>
            </w:r>
          </w:p>
        </w:tc>
        <w:tc>
          <w:tcPr>
            <w:tcW w:w="0" w:type="auto"/>
            <w:tcPrChange w:id="628" w:author="Katie Stroud" w:date="2015-11-04T21:30:00Z">
              <w:tcPr>
                <w:tcW w:w="0" w:type="auto"/>
              </w:tcPr>
            </w:tcPrChange>
          </w:tcPr>
          <w:p w14:paraId="5EC42428" w14:textId="5A2D3A83" w:rsidR="009F4360"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del w:id="629" w:author="Katie Stroud" w:date="2015-11-16T21:29:00Z">
              <w:r w:rsidDel="003C0DF1">
                <w:rPr>
                  <w:rFonts w:ascii="Arial" w:hAnsi="Arial" w:cs="Arial"/>
                </w:rPr>
                <w:delText>String</w:delText>
              </w:r>
            </w:del>
            <w:ins w:id="630" w:author="Katie Stroud" w:date="2015-11-16T21:29:00Z">
              <w:r w:rsidR="003C0DF1">
                <w:rPr>
                  <w:rFonts w:ascii="Arial" w:hAnsi="Arial" w:cs="Arial"/>
                </w:rPr>
                <w:t>Array</w:t>
              </w:r>
            </w:ins>
          </w:p>
        </w:tc>
        <w:tc>
          <w:tcPr>
            <w:tcW w:w="3978" w:type="dxa"/>
            <w:tcPrChange w:id="631" w:author="Katie Stroud" w:date="2015-11-04T21:30:00Z">
              <w:tcPr>
                <w:tcW w:w="3412" w:type="dxa"/>
              </w:tcPr>
            </w:tcPrChange>
          </w:tcPr>
          <w:p w14:paraId="25AC09D2" w14:textId="3347D2C5" w:rsidR="009F4360" w:rsidRPr="00752DC8" w:rsidRDefault="003C0DF1" w:rsidP="003C0DF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ins w:id="632" w:author="Katie Stroud" w:date="2015-11-16T21:14:00Z">
              <w:r>
                <w:rPr>
                  <w:rFonts w:ascii="Arial" w:hAnsi="Arial" w:cs="Arial"/>
                </w:rPr>
                <w:t xml:space="preserve">Values provided </w:t>
              </w:r>
            </w:ins>
            <w:ins w:id="633" w:author="Katie Stroud" w:date="2015-11-16T21:16:00Z">
              <w:r>
                <w:rPr>
                  <w:rFonts w:ascii="Arial" w:hAnsi="Arial" w:cs="Arial"/>
                </w:rPr>
                <w:t>using</w:t>
              </w:r>
            </w:ins>
            <w:ins w:id="634" w:author="Katie Stroud" w:date="2015-11-16T21:14:00Z">
              <w:r>
                <w:rPr>
                  <w:rFonts w:ascii="Arial" w:hAnsi="Arial" w:cs="Arial"/>
                </w:rPr>
                <w:t xml:space="preserve"> LANGUAGE reference data</w:t>
              </w:r>
            </w:ins>
          </w:p>
        </w:tc>
        <w:tc>
          <w:tcPr>
            <w:tcW w:w="1825" w:type="dxa"/>
            <w:tcPrChange w:id="635" w:author="Katie Stroud" w:date="2015-11-04T21:30:00Z">
              <w:tcPr>
                <w:tcW w:w="2545" w:type="dxa"/>
              </w:tcPr>
            </w:tcPrChange>
          </w:tcPr>
          <w:p w14:paraId="5401775C" w14:textId="6BAA432F" w:rsidR="009F4360" w:rsidRPr="00752DC8"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May support</w:t>
            </w:r>
          </w:p>
        </w:tc>
      </w:tr>
      <w:tr w:rsidR="009F4360" w:rsidRPr="00104CDF" w14:paraId="337B6FFA" w14:textId="77777777" w:rsidTr="000E2F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Change w:id="636" w:author="Katie Stroud" w:date="2015-11-04T21:30:00Z">
              <w:tcPr>
                <w:tcW w:w="0" w:type="auto"/>
              </w:tcPr>
            </w:tcPrChange>
          </w:tcPr>
          <w:p w14:paraId="65A01882" w14:textId="21838D42" w:rsidR="009F4360" w:rsidRPr="00752DC8" w:rsidRDefault="009F4360" w:rsidP="00571BDF">
            <w:pPr>
              <w:contextualSpacing/>
              <w:cnfStyle w:val="001000010000" w:firstRow="0" w:lastRow="0" w:firstColumn="1" w:lastColumn="0" w:oddVBand="0" w:evenVBand="0" w:oddHBand="0" w:evenHBand="1" w:firstRowFirstColumn="0" w:firstRowLastColumn="0" w:lastRowFirstColumn="0" w:lastRowLastColumn="0"/>
              <w:rPr>
                <w:rFonts w:ascii="Arial" w:hAnsi="Arial" w:cs="Arial"/>
              </w:rPr>
            </w:pPr>
            <w:proofErr w:type="spellStart"/>
            <w:r w:rsidRPr="00752DC8">
              <w:rPr>
                <w:rFonts w:ascii="Arial" w:hAnsi="Arial" w:cs="Arial"/>
              </w:rPr>
              <w:t>LeadTime</w:t>
            </w:r>
            <w:proofErr w:type="spellEnd"/>
          </w:p>
        </w:tc>
        <w:tc>
          <w:tcPr>
            <w:tcW w:w="0" w:type="auto"/>
            <w:tcPrChange w:id="637" w:author="Katie Stroud" w:date="2015-11-04T21:30:00Z">
              <w:tcPr>
                <w:tcW w:w="0" w:type="auto"/>
              </w:tcPr>
            </w:tcPrChange>
          </w:tcPr>
          <w:p w14:paraId="49D92EB5" w14:textId="4ECEE2BC" w:rsidR="009F4360"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Short</w:t>
            </w:r>
          </w:p>
        </w:tc>
        <w:tc>
          <w:tcPr>
            <w:tcW w:w="3978" w:type="dxa"/>
            <w:tcPrChange w:id="638" w:author="Katie Stroud" w:date="2015-11-04T21:30:00Z">
              <w:tcPr>
                <w:tcW w:w="3412" w:type="dxa"/>
              </w:tcPr>
            </w:tcPrChange>
          </w:tcPr>
          <w:p w14:paraId="2BE1BCC8" w14:textId="451CCB1D" w:rsidR="009F4360" w:rsidRPr="00752DC8"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825" w:type="dxa"/>
            <w:tcPrChange w:id="639" w:author="Katie Stroud" w:date="2015-11-04T21:30:00Z">
              <w:tcPr>
                <w:tcW w:w="2545" w:type="dxa"/>
              </w:tcPr>
            </w:tcPrChange>
          </w:tcPr>
          <w:p w14:paraId="0E141522" w14:textId="71DD2441" w:rsidR="009F4360" w:rsidRPr="00752DC8"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May support</w:t>
            </w:r>
          </w:p>
        </w:tc>
      </w:tr>
      <w:tr w:rsidR="009F4360" w:rsidRPr="00104CDF" w14:paraId="467BE9BA" w14:textId="77777777" w:rsidTr="000E2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Change w:id="640" w:author="Katie Stroud" w:date="2015-11-04T21:30:00Z">
              <w:tcPr>
                <w:tcW w:w="0" w:type="auto"/>
              </w:tcPr>
            </w:tcPrChange>
          </w:tcPr>
          <w:p w14:paraId="76BB1976" w14:textId="1AC251D3" w:rsidR="009F4360" w:rsidRPr="00752DC8" w:rsidRDefault="009F4360" w:rsidP="00571BDF">
            <w:pPr>
              <w:contextualSpacing/>
              <w:cnfStyle w:val="001000100000" w:firstRow="0" w:lastRow="0" w:firstColumn="1" w:lastColumn="0" w:oddVBand="0" w:evenVBand="0" w:oddHBand="1" w:evenHBand="0" w:firstRowFirstColumn="0" w:firstRowLastColumn="0" w:lastRowFirstColumn="0" w:lastRowLastColumn="0"/>
              <w:rPr>
                <w:rFonts w:ascii="Arial" w:hAnsi="Arial" w:cs="Arial"/>
              </w:rPr>
            </w:pPr>
            <w:r w:rsidRPr="00752DC8">
              <w:rPr>
                <w:rFonts w:ascii="Arial" w:hAnsi="Arial" w:cs="Arial"/>
              </w:rPr>
              <w:t>Name</w:t>
            </w:r>
          </w:p>
        </w:tc>
        <w:tc>
          <w:tcPr>
            <w:tcW w:w="0" w:type="auto"/>
            <w:tcPrChange w:id="641" w:author="Katie Stroud" w:date="2015-11-04T21:30:00Z">
              <w:tcPr>
                <w:tcW w:w="0" w:type="auto"/>
              </w:tcPr>
            </w:tcPrChange>
          </w:tcPr>
          <w:p w14:paraId="02CCBB88" w14:textId="2BC9C98B" w:rsidR="009F4360" w:rsidRPr="00752DC8"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String</w:t>
            </w:r>
          </w:p>
        </w:tc>
        <w:tc>
          <w:tcPr>
            <w:tcW w:w="3978" w:type="dxa"/>
            <w:tcPrChange w:id="642" w:author="Katie Stroud" w:date="2015-11-04T21:30:00Z">
              <w:tcPr>
                <w:tcW w:w="3412" w:type="dxa"/>
              </w:tcPr>
            </w:tcPrChange>
          </w:tcPr>
          <w:p w14:paraId="03430708" w14:textId="60156BAD" w:rsidR="009F4360" w:rsidRPr="00752DC8"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w:t>
            </w:r>
            <w:r w:rsidRPr="00752DC8">
              <w:rPr>
                <w:rFonts w:ascii="Arial" w:hAnsi="Arial" w:cs="Arial"/>
              </w:rPr>
              <w:t xml:space="preserve"> 38 </w:t>
            </w:r>
            <w:r>
              <w:rPr>
                <w:rFonts w:ascii="Arial" w:hAnsi="Arial" w:cs="Arial"/>
              </w:rPr>
              <w:t>char</w:t>
            </w:r>
          </w:p>
        </w:tc>
        <w:tc>
          <w:tcPr>
            <w:tcW w:w="1825" w:type="dxa"/>
            <w:tcPrChange w:id="643" w:author="Katie Stroud" w:date="2015-11-04T21:30:00Z">
              <w:tcPr>
                <w:tcW w:w="2545" w:type="dxa"/>
              </w:tcPr>
            </w:tcPrChange>
          </w:tcPr>
          <w:p w14:paraId="3D718158" w14:textId="48317996" w:rsidR="009F4360" w:rsidRPr="00752DC8"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Must support</w:t>
            </w:r>
          </w:p>
        </w:tc>
      </w:tr>
      <w:tr w:rsidR="009F4360" w:rsidRPr="00104CDF" w14:paraId="2820BD39" w14:textId="77777777" w:rsidTr="000E2F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Change w:id="644" w:author="Katie Stroud" w:date="2015-11-04T21:30:00Z">
              <w:tcPr>
                <w:tcW w:w="0" w:type="auto"/>
              </w:tcPr>
            </w:tcPrChange>
          </w:tcPr>
          <w:p w14:paraId="4E7AEE6C" w14:textId="0B07F87F" w:rsidR="009F4360" w:rsidRPr="00752DC8" w:rsidRDefault="009F4360" w:rsidP="00571BDF">
            <w:pPr>
              <w:contextualSpacing/>
              <w:cnfStyle w:val="001000010000" w:firstRow="0" w:lastRow="0" w:firstColumn="1" w:lastColumn="0" w:oddVBand="0" w:evenVBand="0" w:oddHBand="0" w:evenHBand="1" w:firstRowFirstColumn="0" w:firstRowLastColumn="0" w:lastRowFirstColumn="0" w:lastRowLastColumn="0"/>
              <w:rPr>
                <w:rFonts w:ascii="Arial" w:hAnsi="Arial" w:cs="Arial"/>
              </w:rPr>
            </w:pPr>
            <w:proofErr w:type="spellStart"/>
            <w:r w:rsidRPr="00752DC8">
              <w:rPr>
                <w:rFonts w:ascii="Arial" w:hAnsi="Arial" w:cs="Arial"/>
              </w:rPr>
              <w:t>MaturityLevel</w:t>
            </w:r>
            <w:proofErr w:type="spellEnd"/>
          </w:p>
        </w:tc>
        <w:tc>
          <w:tcPr>
            <w:tcW w:w="0" w:type="auto"/>
            <w:tcPrChange w:id="645" w:author="Katie Stroud" w:date="2015-11-04T21:30:00Z">
              <w:tcPr>
                <w:tcW w:w="0" w:type="auto"/>
              </w:tcPr>
            </w:tcPrChange>
          </w:tcPr>
          <w:p w14:paraId="5D199613" w14:textId="4BD4C9DF" w:rsidR="009F4360" w:rsidRPr="00752DC8"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String</w:t>
            </w:r>
          </w:p>
        </w:tc>
        <w:tc>
          <w:tcPr>
            <w:tcW w:w="3978" w:type="dxa"/>
            <w:tcPrChange w:id="646" w:author="Katie Stroud" w:date="2015-11-04T21:30:00Z">
              <w:tcPr>
                <w:tcW w:w="3412" w:type="dxa"/>
              </w:tcPr>
            </w:tcPrChange>
          </w:tcPr>
          <w:p w14:paraId="399F45DF" w14:textId="7B9CFED9" w:rsidR="009F4360" w:rsidRPr="00752DC8" w:rsidRDefault="003C0DF1" w:rsidP="003C0DF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ins w:id="647" w:author="Katie Stroud" w:date="2015-11-16T21:14:00Z">
              <w:r>
                <w:rPr>
                  <w:rFonts w:ascii="Arial" w:hAnsi="Arial" w:cs="Arial"/>
                </w:rPr>
                <w:t xml:space="preserve">Values provided </w:t>
              </w:r>
            </w:ins>
            <w:ins w:id="648" w:author="Katie Stroud" w:date="2015-11-16T21:16:00Z">
              <w:r>
                <w:rPr>
                  <w:rFonts w:ascii="Arial" w:hAnsi="Arial" w:cs="Arial"/>
                </w:rPr>
                <w:t>using</w:t>
              </w:r>
            </w:ins>
            <w:ins w:id="649" w:author="Katie Stroud" w:date="2015-11-16T21:14:00Z">
              <w:r>
                <w:rPr>
                  <w:rFonts w:ascii="Arial" w:hAnsi="Arial" w:cs="Arial"/>
                </w:rPr>
                <w:t xml:space="preserve"> MATURITY LEVEL reference data</w:t>
              </w:r>
            </w:ins>
          </w:p>
        </w:tc>
        <w:tc>
          <w:tcPr>
            <w:tcW w:w="1825" w:type="dxa"/>
            <w:tcPrChange w:id="650" w:author="Katie Stroud" w:date="2015-11-04T21:30:00Z">
              <w:tcPr>
                <w:tcW w:w="2545" w:type="dxa"/>
              </w:tcPr>
            </w:tcPrChange>
          </w:tcPr>
          <w:p w14:paraId="2E48563A" w14:textId="3D515085" w:rsidR="009F4360" w:rsidRPr="00752DC8"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May support</w:t>
            </w:r>
          </w:p>
        </w:tc>
      </w:tr>
      <w:tr w:rsidR="009F4360" w:rsidRPr="00104CDF" w14:paraId="6A1A6AE4" w14:textId="77777777" w:rsidTr="000E2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Change w:id="651" w:author="Katie Stroud" w:date="2015-11-04T21:30:00Z">
              <w:tcPr>
                <w:tcW w:w="0" w:type="auto"/>
              </w:tcPr>
            </w:tcPrChange>
          </w:tcPr>
          <w:p w14:paraId="681F8247" w14:textId="12838E63" w:rsidR="009F4360" w:rsidRPr="00752DC8" w:rsidRDefault="009F4360" w:rsidP="00571BDF">
            <w:pPr>
              <w:contextualSpacing/>
              <w:cnfStyle w:val="001000100000" w:firstRow="0" w:lastRow="0" w:firstColumn="1" w:lastColumn="0" w:oddVBand="0" w:evenVBand="0" w:oddHBand="1" w:evenHBand="0" w:firstRowFirstColumn="0" w:firstRowLastColumn="0" w:lastRowFirstColumn="0" w:lastRowLastColumn="0"/>
              <w:rPr>
                <w:rFonts w:ascii="Arial" w:hAnsi="Arial" w:cs="Arial"/>
              </w:rPr>
            </w:pPr>
            <w:proofErr w:type="spellStart"/>
            <w:r w:rsidRPr="00752DC8">
              <w:rPr>
                <w:rFonts w:ascii="Arial" w:hAnsi="Arial" w:cs="Arial"/>
              </w:rPr>
              <w:t>MaxDuration</w:t>
            </w:r>
            <w:proofErr w:type="spellEnd"/>
          </w:p>
        </w:tc>
        <w:tc>
          <w:tcPr>
            <w:tcW w:w="0" w:type="auto"/>
            <w:tcPrChange w:id="652" w:author="Katie Stroud" w:date="2015-11-04T21:30:00Z">
              <w:tcPr>
                <w:tcW w:w="0" w:type="auto"/>
              </w:tcPr>
            </w:tcPrChange>
          </w:tcPr>
          <w:p w14:paraId="1BD5CCB0" w14:textId="5BFA3279" w:rsidR="009F4360" w:rsidRPr="00752DC8"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Short</w:t>
            </w:r>
          </w:p>
        </w:tc>
        <w:tc>
          <w:tcPr>
            <w:tcW w:w="3978" w:type="dxa"/>
            <w:tcPrChange w:id="653" w:author="Katie Stroud" w:date="2015-11-04T21:30:00Z">
              <w:tcPr>
                <w:tcW w:w="3412" w:type="dxa"/>
              </w:tcPr>
            </w:tcPrChange>
          </w:tcPr>
          <w:p w14:paraId="741A4F2E" w14:textId="77777777" w:rsidR="009F4360" w:rsidRPr="00752DC8"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825" w:type="dxa"/>
            <w:tcPrChange w:id="654" w:author="Katie Stroud" w:date="2015-11-04T21:30:00Z">
              <w:tcPr>
                <w:tcW w:w="2545" w:type="dxa"/>
              </w:tcPr>
            </w:tcPrChange>
          </w:tcPr>
          <w:p w14:paraId="305C9059" w14:textId="286F22E0" w:rsidR="009F4360" w:rsidRPr="00752DC8"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Should support</w:t>
            </w:r>
          </w:p>
        </w:tc>
      </w:tr>
      <w:tr w:rsidR="009F4360" w:rsidRPr="00104CDF" w14:paraId="591CC2BE" w14:textId="77777777" w:rsidTr="000E2F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Change w:id="655" w:author="Katie Stroud" w:date="2015-11-04T21:30:00Z">
              <w:tcPr>
                <w:tcW w:w="0" w:type="auto"/>
              </w:tcPr>
            </w:tcPrChange>
          </w:tcPr>
          <w:p w14:paraId="61179183" w14:textId="3F67E045" w:rsidR="009F4360" w:rsidRPr="00752DC8" w:rsidRDefault="009F4360" w:rsidP="00571BDF">
            <w:pPr>
              <w:contextualSpacing/>
              <w:cnfStyle w:val="001000010000" w:firstRow="0" w:lastRow="0" w:firstColumn="1" w:lastColumn="0" w:oddVBand="0" w:evenVBand="0" w:oddHBand="0" w:evenHBand="1" w:firstRowFirstColumn="0" w:firstRowLastColumn="0" w:lastRowFirstColumn="0" w:lastRowLastColumn="0"/>
              <w:rPr>
                <w:rFonts w:ascii="Arial" w:hAnsi="Arial" w:cs="Arial"/>
              </w:rPr>
            </w:pPr>
            <w:proofErr w:type="spellStart"/>
            <w:r w:rsidRPr="00752DC8">
              <w:rPr>
                <w:rFonts w:ascii="Arial" w:hAnsi="Arial" w:cs="Arial"/>
              </w:rPr>
              <w:t>MinDuration</w:t>
            </w:r>
            <w:proofErr w:type="spellEnd"/>
          </w:p>
        </w:tc>
        <w:tc>
          <w:tcPr>
            <w:tcW w:w="0" w:type="auto"/>
            <w:tcPrChange w:id="656" w:author="Katie Stroud" w:date="2015-11-04T21:30:00Z">
              <w:tcPr>
                <w:tcW w:w="0" w:type="auto"/>
              </w:tcPr>
            </w:tcPrChange>
          </w:tcPr>
          <w:p w14:paraId="60363324" w14:textId="0F138A77" w:rsidR="009F4360" w:rsidRPr="00752DC8"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Short</w:t>
            </w:r>
          </w:p>
        </w:tc>
        <w:tc>
          <w:tcPr>
            <w:tcW w:w="3978" w:type="dxa"/>
            <w:tcPrChange w:id="657" w:author="Katie Stroud" w:date="2015-11-04T21:30:00Z">
              <w:tcPr>
                <w:tcW w:w="3412" w:type="dxa"/>
              </w:tcPr>
            </w:tcPrChange>
          </w:tcPr>
          <w:p w14:paraId="1A54E324" w14:textId="77777777" w:rsidR="009F4360" w:rsidRPr="00752DC8"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825" w:type="dxa"/>
            <w:tcPrChange w:id="658" w:author="Katie Stroud" w:date="2015-11-04T21:30:00Z">
              <w:tcPr>
                <w:tcW w:w="2545" w:type="dxa"/>
              </w:tcPr>
            </w:tcPrChange>
          </w:tcPr>
          <w:p w14:paraId="459AA79B" w14:textId="7BB3B112" w:rsidR="009F4360" w:rsidRPr="00752DC8"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Should support</w:t>
            </w:r>
          </w:p>
        </w:tc>
      </w:tr>
      <w:tr w:rsidR="009F4360" w:rsidRPr="00104CDF" w14:paraId="1FC5B877" w14:textId="77777777" w:rsidTr="000E2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Change w:id="659" w:author="Katie Stroud" w:date="2015-11-04T21:30:00Z">
              <w:tcPr>
                <w:tcW w:w="0" w:type="auto"/>
              </w:tcPr>
            </w:tcPrChange>
          </w:tcPr>
          <w:p w14:paraId="5D5471D2" w14:textId="7F427143" w:rsidR="009F4360" w:rsidRPr="00752DC8" w:rsidRDefault="009F4360" w:rsidP="00571BDF">
            <w:pPr>
              <w:contextualSpacing/>
              <w:cnfStyle w:val="001000100000" w:firstRow="0" w:lastRow="0" w:firstColumn="1" w:lastColumn="0" w:oddVBand="0" w:evenVBand="0" w:oddHBand="1" w:evenHBand="0" w:firstRowFirstColumn="0" w:firstRowLastColumn="0" w:lastRowFirstColumn="0" w:lastRowLastColumn="0"/>
              <w:rPr>
                <w:rFonts w:ascii="Arial" w:hAnsi="Arial" w:cs="Arial"/>
              </w:rPr>
            </w:pPr>
            <w:proofErr w:type="spellStart"/>
            <w:r w:rsidRPr="00752DC8">
              <w:rPr>
                <w:rFonts w:ascii="Arial" w:hAnsi="Arial" w:cs="Arial"/>
              </w:rPr>
              <w:t>MinSpend</w:t>
            </w:r>
            <w:proofErr w:type="spellEnd"/>
          </w:p>
        </w:tc>
        <w:tc>
          <w:tcPr>
            <w:tcW w:w="0" w:type="auto"/>
            <w:tcPrChange w:id="660" w:author="Katie Stroud" w:date="2015-11-04T21:30:00Z">
              <w:tcPr>
                <w:tcW w:w="0" w:type="auto"/>
              </w:tcPr>
            </w:tcPrChange>
          </w:tcPr>
          <w:p w14:paraId="0B9F686C" w14:textId="330014D9" w:rsidR="009F4360" w:rsidRPr="00752DC8"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Decimal</w:t>
            </w:r>
          </w:p>
        </w:tc>
        <w:tc>
          <w:tcPr>
            <w:tcW w:w="3978" w:type="dxa"/>
            <w:tcPrChange w:id="661" w:author="Katie Stroud" w:date="2015-11-04T21:30:00Z">
              <w:tcPr>
                <w:tcW w:w="3412" w:type="dxa"/>
              </w:tcPr>
            </w:tcPrChange>
          </w:tcPr>
          <w:p w14:paraId="7D75B69F" w14:textId="77777777" w:rsidR="009F4360" w:rsidRPr="00752DC8"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825" w:type="dxa"/>
            <w:tcPrChange w:id="662" w:author="Katie Stroud" w:date="2015-11-04T21:30:00Z">
              <w:tcPr>
                <w:tcW w:w="2545" w:type="dxa"/>
              </w:tcPr>
            </w:tcPrChange>
          </w:tcPr>
          <w:p w14:paraId="27EBE53A" w14:textId="252C85E7" w:rsidR="009F4360" w:rsidRPr="00752DC8"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Should support</w:t>
            </w:r>
          </w:p>
        </w:tc>
      </w:tr>
      <w:tr w:rsidR="009F4360" w:rsidRPr="00104CDF" w14:paraId="56312C2D" w14:textId="77777777" w:rsidTr="000E2F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Change w:id="663" w:author="Katie Stroud" w:date="2015-11-04T21:30:00Z">
              <w:tcPr>
                <w:tcW w:w="0" w:type="auto"/>
              </w:tcPr>
            </w:tcPrChange>
          </w:tcPr>
          <w:p w14:paraId="32A8822B" w14:textId="3778A4E6" w:rsidR="009F4360" w:rsidRPr="00752DC8" w:rsidRDefault="009F4360" w:rsidP="00571BDF">
            <w:pPr>
              <w:contextualSpacing/>
              <w:cnfStyle w:val="001000010000" w:firstRow="0" w:lastRow="0" w:firstColumn="1" w:lastColumn="0" w:oddVBand="0" w:evenVBand="0" w:oddHBand="0" w:evenHBand="1" w:firstRowFirstColumn="0" w:firstRowLastColumn="0" w:lastRowFirstColumn="0" w:lastRowLastColumn="0"/>
              <w:rPr>
                <w:rFonts w:ascii="Arial" w:hAnsi="Arial" w:cs="Arial"/>
              </w:rPr>
            </w:pPr>
            <w:r w:rsidRPr="00752DC8">
              <w:rPr>
                <w:rFonts w:ascii="Arial" w:hAnsi="Arial" w:cs="Arial"/>
              </w:rPr>
              <w:t>Position</w:t>
            </w:r>
          </w:p>
        </w:tc>
        <w:tc>
          <w:tcPr>
            <w:tcW w:w="0" w:type="auto"/>
            <w:tcPrChange w:id="664" w:author="Katie Stroud" w:date="2015-11-04T21:30:00Z">
              <w:tcPr>
                <w:tcW w:w="0" w:type="auto"/>
              </w:tcPr>
            </w:tcPrChange>
          </w:tcPr>
          <w:p w14:paraId="05966FBC" w14:textId="2A5ACA45" w:rsidR="009F4360" w:rsidRPr="00752DC8"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Byte</w:t>
            </w:r>
          </w:p>
        </w:tc>
        <w:tc>
          <w:tcPr>
            <w:tcW w:w="3978" w:type="dxa"/>
            <w:tcPrChange w:id="665" w:author="Katie Stroud" w:date="2015-11-04T21:30:00Z">
              <w:tcPr>
                <w:tcW w:w="3412" w:type="dxa"/>
              </w:tcPr>
            </w:tcPrChange>
          </w:tcPr>
          <w:p w14:paraId="7749370A" w14:textId="43986F2C" w:rsidR="009F4360" w:rsidRPr="00752DC8" w:rsidRDefault="003C0DF1"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ins w:id="666" w:author="Katie Stroud" w:date="2015-11-16T21:14:00Z">
              <w:r>
                <w:rPr>
                  <w:rFonts w:ascii="Arial" w:hAnsi="Arial" w:cs="Arial"/>
                </w:rPr>
                <w:t xml:space="preserve">Values provided using </w:t>
              </w:r>
            </w:ins>
            <w:ins w:id="667" w:author="Katie Stroud" w:date="2015-11-16T21:15:00Z">
              <w:r>
                <w:rPr>
                  <w:rFonts w:ascii="Arial" w:hAnsi="Arial" w:cs="Arial"/>
                </w:rPr>
                <w:t>AD POSITION reference data</w:t>
              </w:r>
            </w:ins>
          </w:p>
        </w:tc>
        <w:tc>
          <w:tcPr>
            <w:tcW w:w="1825" w:type="dxa"/>
            <w:tcPrChange w:id="668" w:author="Katie Stroud" w:date="2015-11-04T21:30:00Z">
              <w:tcPr>
                <w:tcW w:w="2545" w:type="dxa"/>
              </w:tcPr>
            </w:tcPrChange>
          </w:tcPr>
          <w:p w14:paraId="4ED1803B" w14:textId="780E942D" w:rsidR="009F4360" w:rsidRPr="00752DC8"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Should support</w:t>
            </w:r>
          </w:p>
        </w:tc>
      </w:tr>
      <w:tr w:rsidR="009F4360" w:rsidRPr="00104CDF" w14:paraId="471610F6" w14:textId="77777777" w:rsidTr="000E2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Change w:id="669" w:author="Katie Stroud" w:date="2015-11-04T21:30:00Z">
              <w:tcPr>
                <w:tcW w:w="0" w:type="auto"/>
              </w:tcPr>
            </w:tcPrChange>
          </w:tcPr>
          <w:p w14:paraId="4A831766" w14:textId="349592E5" w:rsidR="009F4360" w:rsidRPr="00752DC8" w:rsidRDefault="009F4360" w:rsidP="00571BDF">
            <w:pPr>
              <w:contextualSpacing/>
              <w:cnfStyle w:val="001000100000" w:firstRow="0" w:lastRow="0" w:firstColumn="1" w:lastColumn="0" w:oddVBand="0" w:evenVBand="0" w:oddHBand="1" w:evenHBand="0" w:firstRowFirstColumn="0" w:firstRowLastColumn="0" w:lastRowFirstColumn="0" w:lastRowLastColumn="0"/>
              <w:rPr>
                <w:rFonts w:ascii="Arial" w:hAnsi="Arial" w:cs="Arial"/>
              </w:rPr>
            </w:pPr>
            <w:proofErr w:type="spellStart"/>
            <w:r w:rsidRPr="00752DC8">
              <w:rPr>
                <w:rFonts w:ascii="Arial" w:hAnsi="Arial" w:cs="Arial"/>
              </w:rPr>
              <w:t>ProductTags</w:t>
            </w:r>
            <w:proofErr w:type="spellEnd"/>
          </w:p>
        </w:tc>
        <w:tc>
          <w:tcPr>
            <w:tcW w:w="0" w:type="auto"/>
            <w:tcPrChange w:id="670" w:author="Katie Stroud" w:date="2015-11-04T21:30:00Z">
              <w:tcPr>
                <w:tcW w:w="0" w:type="auto"/>
              </w:tcPr>
            </w:tcPrChange>
          </w:tcPr>
          <w:p w14:paraId="22257AE6" w14:textId="2C64ABEB" w:rsidR="009F4360" w:rsidRPr="00752DC8"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del w:id="671" w:author="Katie Stroud" w:date="2015-09-09T18:49:00Z">
              <w:r w:rsidDel="00DC2F60">
                <w:rPr>
                  <w:rFonts w:ascii="Arial" w:hAnsi="Arial" w:cs="Arial"/>
                </w:rPr>
                <w:delText>String</w:delText>
              </w:r>
            </w:del>
            <w:ins w:id="672" w:author="Katie Stroud" w:date="2015-09-09T18:49:00Z">
              <w:r w:rsidR="00DC2F60">
                <w:rPr>
                  <w:rFonts w:ascii="Arial" w:hAnsi="Arial" w:cs="Arial"/>
                </w:rPr>
                <w:t>Array</w:t>
              </w:r>
            </w:ins>
          </w:p>
        </w:tc>
        <w:tc>
          <w:tcPr>
            <w:tcW w:w="3978" w:type="dxa"/>
            <w:tcPrChange w:id="673" w:author="Katie Stroud" w:date="2015-11-04T21:30:00Z">
              <w:tcPr>
                <w:tcW w:w="3412" w:type="dxa"/>
              </w:tcPr>
            </w:tcPrChange>
          </w:tcPr>
          <w:p w14:paraId="17FD250A" w14:textId="77777777" w:rsidR="009F4360" w:rsidRDefault="009F4360" w:rsidP="009F4360">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w:t>
            </w:r>
            <w:r w:rsidRPr="00752DC8">
              <w:rPr>
                <w:rFonts w:ascii="Arial" w:hAnsi="Arial" w:cs="Arial"/>
              </w:rPr>
              <w:t xml:space="preserve"> 500 tags. </w:t>
            </w:r>
          </w:p>
          <w:p w14:paraId="12E8910A" w14:textId="707E961C" w:rsidR="009F4360" w:rsidRPr="00752DC8" w:rsidRDefault="009F4360" w:rsidP="009F4360">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w:t>
            </w:r>
            <w:r w:rsidRPr="00752DC8">
              <w:rPr>
                <w:rFonts w:ascii="Arial" w:hAnsi="Arial" w:cs="Arial"/>
              </w:rPr>
              <w:t xml:space="preserve"> 100 characters</w:t>
            </w:r>
            <w:r>
              <w:rPr>
                <w:rFonts w:ascii="Arial" w:hAnsi="Arial" w:cs="Arial"/>
              </w:rPr>
              <w:t xml:space="preserve"> each</w:t>
            </w:r>
          </w:p>
        </w:tc>
        <w:tc>
          <w:tcPr>
            <w:tcW w:w="1825" w:type="dxa"/>
            <w:tcPrChange w:id="674" w:author="Katie Stroud" w:date="2015-11-04T21:30:00Z">
              <w:tcPr>
                <w:tcW w:w="2545" w:type="dxa"/>
              </w:tcPr>
            </w:tcPrChange>
          </w:tcPr>
          <w:p w14:paraId="7F10EB0B" w14:textId="7D3B3F4C" w:rsidR="009F4360" w:rsidRPr="00752DC8"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May</w:t>
            </w:r>
            <w:r w:rsidR="009A76AE">
              <w:rPr>
                <w:rFonts w:ascii="Arial" w:hAnsi="Arial" w:cs="Arial"/>
              </w:rPr>
              <w:t xml:space="preserve"> Support</w:t>
            </w:r>
          </w:p>
        </w:tc>
      </w:tr>
      <w:tr w:rsidR="009F4360" w:rsidRPr="00104CDF" w14:paraId="0DDA37D2" w14:textId="77777777" w:rsidTr="000E2F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Change w:id="675" w:author="Katie Stroud" w:date="2015-11-04T21:30:00Z">
              <w:tcPr>
                <w:tcW w:w="0" w:type="auto"/>
              </w:tcPr>
            </w:tcPrChange>
          </w:tcPr>
          <w:p w14:paraId="6F328D37" w14:textId="079C1A1B" w:rsidR="009F4360" w:rsidRPr="00752DC8" w:rsidRDefault="009F4360" w:rsidP="00571BDF">
            <w:pPr>
              <w:contextualSpacing/>
              <w:cnfStyle w:val="001000010000" w:firstRow="0" w:lastRow="0" w:firstColumn="1" w:lastColumn="0" w:oddVBand="0" w:evenVBand="0" w:oddHBand="0" w:evenHBand="1" w:firstRowFirstColumn="0" w:firstRowLastColumn="0" w:lastRowFirstColumn="0" w:lastRowLastColumn="0"/>
              <w:rPr>
                <w:rFonts w:ascii="Arial" w:hAnsi="Arial" w:cs="Arial"/>
              </w:rPr>
            </w:pPr>
            <w:proofErr w:type="spellStart"/>
            <w:r w:rsidRPr="00752DC8">
              <w:rPr>
                <w:rFonts w:ascii="Arial" w:hAnsi="Arial" w:cs="Arial"/>
              </w:rPr>
              <w:t>RateType</w:t>
            </w:r>
            <w:proofErr w:type="spellEnd"/>
          </w:p>
        </w:tc>
        <w:tc>
          <w:tcPr>
            <w:tcW w:w="0" w:type="auto"/>
            <w:tcPrChange w:id="676" w:author="Katie Stroud" w:date="2015-11-04T21:30:00Z">
              <w:tcPr>
                <w:tcW w:w="0" w:type="auto"/>
              </w:tcPr>
            </w:tcPrChange>
          </w:tcPr>
          <w:p w14:paraId="01606BB9" w14:textId="333F21B5" w:rsidR="009F4360"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del w:id="677" w:author="Katie Stroud" w:date="2015-11-18T17:51:00Z">
              <w:r w:rsidRPr="00752DC8" w:rsidDel="00C8571D">
                <w:rPr>
                  <w:rFonts w:ascii="Arial" w:hAnsi="Arial" w:cs="Arial"/>
                </w:rPr>
                <w:delText>String</w:delText>
              </w:r>
            </w:del>
            <w:ins w:id="678" w:author="Katie Stroud" w:date="2015-11-18T17:51:00Z">
              <w:r w:rsidR="00C8571D">
                <w:rPr>
                  <w:rFonts w:ascii="Arial" w:hAnsi="Arial" w:cs="Arial"/>
                </w:rPr>
                <w:t>Object</w:t>
              </w:r>
            </w:ins>
          </w:p>
        </w:tc>
        <w:tc>
          <w:tcPr>
            <w:tcW w:w="3978" w:type="dxa"/>
            <w:tcPrChange w:id="679" w:author="Katie Stroud" w:date="2015-11-04T21:30:00Z">
              <w:tcPr>
                <w:tcW w:w="3412" w:type="dxa"/>
              </w:tcPr>
            </w:tcPrChange>
          </w:tcPr>
          <w:p w14:paraId="6B114BAE" w14:textId="2EC9C390" w:rsidR="009F4360" w:rsidRPr="00752DC8" w:rsidRDefault="003C0DF1"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ins w:id="680" w:author="Katie Stroud" w:date="2015-11-16T21:17:00Z">
              <w:r>
                <w:rPr>
                  <w:rFonts w:ascii="Arial" w:hAnsi="Arial" w:cs="Arial"/>
                </w:rPr>
                <w:t>Values provided using RATE TYPE reference data</w:t>
              </w:r>
            </w:ins>
          </w:p>
        </w:tc>
        <w:tc>
          <w:tcPr>
            <w:tcW w:w="1825" w:type="dxa"/>
            <w:tcPrChange w:id="681" w:author="Katie Stroud" w:date="2015-11-04T21:30:00Z">
              <w:tcPr>
                <w:tcW w:w="2545" w:type="dxa"/>
              </w:tcPr>
            </w:tcPrChange>
          </w:tcPr>
          <w:p w14:paraId="11914A40" w14:textId="0BCDC93F" w:rsidR="009F4360" w:rsidRPr="00752DC8"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Must support</w:t>
            </w:r>
          </w:p>
        </w:tc>
      </w:tr>
      <w:tr w:rsidR="009F4360" w:rsidRPr="00104CDF" w14:paraId="21AD4B5F" w14:textId="77777777" w:rsidTr="000E2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Change w:id="682" w:author="Katie Stroud" w:date="2015-11-04T21:30:00Z">
              <w:tcPr>
                <w:tcW w:w="0" w:type="auto"/>
              </w:tcPr>
            </w:tcPrChange>
          </w:tcPr>
          <w:p w14:paraId="3EE98343" w14:textId="10314458" w:rsidR="009F4360" w:rsidRPr="00752DC8" w:rsidRDefault="009F4360" w:rsidP="00571BDF">
            <w:pPr>
              <w:contextualSpacing/>
              <w:cnfStyle w:val="001000100000" w:firstRow="0" w:lastRow="0" w:firstColumn="1" w:lastColumn="0" w:oddVBand="0" w:evenVBand="0" w:oddHBand="1" w:evenHBand="0" w:firstRowFirstColumn="0" w:firstRowLastColumn="0" w:lastRowFirstColumn="0" w:lastRowLastColumn="0"/>
              <w:rPr>
                <w:rFonts w:ascii="Arial" w:hAnsi="Arial" w:cs="Arial"/>
              </w:rPr>
            </w:pPr>
            <w:proofErr w:type="spellStart"/>
            <w:r w:rsidRPr="00752DC8">
              <w:rPr>
                <w:rFonts w:ascii="Arial" w:hAnsi="Arial" w:cs="Arial"/>
              </w:rPr>
              <w:t>RetirementDate</w:t>
            </w:r>
            <w:proofErr w:type="spellEnd"/>
          </w:p>
        </w:tc>
        <w:tc>
          <w:tcPr>
            <w:tcW w:w="0" w:type="auto"/>
            <w:tcPrChange w:id="683" w:author="Katie Stroud" w:date="2015-11-04T21:30:00Z">
              <w:tcPr>
                <w:tcW w:w="0" w:type="auto"/>
              </w:tcPr>
            </w:tcPrChange>
          </w:tcPr>
          <w:p w14:paraId="1F5D7244" w14:textId="21C057CC" w:rsidR="009F4360" w:rsidRPr="00752DC8"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del w:id="684" w:author="Katie Stroud" w:date="2015-11-18T17:51:00Z">
              <w:r w:rsidRPr="00752DC8" w:rsidDel="00C8571D">
                <w:rPr>
                  <w:rFonts w:ascii="Arial" w:hAnsi="Arial" w:cs="Arial"/>
                </w:rPr>
                <w:delText>String</w:delText>
              </w:r>
            </w:del>
            <w:ins w:id="685" w:author="Katie Stroud" w:date="2015-11-18T17:51:00Z">
              <w:r w:rsidR="00C8571D">
                <w:rPr>
                  <w:rFonts w:ascii="Arial" w:hAnsi="Arial" w:cs="Arial"/>
                </w:rPr>
                <w:t>Date</w:t>
              </w:r>
            </w:ins>
          </w:p>
        </w:tc>
        <w:tc>
          <w:tcPr>
            <w:tcW w:w="3978" w:type="dxa"/>
            <w:tcPrChange w:id="686" w:author="Katie Stroud" w:date="2015-11-04T21:30:00Z">
              <w:tcPr>
                <w:tcW w:w="3412" w:type="dxa"/>
              </w:tcPr>
            </w:tcPrChange>
          </w:tcPr>
          <w:p w14:paraId="5EF554C5" w14:textId="367EBCB6" w:rsidR="009F4360" w:rsidRPr="00752DC8"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w:t>
            </w:r>
            <w:r w:rsidRPr="00752DC8">
              <w:rPr>
                <w:rFonts w:ascii="Arial" w:hAnsi="Arial" w:cs="Arial"/>
              </w:rPr>
              <w:t xml:space="preserve"> 26 </w:t>
            </w:r>
            <w:r>
              <w:rPr>
                <w:rFonts w:ascii="Arial" w:hAnsi="Arial" w:cs="Arial"/>
              </w:rPr>
              <w:t>char</w:t>
            </w:r>
            <w:ins w:id="687" w:author="Katie Stroud" w:date="2015-11-04T21:32:00Z">
              <w:r w:rsidR="000E2F91">
                <w:rPr>
                  <w:rFonts w:ascii="Arial" w:hAnsi="Arial" w:cs="Arial"/>
                </w:rPr>
                <w:t xml:space="preserve"> ISO-8601</w:t>
              </w:r>
            </w:ins>
          </w:p>
        </w:tc>
        <w:tc>
          <w:tcPr>
            <w:tcW w:w="1825" w:type="dxa"/>
            <w:tcPrChange w:id="688" w:author="Katie Stroud" w:date="2015-11-04T21:30:00Z">
              <w:tcPr>
                <w:tcW w:w="2545" w:type="dxa"/>
              </w:tcPr>
            </w:tcPrChange>
          </w:tcPr>
          <w:p w14:paraId="04C20102" w14:textId="56551854" w:rsidR="009F4360" w:rsidRPr="00752DC8"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Should support</w:t>
            </w:r>
          </w:p>
        </w:tc>
      </w:tr>
      <w:tr w:rsidR="009F4360" w:rsidRPr="00104CDF" w14:paraId="29BB42EF" w14:textId="77777777" w:rsidTr="000E2F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Change w:id="689" w:author="Katie Stroud" w:date="2015-11-04T21:30:00Z">
              <w:tcPr>
                <w:tcW w:w="0" w:type="auto"/>
              </w:tcPr>
            </w:tcPrChange>
          </w:tcPr>
          <w:p w14:paraId="34FF9DEB" w14:textId="10038FB0" w:rsidR="009F4360" w:rsidRPr="00752DC8" w:rsidRDefault="009F4360" w:rsidP="00571BDF">
            <w:pPr>
              <w:contextualSpacing/>
              <w:cnfStyle w:val="001000010000" w:firstRow="0" w:lastRow="0" w:firstColumn="1" w:lastColumn="0" w:oddVBand="0" w:evenVBand="0" w:oddHBand="0" w:evenHBand="1" w:firstRowFirstColumn="0" w:firstRowLastColumn="0" w:lastRowFirstColumn="0" w:lastRowLastColumn="0"/>
              <w:rPr>
                <w:rFonts w:ascii="Arial" w:hAnsi="Arial" w:cs="Arial"/>
              </w:rPr>
            </w:pPr>
            <w:proofErr w:type="spellStart"/>
            <w:r w:rsidRPr="00752DC8">
              <w:rPr>
                <w:rFonts w:ascii="Arial" w:hAnsi="Arial" w:cs="Arial"/>
              </w:rPr>
              <w:t>TargetTypes</w:t>
            </w:r>
            <w:proofErr w:type="spellEnd"/>
          </w:p>
        </w:tc>
        <w:tc>
          <w:tcPr>
            <w:tcW w:w="0" w:type="auto"/>
            <w:tcPrChange w:id="690" w:author="Katie Stroud" w:date="2015-11-04T21:30:00Z">
              <w:tcPr>
                <w:tcW w:w="0" w:type="auto"/>
              </w:tcPr>
            </w:tcPrChange>
          </w:tcPr>
          <w:p w14:paraId="4D5A21B4" w14:textId="0B7C36FF" w:rsidR="009F4360" w:rsidRPr="00752DC8"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del w:id="691" w:author="Katie Stroud" w:date="2015-11-18T17:51:00Z">
              <w:r w:rsidDel="00C8571D">
                <w:rPr>
                  <w:rFonts w:ascii="Arial" w:hAnsi="Arial" w:cs="Arial"/>
                </w:rPr>
                <w:delText>String</w:delText>
              </w:r>
            </w:del>
            <w:ins w:id="692" w:author="Katie Stroud" w:date="2015-11-18T17:51:00Z">
              <w:r w:rsidR="00C8571D">
                <w:rPr>
                  <w:rFonts w:ascii="Arial" w:hAnsi="Arial" w:cs="Arial"/>
                </w:rPr>
                <w:t>Object</w:t>
              </w:r>
            </w:ins>
          </w:p>
        </w:tc>
        <w:tc>
          <w:tcPr>
            <w:tcW w:w="3978" w:type="dxa"/>
            <w:tcPrChange w:id="693" w:author="Katie Stroud" w:date="2015-11-04T21:30:00Z">
              <w:tcPr>
                <w:tcW w:w="3412" w:type="dxa"/>
              </w:tcPr>
            </w:tcPrChange>
          </w:tcPr>
          <w:p w14:paraId="15CBCE5C" w14:textId="23DA401F" w:rsidR="009F4360" w:rsidRPr="00752DC8" w:rsidRDefault="003C0DF1" w:rsidP="003C0DF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ins w:id="694" w:author="Katie Stroud" w:date="2015-11-05T09:42:00Z">
              <w:r>
                <w:rPr>
                  <w:rFonts w:ascii="Arial" w:hAnsi="Arial" w:cs="Arial"/>
                </w:rPr>
                <w:t>Values provided using TARGET reference data</w:t>
              </w:r>
            </w:ins>
          </w:p>
        </w:tc>
        <w:tc>
          <w:tcPr>
            <w:tcW w:w="1825" w:type="dxa"/>
            <w:tcPrChange w:id="695" w:author="Katie Stroud" w:date="2015-11-04T21:30:00Z">
              <w:tcPr>
                <w:tcW w:w="2545" w:type="dxa"/>
              </w:tcPr>
            </w:tcPrChange>
          </w:tcPr>
          <w:p w14:paraId="46B85C57" w14:textId="291486F7" w:rsidR="009F4360" w:rsidRPr="00752DC8"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Should support</w:t>
            </w:r>
          </w:p>
        </w:tc>
      </w:tr>
      <w:tr w:rsidR="009F4360" w:rsidRPr="00104CDF" w14:paraId="1B2992E3" w14:textId="77777777" w:rsidTr="000E2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Change w:id="696" w:author="Katie Stroud" w:date="2015-11-04T21:30:00Z">
              <w:tcPr>
                <w:tcW w:w="0" w:type="auto"/>
              </w:tcPr>
            </w:tcPrChange>
          </w:tcPr>
          <w:p w14:paraId="4688DA40" w14:textId="24F4CA69" w:rsidR="009F4360" w:rsidRPr="00752DC8" w:rsidRDefault="009F4360" w:rsidP="00571BDF">
            <w:pPr>
              <w:contextualSpacing/>
              <w:cnfStyle w:val="001000100000" w:firstRow="0" w:lastRow="0" w:firstColumn="1" w:lastColumn="0" w:oddVBand="0" w:evenVBand="0" w:oddHBand="1" w:evenHBand="0" w:firstRowFirstColumn="0" w:firstRowLastColumn="0" w:lastRowFirstColumn="0" w:lastRowLastColumn="0"/>
              <w:rPr>
                <w:rFonts w:ascii="Arial" w:hAnsi="Arial" w:cs="Arial"/>
              </w:rPr>
            </w:pPr>
            <w:proofErr w:type="spellStart"/>
            <w:r w:rsidRPr="00752DC8">
              <w:rPr>
                <w:rFonts w:ascii="Arial" w:hAnsi="Arial" w:cs="Arial"/>
              </w:rPr>
              <w:t>TimeZone</w:t>
            </w:r>
            <w:proofErr w:type="spellEnd"/>
          </w:p>
        </w:tc>
        <w:tc>
          <w:tcPr>
            <w:tcW w:w="0" w:type="auto"/>
            <w:tcPrChange w:id="697" w:author="Katie Stroud" w:date="2015-11-04T21:30:00Z">
              <w:tcPr>
                <w:tcW w:w="0" w:type="auto"/>
              </w:tcPr>
            </w:tcPrChange>
          </w:tcPr>
          <w:p w14:paraId="0B29AEDB" w14:textId="5E05DD9B" w:rsidR="009F4360"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String</w:t>
            </w:r>
          </w:p>
        </w:tc>
        <w:tc>
          <w:tcPr>
            <w:tcW w:w="3978" w:type="dxa"/>
            <w:tcPrChange w:id="698" w:author="Katie Stroud" w:date="2015-11-04T21:30:00Z">
              <w:tcPr>
                <w:tcW w:w="3412" w:type="dxa"/>
              </w:tcPr>
            </w:tcPrChange>
          </w:tcPr>
          <w:p w14:paraId="5925C6B9" w14:textId="77777777" w:rsidR="009F4360" w:rsidRPr="00752DC8"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825" w:type="dxa"/>
            <w:tcPrChange w:id="699" w:author="Katie Stroud" w:date="2015-11-04T21:30:00Z">
              <w:tcPr>
                <w:tcW w:w="2545" w:type="dxa"/>
              </w:tcPr>
            </w:tcPrChange>
          </w:tcPr>
          <w:p w14:paraId="194585C5" w14:textId="22137DBE" w:rsidR="009F4360" w:rsidRPr="00752DC8" w:rsidRDefault="009F43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Should support</w:t>
            </w:r>
          </w:p>
        </w:tc>
      </w:tr>
      <w:tr w:rsidR="009F4360" w:rsidRPr="00104CDF" w14:paraId="05621952" w14:textId="77777777" w:rsidTr="000E2F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Change w:id="700" w:author="Katie Stroud" w:date="2015-11-04T21:30:00Z">
              <w:tcPr>
                <w:tcW w:w="0" w:type="auto"/>
              </w:tcPr>
            </w:tcPrChange>
          </w:tcPr>
          <w:p w14:paraId="1D48E07E" w14:textId="1F720B60" w:rsidR="009F4360" w:rsidRPr="00752DC8" w:rsidRDefault="009F4360" w:rsidP="00571BDF">
            <w:pPr>
              <w:contextualSpacing/>
              <w:cnfStyle w:val="001000010000" w:firstRow="0" w:lastRow="0" w:firstColumn="1" w:lastColumn="0" w:oddVBand="0" w:evenVBand="0" w:oddHBand="0" w:evenHBand="1" w:firstRowFirstColumn="0" w:firstRowLastColumn="0" w:lastRowFirstColumn="0" w:lastRowLastColumn="0"/>
              <w:rPr>
                <w:rFonts w:ascii="Arial" w:hAnsi="Arial" w:cs="Arial"/>
              </w:rPr>
            </w:pPr>
            <w:proofErr w:type="spellStart"/>
            <w:r w:rsidRPr="00752DC8">
              <w:rPr>
                <w:rFonts w:ascii="Arial" w:hAnsi="Arial" w:cs="Arial"/>
              </w:rPr>
              <w:t>Url</w:t>
            </w:r>
            <w:proofErr w:type="spellEnd"/>
          </w:p>
        </w:tc>
        <w:tc>
          <w:tcPr>
            <w:tcW w:w="0" w:type="auto"/>
            <w:tcPrChange w:id="701" w:author="Katie Stroud" w:date="2015-11-04T21:30:00Z">
              <w:tcPr>
                <w:tcW w:w="0" w:type="auto"/>
              </w:tcPr>
            </w:tcPrChange>
          </w:tcPr>
          <w:p w14:paraId="0FD8FC72" w14:textId="752B1845" w:rsidR="009F4360" w:rsidRPr="00752DC8"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String</w:t>
            </w:r>
          </w:p>
        </w:tc>
        <w:tc>
          <w:tcPr>
            <w:tcW w:w="3978" w:type="dxa"/>
            <w:tcPrChange w:id="702" w:author="Katie Stroud" w:date="2015-11-04T21:30:00Z">
              <w:tcPr>
                <w:tcW w:w="3412" w:type="dxa"/>
              </w:tcPr>
            </w:tcPrChange>
          </w:tcPr>
          <w:p w14:paraId="12595D82" w14:textId="77777777" w:rsidR="009F4360" w:rsidRPr="00752DC8"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825" w:type="dxa"/>
            <w:tcPrChange w:id="703" w:author="Katie Stroud" w:date="2015-11-04T21:30:00Z">
              <w:tcPr>
                <w:tcW w:w="2545" w:type="dxa"/>
              </w:tcPr>
            </w:tcPrChange>
          </w:tcPr>
          <w:p w14:paraId="096511A2" w14:textId="114F0A54" w:rsidR="009F4360" w:rsidRPr="00752DC8" w:rsidRDefault="009F43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Should support</w:t>
            </w:r>
          </w:p>
        </w:tc>
      </w:tr>
    </w:tbl>
    <w:p w14:paraId="67E1E674" w14:textId="77777777" w:rsidR="00571BDF" w:rsidRDefault="00571BDF" w:rsidP="00F941A7"/>
    <w:tbl>
      <w:tblPr>
        <w:tblStyle w:val="MediumShading1-Accent3"/>
        <w:tblW w:w="5000" w:type="pct"/>
        <w:tblLayout w:type="fixed"/>
        <w:tblCellMar>
          <w:top w:w="43" w:type="dxa"/>
          <w:left w:w="115" w:type="dxa"/>
          <w:bottom w:w="43" w:type="dxa"/>
          <w:right w:w="115" w:type="dxa"/>
        </w:tblCellMar>
        <w:tblLook w:val="04A0" w:firstRow="1" w:lastRow="0" w:firstColumn="1" w:lastColumn="0" w:noHBand="0" w:noVBand="1"/>
      </w:tblPr>
      <w:tblGrid>
        <w:gridCol w:w="2725"/>
        <w:gridCol w:w="6865"/>
      </w:tblGrid>
      <w:tr w:rsidR="00571BDF" w:rsidRPr="00A06A9E" w14:paraId="639B4B04" w14:textId="77777777" w:rsidTr="00DC2F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70286D0D" w14:textId="77777777" w:rsidR="00571BDF" w:rsidRPr="00571BDF" w:rsidRDefault="00571BDF" w:rsidP="00571BDF">
            <w:pPr>
              <w:pStyle w:val="NormalBold"/>
              <w:rPr>
                <w:b/>
              </w:rPr>
            </w:pPr>
            <w:r w:rsidRPr="00571BDF">
              <w:rPr>
                <w:b/>
              </w:rPr>
              <w:t>Property</w:t>
            </w:r>
          </w:p>
        </w:tc>
        <w:tc>
          <w:tcPr>
            <w:tcW w:w="3579" w:type="pct"/>
          </w:tcPr>
          <w:p w14:paraId="59EC919E" w14:textId="77777777" w:rsidR="00571BDF" w:rsidRPr="00A06A9E" w:rsidRDefault="00571BDF" w:rsidP="00571BDF">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A06A9E">
              <w:rPr>
                <w:rFonts w:ascii="Arial" w:hAnsi="Arial" w:cs="Arial"/>
              </w:rPr>
              <w:t>Description</w:t>
            </w:r>
          </w:p>
        </w:tc>
      </w:tr>
      <w:tr w:rsidR="00DC2F60" w:rsidRPr="00104CDF" w14:paraId="5DEB266E" w14:textId="77777777" w:rsidTr="00DC2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5799B284" w14:textId="2ECE309F" w:rsidR="00DC2F60" w:rsidRPr="00DC2F60" w:rsidRDefault="00DC2F60" w:rsidP="00571BDF">
            <w:pPr>
              <w:pStyle w:val="NormalBold"/>
              <w:rPr>
                <w:b/>
              </w:rPr>
            </w:pPr>
            <w:proofErr w:type="spellStart"/>
            <w:r w:rsidRPr="00DC2F60">
              <w:rPr>
                <w:rFonts w:ascii="Arial" w:hAnsi="Arial" w:cs="Arial"/>
                <w:b/>
              </w:rPr>
              <w:t>ActiveDate</w:t>
            </w:r>
            <w:proofErr w:type="spellEnd"/>
          </w:p>
        </w:tc>
        <w:tc>
          <w:tcPr>
            <w:tcW w:w="3579" w:type="pct"/>
          </w:tcPr>
          <w:p w14:paraId="3E625888" w14:textId="6F6F92B5" w:rsidR="00DC2F60" w:rsidRPr="00104CDF" w:rsidRDefault="00DC2F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The date and time, in UTC, that the product may become part of the bookable inventory.</w:t>
            </w:r>
            <w:ins w:id="704" w:author="Katie Stroud" w:date="2015-11-16T17:57:00Z">
              <w:r w:rsidR="003E04D4">
                <w:rPr>
                  <w:rFonts w:ascii="Arial" w:hAnsi="Arial" w:cs="Arial"/>
                </w:rPr>
                <w:t xml:space="preserve"> Use ISO-8601 format for time</w:t>
              </w:r>
            </w:ins>
            <w:ins w:id="705" w:author="Katie Stroud" w:date="2015-11-16T17:59:00Z">
              <w:r w:rsidR="003E04D4">
                <w:rPr>
                  <w:rFonts w:ascii="Arial" w:hAnsi="Arial" w:cs="Arial"/>
                </w:rPr>
                <w:t xml:space="preserve"> and date</w:t>
              </w:r>
            </w:ins>
            <w:ins w:id="706" w:author="Katie Stroud" w:date="2015-11-16T17:57:00Z">
              <w:r w:rsidR="003E04D4">
                <w:rPr>
                  <w:rFonts w:ascii="Arial" w:hAnsi="Arial" w:cs="Arial"/>
                </w:rPr>
                <w:t>.</w:t>
              </w:r>
            </w:ins>
          </w:p>
        </w:tc>
      </w:tr>
      <w:tr w:rsidR="00DC2F60" w:rsidRPr="00104CDF" w14:paraId="68C1E128" w14:textId="77777777" w:rsidTr="00DC2F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212E3FAD" w14:textId="79704552" w:rsidR="00DC2F60" w:rsidRPr="00DC2F60" w:rsidRDefault="00DC2F60" w:rsidP="00571BDF">
            <w:pPr>
              <w:pStyle w:val="NormalBold"/>
              <w:rPr>
                <w:b/>
              </w:rPr>
            </w:pPr>
            <w:proofErr w:type="spellStart"/>
            <w:r w:rsidRPr="00DC2F60">
              <w:rPr>
                <w:rFonts w:ascii="Arial" w:hAnsi="Arial" w:cs="Arial"/>
                <w:b/>
              </w:rPr>
              <w:t>AdFormatTypes</w:t>
            </w:r>
            <w:proofErr w:type="spellEnd"/>
          </w:p>
        </w:tc>
        <w:tc>
          <w:tcPr>
            <w:tcW w:w="3579" w:type="pct"/>
          </w:tcPr>
          <w:p w14:paraId="064D910A" w14:textId="7796A292" w:rsidR="00DC2F60" w:rsidRPr="00104CDF" w:rsidRDefault="00DC2F60" w:rsidP="003C0DF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 xml:space="preserve">A list of ad types that the product supports. </w:t>
            </w:r>
            <w:del w:id="707" w:author="Katie Stroud" w:date="2015-11-16T21:21:00Z">
              <w:r w:rsidRPr="00752DC8" w:rsidDel="003C0DF1">
                <w:rPr>
                  <w:rFonts w:ascii="Arial" w:hAnsi="Arial" w:cs="Arial"/>
                </w:rPr>
                <w:delText xml:space="preserve">For a list of possible values, see </w:delText>
              </w:r>
              <w:r w:rsidR="00643DC4" w:rsidDel="003C0DF1">
                <w:fldChar w:fldCharType="begin"/>
              </w:r>
              <w:r w:rsidR="00643DC4" w:rsidDel="003C0DF1">
                <w:delInstrText xml:space="preserve"> HYPERLINK \l "_AdFormatType" </w:delInstrText>
              </w:r>
              <w:r w:rsidR="00643DC4" w:rsidDel="003C0DF1">
                <w:fldChar w:fldCharType="separate"/>
              </w:r>
              <w:r w:rsidRPr="00752DC8" w:rsidDel="003C0DF1">
                <w:rPr>
                  <w:rStyle w:val="Hyperlink"/>
                  <w:rFonts w:ascii="Arial" w:hAnsi="Arial" w:cs="Arial"/>
                  <w:szCs w:val="20"/>
                </w:rPr>
                <w:delText>AdFormatType</w:delText>
              </w:r>
              <w:r w:rsidR="00643DC4" w:rsidDel="003C0DF1">
                <w:rPr>
                  <w:rStyle w:val="Hyperlink"/>
                  <w:rFonts w:ascii="Arial" w:hAnsi="Arial" w:cs="Arial"/>
                  <w:szCs w:val="20"/>
                </w:rPr>
                <w:fldChar w:fldCharType="end"/>
              </w:r>
              <w:r w:rsidRPr="00752DC8" w:rsidDel="003C0DF1">
                <w:rPr>
                  <w:rFonts w:ascii="Arial" w:hAnsi="Arial" w:cs="Arial"/>
                </w:rPr>
                <w:delText xml:space="preserve">. </w:delText>
              </w:r>
            </w:del>
            <w:ins w:id="708" w:author="Katie Stroud" w:date="2015-11-16T21:21:00Z">
              <w:r w:rsidR="003C0DF1">
                <w:rPr>
                  <w:rFonts w:ascii="Arial" w:hAnsi="Arial" w:cs="Arial"/>
                </w:rPr>
                <w:t xml:space="preserve">Values provided using AD FORMAT TYPES reference data as specified in section </w:t>
              </w:r>
              <w:r w:rsidR="003C0DF1">
                <w:rPr>
                  <w:rFonts w:ascii="Arial" w:hAnsi="Arial" w:cs="Arial"/>
                </w:rPr>
                <w:fldChar w:fldCharType="begin"/>
              </w:r>
              <w:r w:rsidR="003C0DF1">
                <w:rPr>
                  <w:rFonts w:ascii="Arial" w:hAnsi="Arial" w:cs="Arial"/>
                </w:rPr>
                <w:instrText xml:space="preserve"> REF _Ref309328245 \r \h </w:instrText>
              </w:r>
              <w:r w:rsidR="003C0DF1">
                <w:rPr>
                  <w:rFonts w:ascii="Arial" w:hAnsi="Arial" w:cs="Arial"/>
                </w:rPr>
              </w:r>
            </w:ins>
            <w:r w:rsidR="003C0DF1">
              <w:rPr>
                <w:rFonts w:ascii="Arial" w:hAnsi="Arial" w:cs="Arial"/>
              </w:rPr>
              <w:fldChar w:fldCharType="separate"/>
            </w:r>
            <w:ins w:id="709" w:author="Katie Stroud" w:date="2015-11-16T21:21:00Z">
              <w:r w:rsidR="003C0DF1">
                <w:rPr>
                  <w:rFonts w:ascii="Arial" w:hAnsi="Arial" w:cs="Arial"/>
                </w:rPr>
                <w:t>4.1</w:t>
              </w:r>
              <w:r w:rsidR="003C0DF1">
                <w:rPr>
                  <w:rFonts w:ascii="Arial" w:hAnsi="Arial" w:cs="Arial"/>
                </w:rPr>
                <w:fldChar w:fldCharType="end"/>
              </w:r>
            </w:ins>
            <w:ins w:id="710" w:author="Katie Stroud" w:date="2015-11-16T21:22:00Z">
              <w:r w:rsidR="003C0DF1">
                <w:rPr>
                  <w:rFonts w:ascii="Arial" w:hAnsi="Arial" w:cs="Arial"/>
                </w:rPr>
                <w:t>.</w:t>
              </w:r>
            </w:ins>
          </w:p>
        </w:tc>
      </w:tr>
      <w:tr w:rsidR="00CF318C" w:rsidRPr="00104CDF" w14:paraId="194C7690" w14:textId="77777777" w:rsidTr="00DC2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108AFBC4" w14:textId="101809CC" w:rsidR="00CF318C" w:rsidRPr="00DC2F60" w:rsidRDefault="00CF318C" w:rsidP="00571BDF">
            <w:pPr>
              <w:pStyle w:val="NormalBold"/>
              <w:rPr>
                <w:rFonts w:ascii="Arial" w:hAnsi="Arial" w:cs="Arial"/>
                <w:b/>
              </w:rPr>
            </w:pPr>
            <w:proofErr w:type="spellStart"/>
            <w:ins w:id="711" w:author="Katie Stroud" w:date="2015-10-21T22:53:00Z">
              <w:r>
                <w:rPr>
                  <w:rFonts w:ascii="Arial" w:hAnsi="Arial" w:cs="Arial"/>
                  <w:b/>
                </w:rPr>
                <w:t>AllowNoCreative</w:t>
              </w:r>
            </w:ins>
            <w:proofErr w:type="spellEnd"/>
          </w:p>
        </w:tc>
        <w:tc>
          <w:tcPr>
            <w:tcW w:w="3579" w:type="pct"/>
          </w:tcPr>
          <w:p w14:paraId="3EE95AC8" w14:textId="6FB52820" w:rsidR="00CF318C" w:rsidRPr="00752DC8" w:rsidRDefault="00CF318C"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ins w:id="712" w:author="Katie Stroud" w:date="2015-10-21T22:54:00Z">
              <w:r>
                <w:rPr>
                  <w:rFonts w:ascii="Arial" w:hAnsi="Arial" w:cs="Arial"/>
                </w:rPr>
                <w:t>A Boolean value that indicates whether line items assigned to this order may be booked before creative is assigned.</w:t>
              </w:r>
            </w:ins>
            <w:ins w:id="713" w:author="Katie Stroud" w:date="2015-10-21T22:57:00Z">
              <w:r w:rsidR="00FF4237">
                <w:rPr>
                  <w:rFonts w:ascii="Arial" w:hAnsi="Arial" w:cs="Arial"/>
                </w:rPr>
                <w:t xml:space="preserve"> A value of TRUE allows lines to be booked without creative assigned. Default value is FALSE and prevents lines from being booked when no creative is assigned.</w:t>
              </w:r>
            </w:ins>
          </w:p>
        </w:tc>
      </w:tr>
      <w:tr w:rsidR="00DC2F60" w:rsidRPr="00104CDF" w14:paraId="0E4CDF10" w14:textId="77777777" w:rsidTr="00DC2F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70E7A208" w14:textId="2E006217" w:rsidR="00DC2F60" w:rsidRPr="00DC2F60" w:rsidRDefault="00DC2F60" w:rsidP="00571BDF">
            <w:pPr>
              <w:pStyle w:val="NormalBold"/>
              <w:rPr>
                <w:b/>
              </w:rPr>
            </w:pPr>
            <w:proofErr w:type="spellStart"/>
            <w:r w:rsidRPr="00DC2F60">
              <w:rPr>
                <w:rFonts w:ascii="Arial" w:hAnsi="Arial" w:cs="Arial"/>
                <w:b/>
              </w:rPr>
              <w:t>BasePrice</w:t>
            </w:r>
            <w:proofErr w:type="spellEnd"/>
          </w:p>
        </w:tc>
        <w:tc>
          <w:tcPr>
            <w:tcW w:w="3579" w:type="pct"/>
          </w:tcPr>
          <w:p w14:paraId="013FF955" w14:textId="7F584971" w:rsidR="00DC2F60" w:rsidRPr="00104CDF" w:rsidRDefault="00DC2F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 xml:space="preserve">The product’s base retail price; this is not the rate card price. The </w:t>
            </w:r>
            <w:r w:rsidRPr="00752DC8">
              <w:rPr>
                <w:rFonts w:ascii="Arial" w:hAnsi="Arial" w:cs="Arial"/>
              </w:rPr>
              <w:lastRenderedPageBreak/>
              <w:t>actual price may be more if targeting is specified.</w:t>
            </w:r>
          </w:p>
        </w:tc>
      </w:tr>
      <w:tr w:rsidR="00DC2F60" w:rsidRPr="00104CDF" w14:paraId="6B8CB987" w14:textId="77777777" w:rsidTr="00DC2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36163099" w14:textId="5FBFDC4D" w:rsidR="00DC2F60" w:rsidRPr="00DC2F60" w:rsidRDefault="00DC2F60" w:rsidP="00571BDF">
            <w:pPr>
              <w:pStyle w:val="NormalBold"/>
              <w:rPr>
                <w:b/>
              </w:rPr>
            </w:pPr>
            <w:r w:rsidRPr="00DC2F60">
              <w:rPr>
                <w:rFonts w:ascii="Arial" w:hAnsi="Arial" w:cs="Arial"/>
                <w:b/>
              </w:rPr>
              <w:lastRenderedPageBreak/>
              <w:t>Currency</w:t>
            </w:r>
          </w:p>
        </w:tc>
        <w:tc>
          <w:tcPr>
            <w:tcW w:w="3579" w:type="pct"/>
          </w:tcPr>
          <w:p w14:paraId="0C531D03" w14:textId="492A1924" w:rsidR="00DC2F60" w:rsidRPr="00104CDF" w:rsidRDefault="00DC2F60" w:rsidP="003C0DF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del w:id="714" w:author="Katie Stroud" w:date="2015-11-16T21:24:00Z">
              <w:r w:rsidRPr="00752DC8" w:rsidDel="003C0DF1">
                <w:rPr>
                  <w:rFonts w:ascii="Arial" w:hAnsi="Arial" w:cs="Arial"/>
                </w:rPr>
                <w:delText>The currency that the</w:delText>
              </w:r>
            </w:del>
            <w:ins w:id="715" w:author="Katie Stroud" w:date="2015-11-16T21:24:00Z">
              <w:r w:rsidR="003C0DF1">
                <w:rPr>
                  <w:rFonts w:ascii="Arial" w:hAnsi="Arial" w:cs="Arial"/>
                </w:rPr>
                <w:t>Identifies the currency for</w:t>
              </w:r>
            </w:ins>
            <w:r w:rsidRPr="00752DC8">
              <w:rPr>
                <w:rFonts w:ascii="Arial" w:hAnsi="Arial" w:cs="Arial"/>
              </w:rPr>
              <w:t xml:space="preserve"> </w:t>
            </w:r>
            <w:proofErr w:type="spellStart"/>
            <w:r w:rsidRPr="00752DC8">
              <w:rPr>
                <w:rFonts w:ascii="Arial" w:hAnsi="Arial" w:cs="Arial"/>
              </w:rPr>
              <w:t>BasePrice</w:t>
            </w:r>
            <w:proofErr w:type="spellEnd"/>
            <w:r w:rsidRPr="00752DC8">
              <w:rPr>
                <w:rFonts w:ascii="Arial" w:hAnsi="Arial" w:cs="Arial"/>
              </w:rPr>
              <w:t xml:space="preserve"> and </w:t>
            </w:r>
            <w:proofErr w:type="spellStart"/>
            <w:r w:rsidRPr="00752DC8">
              <w:rPr>
                <w:rFonts w:ascii="Arial" w:hAnsi="Arial" w:cs="Arial"/>
              </w:rPr>
              <w:t>MinSpend</w:t>
            </w:r>
            <w:proofErr w:type="spellEnd"/>
            <w:del w:id="716" w:author="Katie Stroud" w:date="2015-11-16T21:24:00Z">
              <w:r w:rsidRPr="00752DC8" w:rsidDel="003C0DF1">
                <w:rPr>
                  <w:rFonts w:ascii="Arial" w:hAnsi="Arial" w:cs="Arial"/>
                </w:rPr>
                <w:delText xml:space="preserve"> properties are specified in.</w:delText>
              </w:r>
            </w:del>
            <w:del w:id="717" w:author="Katie Stroud" w:date="2015-11-16T21:23:00Z">
              <w:r w:rsidRPr="00752DC8" w:rsidDel="003C0DF1">
                <w:rPr>
                  <w:rFonts w:ascii="Arial" w:hAnsi="Arial" w:cs="Arial"/>
                </w:rPr>
                <w:delText xml:space="preserve"> For a list of possible currencies, see </w:delText>
              </w:r>
              <w:r w:rsidR="00643DC4" w:rsidDel="003C0DF1">
                <w:fldChar w:fldCharType="begin"/>
              </w:r>
              <w:r w:rsidR="00643DC4" w:rsidDel="003C0DF1">
                <w:delInstrText xml:space="preserve"> HYPERLINK \l "_Currency" </w:delInstrText>
              </w:r>
              <w:r w:rsidR="00643DC4" w:rsidDel="003C0DF1">
                <w:fldChar w:fldCharType="separate"/>
              </w:r>
              <w:r w:rsidRPr="00752DC8" w:rsidDel="003C0DF1">
                <w:rPr>
                  <w:rStyle w:val="Hyperlink"/>
                  <w:rFonts w:ascii="Arial" w:hAnsi="Arial" w:cs="Arial"/>
                  <w:szCs w:val="20"/>
                </w:rPr>
                <w:delText>Currency</w:delText>
              </w:r>
              <w:r w:rsidR="00643DC4" w:rsidDel="003C0DF1">
                <w:rPr>
                  <w:rStyle w:val="Hyperlink"/>
                  <w:rFonts w:ascii="Arial" w:hAnsi="Arial" w:cs="Arial"/>
                  <w:szCs w:val="20"/>
                </w:rPr>
                <w:fldChar w:fldCharType="end"/>
              </w:r>
              <w:r w:rsidRPr="00752DC8" w:rsidDel="003C0DF1">
                <w:rPr>
                  <w:rFonts w:ascii="Arial" w:hAnsi="Arial" w:cs="Arial"/>
                </w:rPr>
                <w:delText>.</w:delText>
              </w:r>
            </w:del>
            <w:ins w:id="718" w:author="Katie Stroud" w:date="2015-11-16T21:24:00Z">
              <w:r w:rsidR="003C0DF1">
                <w:rPr>
                  <w:rFonts w:ascii="Arial" w:hAnsi="Arial" w:cs="Arial"/>
                </w:rPr>
                <w:t>.</w:t>
              </w:r>
            </w:ins>
            <w:ins w:id="719" w:author="Katie Stroud" w:date="2015-11-16T21:23:00Z">
              <w:r w:rsidR="003C0DF1">
                <w:rPr>
                  <w:rFonts w:ascii="Arial" w:hAnsi="Arial" w:cs="Arial"/>
                </w:rPr>
                <w:t xml:space="preserve"> Values provided using CURRENCY reference data as specified in section </w:t>
              </w:r>
              <w:r w:rsidR="003C0DF1">
                <w:rPr>
                  <w:rFonts w:ascii="Arial" w:hAnsi="Arial" w:cs="Arial"/>
                </w:rPr>
                <w:fldChar w:fldCharType="begin"/>
              </w:r>
              <w:r w:rsidR="003C0DF1">
                <w:rPr>
                  <w:rFonts w:ascii="Arial" w:hAnsi="Arial" w:cs="Arial"/>
                </w:rPr>
                <w:instrText xml:space="preserve"> REF _Ref309328343 \r \h </w:instrText>
              </w:r>
              <w:r w:rsidR="003C0DF1">
                <w:rPr>
                  <w:rFonts w:ascii="Arial" w:hAnsi="Arial" w:cs="Arial"/>
                </w:rPr>
              </w:r>
            </w:ins>
            <w:r w:rsidR="003C0DF1">
              <w:rPr>
                <w:rFonts w:ascii="Arial" w:hAnsi="Arial" w:cs="Arial"/>
              </w:rPr>
              <w:fldChar w:fldCharType="separate"/>
            </w:r>
            <w:ins w:id="720" w:author="Katie Stroud" w:date="2015-11-16T21:23:00Z">
              <w:r w:rsidR="003C0DF1">
                <w:rPr>
                  <w:rFonts w:ascii="Arial" w:hAnsi="Arial" w:cs="Arial"/>
                </w:rPr>
                <w:t>4.5</w:t>
              </w:r>
              <w:r w:rsidR="003C0DF1">
                <w:rPr>
                  <w:rFonts w:ascii="Arial" w:hAnsi="Arial" w:cs="Arial"/>
                </w:rPr>
                <w:fldChar w:fldCharType="end"/>
              </w:r>
              <w:r w:rsidR="003C0DF1">
                <w:rPr>
                  <w:rFonts w:ascii="Arial" w:hAnsi="Arial" w:cs="Arial"/>
                </w:rPr>
                <w:t>.</w:t>
              </w:r>
            </w:ins>
          </w:p>
        </w:tc>
      </w:tr>
      <w:tr w:rsidR="00DC2F60" w:rsidRPr="00104CDF" w14:paraId="3B49490B" w14:textId="77777777" w:rsidTr="00DC2F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10B66E27" w14:textId="5E736EE8" w:rsidR="00DC2F60" w:rsidRPr="00DC2F60" w:rsidRDefault="00DC2F60" w:rsidP="00571BDF">
            <w:pPr>
              <w:pStyle w:val="NormalBold"/>
              <w:rPr>
                <w:b/>
              </w:rPr>
            </w:pPr>
            <w:proofErr w:type="spellStart"/>
            <w:r w:rsidRPr="00DC2F60">
              <w:rPr>
                <w:rFonts w:ascii="Arial" w:hAnsi="Arial" w:cs="Arial"/>
                <w:b/>
              </w:rPr>
              <w:t>DeliveryType</w:t>
            </w:r>
            <w:proofErr w:type="spellEnd"/>
          </w:p>
        </w:tc>
        <w:tc>
          <w:tcPr>
            <w:tcW w:w="3579" w:type="pct"/>
          </w:tcPr>
          <w:p w14:paraId="10417C46" w14:textId="2B4687DA" w:rsidR="00DC2F60" w:rsidRPr="00104CDF" w:rsidRDefault="00DC2F60" w:rsidP="003C0DF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 xml:space="preserve">The type of delivery. For example, exclusive or guaranteed. </w:t>
            </w:r>
            <w:del w:id="721" w:author="Katie Stroud" w:date="2015-11-16T21:25:00Z">
              <w:r w:rsidRPr="00752DC8" w:rsidDel="003C0DF1">
                <w:rPr>
                  <w:rFonts w:ascii="Arial" w:hAnsi="Arial" w:cs="Arial"/>
                </w:rPr>
                <w:delText xml:space="preserve">For a list of possible values, see </w:delText>
              </w:r>
              <w:r w:rsidR="00643DC4" w:rsidDel="003C0DF1">
                <w:fldChar w:fldCharType="begin"/>
              </w:r>
              <w:r w:rsidR="00643DC4" w:rsidDel="003C0DF1">
                <w:delInstrText xml:space="preserve"> HYPERLINK \l "_DeliveryType" </w:delInstrText>
              </w:r>
              <w:r w:rsidR="00643DC4" w:rsidDel="003C0DF1">
                <w:fldChar w:fldCharType="separate"/>
              </w:r>
              <w:r w:rsidRPr="00752DC8" w:rsidDel="003C0DF1">
                <w:rPr>
                  <w:rStyle w:val="Hyperlink"/>
                  <w:rFonts w:ascii="Arial" w:hAnsi="Arial" w:cs="Arial"/>
                  <w:szCs w:val="20"/>
                </w:rPr>
                <w:delText>DeliveryType</w:delText>
              </w:r>
              <w:r w:rsidR="00643DC4" w:rsidDel="003C0DF1">
                <w:rPr>
                  <w:rStyle w:val="Hyperlink"/>
                  <w:rFonts w:ascii="Arial" w:hAnsi="Arial" w:cs="Arial"/>
                  <w:szCs w:val="20"/>
                </w:rPr>
                <w:fldChar w:fldCharType="end"/>
              </w:r>
              <w:r w:rsidRPr="00752DC8" w:rsidDel="003C0DF1">
                <w:rPr>
                  <w:rFonts w:ascii="Arial" w:hAnsi="Arial" w:cs="Arial"/>
                </w:rPr>
                <w:delText>.</w:delText>
              </w:r>
            </w:del>
            <w:ins w:id="722" w:author="Katie Stroud" w:date="2015-11-16T21:25:00Z">
              <w:r w:rsidR="003C0DF1">
                <w:rPr>
                  <w:rFonts w:ascii="Arial" w:hAnsi="Arial" w:cs="Arial"/>
                </w:rPr>
                <w:t xml:space="preserve"> Values provided using DELIVERY TYPES reference data as specified in section </w:t>
              </w:r>
              <w:r w:rsidR="003C0DF1">
                <w:rPr>
                  <w:rFonts w:ascii="Arial" w:hAnsi="Arial" w:cs="Arial"/>
                </w:rPr>
                <w:fldChar w:fldCharType="begin"/>
              </w:r>
              <w:r w:rsidR="003C0DF1">
                <w:rPr>
                  <w:rFonts w:ascii="Arial" w:hAnsi="Arial" w:cs="Arial"/>
                </w:rPr>
                <w:instrText xml:space="preserve"> REF _Ref309328467 \r \h </w:instrText>
              </w:r>
              <w:r w:rsidR="003C0DF1">
                <w:rPr>
                  <w:rFonts w:ascii="Arial" w:hAnsi="Arial" w:cs="Arial"/>
                </w:rPr>
              </w:r>
            </w:ins>
            <w:r w:rsidR="003C0DF1">
              <w:rPr>
                <w:rFonts w:ascii="Arial" w:hAnsi="Arial" w:cs="Arial"/>
              </w:rPr>
              <w:fldChar w:fldCharType="separate"/>
            </w:r>
            <w:ins w:id="723" w:author="Katie Stroud" w:date="2015-11-16T21:25:00Z">
              <w:r w:rsidR="003C0DF1">
                <w:rPr>
                  <w:rFonts w:ascii="Arial" w:hAnsi="Arial" w:cs="Arial"/>
                </w:rPr>
                <w:t>4.6</w:t>
              </w:r>
              <w:r w:rsidR="003C0DF1">
                <w:rPr>
                  <w:rFonts w:ascii="Arial" w:hAnsi="Arial" w:cs="Arial"/>
                </w:rPr>
                <w:fldChar w:fldCharType="end"/>
              </w:r>
            </w:ins>
          </w:p>
        </w:tc>
      </w:tr>
      <w:tr w:rsidR="00DC2F60" w:rsidRPr="00104CDF" w14:paraId="6CA93D7B" w14:textId="77777777" w:rsidTr="00DC2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05840D02" w14:textId="0D729A91" w:rsidR="00DC2F60" w:rsidRPr="00DC2F60" w:rsidRDefault="00DC2F60" w:rsidP="00571BDF">
            <w:pPr>
              <w:pStyle w:val="NormalBold"/>
              <w:rPr>
                <w:rFonts w:ascii="Arial" w:hAnsi="Arial" w:cs="Arial"/>
                <w:b/>
              </w:rPr>
            </w:pPr>
            <w:r w:rsidRPr="00DC2F60">
              <w:rPr>
                <w:rFonts w:ascii="Arial" w:hAnsi="Arial" w:cs="Arial"/>
                <w:b/>
              </w:rPr>
              <w:t>Description</w:t>
            </w:r>
          </w:p>
        </w:tc>
        <w:tc>
          <w:tcPr>
            <w:tcW w:w="3579" w:type="pct"/>
          </w:tcPr>
          <w:p w14:paraId="5F2013EC" w14:textId="6C6C45D8" w:rsidR="00DC2F60" w:rsidRPr="00104CDF" w:rsidRDefault="00DC2F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The product’s description.</w:t>
            </w:r>
          </w:p>
        </w:tc>
      </w:tr>
      <w:tr w:rsidR="00DC2F60" w:rsidRPr="00104CDF" w14:paraId="05DAB32C" w14:textId="77777777" w:rsidTr="00DC2F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33A879B1" w14:textId="00A06FD1" w:rsidR="00DC2F60" w:rsidRPr="00DC2F60" w:rsidRDefault="00DC2F60" w:rsidP="00571BDF">
            <w:pPr>
              <w:pStyle w:val="NormalBold"/>
              <w:rPr>
                <w:rFonts w:ascii="Arial" w:hAnsi="Arial" w:cs="Arial"/>
                <w:b/>
              </w:rPr>
            </w:pPr>
            <w:r w:rsidRPr="00DC2F60">
              <w:rPr>
                <w:rFonts w:ascii="Arial" w:hAnsi="Arial" w:cs="Arial"/>
                <w:b/>
              </w:rPr>
              <w:t>Domain</w:t>
            </w:r>
          </w:p>
        </w:tc>
        <w:tc>
          <w:tcPr>
            <w:tcW w:w="3579" w:type="pct"/>
          </w:tcPr>
          <w:p w14:paraId="61514541" w14:textId="10C06BB4" w:rsidR="00DC2F60" w:rsidRPr="00104CDF" w:rsidRDefault="00DC2F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 xml:space="preserve">The product’s domain. For example, yahoo.com. </w:t>
            </w:r>
          </w:p>
        </w:tc>
      </w:tr>
      <w:tr w:rsidR="00DC2F60" w:rsidRPr="00104CDF" w14:paraId="6649F2DC" w14:textId="77777777" w:rsidTr="00DC2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32184952" w14:textId="25EE4ED0" w:rsidR="00DC2F60" w:rsidRPr="00DC2F60" w:rsidRDefault="00DC2F60" w:rsidP="00571BDF">
            <w:pPr>
              <w:pStyle w:val="NormalBold"/>
              <w:rPr>
                <w:rFonts w:ascii="Arial" w:hAnsi="Arial" w:cs="Arial"/>
                <w:b/>
              </w:rPr>
            </w:pPr>
            <w:proofErr w:type="spellStart"/>
            <w:r w:rsidRPr="00DC2F60">
              <w:rPr>
                <w:rFonts w:ascii="Arial" w:hAnsi="Arial" w:cs="Arial"/>
                <w:b/>
              </w:rPr>
              <w:t>EstimatedDailyAvails</w:t>
            </w:r>
            <w:proofErr w:type="spellEnd"/>
          </w:p>
        </w:tc>
        <w:tc>
          <w:tcPr>
            <w:tcW w:w="3579" w:type="pct"/>
          </w:tcPr>
          <w:p w14:paraId="68C19A51" w14:textId="40F09229" w:rsidR="00DC2F60" w:rsidRPr="00104CDF" w:rsidRDefault="00DC2F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An estimated range of available daily impressions. The ranges should be of the form: Thousands, Tens of Thousands, Hundreds of Thousands, and so on.</w:t>
            </w:r>
          </w:p>
        </w:tc>
      </w:tr>
      <w:tr w:rsidR="00DC2F60" w:rsidRPr="00104CDF" w14:paraId="0A9D62EE" w14:textId="77777777" w:rsidTr="00DC2F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3DF6CF2B" w14:textId="425249A5" w:rsidR="00DC2F60" w:rsidRPr="00DC2F60" w:rsidRDefault="00DC2F60" w:rsidP="00571BDF">
            <w:pPr>
              <w:pStyle w:val="NormalBold"/>
              <w:rPr>
                <w:rFonts w:ascii="Arial" w:hAnsi="Arial" w:cs="Arial"/>
                <w:b/>
              </w:rPr>
            </w:pPr>
            <w:r w:rsidRPr="00DC2F60">
              <w:rPr>
                <w:rFonts w:ascii="Arial" w:hAnsi="Arial" w:cs="Arial"/>
                <w:b/>
              </w:rPr>
              <w:t>Geometry</w:t>
            </w:r>
          </w:p>
        </w:tc>
        <w:tc>
          <w:tcPr>
            <w:tcW w:w="3579" w:type="pct"/>
          </w:tcPr>
          <w:p w14:paraId="1BE711AA" w14:textId="48C792A0" w:rsidR="00DC2F60" w:rsidRPr="00104CDF" w:rsidRDefault="00DC2F60" w:rsidP="003C0DF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A list of ad format sizes that the product supports.</w:t>
            </w:r>
            <w:ins w:id="724" w:author="Katie Stroud" w:date="2015-11-16T21:26:00Z">
              <w:r w:rsidR="003C0DF1">
                <w:rPr>
                  <w:rFonts w:ascii="Arial" w:hAnsi="Arial" w:cs="Arial"/>
                </w:rPr>
                <w:t xml:space="preserve"> Values provided using the SIZE common object as specified in section </w:t>
              </w:r>
              <w:r w:rsidR="003C0DF1">
                <w:rPr>
                  <w:rFonts w:ascii="Arial" w:hAnsi="Arial" w:cs="Arial"/>
                </w:rPr>
                <w:fldChar w:fldCharType="begin"/>
              </w:r>
              <w:r w:rsidR="003C0DF1">
                <w:rPr>
                  <w:rFonts w:ascii="Arial" w:hAnsi="Arial" w:cs="Arial"/>
                </w:rPr>
                <w:instrText xml:space="preserve"> REF _Ref309328536 \r \h </w:instrText>
              </w:r>
              <w:r w:rsidR="003C0DF1">
                <w:rPr>
                  <w:rFonts w:ascii="Arial" w:hAnsi="Arial" w:cs="Arial"/>
                </w:rPr>
              </w:r>
            </w:ins>
            <w:r w:rsidR="003C0DF1">
              <w:rPr>
                <w:rFonts w:ascii="Arial" w:hAnsi="Arial" w:cs="Arial"/>
              </w:rPr>
              <w:fldChar w:fldCharType="separate"/>
            </w:r>
            <w:ins w:id="725" w:author="Katie Stroud" w:date="2015-11-16T21:26:00Z">
              <w:r w:rsidR="003C0DF1">
                <w:rPr>
                  <w:rFonts w:ascii="Arial" w:hAnsi="Arial" w:cs="Arial"/>
                </w:rPr>
                <w:t>3.6</w:t>
              </w:r>
              <w:r w:rsidR="003C0DF1">
                <w:rPr>
                  <w:rFonts w:ascii="Arial" w:hAnsi="Arial" w:cs="Arial"/>
                </w:rPr>
                <w:fldChar w:fldCharType="end"/>
              </w:r>
              <w:r w:rsidR="003C0DF1">
                <w:rPr>
                  <w:rFonts w:ascii="Arial" w:hAnsi="Arial" w:cs="Arial"/>
                </w:rPr>
                <w:t>.</w:t>
              </w:r>
            </w:ins>
          </w:p>
        </w:tc>
      </w:tr>
      <w:tr w:rsidR="00DC2F60" w:rsidRPr="00104CDF" w14:paraId="04CB7369" w14:textId="77777777" w:rsidTr="00DC2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52E8F277" w14:textId="69E01A3D" w:rsidR="00DC2F60" w:rsidRPr="00DC2F60" w:rsidRDefault="00DC2F60" w:rsidP="00571BDF">
            <w:pPr>
              <w:pStyle w:val="NormalBold"/>
              <w:rPr>
                <w:rFonts w:ascii="Arial" w:hAnsi="Arial" w:cs="Arial"/>
                <w:b/>
              </w:rPr>
            </w:pPr>
            <w:proofErr w:type="spellStart"/>
            <w:r w:rsidRPr="00DC2F60">
              <w:rPr>
                <w:rFonts w:ascii="Arial" w:hAnsi="Arial" w:cs="Arial"/>
                <w:b/>
              </w:rPr>
              <w:t>HttpsCompatible</w:t>
            </w:r>
            <w:proofErr w:type="spellEnd"/>
          </w:p>
        </w:tc>
        <w:tc>
          <w:tcPr>
            <w:tcW w:w="3579" w:type="pct"/>
          </w:tcPr>
          <w:p w14:paraId="0514AA07" w14:textId="49B202FE" w:rsidR="00DC2F60" w:rsidRPr="00104CDF" w:rsidRDefault="00DC2F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 xml:space="preserve">A Boolean value that determines whether the product supports </w:t>
            </w:r>
            <w:proofErr w:type="spellStart"/>
            <w:r w:rsidRPr="00752DC8">
              <w:rPr>
                <w:rFonts w:ascii="Arial" w:hAnsi="Arial" w:cs="Arial"/>
              </w:rPr>
              <w:t>creatives</w:t>
            </w:r>
            <w:proofErr w:type="spellEnd"/>
            <w:r w:rsidRPr="00752DC8">
              <w:rPr>
                <w:rFonts w:ascii="Arial" w:hAnsi="Arial" w:cs="Arial"/>
              </w:rPr>
              <w:t xml:space="preserve"> that can properly render on an HTML web page served over HTTPS.</w:t>
            </w:r>
          </w:p>
        </w:tc>
      </w:tr>
      <w:tr w:rsidR="00DC2F60" w:rsidRPr="00104CDF" w14:paraId="1A656AE7" w14:textId="77777777" w:rsidTr="00DC2F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0C1744B6" w14:textId="555B8FD8" w:rsidR="00DC2F60" w:rsidRPr="00DC2F60" w:rsidRDefault="00DC2F60" w:rsidP="00571BDF">
            <w:pPr>
              <w:pStyle w:val="NormalBold"/>
              <w:rPr>
                <w:rFonts w:ascii="Arial" w:hAnsi="Arial" w:cs="Arial"/>
                <w:b/>
              </w:rPr>
            </w:pPr>
            <w:r w:rsidRPr="00DC2F60">
              <w:rPr>
                <w:rFonts w:ascii="Arial" w:hAnsi="Arial" w:cs="Arial"/>
                <w:b/>
              </w:rPr>
              <w:t>Icon</w:t>
            </w:r>
          </w:p>
        </w:tc>
        <w:tc>
          <w:tcPr>
            <w:tcW w:w="3579" w:type="pct"/>
          </w:tcPr>
          <w:p w14:paraId="4EB89628" w14:textId="4D29B7F8" w:rsidR="00DC2F60" w:rsidRPr="00104CDF" w:rsidRDefault="00DC2F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URL to a thumbnail icon of the product. May be used to display next to the product in the product catalog.</w:t>
            </w:r>
          </w:p>
        </w:tc>
      </w:tr>
      <w:tr w:rsidR="00DC2F60" w:rsidRPr="00104CDF" w14:paraId="072EA922" w14:textId="77777777" w:rsidTr="00DC2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3FC2E8C0" w14:textId="34AA2AB6" w:rsidR="00DC2F60" w:rsidRPr="00DC2F60" w:rsidRDefault="00DC2F60" w:rsidP="00571BDF">
            <w:pPr>
              <w:pStyle w:val="NormalBold"/>
              <w:rPr>
                <w:rFonts w:ascii="Arial" w:hAnsi="Arial" w:cs="Arial"/>
                <w:b/>
              </w:rPr>
            </w:pPr>
            <w:r w:rsidRPr="00DC2F60">
              <w:rPr>
                <w:rFonts w:ascii="Arial" w:hAnsi="Arial" w:cs="Arial"/>
                <w:b/>
              </w:rPr>
              <w:t>Id</w:t>
            </w:r>
          </w:p>
        </w:tc>
        <w:tc>
          <w:tcPr>
            <w:tcW w:w="3579" w:type="pct"/>
          </w:tcPr>
          <w:p w14:paraId="657651D8" w14:textId="54837BEF" w:rsidR="00DC2F60" w:rsidRPr="00104CDF" w:rsidRDefault="00DC2F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A system-generated opaque ID that uniquely identifies this resource.</w:t>
            </w:r>
          </w:p>
        </w:tc>
      </w:tr>
      <w:tr w:rsidR="00DC2F60" w:rsidRPr="00104CDF" w14:paraId="407A63C8" w14:textId="77777777" w:rsidTr="00DC2F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1B104A99" w14:textId="3252C1EE" w:rsidR="00DC2F60" w:rsidRPr="00DC2F60" w:rsidRDefault="00DC2F60" w:rsidP="00571BDF">
            <w:pPr>
              <w:pStyle w:val="NormalBold"/>
              <w:rPr>
                <w:rFonts w:ascii="Arial" w:hAnsi="Arial" w:cs="Arial"/>
                <w:b/>
              </w:rPr>
            </w:pPr>
            <w:proofErr w:type="spellStart"/>
            <w:r w:rsidRPr="00DC2F60">
              <w:rPr>
                <w:rFonts w:ascii="Arial" w:hAnsi="Arial" w:cs="Arial"/>
                <w:b/>
              </w:rPr>
              <w:t>InventoryType</w:t>
            </w:r>
            <w:proofErr w:type="spellEnd"/>
          </w:p>
        </w:tc>
        <w:tc>
          <w:tcPr>
            <w:tcW w:w="3579" w:type="pct"/>
          </w:tcPr>
          <w:p w14:paraId="5B0A981C" w14:textId="29C79014" w:rsidR="00DC2F60" w:rsidRPr="00104CDF" w:rsidRDefault="00DC2F60" w:rsidP="003C0DF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 xml:space="preserve">A list of devices that the product may serve on. </w:t>
            </w:r>
            <w:ins w:id="726" w:author="Katie Stroud" w:date="2015-11-16T21:27:00Z">
              <w:r w:rsidR="003C0DF1">
                <w:rPr>
                  <w:rFonts w:ascii="Arial" w:hAnsi="Arial" w:cs="Arial"/>
                </w:rPr>
                <w:t xml:space="preserve">Values provided using INVENTORY TYPE reference data as specified in section </w:t>
              </w:r>
              <w:r w:rsidR="003C0DF1">
                <w:rPr>
                  <w:rFonts w:ascii="Arial" w:hAnsi="Arial" w:cs="Arial"/>
                </w:rPr>
                <w:fldChar w:fldCharType="begin"/>
              </w:r>
              <w:r w:rsidR="003C0DF1">
                <w:rPr>
                  <w:rFonts w:ascii="Arial" w:hAnsi="Arial" w:cs="Arial"/>
                </w:rPr>
                <w:instrText xml:space="preserve"> REF _Ref309328602 \r \h </w:instrText>
              </w:r>
              <w:r w:rsidR="003C0DF1">
                <w:rPr>
                  <w:rFonts w:ascii="Arial" w:hAnsi="Arial" w:cs="Arial"/>
                </w:rPr>
              </w:r>
            </w:ins>
            <w:r w:rsidR="003C0DF1">
              <w:rPr>
                <w:rFonts w:ascii="Arial" w:hAnsi="Arial" w:cs="Arial"/>
              </w:rPr>
              <w:fldChar w:fldCharType="separate"/>
            </w:r>
            <w:ins w:id="727" w:author="Katie Stroud" w:date="2015-11-16T21:27:00Z">
              <w:r w:rsidR="003C0DF1">
                <w:rPr>
                  <w:rFonts w:ascii="Arial" w:hAnsi="Arial" w:cs="Arial"/>
                </w:rPr>
                <w:t>4.9</w:t>
              </w:r>
              <w:r w:rsidR="003C0DF1">
                <w:rPr>
                  <w:rFonts w:ascii="Arial" w:hAnsi="Arial" w:cs="Arial"/>
                </w:rPr>
                <w:fldChar w:fldCharType="end"/>
              </w:r>
              <w:r w:rsidR="003C0DF1">
                <w:rPr>
                  <w:rFonts w:ascii="Arial" w:hAnsi="Arial" w:cs="Arial"/>
                </w:rPr>
                <w:t>.</w:t>
              </w:r>
            </w:ins>
            <w:del w:id="728" w:author="Katie Stroud" w:date="2015-11-16T21:27:00Z">
              <w:r w:rsidRPr="00752DC8" w:rsidDel="003C0DF1">
                <w:rPr>
                  <w:rFonts w:ascii="Arial" w:hAnsi="Arial" w:cs="Arial"/>
                </w:rPr>
                <w:delText xml:space="preserve">For a list of possible values, see </w:delText>
              </w:r>
              <w:r w:rsidR="00643DC4" w:rsidDel="003C0DF1">
                <w:fldChar w:fldCharType="begin"/>
              </w:r>
              <w:r w:rsidR="00643DC4" w:rsidDel="003C0DF1">
                <w:delInstrText xml:space="preserve"> HYPERLINK \l "_InventoryType" </w:delInstrText>
              </w:r>
              <w:r w:rsidR="00643DC4" w:rsidDel="003C0DF1">
                <w:fldChar w:fldCharType="separate"/>
              </w:r>
              <w:r w:rsidRPr="00752DC8" w:rsidDel="003C0DF1">
                <w:rPr>
                  <w:rStyle w:val="Hyperlink"/>
                  <w:rFonts w:ascii="Arial" w:hAnsi="Arial" w:cs="Arial"/>
                  <w:szCs w:val="20"/>
                </w:rPr>
                <w:delText>Inventorytype</w:delText>
              </w:r>
              <w:r w:rsidR="00643DC4" w:rsidDel="003C0DF1">
                <w:rPr>
                  <w:rStyle w:val="Hyperlink"/>
                  <w:rFonts w:ascii="Arial" w:hAnsi="Arial" w:cs="Arial"/>
                  <w:szCs w:val="20"/>
                </w:rPr>
                <w:fldChar w:fldCharType="end"/>
              </w:r>
              <w:r w:rsidRPr="00752DC8" w:rsidDel="003C0DF1">
                <w:rPr>
                  <w:rFonts w:ascii="Arial" w:hAnsi="Arial" w:cs="Arial"/>
                </w:rPr>
                <w:delText xml:space="preserve">. </w:delText>
              </w:r>
            </w:del>
            <w:r w:rsidRPr="00752DC8">
              <w:rPr>
                <w:rFonts w:ascii="Arial" w:hAnsi="Arial" w:cs="Arial"/>
              </w:rPr>
              <w:t>The default is Desktop.</w:t>
            </w:r>
          </w:p>
        </w:tc>
      </w:tr>
      <w:tr w:rsidR="00DC2F60" w:rsidRPr="00104CDF" w14:paraId="62F35E07" w14:textId="77777777" w:rsidTr="00DC2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39C7BE9A" w14:textId="2D6B160D" w:rsidR="00DC2F60" w:rsidRPr="00DC2F60" w:rsidRDefault="00DC2F60" w:rsidP="00571BDF">
            <w:pPr>
              <w:pStyle w:val="NormalBold"/>
              <w:rPr>
                <w:rFonts w:ascii="Arial" w:hAnsi="Arial" w:cs="Arial"/>
                <w:b/>
              </w:rPr>
            </w:pPr>
            <w:r w:rsidRPr="00DC2F60">
              <w:rPr>
                <w:rFonts w:ascii="Arial" w:hAnsi="Arial" w:cs="Arial"/>
                <w:b/>
              </w:rPr>
              <w:t>Languages</w:t>
            </w:r>
          </w:p>
        </w:tc>
        <w:tc>
          <w:tcPr>
            <w:tcW w:w="3579" w:type="pct"/>
          </w:tcPr>
          <w:p w14:paraId="3EE7F01D" w14:textId="02213529" w:rsidR="00DC2F60" w:rsidRPr="00104CDF" w:rsidRDefault="00DC2F60" w:rsidP="003C0DF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 xml:space="preserve">A list of creative languages that the product supports. </w:t>
            </w:r>
            <w:ins w:id="729" w:author="Katie Stroud" w:date="2015-11-16T21:28:00Z">
              <w:r w:rsidR="003C0DF1">
                <w:rPr>
                  <w:rFonts w:ascii="Arial" w:hAnsi="Arial" w:cs="Arial"/>
                </w:rPr>
                <w:t xml:space="preserve">Values provided using LANGUAGE reference data as specified in section </w:t>
              </w:r>
              <w:r w:rsidR="003C0DF1">
                <w:rPr>
                  <w:rFonts w:ascii="Arial" w:hAnsi="Arial" w:cs="Arial"/>
                </w:rPr>
                <w:fldChar w:fldCharType="begin"/>
              </w:r>
              <w:r w:rsidR="003C0DF1">
                <w:rPr>
                  <w:rFonts w:ascii="Arial" w:hAnsi="Arial" w:cs="Arial"/>
                </w:rPr>
                <w:instrText xml:space="preserve"> REF _Ref309328631 \r \h </w:instrText>
              </w:r>
              <w:r w:rsidR="003C0DF1">
                <w:rPr>
                  <w:rFonts w:ascii="Arial" w:hAnsi="Arial" w:cs="Arial"/>
                </w:rPr>
              </w:r>
            </w:ins>
            <w:r w:rsidR="003C0DF1">
              <w:rPr>
                <w:rFonts w:ascii="Arial" w:hAnsi="Arial" w:cs="Arial"/>
              </w:rPr>
              <w:fldChar w:fldCharType="separate"/>
            </w:r>
            <w:ins w:id="730" w:author="Katie Stroud" w:date="2015-11-16T21:28:00Z">
              <w:r w:rsidR="003C0DF1">
                <w:rPr>
                  <w:rFonts w:ascii="Arial" w:hAnsi="Arial" w:cs="Arial"/>
                </w:rPr>
                <w:t>4.10</w:t>
              </w:r>
              <w:r w:rsidR="003C0DF1">
                <w:rPr>
                  <w:rFonts w:ascii="Arial" w:hAnsi="Arial" w:cs="Arial"/>
                </w:rPr>
                <w:fldChar w:fldCharType="end"/>
              </w:r>
              <w:r w:rsidR="003C0DF1">
                <w:rPr>
                  <w:rFonts w:ascii="Arial" w:hAnsi="Arial" w:cs="Arial"/>
                </w:rPr>
                <w:t>.</w:t>
              </w:r>
            </w:ins>
          </w:p>
        </w:tc>
      </w:tr>
      <w:tr w:rsidR="00DC2F60" w:rsidRPr="00104CDF" w14:paraId="50DA01D5" w14:textId="77777777" w:rsidTr="00DC2F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512B73AC" w14:textId="56851CBF" w:rsidR="00DC2F60" w:rsidRPr="00DC2F60" w:rsidRDefault="00DC2F60" w:rsidP="00571BDF">
            <w:pPr>
              <w:pStyle w:val="NormalBold"/>
              <w:rPr>
                <w:rFonts w:ascii="Arial" w:hAnsi="Arial" w:cs="Arial"/>
                <w:b/>
              </w:rPr>
            </w:pPr>
            <w:proofErr w:type="spellStart"/>
            <w:r w:rsidRPr="00DC2F60">
              <w:rPr>
                <w:rFonts w:ascii="Arial" w:hAnsi="Arial" w:cs="Arial"/>
                <w:b/>
              </w:rPr>
              <w:t>LeadTime</w:t>
            </w:r>
            <w:proofErr w:type="spellEnd"/>
          </w:p>
        </w:tc>
        <w:tc>
          <w:tcPr>
            <w:tcW w:w="3579" w:type="pct"/>
          </w:tcPr>
          <w:p w14:paraId="0B016DB2" w14:textId="06F9E629" w:rsidR="00DC2F60" w:rsidRPr="00104CDF" w:rsidRDefault="00DC2F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The number of days (</w:t>
            </w:r>
            <w:r w:rsidRPr="00752DC8">
              <w:rPr>
                <w:rFonts w:ascii="Arial" w:hAnsi="Arial" w:cs="Arial"/>
                <w:i/>
              </w:rPr>
              <w:t>n</w:t>
            </w:r>
            <w:r w:rsidRPr="00752DC8">
              <w:rPr>
                <w:rFonts w:ascii="Arial" w:hAnsi="Arial" w:cs="Arial"/>
              </w:rPr>
              <w:t xml:space="preserve">) from today that a line that reference this product can begin running; the line’s start date must be equal to or later than today + </w:t>
            </w:r>
            <w:r w:rsidRPr="00752DC8">
              <w:rPr>
                <w:rFonts w:ascii="Arial" w:hAnsi="Arial" w:cs="Arial"/>
                <w:i/>
              </w:rPr>
              <w:t>n</w:t>
            </w:r>
            <w:r w:rsidRPr="00752DC8">
              <w:rPr>
                <w:rFonts w:ascii="Arial" w:hAnsi="Arial" w:cs="Arial"/>
              </w:rPr>
              <w:t>.</w:t>
            </w:r>
          </w:p>
        </w:tc>
      </w:tr>
      <w:tr w:rsidR="00DC2F60" w:rsidRPr="00104CDF" w14:paraId="10A4AED5" w14:textId="77777777" w:rsidTr="00DC2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6CE7C7E4" w14:textId="18D3D42F" w:rsidR="00DC2F60" w:rsidRPr="00DC2F60" w:rsidRDefault="00DC2F60" w:rsidP="00571BDF">
            <w:pPr>
              <w:pStyle w:val="NormalBold"/>
              <w:rPr>
                <w:rFonts w:ascii="Arial" w:hAnsi="Arial" w:cs="Arial"/>
                <w:b/>
              </w:rPr>
            </w:pPr>
            <w:r w:rsidRPr="00DC2F60">
              <w:rPr>
                <w:rFonts w:ascii="Arial" w:hAnsi="Arial" w:cs="Arial"/>
                <w:b/>
              </w:rPr>
              <w:t>Name</w:t>
            </w:r>
          </w:p>
        </w:tc>
        <w:tc>
          <w:tcPr>
            <w:tcW w:w="3579" w:type="pct"/>
          </w:tcPr>
          <w:p w14:paraId="3BFF720F" w14:textId="77777777" w:rsidR="00DC2F60" w:rsidRPr="00752DC8" w:rsidRDefault="00DC2F60" w:rsidP="00DC2F60">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The product’s display name.</w:t>
            </w:r>
          </w:p>
          <w:p w14:paraId="12EC5C7C" w14:textId="51C78802" w:rsidR="00DC2F60" w:rsidRPr="00104CDF" w:rsidRDefault="00DC2F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The name must be unique.</w:t>
            </w:r>
          </w:p>
        </w:tc>
      </w:tr>
      <w:tr w:rsidR="00DC2F60" w:rsidRPr="00104CDF" w14:paraId="260D5D77" w14:textId="77777777" w:rsidTr="00DC2F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676DAA0D" w14:textId="69C76A48" w:rsidR="00DC2F60" w:rsidRPr="00DC2F60" w:rsidRDefault="00DC2F60" w:rsidP="00571BDF">
            <w:pPr>
              <w:pStyle w:val="NormalBold"/>
              <w:rPr>
                <w:rFonts w:ascii="Arial" w:hAnsi="Arial" w:cs="Arial"/>
                <w:b/>
              </w:rPr>
            </w:pPr>
            <w:proofErr w:type="spellStart"/>
            <w:r w:rsidRPr="00DC2F60">
              <w:rPr>
                <w:rFonts w:ascii="Arial" w:hAnsi="Arial" w:cs="Arial"/>
                <w:b/>
              </w:rPr>
              <w:t>MaturityLevel</w:t>
            </w:r>
            <w:proofErr w:type="spellEnd"/>
          </w:p>
        </w:tc>
        <w:tc>
          <w:tcPr>
            <w:tcW w:w="3579" w:type="pct"/>
          </w:tcPr>
          <w:p w14:paraId="7521A03E" w14:textId="1B0648F3" w:rsidR="00DC2F60" w:rsidRPr="00104CDF" w:rsidRDefault="00DC2F60" w:rsidP="003C0DF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 xml:space="preserve">The maturity level of the publisher’s content. </w:t>
            </w:r>
            <w:del w:id="731" w:author="Katie Stroud" w:date="2015-11-16T21:30:00Z">
              <w:r w:rsidRPr="00752DC8" w:rsidDel="003C0DF1">
                <w:rPr>
                  <w:rFonts w:ascii="Arial" w:hAnsi="Arial" w:cs="Arial"/>
                </w:rPr>
                <w:delText xml:space="preserve">For a list of possible values, see </w:delText>
              </w:r>
              <w:r w:rsidR="00643DC4" w:rsidDel="003C0DF1">
                <w:fldChar w:fldCharType="begin"/>
              </w:r>
              <w:r w:rsidR="00643DC4" w:rsidDel="003C0DF1">
                <w:delInstrText xml:space="preserve"> HYPERLINK \l "_MaturityLevel" </w:delInstrText>
              </w:r>
              <w:r w:rsidR="00643DC4" w:rsidDel="003C0DF1">
                <w:fldChar w:fldCharType="separate"/>
              </w:r>
              <w:r w:rsidRPr="00752DC8" w:rsidDel="003C0DF1">
                <w:rPr>
                  <w:rStyle w:val="Hyperlink"/>
                  <w:rFonts w:ascii="Arial" w:hAnsi="Arial" w:cs="Arial"/>
                  <w:szCs w:val="20"/>
                </w:rPr>
                <w:delText>MaturityLevel</w:delText>
              </w:r>
              <w:r w:rsidR="00643DC4" w:rsidDel="003C0DF1">
                <w:rPr>
                  <w:rStyle w:val="Hyperlink"/>
                  <w:rFonts w:ascii="Arial" w:hAnsi="Arial" w:cs="Arial"/>
                  <w:szCs w:val="20"/>
                </w:rPr>
                <w:fldChar w:fldCharType="end"/>
              </w:r>
              <w:r w:rsidRPr="00752DC8" w:rsidDel="003C0DF1">
                <w:rPr>
                  <w:rFonts w:ascii="Arial" w:hAnsi="Arial" w:cs="Arial"/>
                </w:rPr>
                <w:delText>.</w:delText>
              </w:r>
            </w:del>
            <w:ins w:id="732" w:author="Katie Stroud" w:date="2015-11-16T21:30:00Z">
              <w:r w:rsidR="003C0DF1">
                <w:rPr>
                  <w:rFonts w:ascii="Arial" w:hAnsi="Arial" w:cs="Arial"/>
                </w:rPr>
                <w:t xml:space="preserve"> Values provided using MATURITY LEVEL reference data as specified in section </w:t>
              </w:r>
              <w:r w:rsidR="003C0DF1">
                <w:rPr>
                  <w:rFonts w:ascii="Arial" w:hAnsi="Arial" w:cs="Arial"/>
                </w:rPr>
                <w:fldChar w:fldCharType="begin"/>
              </w:r>
              <w:r w:rsidR="003C0DF1">
                <w:rPr>
                  <w:rFonts w:ascii="Arial" w:hAnsi="Arial" w:cs="Arial"/>
                </w:rPr>
                <w:instrText xml:space="preserve"> REF _Ref309328751 \r \h </w:instrText>
              </w:r>
              <w:r w:rsidR="003C0DF1">
                <w:rPr>
                  <w:rFonts w:ascii="Arial" w:hAnsi="Arial" w:cs="Arial"/>
                </w:rPr>
              </w:r>
            </w:ins>
            <w:r w:rsidR="003C0DF1">
              <w:rPr>
                <w:rFonts w:ascii="Arial" w:hAnsi="Arial" w:cs="Arial"/>
              </w:rPr>
              <w:fldChar w:fldCharType="separate"/>
            </w:r>
            <w:ins w:id="733" w:author="Katie Stroud" w:date="2015-11-16T21:30:00Z">
              <w:r w:rsidR="003C0DF1">
                <w:rPr>
                  <w:rFonts w:ascii="Arial" w:hAnsi="Arial" w:cs="Arial"/>
                </w:rPr>
                <w:t>4.11</w:t>
              </w:r>
              <w:r w:rsidR="003C0DF1">
                <w:rPr>
                  <w:rFonts w:ascii="Arial" w:hAnsi="Arial" w:cs="Arial"/>
                </w:rPr>
                <w:fldChar w:fldCharType="end"/>
              </w:r>
              <w:r w:rsidR="003C0DF1">
                <w:rPr>
                  <w:rFonts w:ascii="Arial" w:hAnsi="Arial" w:cs="Arial"/>
                </w:rPr>
                <w:t>.</w:t>
              </w:r>
            </w:ins>
          </w:p>
        </w:tc>
      </w:tr>
      <w:tr w:rsidR="00DC2F60" w:rsidRPr="00104CDF" w14:paraId="6BEF3EE2" w14:textId="77777777" w:rsidTr="00DC2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2CDCFEA5" w14:textId="544C4595" w:rsidR="00DC2F60" w:rsidRPr="00DC2F60" w:rsidRDefault="00DC2F60" w:rsidP="00571BDF">
            <w:pPr>
              <w:pStyle w:val="NormalBold"/>
              <w:rPr>
                <w:rFonts w:ascii="Arial" w:hAnsi="Arial" w:cs="Arial"/>
                <w:b/>
              </w:rPr>
            </w:pPr>
            <w:proofErr w:type="spellStart"/>
            <w:r w:rsidRPr="00DC2F60">
              <w:rPr>
                <w:rFonts w:ascii="Arial" w:hAnsi="Arial" w:cs="Arial"/>
                <w:b/>
              </w:rPr>
              <w:t>MaxDuration</w:t>
            </w:r>
            <w:proofErr w:type="spellEnd"/>
          </w:p>
        </w:tc>
        <w:tc>
          <w:tcPr>
            <w:tcW w:w="3579" w:type="pct"/>
          </w:tcPr>
          <w:p w14:paraId="3521C780" w14:textId="60F25316" w:rsidR="00DC2F60" w:rsidRPr="00104CDF" w:rsidRDefault="00DC2F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The maximum number of days that the product may be booked for. The line must enforce the duration.</w:t>
            </w:r>
          </w:p>
        </w:tc>
      </w:tr>
      <w:tr w:rsidR="00DC2F60" w:rsidRPr="00104CDF" w14:paraId="0F9BC8F2" w14:textId="77777777" w:rsidTr="00DC2F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246017E2" w14:textId="6678B771" w:rsidR="00DC2F60" w:rsidRPr="00DC2F60" w:rsidRDefault="00DC2F60" w:rsidP="00571BDF">
            <w:pPr>
              <w:pStyle w:val="NormalBold"/>
              <w:rPr>
                <w:rFonts w:ascii="Arial" w:hAnsi="Arial" w:cs="Arial"/>
                <w:b/>
              </w:rPr>
            </w:pPr>
            <w:proofErr w:type="spellStart"/>
            <w:r w:rsidRPr="00DC2F60">
              <w:rPr>
                <w:rFonts w:ascii="Arial" w:hAnsi="Arial" w:cs="Arial"/>
                <w:b/>
              </w:rPr>
              <w:t>MinDuration</w:t>
            </w:r>
            <w:proofErr w:type="spellEnd"/>
          </w:p>
        </w:tc>
        <w:tc>
          <w:tcPr>
            <w:tcW w:w="3579" w:type="pct"/>
          </w:tcPr>
          <w:p w14:paraId="1580F74C" w14:textId="4B6A58D2" w:rsidR="00DC2F60" w:rsidRPr="00104CDF" w:rsidRDefault="00DC2F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The minimum number of days that the product must be booked for. The line must enforce the duration.</w:t>
            </w:r>
          </w:p>
        </w:tc>
      </w:tr>
      <w:tr w:rsidR="00DC2F60" w:rsidRPr="00104CDF" w14:paraId="5249B96C" w14:textId="77777777" w:rsidTr="00DC2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452B09A4" w14:textId="715B347B" w:rsidR="00DC2F60" w:rsidRPr="00DC2F60" w:rsidRDefault="00DC2F60" w:rsidP="00571BDF">
            <w:pPr>
              <w:pStyle w:val="NormalBold"/>
              <w:rPr>
                <w:rFonts w:ascii="Arial" w:hAnsi="Arial" w:cs="Arial"/>
                <w:b/>
              </w:rPr>
            </w:pPr>
            <w:proofErr w:type="spellStart"/>
            <w:r w:rsidRPr="00DC2F60">
              <w:rPr>
                <w:rFonts w:ascii="Arial" w:hAnsi="Arial" w:cs="Arial"/>
                <w:b/>
              </w:rPr>
              <w:t>MinSpend</w:t>
            </w:r>
            <w:proofErr w:type="spellEnd"/>
          </w:p>
        </w:tc>
        <w:tc>
          <w:tcPr>
            <w:tcW w:w="3579" w:type="pct"/>
          </w:tcPr>
          <w:p w14:paraId="1F1DB8DD" w14:textId="49DE445C" w:rsidR="00DC2F60" w:rsidRPr="00104CDF" w:rsidRDefault="00DC2F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The minimum amount of money that must be spent on this product in order to book it.</w:t>
            </w:r>
          </w:p>
        </w:tc>
      </w:tr>
      <w:tr w:rsidR="00DC2F60" w:rsidRPr="00104CDF" w14:paraId="27CB8CFA" w14:textId="77777777" w:rsidTr="00DC2F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3CFAEFC2" w14:textId="46EC2312" w:rsidR="00DC2F60" w:rsidRPr="00DC2F60" w:rsidRDefault="00DC2F60" w:rsidP="00571BDF">
            <w:pPr>
              <w:pStyle w:val="NormalBold"/>
              <w:rPr>
                <w:rFonts w:ascii="Arial" w:hAnsi="Arial" w:cs="Arial"/>
                <w:b/>
              </w:rPr>
            </w:pPr>
            <w:r w:rsidRPr="00DC2F60">
              <w:rPr>
                <w:rFonts w:ascii="Arial" w:hAnsi="Arial" w:cs="Arial"/>
                <w:b/>
              </w:rPr>
              <w:lastRenderedPageBreak/>
              <w:t>Position</w:t>
            </w:r>
          </w:p>
        </w:tc>
        <w:tc>
          <w:tcPr>
            <w:tcW w:w="3579" w:type="pct"/>
          </w:tcPr>
          <w:p w14:paraId="01CCC5C3" w14:textId="2B634362" w:rsidR="00DC2F60" w:rsidRPr="00104CDF" w:rsidRDefault="00DC2F60" w:rsidP="003C0DF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 xml:space="preserve">The position of the ad as a relative measure of visibility or prominence. </w:t>
            </w:r>
            <w:del w:id="734" w:author="Katie Stroud" w:date="2015-11-16T21:31:00Z">
              <w:r w:rsidRPr="00752DC8" w:rsidDel="003C0DF1">
                <w:rPr>
                  <w:rFonts w:ascii="Arial" w:hAnsi="Arial" w:cs="Arial"/>
                </w:rPr>
                <w:delText xml:space="preserve">For a list of possible values, see </w:delText>
              </w:r>
              <w:r w:rsidR="00643DC4" w:rsidDel="003C0DF1">
                <w:fldChar w:fldCharType="begin"/>
              </w:r>
              <w:r w:rsidR="00643DC4" w:rsidDel="003C0DF1">
                <w:delInstrText xml:space="preserve"> HYPERLINK \l "_AdPosition" </w:delInstrText>
              </w:r>
              <w:r w:rsidR="00643DC4" w:rsidDel="003C0DF1">
                <w:fldChar w:fldCharType="separate"/>
              </w:r>
              <w:r w:rsidRPr="00752DC8" w:rsidDel="003C0DF1">
                <w:rPr>
                  <w:rStyle w:val="Hyperlink"/>
                  <w:rFonts w:ascii="Arial" w:hAnsi="Arial" w:cs="Arial"/>
                  <w:szCs w:val="20"/>
                </w:rPr>
                <w:delText>AdPosition</w:delText>
              </w:r>
              <w:r w:rsidR="00643DC4" w:rsidDel="003C0DF1">
                <w:rPr>
                  <w:rStyle w:val="Hyperlink"/>
                  <w:rFonts w:ascii="Arial" w:hAnsi="Arial" w:cs="Arial"/>
                  <w:szCs w:val="20"/>
                </w:rPr>
                <w:fldChar w:fldCharType="end"/>
              </w:r>
              <w:r w:rsidRPr="00752DC8" w:rsidDel="003C0DF1">
                <w:rPr>
                  <w:rFonts w:ascii="Arial" w:hAnsi="Arial" w:cs="Arial"/>
                </w:rPr>
                <w:delText>.</w:delText>
              </w:r>
            </w:del>
            <w:ins w:id="735" w:author="Katie Stroud" w:date="2015-11-16T21:31:00Z">
              <w:r w:rsidR="003C0DF1">
                <w:rPr>
                  <w:rFonts w:ascii="Arial" w:hAnsi="Arial" w:cs="Arial"/>
                </w:rPr>
                <w:t xml:space="preserve"> Values provided using AD POSITION reference data as specified in section </w:t>
              </w:r>
              <w:r w:rsidR="003C0DF1">
                <w:rPr>
                  <w:rFonts w:ascii="Arial" w:hAnsi="Arial" w:cs="Arial"/>
                </w:rPr>
                <w:fldChar w:fldCharType="begin"/>
              </w:r>
              <w:r w:rsidR="003C0DF1">
                <w:rPr>
                  <w:rFonts w:ascii="Arial" w:hAnsi="Arial" w:cs="Arial"/>
                </w:rPr>
                <w:instrText xml:space="preserve"> REF _Ref309328837 \r \h </w:instrText>
              </w:r>
              <w:r w:rsidR="003C0DF1">
                <w:rPr>
                  <w:rFonts w:ascii="Arial" w:hAnsi="Arial" w:cs="Arial"/>
                </w:rPr>
              </w:r>
            </w:ins>
            <w:r w:rsidR="003C0DF1">
              <w:rPr>
                <w:rFonts w:ascii="Arial" w:hAnsi="Arial" w:cs="Arial"/>
              </w:rPr>
              <w:fldChar w:fldCharType="separate"/>
            </w:r>
            <w:ins w:id="736" w:author="Katie Stroud" w:date="2015-11-16T21:31:00Z">
              <w:r w:rsidR="003C0DF1">
                <w:rPr>
                  <w:rFonts w:ascii="Arial" w:hAnsi="Arial" w:cs="Arial"/>
                </w:rPr>
                <w:t>4.2</w:t>
              </w:r>
              <w:r w:rsidR="003C0DF1">
                <w:rPr>
                  <w:rFonts w:ascii="Arial" w:hAnsi="Arial" w:cs="Arial"/>
                </w:rPr>
                <w:fldChar w:fldCharType="end"/>
              </w:r>
              <w:r w:rsidR="003C0DF1">
                <w:rPr>
                  <w:rFonts w:ascii="Arial" w:hAnsi="Arial" w:cs="Arial"/>
                </w:rPr>
                <w:t>.</w:t>
              </w:r>
            </w:ins>
          </w:p>
        </w:tc>
      </w:tr>
      <w:tr w:rsidR="00DC2F60" w:rsidRPr="00104CDF" w14:paraId="7A6C3BB7" w14:textId="77777777" w:rsidTr="00DC2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0F420562" w14:textId="253BDD55" w:rsidR="00DC2F60" w:rsidRPr="00DC2F60" w:rsidRDefault="00DC2F60" w:rsidP="00571BDF">
            <w:pPr>
              <w:pStyle w:val="NormalBold"/>
              <w:rPr>
                <w:rFonts w:ascii="Arial" w:hAnsi="Arial" w:cs="Arial"/>
                <w:b/>
              </w:rPr>
            </w:pPr>
            <w:commentRangeStart w:id="737"/>
            <w:proofErr w:type="spellStart"/>
            <w:r w:rsidRPr="00DC2F60">
              <w:rPr>
                <w:rFonts w:ascii="Arial" w:hAnsi="Arial" w:cs="Arial"/>
                <w:b/>
              </w:rPr>
              <w:t>ProductTags</w:t>
            </w:r>
            <w:commentRangeEnd w:id="737"/>
            <w:proofErr w:type="spellEnd"/>
            <w:r w:rsidR="00C22DC8">
              <w:rPr>
                <w:rStyle w:val="CommentReference"/>
                <w:bCs w:val="0"/>
              </w:rPr>
              <w:commentReference w:id="737"/>
            </w:r>
          </w:p>
        </w:tc>
        <w:tc>
          <w:tcPr>
            <w:tcW w:w="3579" w:type="pct"/>
          </w:tcPr>
          <w:p w14:paraId="72D542AF" w14:textId="3A884434" w:rsidR="00DC2F60" w:rsidRPr="00104CDF" w:rsidRDefault="00DC2F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List of tags used for searching the product catalog.</w:t>
            </w:r>
          </w:p>
        </w:tc>
      </w:tr>
      <w:tr w:rsidR="00DC2F60" w:rsidRPr="00104CDF" w14:paraId="4A777154" w14:textId="77777777" w:rsidTr="00DC2F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500B8C5E" w14:textId="634372A3" w:rsidR="00DC2F60" w:rsidRPr="00DC2F60" w:rsidRDefault="00DC2F60" w:rsidP="00571BDF">
            <w:pPr>
              <w:pStyle w:val="NormalBold"/>
              <w:rPr>
                <w:rFonts w:ascii="Arial" w:hAnsi="Arial" w:cs="Arial"/>
                <w:b/>
              </w:rPr>
            </w:pPr>
            <w:proofErr w:type="spellStart"/>
            <w:r w:rsidRPr="00DC2F60">
              <w:rPr>
                <w:rFonts w:ascii="Arial" w:hAnsi="Arial" w:cs="Arial"/>
                <w:b/>
              </w:rPr>
              <w:t>RateType</w:t>
            </w:r>
            <w:proofErr w:type="spellEnd"/>
          </w:p>
        </w:tc>
        <w:tc>
          <w:tcPr>
            <w:tcW w:w="3579" w:type="pct"/>
          </w:tcPr>
          <w:p w14:paraId="6614E3E3" w14:textId="7690CF35" w:rsidR="00DC2F60" w:rsidRPr="00104CDF" w:rsidRDefault="00DC2F60" w:rsidP="003C0DF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 xml:space="preserve">The unit of measure that </w:t>
            </w:r>
            <w:proofErr w:type="spellStart"/>
            <w:r w:rsidRPr="00752DC8">
              <w:rPr>
                <w:rFonts w:ascii="Arial" w:hAnsi="Arial" w:cs="Arial"/>
              </w:rPr>
              <w:t>BasePrice</w:t>
            </w:r>
            <w:proofErr w:type="spellEnd"/>
            <w:r w:rsidRPr="00752DC8">
              <w:rPr>
                <w:rFonts w:ascii="Arial" w:hAnsi="Arial" w:cs="Arial"/>
              </w:rPr>
              <w:t xml:space="preserve"> is expressed in. </w:t>
            </w:r>
            <w:del w:id="738" w:author="Katie Stroud" w:date="2015-11-16T21:32:00Z">
              <w:r w:rsidRPr="00752DC8" w:rsidDel="003C0DF1">
                <w:rPr>
                  <w:rFonts w:ascii="Arial" w:hAnsi="Arial" w:cs="Arial"/>
                </w:rPr>
                <w:delText xml:space="preserve">For a list of possible values, see </w:delText>
              </w:r>
              <w:r w:rsidR="00643DC4" w:rsidDel="003C0DF1">
                <w:fldChar w:fldCharType="begin"/>
              </w:r>
              <w:r w:rsidR="00643DC4" w:rsidDel="003C0DF1">
                <w:delInstrText xml:space="preserve"> HYPERLINK \l "_RateType" </w:delInstrText>
              </w:r>
              <w:r w:rsidR="00643DC4" w:rsidDel="003C0DF1">
                <w:fldChar w:fldCharType="separate"/>
              </w:r>
              <w:r w:rsidRPr="00752DC8" w:rsidDel="003C0DF1">
                <w:rPr>
                  <w:rStyle w:val="Hyperlink"/>
                  <w:rFonts w:ascii="Arial" w:hAnsi="Arial" w:cs="Arial"/>
                  <w:szCs w:val="20"/>
                </w:rPr>
                <w:delText>RateType</w:delText>
              </w:r>
              <w:r w:rsidR="00643DC4" w:rsidDel="003C0DF1">
                <w:rPr>
                  <w:rStyle w:val="Hyperlink"/>
                  <w:rFonts w:ascii="Arial" w:hAnsi="Arial" w:cs="Arial"/>
                  <w:szCs w:val="20"/>
                </w:rPr>
                <w:fldChar w:fldCharType="end"/>
              </w:r>
              <w:r w:rsidRPr="00752DC8" w:rsidDel="003C0DF1">
                <w:rPr>
                  <w:rFonts w:ascii="Arial" w:hAnsi="Arial" w:cs="Arial"/>
                </w:rPr>
                <w:delText>.</w:delText>
              </w:r>
            </w:del>
            <w:ins w:id="739" w:author="Katie Stroud" w:date="2015-11-16T21:32:00Z">
              <w:r w:rsidR="003C0DF1">
                <w:rPr>
                  <w:rFonts w:ascii="Arial" w:hAnsi="Arial" w:cs="Arial"/>
                </w:rPr>
                <w:t xml:space="preserve"> Values provided using RATE TYPE reference data as specified in section </w:t>
              </w:r>
              <w:r w:rsidR="003C0DF1">
                <w:rPr>
                  <w:rFonts w:ascii="Arial" w:hAnsi="Arial" w:cs="Arial"/>
                </w:rPr>
                <w:fldChar w:fldCharType="begin"/>
              </w:r>
              <w:r w:rsidR="003C0DF1">
                <w:rPr>
                  <w:rFonts w:ascii="Arial" w:hAnsi="Arial" w:cs="Arial"/>
                </w:rPr>
                <w:instrText xml:space="preserve"> REF _Ref309328900 \r \h </w:instrText>
              </w:r>
              <w:r w:rsidR="003C0DF1">
                <w:rPr>
                  <w:rFonts w:ascii="Arial" w:hAnsi="Arial" w:cs="Arial"/>
                </w:rPr>
              </w:r>
            </w:ins>
            <w:r w:rsidR="003C0DF1">
              <w:rPr>
                <w:rFonts w:ascii="Arial" w:hAnsi="Arial" w:cs="Arial"/>
              </w:rPr>
              <w:fldChar w:fldCharType="separate"/>
            </w:r>
            <w:ins w:id="740" w:author="Katie Stroud" w:date="2015-11-16T21:32:00Z">
              <w:r w:rsidR="003C0DF1">
                <w:rPr>
                  <w:rFonts w:ascii="Arial" w:hAnsi="Arial" w:cs="Arial"/>
                </w:rPr>
                <w:t>4.12</w:t>
              </w:r>
              <w:r w:rsidR="003C0DF1">
                <w:rPr>
                  <w:rFonts w:ascii="Arial" w:hAnsi="Arial" w:cs="Arial"/>
                </w:rPr>
                <w:fldChar w:fldCharType="end"/>
              </w:r>
              <w:r w:rsidR="003C0DF1">
                <w:rPr>
                  <w:rFonts w:ascii="Arial" w:hAnsi="Arial" w:cs="Arial"/>
                </w:rPr>
                <w:t>.</w:t>
              </w:r>
            </w:ins>
          </w:p>
        </w:tc>
      </w:tr>
      <w:tr w:rsidR="00DC2F60" w:rsidRPr="00104CDF" w14:paraId="30A076A2" w14:textId="77777777" w:rsidTr="00DC2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3ECDF962" w14:textId="16F3E01F" w:rsidR="00DC2F60" w:rsidRPr="00DC2F60" w:rsidRDefault="00DC2F60" w:rsidP="00571BDF">
            <w:pPr>
              <w:pStyle w:val="NormalBold"/>
              <w:rPr>
                <w:rFonts w:ascii="Arial" w:hAnsi="Arial" w:cs="Arial"/>
                <w:b/>
              </w:rPr>
            </w:pPr>
            <w:proofErr w:type="spellStart"/>
            <w:r w:rsidRPr="00DC2F60">
              <w:rPr>
                <w:rFonts w:ascii="Arial" w:hAnsi="Arial" w:cs="Arial"/>
                <w:b/>
              </w:rPr>
              <w:t>RetirementDate</w:t>
            </w:r>
            <w:proofErr w:type="spellEnd"/>
          </w:p>
        </w:tc>
        <w:tc>
          <w:tcPr>
            <w:tcW w:w="3579" w:type="pct"/>
          </w:tcPr>
          <w:p w14:paraId="7EE4F539" w14:textId="2B43FB8A" w:rsidR="00DC2F60" w:rsidRPr="00104CDF" w:rsidRDefault="00DC2F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 xml:space="preserve">The date and time, in UTC, that the product may be removed from the bookable inventory. </w:t>
            </w:r>
            <w:ins w:id="741" w:author="Katie Stroud" w:date="2015-11-16T17:59:00Z">
              <w:r w:rsidR="003E04D4">
                <w:rPr>
                  <w:rFonts w:ascii="Arial" w:hAnsi="Arial" w:cs="Arial"/>
                </w:rPr>
                <w:t>Use ISO-8601 format for time and date</w:t>
              </w:r>
            </w:ins>
          </w:p>
        </w:tc>
      </w:tr>
      <w:tr w:rsidR="00DC2F60" w:rsidRPr="00104CDF" w14:paraId="769C1909" w14:textId="77777777" w:rsidTr="00DC2F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5E2EAA54" w14:textId="5D797883" w:rsidR="00DC2F60" w:rsidRPr="00DC2F60" w:rsidRDefault="00DC2F60" w:rsidP="00571BDF">
            <w:pPr>
              <w:pStyle w:val="NormalBold"/>
              <w:rPr>
                <w:rFonts w:ascii="Arial" w:hAnsi="Arial" w:cs="Arial"/>
                <w:b/>
              </w:rPr>
            </w:pPr>
            <w:proofErr w:type="spellStart"/>
            <w:r w:rsidRPr="00DC2F60">
              <w:rPr>
                <w:rFonts w:ascii="Arial" w:hAnsi="Arial" w:cs="Arial"/>
                <w:b/>
              </w:rPr>
              <w:t>TargetTypes</w:t>
            </w:r>
            <w:proofErr w:type="spellEnd"/>
          </w:p>
        </w:tc>
        <w:tc>
          <w:tcPr>
            <w:tcW w:w="3579" w:type="pct"/>
          </w:tcPr>
          <w:p w14:paraId="3F4935A7" w14:textId="78B90D3B" w:rsidR="00DC2F60" w:rsidRPr="00104CDF" w:rsidRDefault="00DC2F60" w:rsidP="003C0DF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A list of IDs that identify the types of targeting that the product supports. For example, DMA or Gender.</w:t>
            </w:r>
            <w:ins w:id="742" w:author="Katie Stroud" w:date="2015-11-16T21:33:00Z">
              <w:r w:rsidR="003C0DF1">
                <w:rPr>
                  <w:rFonts w:ascii="Arial" w:hAnsi="Arial" w:cs="Arial"/>
                </w:rPr>
                <w:t xml:space="preserve"> Values provided using TARGET reference data as specified in section </w:t>
              </w:r>
              <w:r w:rsidR="003C0DF1">
                <w:rPr>
                  <w:rFonts w:ascii="Arial" w:hAnsi="Arial" w:cs="Arial"/>
                </w:rPr>
                <w:fldChar w:fldCharType="begin"/>
              </w:r>
              <w:r w:rsidR="003C0DF1">
                <w:rPr>
                  <w:rFonts w:ascii="Arial" w:hAnsi="Arial" w:cs="Arial"/>
                </w:rPr>
                <w:instrText xml:space="preserve"> REF _Ref309328956 \r \h </w:instrText>
              </w:r>
              <w:r w:rsidR="003C0DF1">
                <w:rPr>
                  <w:rFonts w:ascii="Arial" w:hAnsi="Arial" w:cs="Arial"/>
                </w:rPr>
              </w:r>
            </w:ins>
            <w:r w:rsidR="003C0DF1">
              <w:rPr>
                <w:rFonts w:ascii="Arial" w:hAnsi="Arial" w:cs="Arial"/>
              </w:rPr>
              <w:fldChar w:fldCharType="separate"/>
            </w:r>
            <w:ins w:id="743" w:author="Katie Stroud" w:date="2015-11-16T21:33:00Z">
              <w:r w:rsidR="003C0DF1">
                <w:rPr>
                  <w:rFonts w:ascii="Arial" w:hAnsi="Arial" w:cs="Arial"/>
                </w:rPr>
                <w:t>4.13</w:t>
              </w:r>
              <w:r w:rsidR="003C0DF1">
                <w:rPr>
                  <w:rFonts w:ascii="Arial" w:hAnsi="Arial" w:cs="Arial"/>
                </w:rPr>
                <w:fldChar w:fldCharType="end"/>
              </w:r>
              <w:r w:rsidR="003C0DF1">
                <w:rPr>
                  <w:rFonts w:ascii="Arial" w:hAnsi="Arial" w:cs="Arial"/>
                </w:rPr>
                <w:t>.</w:t>
              </w:r>
            </w:ins>
          </w:p>
        </w:tc>
      </w:tr>
      <w:tr w:rsidR="00DC2F60" w:rsidRPr="00104CDF" w14:paraId="4F4DF3DB" w14:textId="77777777" w:rsidTr="00DC2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69CE5106" w14:textId="7C90F9AA" w:rsidR="00DC2F60" w:rsidRPr="00DC2F60" w:rsidRDefault="00DC2F60" w:rsidP="00571BDF">
            <w:pPr>
              <w:pStyle w:val="NormalBold"/>
              <w:rPr>
                <w:rFonts w:ascii="Arial" w:hAnsi="Arial" w:cs="Arial"/>
                <w:b/>
              </w:rPr>
            </w:pPr>
            <w:proofErr w:type="spellStart"/>
            <w:r w:rsidRPr="00DC2F60">
              <w:rPr>
                <w:rFonts w:ascii="Arial" w:hAnsi="Arial" w:cs="Arial"/>
                <w:b/>
              </w:rPr>
              <w:t>TimeZone</w:t>
            </w:r>
            <w:proofErr w:type="spellEnd"/>
          </w:p>
        </w:tc>
        <w:tc>
          <w:tcPr>
            <w:tcW w:w="3579" w:type="pct"/>
          </w:tcPr>
          <w:p w14:paraId="2B073A22" w14:textId="48AA4993" w:rsidR="00DC2F60" w:rsidRPr="00104CDF" w:rsidRDefault="00DC2F60" w:rsidP="00571BDF">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52DC8">
              <w:rPr>
                <w:rFonts w:ascii="Arial" w:hAnsi="Arial" w:cs="Arial"/>
              </w:rPr>
              <w:t>The time zone that the product runs in.</w:t>
            </w:r>
          </w:p>
        </w:tc>
      </w:tr>
      <w:tr w:rsidR="00DC2F60" w:rsidRPr="00104CDF" w14:paraId="3AEEEF90" w14:textId="77777777" w:rsidTr="00DC2F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5460EB21" w14:textId="7B693A8E" w:rsidR="00DC2F60" w:rsidRPr="00DC2F60" w:rsidRDefault="00DC2F60" w:rsidP="00571BDF">
            <w:pPr>
              <w:pStyle w:val="NormalBold"/>
              <w:rPr>
                <w:rFonts w:ascii="Arial" w:hAnsi="Arial" w:cs="Arial"/>
                <w:b/>
              </w:rPr>
            </w:pPr>
            <w:proofErr w:type="spellStart"/>
            <w:r w:rsidRPr="00DC2F60">
              <w:rPr>
                <w:rFonts w:ascii="Arial" w:hAnsi="Arial" w:cs="Arial"/>
                <w:b/>
              </w:rPr>
              <w:t>Url</w:t>
            </w:r>
            <w:proofErr w:type="spellEnd"/>
          </w:p>
        </w:tc>
        <w:tc>
          <w:tcPr>
            <w:tcW w:w="3579" w:type="pct"/>
          </w:tcPr>
          <w:p w14:paraId="252942A8" w14:textId="47D56E09" w:rsidR="00DC2F60" w:rsidRPr="00104CDF" w:rsidRDefault="00DC2F60" w:rsidP="00571BDF">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52DC8">
              <w:rPr>
                <w:rFonts w:ascii="Arial" w:hAnsi="Arial" w:cs="Arial"/>
              </w:rPr>
              <w:t>A URL to the specification that describes the creative requirements.</w:t>
            </w:r>
          </w:p>
        </w:tc>
      </w:tr>
    </w:tbl>
    <w:p w14:paraId="6052CEB3" w14:textId="77777777" w:rsidR="00571BDF" w:rsidRDefault="00571BDF" w:rsidP="00F941A7"/>
    <w:p w14:paraId="1D80E557" w14:textId="74EB01B6" w:rsidR="00713CAD" w:rsidRDefault="00713CAD" w:rsidP="001D6F3F">
      <w:pPr>
        <w:pStyle w:val="Heading1"/>
      </w:pPr>
      <w:bookmarkStart w:id="744" w:name="_Toc298671399"/>
      <w:bookmarkStart w:id="745" w:name="_Toc308251636"/>
      <w:r>
        <w:t>Common Objects</w:t>
      </w:r>
      <w:bookmarkEnd w:id="744"/>
      <w:bookmarkEnd w:id="745"/>
    </w:p>
    <w:p w14:paraId="54CC8D6C" w14:textId="7904D82D" w:rsidR="00C8453D" w:rsidRDefault="00F1016F" w:rsidP="00F1016F">
      <w:r w:rsidRPr="00F1016F">
        <w:t>The following objects are common to one or more resources.</w:t>
      </w:r>
      <w:ins w:id="746" w:author="Katie Stroud" w:date="2015-11-16T21:35:00Z">
        <w:r w:rsidR="003C0DF1">
          <w:t xml:space="preserve"> For example, the CONTACT common object is used to provide values for both the PRODUCT and ORGANIZATION resources.</w:t>
        </w:r>
      </w:ins>
    </w:p>
    <w:p w14:paraId="7ACA5BB6" w14:textId="31A9A931" w:rsidR="00713CAD" w:rsidRDefault="00713CAD" w:rsidP="001D6F3F">
      <w:pPr>
        <w:pStyle w:val="Heading2"/>
      </w:pPr>
      <w:bookmarkStart w:id="747" w:name="_Toc298671400"/>
      <w:bookmarkStart w:id="748" w:name="_Toc308251637"/>
      <w:bookmarkStart w:id="749" w:name="_Ref309372126"/>
      <w:r>
        <w:t>Address</w:t>
      </w:r>
      <w:bookmarkEnd w:id="747"/>
      <w:bookmarkEnd w:id="748"/>
      <w:bookmarkEnd w:id="749"/>
    </w:p>
    <w:p w14:paraId="364AB00A" w14:textId="4EFA0E66" w:rsidR="00816609" w:rsidRDefault="00F1016F" w:rsidP="00F1016F">
      <w:del w:id="750" w:author="Katie Stroud" w:date="2015-11-16T21:40:00Z">
        <w:r w:rsidRPr="00F1016F" w:rsidDel="003C0DF1">
          <w:delText>Defines a postal address.</w:delText>
        </w:r>
      </w:del>
      <w:ins w:id="751" w:author="Katie Stroud" w:date="2015-11-16T21:40:00Z">
        <w:r w:rsidR="003C0DF1">
          <w:t xml:space="preserve">The address object is used to provide values for </w:t>
        </w:r>
      </w:ins>
      <w:ins w:id="752" w:author="Katie Stroud" w:date="2015-11-16T21:41:00Z">
        <w:r w:rsidR="003C0DF1">
          <w:t>the ORGANIZATION resource.</w:t>
        </w:r>
      </w:ins>
      <w:ins w:id="753" w:author="Katie Stroud" w:date="2015-11-16T21:40:00Z">
        <w:r w:rsidR="003C0DF1">
          <w:t xml:space="preserve"> </w:t>
        </w:r>
      </w:ins>
    </w:p>
    <w:tbl>
      <w:tblPr>
        <w:tblStyle w:val="MediumShading1-Accent3"/>
        <w:tblW w:w="0" w:type="auto"/>
        <w:tblLayout w:type="fixed"/>
        <w:tblCellMar>
          <w:top w:w="43" w:type="dxa"/>
          <w:left w:w="115" w:type="dxa"/>
          <w:bottom w:w="43" w:type="dxa"/>
          <w:right w:w="115" w:type="dxa"/>
        </w:tblCellMar>
        <w:tblLook w:val="04A0" w:firstRow="1" w:lastRow="0" w:firstColumn="1" w:lastColumn="0" w:noHBand="0" w:noVBand="1"/>
        <w:tblPrChange w:id="754" w:author="Katie Stroud" w:date="2015-11-04T17:04:00Z">
          <w:tblPr>
            <w:tblStyle w:val="MediumShading1-Accent3"/>
            <w:tblW w:w="0" w:type="auto"/>
            <w:tblLayout w:type="fixed"/>
            <w:tblCellMar>
              <w:top w:w="43" w:type="dxa"/>
              <w:left w:w="115" w:type="dxa"/>
              <w:bottom w:w="43" w:type="dxa"/>
              <w:right w:w="115" w:type="dxa"/>
            </w:tblCellMar>
            <w:tblLook w:val="04A0" w:firstRow="1" w:lastRow="0" w:firstColumn="1" w:lastColumn="0" w:noHBand="0" w:noVBand="1"/>
          </w:tblPr>
        </w:tblPrChange>
      </w:tblPr>
      <w:tblGrid>
        <w:gridCol w:w="1735"/>
        <w:gridCol w:w="990"/>
        <w:gridCol w:w="2790"/>
        <w:gridCol w:w="1350"/>
        <w:gridCol w:w="1080"/>
        <w:gridCol w:w="1645"/>
        <w:tblGridChange w:id="755">
          <w:tblGrid>
            <w:gridCol w:w="1735"/>
            <w:gridCol w:w="990"/>
            <w:gridCol w:w="2520"/>
            <w:gridCol w:w="1620"/>
            <w:gridCol w:w="1080"/>
            <w:gridCol w:w="1645"/>
          </w:tblGrid>
        </w:tblGridChange>
      </w:tblGrid>
      <w:tr w:rsidR="00E965DD" w:rsidRPr="00B6616B" w14:paraId="5CFAF066" w14:textId="77777777" w:rsidTr="00E965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5" w:type="dxa"/>
            <w:vAlign w:val="bottom"/>
            <w:tcPrChange w:id="756" w:author="Katie Stroud" w:date="2015-11-04T17:04:00Z">
              <w:tcPr>
                <w:tcW w:w="1735" w:type="dxa"/>
                <w:vAlign w:val="bottom"/>
              </w:tcPr>
            </w:tcPrChange>
          </w:tcPr>
          <w:p w14:paraId="5724C6C6" w14:textId="77777777" w:rsidR="006946EA" w:rsidRPr="00B6616B" w:rsidRDefault="006946EA" w:rsidP="00054119">
            <w:pPr>
              <w:contextualSpacing/>
              <w:cnfStyle w:val="101000000000" w:firstRow="1" w:lastRow="0" w:firstColumn="1" w:lastColumn="0" w:oddVBand="0" w:evenVBand="0" w:oddHBand="0" w:evenHBand="0" w:firstRowFirstColumn="0" w:firstRowLastColumn="0" w:lastRowFirstColumn="0" w:lastRowLastColumn="0"/>
              <w:rPr>
                <w:rFonts w:ascii="Arial" w:hAnsi="Arial" w:cs="Arial"/>
              </w:rPr>
            </w:pPr>
            <w:r w:rsidRPr="00B6616B">
              <w:rPr>
                <w:rFonts w:ascii="Arial" w:hAnsi="Arial" w:cs="Arial"/>
              </w:rPr>
              <w:t>Property</w:t>
            </w:r>
          </w:p>
        </w:tc>
        <w:tc>
          <w:tcPr>
            <w:tcW w:w="990" w:type="dxa"/>
            <w:vAlign w:val="bottom"/>
            <w:tcPrChange w:id="757" w:author="Katie Stroud" w:date="2015-11-04T17:04:00Z">
              <w:tcPr>
                <w:tcW w:w="990" w:type="dxa"/>
                <w:vAlign w:val="bottom"/>
              </w:tcPr>
            </w:tcPrChange>
          </w:tcPr>
          <w:p w14:paraId="38EA8826" w14:textId="77777777" w:rsidR="006946EA" w:rsidRPr="00B6616B" w:rsidRDefault="006946EA"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Type</w:t>
            </w:r>
          </w:p>
        </w:tc>
        <w:tc>
          <w:tcPr>
            <w:tcW w:w="2790" w:type="dxa"/>
            <w:vAlign w:val="bottom"/>
            <w:tcPrChange w:id="758" w:author="Katie Stroud" w:date="2015-11-04T17:04:00Z">
              <w:tcPr>
                <w:tcW w:w="2520" w:type="dxa"/>
                <w:vAlign w:val="bottom"/>
              </w:tcPr>
            </w:tcPrChange>
          </w:tcPr>
          <w:p w14:paraId="1875FB10" w14:textId="77777777" w:rsidR="006946EA" w:rsidRPr="00B6616B" w:rsidRDefault="006946EA"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Constraints</w:t>
            </w:r>
          </w:p>
        </w:tc>
        <w:tc>
          <w:tcPr>
            <w:tcW w:w="1350" w:type="dxa"/>
            <w:vAlign w:val="bottom"/>
            <w:tcPrChange w:id="759" w:author="Katie Stroud" w:date="2015-11-04T17:04:00Z">
              <w:tcPr>
                <w:tcW w:w="1620" w:type="dxa"/>
                <w:vAlign w:val="bottom"/>
              </w:tcPr>
            </w:tcPrChange>
          </w:tcPr>
          <w:p w14:paraId="012D65D0" w14:textId="77777777" w:rsidR="006946EA" w:rsidRPr="00B6616B" w:rsidRDefault="006946EA"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Add</w:t>
            </w:r>
          </w:p>
        </w:tc>
        <w:tc>
          <w:tcPr>
            <w:tcW w:w="1080" w:type="dxa"/>
            <w:vAlign w:val="bottom"/>
            <w:tcPrChange w:id="760" w:author="Katie Stroud" w:date="2015-11-04T17:04:00Z">
              <w:tcPr>
                <w:tcW w:w="1080" w:type="dxa"/>
                <w:vAlign w:val="bottom"/>
              </w:tcPr>
            </w:tcPrChange>
          </w:tcPr>
          <w:p w14:paraId="45A79D9A" w14:textId="77777777" w:rsidR="006946EA" w:rsidRPr="00B6616B" w:rsidRDefault="006946EA"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Update</w:t>
            </w:r>
          </w:p>
        </w:tc>
        <w:tc>
          <w:tcPr>
            <w:tcW w:w="1645" w:type="dxa"/>
            <w:vAlign w:val="bottom"/>
            <w:tcPrChange w:id="761" w:author="Katie Stroud" w:date="2015-11-04T17:04:00Z">
              <w:tcPr>
                <w:tcW w:w="1645" w:type="dxa"/>
                <w:vAlign w:val="bottom"/>
              </w:tcPr>
            </w:tcPrChange>
          </w:tcPr>
          <w:p w14:paraId="4A55E9E6" w14:textId="77777777" w:rsidR="006946EA" w:rsidRPr="00B6616B" w:rsidRDefault="006946EA"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Publisher Req</w:t>
            </w:r>
            <w:r>
              <w:rPr>
                <w:rFonts w:ascii="Arial" w:hAnsi="Arial" w:cs="Arial"/>
              </w:rPr>
              <w:t>uirement</w:t>
            </w:r>
          </w:p>
        </w:tc>
      </w:tr>
      <w:tr w:rsidR="00E965DD" w:rsidRPr="00104CDF" w14:paraId="58E1510E" w14:textId="77777777" w:rsidTr="00E965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5" w:type="dxa"/>
            <w:tcPrChange w:id="762" w:author="Katie Stroud" w:date="2015-11-04T17:04:00Z">
              <w:tcPr>
                <w:tcW w:w="1735" w:type="dxa"/>
              </w:tcPr>
            </w:tcPrChange>
          </w:tcPr>
          <w:p w14:paraId="21E55CB6" w14:textId="0A85A71B" w:rsidR="006946EA" w:rsidRPr="00104CDF" w:rsidRDefault="00ED382A" w:rsidP="00054119">
            <w:pPr>
              <w:contextualSpacing/>
              <w:cnfStyle w:val="001000100000" w:firstRow="0" w:lastRow="0" w:firstColumn="1" w:lastColumn="0" w:oddVBand="0" w:evenVBand="0" w:oddHBand="1" w:evenHBand="0" w:firstRowFirstColumn="0" w:firstRowLastColumn="0" w:lastRowFirstColumn="0" w:lastRowLastColumn="0"/>
              <w:rPr>
                <w:rFonts w:ascii="Arial" w:hAnsi="Arial" w:cs="Arial"/>
              </w:rPr>
            </w:pPr>
            <w:r>
              <w:rPr>
                <w:rFonts w:ascii="Arial" w:hAnsi="Arial" w:cs="Arial"/>
              </w:rPr>
              <w:t>City</w:t>
            </w:r>
          </w:p>
        </w:tc>
        <w:tc>
          <w:tcPr>
            <w:tcW w:w="990" w:type="dxa"/>
            <w:tcPrChange w:id="763" w:author="Katie Stroud" w:date="2015-11-04T17:04:00Z">
              <w:tcPr>
                <w:tcW w:w="990" w:type="dxa"/>
              </w:tcPr>
            </w:tcPrChange>
          </w:tcPr>
          <w:p w14:paraId="77227BEB" w14:textId="44687C1E" w:rsidR="006946EA" w:rsidRPr="00104CDF" w:rsidRDefault="00ED382A"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2790" w:type="dxa"/>
            <w:tcPrChange w:id="764" w:author="Katie Stroud" w:date="2015-11-04T17:04:00Z">
              <w:tcPr>
                <w:tcW w:w="2520" w:type="dxa"/>
              </w:tcPr>
            </w:tcPrChange>
          </w:tcPr>
          <w:p w14:paraId="00F8E35B" w14:textId="7E347406" w:rsidR="006946EA" w:rsidRPr="00104CDF" w:rsidRDefault="00A01E91"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t>Max</w:t>
            </w:r>
            <w:r w:rsidR="00ED382A" w:rsidRPr="007F379C">
              <w:t xml:space="preserve"> 35 alpha characters. Cannot be an empty string.</w:t>
            </w:r>
          </w:p>
        </w:tc>
        <w:tc>
          <w:tcPr>
            <w:tcW w:w="1350" w:type="dxa"/>
            <w:tcPrChange w:id="765" w:author="Katie Stroud" w:date="2015-11-04T17:04:00Z">
              <w:tcPr>
                <w:tcW w:w="1620" w:type="dxa"/>
              </w:tcPr>
            </w:tcPrChange>
          </w:tcPr>
          <w:p w14:paraId="6736CCA2" w14:textId="6B818CFC" w:rsidR="006946EA" w:rsidRPr="00104CDF" w:rsidRDefault="00ED382A"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Required</w:t>
            </w:r>
          </w:p>
        </w:tc>
        <w:tc>
          <w:tcPr>
            <w:tcW w:w="1080" w:type="dxa"/>
            <w:tcPrChange w:id="766" w:author="Katie Stroud" w:date="2015-11-04T17:04:00Z">
              <w:tcPr>
                <w:tcW w:w="1080" w:type="dxa"/>
              </w:tcPr>
            </w:tcPrChange>
          </w:tcPr>
          <w:p w14:paraId="3C5553FF" w14:textId="640A9435" w:rsidR="006946EA" w:rsidRPr="00104CDF" w:rsidRDefault="00ED382A"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Optional</w:t>
            </w:r>
          </w:p>
        </w:tc>
        <w:tc>
          <w:tcPr>
            <w:tcW w:w="1645" w:type="dxa"/>
            <w:tcPrChange w:id="767" w:author="Katie Stroud" w:date="2015-11-04T17:04:00Z">
              <w:tcPr>
                <w:tcW w:w="1645" w:type="dxa"/>
              </w:tcPr>
            </w:tcPrChange>
          </w:tcPr>
          <w:p w14:paraId="30842738" w14:textId="04E4AE6B" w:rsidR="006946EA" w:rsidRPr="00104CDF" w:rsidRDefault="00ED382A"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Required</w:t>
            </w:r>
          </w:p>
        </w:tc>
      </w:tr>
      <w:tr w:rsidR="00E965DD" w:rsidRPr="00104CDF" w14:paraId="56F237E9" w14:textId="77777777" w:rsidTr="00E965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5" w:type="dxa"/>
            <w:tcPrChange w:id="768" w:author="Katie Stroud" w:date="2015-11-04T17:04:00Z">
              <w:tcPr>
                <w:tcW w:w="1735" w:type="dxa"/>
              </w:tcPr>
            </w:tcPrChange>
          </w:tcPr>
          <w:p w14:paraId="56EF6B63" w14:textId="5403E755" w:rsidR="006946EA" w:rsidRPr="00104CDF" w:rsidRDefault="00ED382A" w:rsidP="00054119">
            <w:pPr>
              <w:contextualSpacing/>
              <w:cnfStyle w:val="001000010000" w:firstRow="0" w:lastRow="0" w:firstColumn="1" w:lastColumn="0" w:oddVBand="0" w:evenVBand="0" w:oddHBand="0" w:evenHBand="1" w:firstRowFirstColumn="0" w:firstRowLastColumn="0" w:lastRowFirstColumn="0" w:lastRowLastColumn="0"/>
              <w:rPr>
                <w:rFonts w:ascii="Arial" w:hAnsi="Arial" w:cs="Arial"/>
              </w:rPr>
            </w:pPr>
            <w:r>
              <w:rPr>
                <w:rFonts w:ascii="Arial" w:hAnsi="Arial" w:cs="Arial"/>
              </w:rPr>
              <w:t>Country</w:t>
            </w:r>
          </w:p>
        </w:tc>
        <w:tc>
          <w:tcPr>
            <w:tcW w:w="990" w:type="dxa"/>
            <w:tcPrChange w:id="769" w:author="Katie Stroud" w:date="2015-11-04T17:04:00Z">
              <w:tcPr>
                <w:tcW w:w="990" w:type="dxa"/>
              </w:tcPr>
            </w:tcPrChange>
          </w:tcPr>
          <w:p w14:paraId="39F7A4FC" w14:textId="406BAAF6" w:rsidR="006946EA" w:rsidRPr="00104CDF" w:rsidRDefault="00ED382A"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String</w:t>
            </w:r>
          </w:p>
        </w:tc>
        <w:tc>
          <w:tcPr>
            <w:tcW w:w="2790" w:type="dxa"/>
            <w:tcPrChange w:id="770" w:author="Katie Stroud" w:date="2015-11-04T17:04:00Z">
              <w:tcPr>
                <w:tcW w:w="2520" w:type="dxa"/>
              </w:tcPr>
            </w:tcPrChange>
          </w:tcPr>
          <w:p w14:paraId="6C81203A" w14:textId="589B6BE7" w:rsidR="006946EA" w:rsidRPr="00104CDF" w:rsidRDefault="00A01E91"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t>Max</w:t>
            </w:r>
            <w:r w:rsidR="00ED382A" w:rsidRPr="007F379C">
              <w:t xml:space="preserve"> 2 alpha characters. Must be a valid ISO 3166-1 country code.</w:t>
            </w:r>
          </w:p>
        </w:tc>
        <w:tc>
          <w:tcPr>
            <w:tcW w:w="1350" w:type="dxa"/>
            <w:tcPrChange w:id="771" w:author="Katie Stroud" w:date="2015-11-04T17:04:00Z">
              <w:tcPr>
                <w:tcW w:w="1620" w:type="dxa"/>
              </w:tcPr>
            </w:tcPrChange>
          </w:tcPr>
          <w:p w14:paraId="30BE3241" w14:textId="1240FDCE" w:rsidR="006946EA" w:rsidRPr="00104CDF" w:rsidRDefault="00ED382A"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Required</w:t>
            </w:r>
          </w:p>
        </w:tc>
        <w:tc>
          <w:tcPr>
            <w:tcW w:w="1080" w:type="dxa"/>
            <w:tcPrChange w:id="772" w:author="Katie Stroud" w:date="2015-11-04T17:04:00Z">
              <w:tcPr>
                <w:tcW w:w="1080" w:type="dxa"/>
              </w:tcPr>
            </w:tcPrChange>
          </w:tcPr>
          <w:p w14:paraId="0B9AB1B9" w14:textId="625578C3" w:rsidR="006946EA" w:rsidRPr="00104CDF" w:rsidRDefault="00ED382A"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Optional</w:t>
            </w:r>
          </w:p>
        </w:tc>
        <w:tc>
          <w:tcPr>
            <w:tcW w:w="1645" w:type="dxa"/>
            <w:tcPrChange w:id="773" w:author="Katie Stroud" w:date="2015-11-04T17:04:00Z">
              <w:tcPr>
                <w:tcW w:w="1645" w:type="dxa"/>
              </w:tcPr>
            </w:tcPrChange>
          </w:tcPr>
          <w:p w14:paraId="48A0ABF8" w14:textId="0406C223" w:rsidR="006946EA" w:rsidRPr="00104CDF" w:rsidRDefault="00ED382A"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Required</w:t>
            </w:r>
          </w:p>
        </w:tc>
      </w:tr>
      <w:tr w:rsidR="00E965DD" w:rsidRPr="00104CDF" w14:paraId="67349541" w14:textId="77777777" w:rsidTr="00E965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5" w:type="dxa"/>
            <w:tcPrChange w:id="774" w:author="Katie Stroud" w:date="2015-11-04T17:04:00Z">
              <w:tcPr>
                <w:tcW w:w="1735" w:type="dxa"/>
              </w:tcPr>
            </w:tcPrChange>
          </w:tcPr>
          <w:p w14:paraId="7B676943" w14:textId="34CE8504" w:rsidR="006946EA" w:rsidRPr="00104CDF" w:rsidRDefault="00ED382A" w:rsidP="00054119">
            <w:pPr>
              <w:contextualSpacing/>
              <w:cnfStyle w:val="001000100000" w:firstRow="0" w:lastRow="0" w:firstColumn="1" w:lastColumn="0" w:oddVBand="0" w:evenVBand="0" w:oddHBand="1" w:evenHBand="0" w:firstRowFirstColumn="0" w:firstRowLastColumn="0" w:lastRowFirstColumn="0" w:lastRowLastColumn="0"/>
              <w:rPr>
                <w:rFonts w:ascii="Arial" w:hAnsi="Arial" w:cs="Arial"/>
              </w:rPr>
            </w:pPr>
            <w:r>
              <w:rPr>
                <w:rFonts w:ascii="Arial" w:hAnsi="Arial" w:cs="Arial"/>
              </w:rPr>
              <w:t>AddressLine1</w:t>
            </w:r>
          </w:p>
        </w:tc>
        <w:tc>
          <w:tcPr>
            <w:tcW w:w="990" w:type="dxa"/>
            <w:tcPrChange w:id="775" w:author="Katie Stroud" w:date="2015-11-04T17:04:00Z">
              <w:tcPr>
                <w:tcW w:w="990" w:type="dxa"/>
              </w:tcPr>
            </w:tcPrChange>
          </w:tcPr>
          <w:p w14:paraId="493E20DB" w14:textId="12525E68" w:rsidR="006946EA" w:rsidRPr="00104CDF" w:rsidRDefault="00ED382A"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2790" w:type="dxa"/>
            <w:tcPrChange w:id="776" w:author="Katie Stroud" w:date="2015-11-04T17:04:00Z">
              <w:tcPr>
                <w:tcW w:w="2520" w:type="dxa"/>
              </w:tcPr>
            </w:tcPrChange>
          </w:tcPr>
          <w:p w14:paraId="322E6DC1" w14:textId="2BF2C3D5" w:rsidR="00ED382A" w:rsidRPr="007F379C" w:rsidRDefault="00A01E91" w:rsidP="00ED382A">
            <w:pPr>
              <w:cnfStyle w:val="000000100000" w:firstRow="0" w:lastRow="0" w:firstColumn="0" w:lastColumn="0" w:oddVBand="0" w:evenVBand="0" w:oddHBand="1" w:evenHBand="0" w:firstRowFirstColumn="0" w:firstRowLastColumn="0" w:lastRowFirstColumn="0" w:lastRowLastColumn="0"/>
            </w:pPr>
            <w:r>
              <w:t>Max</w:t>
            </w:r>
            <w:r w:rsidR="00ED382A" w:rsidRPr="007F379C">
              <w:t xml:space="preserve"> 255 alphanumeric characters. </w:t>
            </w:r>
          </w:p>
          <w:p w14:paraId="6F7F5297" w14:textId="3A354D58" w:rsidR="006946EA" w:rsidRPr="00104CDF" w:rsidRDefault="00ED382A" w:rsidP="00ED382A">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F379C">
              <w:t>Cannot be an empty string.</w:t>
            </w:r>
          </w:p>
        </w:tc>
        <w:tc>
          <w:tcPr>
            <w:tcW w:w="1350" w:type="dxa"/>
            <w:tcPrChange w:id="777" w:author="Katie Stroud" w:date="2015-11-04T17:04:00Z">
              <w:tcPr>
                <w:tcW w:w="1620" w:type="dxa"/>
              </w:tcPr>
            </w:tcPrChange>
          </w:tcPr>
          <w:p w14:paraId="02904D51" w14:textId="29E506B5" w:rsidR="006946EA" w:rsidRPr="00104CDF" w:rsidRDefault="00ED382A"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Required</w:t>
            </w:r>
          </w:p>
        </w:tc>
        <w:tc>
          <w:tcPr>
            <w:tcW w:w="1080" w:type="dxa"/>
            <w:tcPrChange w:id="778" w:author="Katie Stroud" w:date="2015-11-04T17:04:00Z">
              <w:tcPr>
                <w:tcW w:w="1080" w:type="dxa"/>
              </w:tcPr>
            </w:tcPrChange>
          </w:tcPr>
          <w:p w14:paraId="74F2C39C" w14:textId="523F0A25" w:rsidR="006946EA" w:rsidRPr="00104CDF" w:rsidRDefault="00ED382A"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Optional</w:t>
            </w:r>
          </w:p>
        </w:tc>
        <w:tc>
          <w:tcPr>
            <w:tcW w:w="1645" w:type="dxa"/>
            <w:tcPrChange w:id="779" w:author="Katie Stroud" w:date="2015-11-04T17:04:00Z">
              <w:tcPr>
                <w:tcW w:w="1645" w:type="dxa"/>
              </w:tcPr>
            </w:tcPrChange>
          </w:tcPr>
          <w:p w14:paraId="204737CE" w14:textId="577516B7" w:rsidR="006946EA" w:rsidRPr="00104CDF" w:rsidRDefault="00ED382A"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Required</w:t>
            </w:r>
          </w:p>
        </w:tc>
      </w:tr>
      <w:tr w:rsidR="00E965DD" w:rsidRPr="00104CDF" w14:paraId="7831E6B4" w14:textId="77777777" w:rsidTr="00E965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5" w:type="dxa"/>
            <w:tcPrChange w:id="780" w:author="Katie Stroud" w:date="2015-11-04T17:04:00Z">
              <w:tcPr>
                <w:tcW w:w="1735" w:type="dxa"/>
              </w:tcPr>
            </w:tcPrChange>
          </w:tcPr>
          <w:p w14:paraId="0AE81CAF" w14:textId="71D1BBD3" w:rsidR="006946EA" w:rsidRPr="00104CDF" w:rsidRDefault="00ED382A" w:rsidP="00054119">
            <w:pPr>
              <w:contextualSpacing/>
              <w:cnfStyle w:val="001000010000" w:firstRow="0" w:lastRow="0" w:firstColumn="1" w:lastColumn="0" w:oddVBand="0" w:evenVBand="0" w:oddHBand="0" w:evenHBand="1" w:firstRowFirstColumn="0" w:firstRowLastColumn="0" w:lastRowFirstColumn="0" w:lastRowLastColumn="0"/>
              <w:rPr>
                <w:rFonts w:ascii="Arial" w:hAnsi="Arial" w:cs="Arial"/>
              </w:rPr>
            </w:pPr>
            <w:r>
              <w:rPr>
                <w:rFonts w:ascii="Arial" w:hAnsi="Arial" w:cs="Arial"/>
              </w:rPr>
              <w:t>AddressLine2</w:t>
            </w:r>
          </w:p>
        </w:tc>
        <w:tc>
          <w:tcPr>
            <w:tcW w:w="990" w:type="dxa"/>
            <w:tcPrChange w:id="781" w:author="Katie Stroud" w:date="2015-11-04T17:04:00Z">
              <w:tcPr>
                <w:tcW w:w="990" w:type="dxa"/>
              </w:tcPr>
            </w:tcPrChange>
          </w:tcPr>
          <w:p w14:paraId="05A11083" w14:textId="41F54C30" w:rsidR="006946EA" w:rsidRPr="00104CDF" w:rsidRDefault="00ED382A"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String</w:t>
            </w:r>
          </w:p>
        </w:tc>
        <w:tc>
          <w:tcPr>
            <w:tcW w:w="2790" w:type="dxa"/>
            <w:tcPrChange w:id="782" w:author="Katie Stroud" w:date="2015-11-04T17:04:00Z">
              <w:tcPr>
                <w:tcW w:w="2520" w:type="dxa"/>
              </w:tcPr>
            </w:tcPrChange>
          </w:tcPr>
          <w:p w14:paraId="0F032824" w14:textId="549F6AC1" w:rsidR="006946EA" w:rsidRPr="00104CDF" w:rsidRDefault="00A01E91"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t>Max</w:t>
            </w:r>
            <w:r w:rsidR="00ED382A" w:rsidRPr="007F379C">
              <w:t xml:space="preserve"> 255 alphanumeric characters.</w:t>
            </w:r>
          </w:p>
        </w:tc>
        <w:tc>
          <w:tcPr>
            <w:tcW w:w="1350" w:type="dxa"/>
            <w:tcPrChange w:id="783" w:author="Katie Stroud" w:date="2015-11-04T17:04:00Z">
              <w:tcPr>
                <w:tcW w:w="1620" w:type="dxa"/>
              </w:tcPr>
            </w:tcPrChange>
          </w:tcPr>
          <w:p w14:paraId="0727A98D" w14:textId="03AD995D" w:rsidR="006946EA" w:rsidRPr="00104CDF" w:rsidRDefault="00ED382A"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Optional</w:t>
            </w:r>
          </w:p>
        </w:tc>
        <w:tc>
          <w:tcPr>
            <w:tcW w:w="1080" w:type="dxa"/>
            <w:tcPrChange w:id="784" w:author="Katie Stroud" w:date="2015-11-04T17:04:00Z">
              <w:tcPr>
                <w:tcW w:w="1080" w:type="dxa"/>
              </w:tcPr>
            </w:tcPrChange>
          </w:tcPr>
          <w:p w14:paraId="17A029BE" w14:textId="35E1327E" w:rsidR="006946EA" w:rsidRPr="00104CDF" w:rsidRDefault="00ED382A"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Optional</w:t>
            </w:r>
          </w:p>
        </w:tc>
        <w:tc>
          <w:tcPr>
            <w:tcW w:w="1645" w:type="dxa"/>
            <w:tcPrChange w:id="785" w:author="Katie Stroud" w:date="2015-11-04T17:04:00Z">
              <w:tcPr>
                <w:tcW w:w="1645" w:type="dxa"/>
              </w:tcPr>
            </w:tcPrChange>
          </w:tcPr>
          <w:p w14:paraId="766E153E" w14:textId="1B5ADDF9" w:rsidR="006946EA" w:rsidRPr="00104CDF" w:rsidRDefault="00ED382A"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Required</w:t>
            </w:r>
          </w:p>
        </w:tc>
      </w:tr>
      <w:tr w:rsidR="00E965DD" w:rsidRPr="00104CDF" w14:paraId="374A7879" w14:textId="77777777" w:rsidTr="00E965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5" w:type="dxa"/>
            <w:tcPrChange w:id="786" w:author="Katie Stroud" w:date="2015-11-04T17:04:00Z">
              <w:tcPr>
                <w:tcW w:w="1735" w:type="dxa"/>
              </w:tcPr>
            </w:tcPrChange>
          </w:tcPr>
          <w:p w14:paraId="3AB35B28" w14:textId="3EFC8184" w:rsidR="00ED382A" w:rsidRDefault="00ED382A" w:rsidP="00054119">
            <w:pPr>
              <w:contextualSpacing/>
              <w:cnfStyle w:val="001000100000" w:firstRow="0" w:lastRow="0" w:firstColumn="1"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PostalCode</w:t>
            </w:r>
            <w:proofErr w:type="spellEnd"/>
          </w:p>
        </w:tc>
        <w:tc>
          <w:tcPr>
            <w:tcW w:w="990" w:type="dxa"/>
            <w:tcPrChange w:id="787" w:author="Katie Stroud" w:date="2015-11-04T17:04:00Z">
              <w:tcPr>
                <w:tcW w:w="990" w:type="dxa"/>
              </w:tcPr>
            </w:tcPrChange>
          </w:tcPr>
          <w:p w14:paraId="0DBCD098" w14:textId="7A78A1E1" w:rsidR="00ED382A" w:rsidRPr="00104CDF" w:rsidRDefault="00ED382A"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2790" w:type="dxa"/>
            <w:tcPrChange w:id="788" w:author="Katie Stroud" w:date="2015-11-04T17:04:00Z">
              <w:tcPr>
                <w:tcW w:w="2520" w:type="dxa"/>
              </w:tcPr>
            </w:tcPrChange>
          </w:tcPr>
          <w:p w14:paraId="1DF61F3D" w14:textId="640858D2" w:rsidR="00ED382A" w:rsidRPr="007F379C" w:rsidRDefault="00A01E91" w:rsidP="00ED382A">
            <w:pPr>
              <w:cnfStyle w:val="000000100000" w:firstRow="0" w:lastRow="0" w:firstColumn="0" w:lastColumn="0" w:oddVBand="0" w:evenVBand="0" w:oddHBand="1" w:evenHBand="0" w:firstRowFirstColumn="0" w:firstRowLastColumn="0" w:lastRowFirstColumn="0" w:lastRowLastColumn="0"/>
            </w:pPr>
            <w:r>
              <w:t>Max</w:t>
            </w:r>
            <w:r w:rsidR="00ED382A" w:rsidRPr="007F379C">
              <w:t xml:space="preserve"> 15 alphanumeric characters. Can include a </w:t>
            </w:r>
            <w:r w:rsidR="00ED382A" w:rsidRPr="007F379C">
              <w:lastRenderedPageBreak/>
              <w:t>dash and space.</w:t>
            </w:r>
          </w:p>
          <w:p w14:paraId="1F9B2080" w14:textId="06192AE6" w:rsidR="00ED382A" w:rsidRPr="00104CDF" w:rsidRDefault="00ED382A" w:rsidP="00ED382A">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F379C">
              <w:t>Cannot be an empty string.</w:t>
            </w:r>
          </w:p>
        </w:tc>
        <w:tc>
          <w:tcPr>
            <w:tcW w:w="1350" w:type="dxa"/>
            <w:tcPrChange w:id="789" w:author="Katie Stroud" w:date="2015-11-04T17:04:00Z">
              <w:tcPr>
                <w:tcW w:w="1620" w:type="dxa"/>
              </w:tcPr>
            </w:tcPrChange>
          </w:tcPr>
          <w:p w14:paraId="1D3A9AB4" w14:textId="0E8F74D4" w:rsidR="00ED382A" w:rsidRPr="00104CDF" w:rsidRDefault="00ED382A"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lastRenderedPageBreak/>
              <w:t>Optional</w:t>
            </w:r>
          </w:p>
        </w:tc>
        <w:tc>
          <w:tcPr>
            <w:tcW w:w="1080" w:type="dxa"/>
            <w:tcPrChange w:id="790" w:author="Katie Stroud" w:date="2015-11-04T17:04:00Z">
              <w:tcPr>
                <w:tcW w:w="1080" w:type="dxa"/>
              </w:tcPr>
            </w:tcPrChange>
          </w:tcPr>
          <w:p w14:paraId="6C4DBAD0" w14:textId="30819021" w:rsidR="00ED382A" w:rsidRPr="00104CDF" w:rsidRDefault="00ED382A"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Optional</w:t>
            </w:r>
          </w:p>
        </w:tc>
        <w:tc>
          <w:tcPr>
            <w:tcW w:w="1645" w:type="dxa"/>
            <w:tcPrChange w:id="791" w:author="Katie Stroud" w:date="2015-11-04T17:04:00Z">
              <w:tcPr>
                <w:tcW w:w="1645" w:type="dxa"/>
              </w:tcPr>
            </w:tcPrChange>
          </w:tcPr>
          <w:p w14:paraId="7D04AC14" w14:textId="758314C8" w:rsidR="00ED382A" w:rsidRPr="00104CDF" w:rsidRDefault="00ED382A"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Required</w:t>
            </w:r>
          </w:p>
        </w:tc>
      </w:tr>
      <w:tr w:rsidR="00E965DD" w:rsidRPr="00104CDF" w14:paraId="27364FA0" w14:textId="77777777" w:rsidTr="00E965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5" w:type="dxa"/>
            <w:tcPrChange w:id="792" w:author="Katie Stroud" w:date="2015-11-04T17:04:00Z">
              <w:tcPr>
                <w:tcW w:w="1735" w:type="dxa"/>
              </w:tcPr>
            </w:tcPrChange>
          </w:tcPr>
          <w:p w14:paraId="03F44747" w14:textId="69997D60" w:rsidR="00ED382A" w:rsidRDefault="00ED382A" w:rsidP="00054119">
            <w:pPr>
              <w:contextualSpacing/>
              <w:cnfStyle w:val="001000010000" w:firstRow="0" w:lastRow="0" w:firstColumn="1" w:lastColumn="0" w:oddVBand="0" w:evenVBand="0" w:oddHBand="0" w:evenHBand="1" w:firstRowFirstColumn="0" w:firstRowLastColumn="0" w:lastRowFirstColumn="0" w:lastRowLastColumn="0"/>
              <w:rPr>
                <w:rFonts w:ascii="Arial" w:hAnsi="Arial" w:cs="Arial"/>
              </w:rPr>
            </w:pPr>
            <w:r>
              <w:rPr>
                <w:rFonts w:ascii="Arial" w:hAnsi="Arial" w:cs="Arial"/>
              </w:rPr>
              <w:lastRenderedPageBreak/>
              <w:t>State</w:t>
            </w:r>
          </w:p>
        </w:tc>
        <w:tc>
          <w:tcPr>
            <w:tcW w:w="990" w:type="dxa"/>
            <w:tcPrChange w:id="793" w:author="Katie Stroud" w:date="2015-11-04T17:04:00Z">
              <w:tcPr>
                <w:tcW w:w="990" w:type="dxa"/>
              </w:tcPr>
            </w:tcPrChange>
          </w:tcPr>
          <w:p w14:paraId="4D5F13F5" w14:textId="00E729C8" w:rsidR="00ED382A" w:rsidRPr="00104CDF" w:rsidRDefault="00ED382A"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String</w:t>
            </w:r>
          </w:p>
        </w:tc>
        <w:tc>
          <w:tcPr>
            <w:tcW w:w="2790" w:type="dxa"/>
            <w:tcPrChange w:id="794" w:author="Katie Stroud" w:date="2015-11-04T17:04:00Z">
              <w:tcPr>
                <w:tcW w:w="2520" w:type="dxa"/>
              </w:tcPr>
            </w:tcPrChange>
          </w:tcPr>
          <w:p w14:paraId="538D7B70" w14:textId="6D047852" w:rsidR="00ED382A" w:rsidRPr="00104CDF" w:rsidRDefault="00A01E91"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t>Max</w:t>
            </w:r>
            <w:r w:rsidR="00ED382A" w:rsidRPr="007F379C">
              <w:t xml:space="preserve"> 35 alpha characters.  Cannot be an empty string.</w:t>
            </w:r>
          </w:p>
        </w:tc>
        <w:tc>
          <w:tcPr>
            <w:tcW w:w="1350" w:type="dxa"/>
            <w:tcPrChange w:id="795" w:author="Katie Stroud" w:date="2015-11-04T17:04:00Z">
              <w:tcPr>
                <w:tcW w:w="1620" w:type="dxa"/>
              </w:tcPr>
            </w:tcPrChange>
          </w:tcPr>
          <w:p w14:paraId="75C564EE" w14:textId="26013E18" w:rsidR="00ED382A" w:rsidRPr="00104CDF" w:rsidRDefault="00ED382A"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Optional</w:t>
            </w:r>
          </w:p>
        </w:tc>
        <w:tc>
          <w:tcPr>
            <w:tcW w:w="1080" w:type="dxa"/>
            <w:tcPrChange w:id="796" w:author="Katie Stroud" w:date="2015-11-04T17:04:00Z">
              <w:tcPr>
                <w:tcW w:w="1080" w:type="dxa"/>
              </w:tcPr>
            </w:tcPrChange>
          </w:tcPr>
          <w:p w14:paraId="30BDF838" w14:textId="18B7D711" w:rsidR="00ED382A" w:rsidRPr="00104CDF" w:rsidRDefault="00ED382A"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Optional</w:t>
            </w:r>
          </w:p>
        </w:tc>
        <w:tc>
          <w:tcPr>
            <w:tcW w:w="1645" w:type="dxa"/>
            <w:tcPrChange w:id="797" w:author="Katie Stroud" w:date="2015-11-04T17:04:00Z">
              <w:tcPr>
                <w:tcW w:w="1645" w:type="dxa"/>
              </w:tcPr>
            </w:tcPrChange>
          </w:tcPr>
          <w:p w14:paraId="02E85CA1" w14:textId="5FC2716E" w:rsidR="00ED382A" w:rsidRPr="00104CDF" w:rsidRDefault="00ED382A"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Required</w:t>
            </w:r>
          </w:p>
        </w:tc>
      </w:tr>
    </w:tbl>
    <w:p w14:paraId="7496C587" w14:textId="77777777" w:rsidR="006946EA" w:rsidRDefault="006946EA" w:rsidP="00F1016F"/>
    <w:tbl>
      <w:tblPr>
        <w:tblStyle w:val="MediumShading1-Accent3"/>
        <w:tblW w:w="5000" w:type="pct"/>
        <w:tblLayout w:type="fixed"/>
        <w:tblCellMar>
          <w:top w:w="43" w:type="dxa"/>
          <w:left w:w="115" w:type="dxa"/>
          <w:bottom w:w="43" w:type="dxa"/>
          <w:right w:w="115" w:type="dxa"/>
        </w:tblCellMar>
        <w:tblLook w:val="04A0" w:firstRow="1" w:lastRow="0" w:firstColumn="1" w:lastColumn="0" w:noHBand="0" w:noVBand="1"/>
      </w:tblPr>
      <w:tblGrid>
        <w:gridCol w:w="2725"/>
        <w:gridCol w:w="6865"/>
      </w:tblGrid>
      <w:tr w:rsidR="006946EA" w:rsidRPr="00A06A9E" w14:paraId="0492EF80" w14:textId="77777777" w:rsidTr="000541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1970CC4D" w14:textId="77777777" w:rsidR="006946EA" w:rsidRPr="00571BDF" w:rsidRDefault="006946EA" w:rsidP="00054119">
            <w:pPr>
              <w:pStyle w:val="NormalBold"/>
              <w:rPr>
                <w:b/>
              </w:rPr>
            </w:pPr>
            <w:r w:rsidRPr="00571BDF">
              <w:rPr>
                <w:b/>
              </w:rPr>
              <w:t>Property</w:t>
            </w:r>
          </w:p>
        </w:tc>
        <w:tc>
          <w:tcPr>
            <w:tcW w:w="3579" w:type="pct"/>
          </w:tcPr>
          <w:p w14:paraId="175A76F9" w14:textId="77777777" w:rsidR="006946EA" w:rsidRPr="00A06A9E" w:rsidRDefault="006946EA"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A06A9E">
              <w:rPr>
                <w:rFonts w:ascii="Arial" w:hAnsi="Arial" w:cs="Arial"/>
              </w:rPr>
              <w:t>Description</w:t>
            </w:r>
          </w:p>
        </w:tc>
      </w:tr>
      <w:tr w:rsidR="006946EA" w:rsidRPr="00104CDF" w14:paraId="6E8011F7"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13FAA817" w14:textId="15A136C3" w:rsidR="006946EA" w:rsidRPr="00DC2F60" w:rsidRDefault="00054119" w:rsidP="00054119">
            <w:pPr>
              <w:pStyle w:val="NormalBold"/>
              <w:rPr>
                <w:b/>
              </w:rPr>
            </w:pPr>
            <w:r>
              <w:rPr>
                <w:b/>
              </w:rPr>
              <w:t>City</w:t>
            </w:r>
          </w:p>
        </w:tc>
        <w:tc>
          <w:tcPr>
            <w:tcW w:w="3579" w:type="pct"/>
          </w:tcPr>
          <w:p w14:paraId="120F42BD" w14:textId="25DB4E37" w:rsidR="006946EA" w:rsidRPr="00054119" w:rsidRDefault="00054119" w:rsidP="000C24B0">
            <w:pPr>
              <w:cnfStyle w:val="000000100000" w:firstRow="0" w:lastRow="0" w:firstColumn="0" w:lastColumn="0" w:oddVBand="0" w:evenVBand="0" w:oddHBand="1" w:evenHBand="0" w:firstRowFirstColumn="0" w:firstRowLastColumn="0" w:lastRowFirstColumn="0" w:lastRowLastColumn="0"/>
            </w:pPr>
            <w:r w:rsidRPr="00F1016F">
              <w:t>The city</w:t>
            </w:r>
            <w:ins w:id="798" w:author="Katie Stroud" w:date="2015-11-17T09:27:00Z">
              <w:r w:rsidR="000C24B0">
                <w:t xml:space="preserve"> name of an organization or contact for which this address is associated</w:t>
              </w:r>
            </w:ins>
            <w:r w:rsidRPr="00F1016F">
              <w:t>.</w:t>
            </w:r>
          </w:p>
        </w:tc>
      </w:tr>
      <w:tr w:rsidR="006946EA" w:rsidRPr="00104CDF" w14:paraId="5094248B"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423E319B" w14:textId="3009FA72" w:rsidR="006946EA" w:rsidRPr="00DC2F60" w:rsidRDefault="00054119" w:rsidP="00054119">
            <w:pPr>
              <w:pStyle w:val="NormalBold"/>
              <w:rPr>
                <w:b/>
              </w:rPr>
            </w:pPr>
            <w:r>
              <w:rPr>
                <w:b/>
              </w:rPr>
              <w:t>Country</w:t>
            </w:r>
          </w:p>
        </w:tc>
        <w:tc>
          <w:tcPr>
            <w:tcW w:w="3579" w:type="pct"/>
          </w:tcPr>
          <w:p w14:paraId="6701F154" w14:textId="76DE5826" w:rsidR="006946EA" w:rsidRPr="00054119" w:rsidRDefault="00054119" w:rsidP="000C24B0">
            <w:pPr>
              <w:cnfStyle w:val="000000010000" w:firstRow="0" w:lastRow="0" w:firstColumn="0" w:lastColumn="0" w:oddVBand="0" w:evenVBand="0" w:oddHBand="0" w:evenHBand="1" w:firstRowFirstColumn="0" w:firstRowLastColumn="0" w:lastRowFirstColumn="0" w:lastRowLastColumn="0"/>
            </w:pPr>
            <w:r w:rsidRPr="00F1016F">
              <w:t>The country/region</w:t>
            </w:r>
            <w:ins w:id="799" w:author="Katie Stroud" w:date="2015-11-17T09:28:00Z">
              <w:r w:rsidR="000C24B0">
                <w:t xml:space="preserve"> of an organization or contact for which this address is associated</w:t>
              </w:r>
            </w:ins>
            <w:r w:rsidRPr="00F1016F">
              <w:t>.</w:t>
            </w:r>
            <w:ins w:id="800" w:author="Katie Stroud" w:date="2015-11-17T09:23:00Z">
              <w:r w:rsidR="000C24B0">
                <w:t xml:space="preserve"> Country must </w:t>
              </w:r>
            </w:ins>
            <w:ins w:id="801" w:author="Katie Stroud" w:date="2015-11-17T09:24:00Z">
              <w:r w:rsidR="000C24B0">
                <w:t>use</w:t>
              </w:r>
            </w:ins>
            <w:ins w:id="802" w:author="Katie Stroud" w:date="2015-11-17T09:23:00Z">
              <w:r w:rsidR="000C24B0">
                <w:t xml:space="preserve"> a valid ISO 3166-1</w:t>
              </w:r>
            </w:ins>
            <w:ins w:id="803" w:author="Katie Stroud" w:date="2015-11-17T09:24:00Z">
              <w:r w:rsidR="000C24B0">
                <w:t xml:space="preserve"> country code</w:t>
              </w:r>
            </w:ins>
            <w:ins w:id="804" w:author="Katie Stroud" w:date="2015-11-17T09:23:00Z">
              <w:r w:rsidR="000C24B0">
                <w:t>.</w:t>
              </w:r>
            </w:ins>
          </w:p>
        </w:tc>
      </w:tr>
      <w:tr w:rsidR="006946EA" w:rsidRPr="00104CDF" w14:paraId="7E181C88"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54CF0759" w14:textId="2BD05FF7" w:rsidR="006946EA" w:rsidRPr="00DC2F60" w:rsidRDefault="00054119" w:rsidP="00054119">
            <w:pPr>
              <w:pStyle w:val="NormalBold"/>
              <w:rPr>
                <w:b/>
              </w:rPr>
            </w:pPr>
            <w:r>
              <w:rPr>
                <w:b/>
              </w:rPr>
              <w:t>AddressLine1</w:t>
            </w:r>
          </w:p>
        </w:tc>
        <w:tc>
          <w:tcPr>
            <w:tcW w:w="3579" w:type="pct"/>
          </w:tcPr>
          <w:p w14:paraId="2559B8ED" w14:textId="36D97A52" w:rsidR="006946EA" w:rsidRPr="00104CDF" w:rsidRDefault="00054119"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F1016F">
              <w:t>The first line of the address</w:t>
            </w:r>
            <w:ins w:id="805" w:author="Katie Stroud" w:date="2015-11-17T09:28:00Z">
              <w:r w:rsidR="000C24B0">
                <w:t xml:space="preserve"> of an organization or contact for which this address is associated</w:t>
              </w:r>
            </w:ins>
            <w:r w:rsidRPr="00F1016F">
              <w:t>.</w:t>
            </w:r>
          </w:p>
        </w:tc>
      </w:tr>
      <w:tr w:rsidR="00054119" w:rsidRPr="00104CDF" w14:paraId="51B7BD9F"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53FEFB9C" w14:textId="2A0865DC" w:rsidR="00054119" w:rsidRDefault="00054119" w:rsidP="00054119">
            <w:pPr>
              <w:pStyle w:val="NormalBold"/>
              <w:rPr>
                <w:b/>
              </w:rPr>
            </w:pPr>
            <w:r>
              <w:rPr>
                <w:b/>
              </w:rPr>
              <w:t>AddressLine2</w:t>
            </w:r>
          </w:p>
        </w:tc>
        <w:tc>
          <w:tcPr>
            <w:tcW w:w="3579" w:type="pct"/>
          </w:tcPr>
          <w:p w14:paraId="780778F1" w14:textId="1F757328" w:rsidR="00054119" w:rsidRPr="00F1016F" w:rsidRDefault="00054119" w:rsidP="00054119">
            <w:pPr>
              <w:contextualSpacing/>
              <w:cnfStyle w:val="000000010000" w:firstRow="0" w:lastRow="0" w:firstColumn="0" w:lastColumn="0" w:oddVBand="0" w:evenVBand="0" w:oddHBand="0" w:evenHBand="1" w:firstRowFirstColumn="0" w:firstRowLastColumn="0" w:lastRowFirstColumn="0" w:lastRowLastColumn="0"/>
            </w:pPr>
            <w:r w:rsidRPr="00F1016F">
              <w:t xml:space="preserve">The </w:t>
            </w:r>
            <w:ins w:id="806" w:author="Katie Stroud" w:date="2015-11-17T09:28:00Z">
              <w:r w:rsidR="000C24B0">
                <w:t xml:space="preserve">optional </w:t>
              </w:r>
            </w:ins>
            <w:r w:rsidRPr="00F1016F">
              <w:t xml:space="preserve">second line of the </w:t>
            </w:r>
            <w:proofErr w:type="gramStart"/>
            <w:r w:rsidRPr="00F1016F">
              <w:t>address</w:t>
            </w:r>
            <w:ins w:id="807" w:author="Katie Stroud" w:date="2015-11-17T09:28:00Z">
              <w:r w:rsidR="000C24B0">
                <w:t xml:space="preserve"> </w:t>
              </w:r>
            </w:ins>
            <w:r w:rsidRPr="00F1016F">
              <w:t>.</w:t>
            </w:r>
            <w:proofErr w:type="gramEnd"/>
          </w:p>
        </w:tc>
      </w:tr>
      <w:tr w:rsidR="00ED382A" w:rsidRPr="00104CDF" w14:paraId="3127B0CF"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525C7654" w14:textId="5AB6D076" w:rsidR="00ED382A" w:rsidRDefault="00ED382A" w:rsidP="00054119">
            <w:pPr>
              <w:pStyle w:val="NormalBold"/>
              <w:rPr>
                <w:b/>
              </w:rPr>
            </w:pPr>
            <w:proofErr w:type="spellStart"/>
            <w:r>
              <w:rPr>
                <w:b/>
              </w:rPr>
              <w:t>PostalCode</w:t>
            </w:r>
            <w:proofErr w:type="spellEnd"/>
          </w:p>
        </w:tc>
        <w:tc>
          <w:tcPr>
            <w:tcW w:w="3579" w:type="pct"/>
          </w:tcPr>
          <w:p w14:paraId="40344AD5" w14:textId="689A8819" w:rsidR="00ED382A" w:rsidRPr="00F1016F" w:rsidRDefault="00ED382A" w:rsidP="00054119">
            <w:pPr>
              <w:contextualSpacing/>
              <w:cnfStyle w:val="000000100000" w:firstRow="0" w:lastRow="0" w:firstColumn="0" w:lastColumn="0" w:oddVBand="0" w:evenVBand="0" w:oddHBand="1" w:evenHBand="0" w:firstRowFirstColumn="0" w:firstRowLastColumn="0" w:lastRowFirstColumn="0" w:lastRowLastColumn="0"/>
            </w:pPr>
            <w:r w:rsidRPr="00F1016F">
              <w:t>The postal or ZIP code</w:t>
            </w:r>
            <w:ins w:id="808" w:author="Katie Stroud" w:date="2015-11-17T09:29:00Z">
              <w:r w:rsidR="000C24B0">
                <w:t xml:space="preserve"> for the address</w:t>
              </w:r>
            </w:ins>
            <w:r w:rsidRPr="00F1016F">
              <w:t>.</w:t>
            </w:r>
          </w:p>
        </w:tc>
      </w:tr>
      <w:tr w:rsidR="00ED382A" w:rsidRPr="00104CDF" w14:paraId="14E44F0F"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391277DF" w14:textId="15B9A6D4" w:rsidR="00ED382A" w:rsidRDefault="00ED382A" w:rsidP="00054119">
            <w:pPr>
              <w:pStyle w:val="NormalBold"/>
              <w:rPr>
                <w:b/>
              </w:rPr>
            </w:pPr>
            <w:r>
              <w:rPr>
                <w:b/>
              </w:rPr>
              <w:t>State</w:t>
            </w:r>
          </w:p>
        </w:tc>
        <w:tc>
          <w:tcPr>
            <w:tcW w:w="3579" w:type="pct"/>
          </w:tcPr>
          <w:p w14:paraId="148D8998" w14:textId="405C5C06" w:rsidR="00ED382A" w:rsidRPr="00F1016F" w:rsidRDefault="00ED382A" w:rsidP="00054119">
            <w:pPr>
              <w:contextualSpacing/>
              <w:cnfStyle w:val="000000010000" w:firstRow="0" w:lastRow="0" w:firstColumn="0" w:lastColumn="0" w:oddVBand="0" w:evenVBand="0" w:oddHBand="0" w:evenHBand="1" w:firstRowFirstColumn="0" w:firstRowLastColumn="0" w:lastRowFirstColumn="0" w:lastRowLastColumn="0"/>
            </w:pPr>
            <w:r w:rsidRPr="00F1016F">
              <w:t>The state or province</w:t>
            </w:r>
            <w:ins w:id="809" w:author="Katie Stroud" w:date="2015-11-17T09:29:00Z">
              <w:r w:rsidR="000C24B0">
                <w:t xml:space="preserve"> for the address</w:t>
              </w:r>
            </w:ins>
            <w:r w:rsidRPr="00F1016F">
              <w:t>.</w:t>
            </w:r>
          </w:p>
        </w:tc>
      </w:tr>
    </w:tbl>
    <w:p w14:paraId="322686A6" w14:textId="77777777" w:rsidR="007F379C" w:rsidRPr="00F1016F" w:rsidRDefault="007F379C" w:rsidP="00F1016F"/>
    <w:p w14:paraId="402D5F36" w14:textId="4DEDBADB" w:rsidR="00713CAD" w:rsidRDefault="00713CAD" w:rsidP="001D6F3F">
      <w:pPr>
        <w:pStyle w:val="Heading2"/>
      </w:pPr>
      <w:bookmarkStart w:id="810" w:name="_Toc298671407"/>
      <w:bookmarkStart w:id="811" w:name="_Toc308251638"/>
      <w:bookmarkStart w:id="812" w:name="_Ref309327206"/>
      <w:bookmarkStart w:id="813" w:name="_Ref309488328"/>
      <w:r>
        <w:t>Contact</w:t>
      </w:r>
      <w:bookmarkEnd w:id="810"/>
      <w:bookmarkEnd w:id="811"/>
      <w:bookmarkEnd w:id="812"/>
      <w:bookmarkEnd w:id="813"/>
    </w:p>
    <w:p w14:paraId="64F95B2F" w14:textId="4D2C0419" w:rsidR="005A2AE3" w:rsidRDefault="005A2AE3" w:rsidP="005A2AE3">
      <w:r w:rsidRPr="005A2AE3">
        <w:t>Defines an agency or advertiser contact.</w:t>
      </w:r>
    </w:p>
    <w:tbl>
      <w:tblPr>
        <w:tblStyle w:val="MediumShading1-Accent3"/>
        <w:tblW w:w="0" w:type="auto"/>
        <w:tblLayout w:type="fixed"/>
        <w:tblCellMar>
          <w:top w:w="43" w:type="dxa"/>
          <w:left w:w="115" w:type="dxa"/>
          <w:bottom w:w="43" w:type="dxa"/>
          <w:right w:w="115" w:type="dxa"/>
        </w:tblCellMar>
        <w:tblLook w:val="04A0" w:firstRow="1" w:lastRow="0" w:firstColumn="1" w:lastColumn="0" w:noHBand="0" w:noVBand="1"/>
      </w:tblPr>
      <w:tblGrid>
        <w:gridCol w:w="1662"/>
        <w:gridCol w:w="831"/>
        <w:gridCol w:w="2032"/>
        <w:gridCol w:w="1440"/>
        <w:gridCol w:w="1620"/>
        <w:gridCol w:w="2005"/>
      </w:tblGrid>
      <w:tr w:rsidR="008E2D17" w:rsidRPr="00B6616B" w14:paraId="1F0D5AFC" w14:textId="77777777" w:rsidTr="000541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vAlign w:val="bottom"/>
          </w:tcPr>
          <w:p w14:paraId="6FAB0054" w14:textId="77777777" w:rsidR="008E2D17" w:rsidRPr="00B6616B" w:rsidRDefault="008E2D17" w:rsidP="00054119">
            <w:pPr>
              <w:contextualSpacing/>
              <w:rPr>
                <w:rFonts w:ascii="Arial" w:hAnsi="Arial" w:cs="Arial"/>
              </w:rPr>
            </w:pPr>
            <w:r w:rsidRPr="00B6616B">
              <w:rPr>
                <w:rFonts w:ascii="Arial" w:hAnsi="Arial" w:cs="Arial"/>
              </w:rPr>
              <w:t>Property</w:t>
            </w:r>
          </w:p>
        </w:tc>
        <w:tc>
          <w:tcPr>
            <w:tcW w:w="831" w:type="dxa"/>
            <w:vAlign w:val="bottom"/>
          </w:tcPr>
          <w:p w14:paraId="0E388663"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Type</w:t>
            </w:r>
          </w:p>
        </w:tc>
        <w:tc>
          <w:tcPr>
            <w:tcW w:w="2032" w:type="dxa"/>
            <w:vAlign w:val="bottom"/>
          </w:tcPr>
          <w:p w14:paraId="29883EC9"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Constraints</w:t>
            </w:r>
          </w:p>
        </w:tc>
        <w:tc>
          <w:tcPr>
            <w:tcW w:w="1440" w:type="dxa"/>
            <w:vAlign w:val="bottom"/>
          </w:tcPr>
          <w:p w14:paraId="6ADD6F0C"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Add</w:t>
            </w:r>
          </w:p>
        </w:tc>
        <w:tc>
          <w:tcPr>
            <w:tcW w:w="1620" w:type="dxa"/>
            <w:vAlign w:val="bottom"/>
          </w:tcPr>
          <w:p w14:paraId="4BFA0AE2"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Update</w:t>
            </w:r>
          </w:p>
        </w:tc>
        <w:tc>
          <w:tcPr>
            <w:tcW w:w="2005" w:type="dxa"/>
            <w:vAlign w:val="bottom"/>
          </w:tcPr>
          <w:p w14:paraId="52804CC1"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Publisher Req</w:t>
            </w:r>
            <w:r>
              <w:rPr>
                <w:rFonts w:ascii="Arial" w:hAnsi="Arial" w:cs="Arial"/>
              </w:rPr>
              <w:t>uirement</w:t>
            </w:r>
          </w:p>
        </w:tc>
      </w:tr>
      <w:tr w:rsidR="008E2D17" w:rsidRPr="00104CDF" w14:paraId="5091B092"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5E684B57" w14:textId="3CCDF92C" w:rsidR="008E2D17" w:rsidRPr="00104CDF" w:rsidRDefault="000F2FD8" w:rsidP="00054119">
            <w:pPr>
              <w:contextualSpacing/>
              <w:rPr>
                <w:rFonts w:ascii="Arial" w:hAnsi="Arial" w:cs="Arial"/>
              </w:rPr>
            </w:pPr>
            <w:r>
              <w:rPr>
                <w:rFonts w:ascii="Arial" w:hAnsi="Arial" w:cs="Arial"/>
              </w:rPr>
              <w:t>Address</w:t>
            </w:r>
          </w:p>
        </w:tc>
        <w:tc>
          <w:tcPr>
            <w:tcW w:w="831" w:type="dxa"/>
          </w:tcPr>
          <w:p w14:paraId="621F219E" w14:textId="352E3EAD" w:rsidR="008E2D17" w:rsidRPr="00104CDF" w:rsidRDefault="00C8571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ins w:id="814" w:author="Katie Stroud" w:date="2015-11-18T17:53:00Z">
              <w:r>
                <w:rPr>
                  <w:rFonts w:ascii="Arial" w:hAnsi="Arial" w:cs="Arial"/>
                </w:rPr>
                <w:t>Object</w:t>
              </w:r>
            </w:ins>
            <w:del w:id="815" w:author="Katie Stroud" w:date="2015-11-18T17:53:00Z">
              <w:r w:rsidR="000F2FD8" w:rsidDel="00C8571D">
                <w:rPr>
                  <w:rFonts w:ascii="Arial" w:hAnsi="Arial" w:cs="Arial"/>
                </w:rPr>
                <w:delText>String</w:delText>
              </w:r>
            </w:del>
          </w:p>
        </w:tc>
        <w:tc>
          <w:tcPr>
            <w:tcW w:w="2032" w:type="dxa"/>
          </w:tcPr>
          <w:p w14:paraId="5F59A282" w14:textId="411AE4B0" w:rsidR="008E2D17" w:rsidRPr="00104CDF" w:rsidRDefault="00C8571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ins w:id="816" w:author="Katie Stroud" w:date="2015-11-17T09:32:00Z">
              <w:r>
                <w:rPr>
                  <w:rFonts w:ascii="Arial" w:hAnsi="Arial" w:cs="Arial"/>
                </w:rPr>
                <w:t>Value provided using ADRESS o</w:t>
              </w:r>
              <w:r w:rsidR="000C0CEA">
                <w:rPr>
                  <w:rFonts w:ascii="Arial" w:hAnsi="Arial" w:cs="Arial"/>
                </w:rPr>
                <w:t>bject</w:t>
              </w:r>
            </w:ins>
          </w:p>
        </w:tc>
        <w:tc>
          <w:tcPr>
            <w:tcW w:w="1440" w:type="dxa"/>
          </w:tcPr>
          <w:p w14:paraId="0CBC3596" w14:textId="5B10C066" w:rsidR="008E2D17" w:rsidRPr="00104CDF" w:rsidRDefault="00A86FB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Optional</w:t>
            </w:r>
          </w:p>
        </w:tc>
        <w:tc>
          <w:tcPr>
            <w:tcW w:w="1620" w:type="dxa"/>
          </w:tcPr>
          <w:p w14:paraId="2B608599" w14:textId="69654278" w:rsidR="008E2D17" w:rsidRPr="00104CDF" w:rsidRDefault="00A86FB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Optional</w:t>
            </w:r>
          </w:p>
        </w:tc>
        <w:tc>
          <w:tcPr>
            <w:tcW w:w="2005" w:type="dxa"/>
          </w:tcPr>
          <w:p w14:paraId="30F20AB6" w14:textId="6CB3ED1A" w:rsidR="008E2D17" w:rsidRPr="00104CDF" w:rsidRDefault="00A86FB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Optional</w:t>
            </w:r>
          </w:p>
        </w:tc>
      </w:tr>
      <w:tr w:rsidR="008E2D17" w:rsidRPr="00104CDF" w14:paraId="1B47225A"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02FC3AF" w14:textId="44DCD883" w:rsidR="008E2D17" w:rsidRPr="00104CDF" w:rsidRDefault="000F2FD8" w:rsidP="00054119">
            <w:pPr>
              <w:contextualSpacing/>
              <w:rPr>
                <w:rFonts w:ascii="Arial" w:hAnsi="Arial" w:cs="Arial"/>
              </w:rPr>
            </w:pPr>
            <w:r>
              <w:rPr>
                <w:rFonts w:ascii="Arial" w:hAnsi="Arial" w:cs="Arial"/>
              </w:rPr>
              <w:t>Email</w:t>
            </w:r>
          </w:p>
        </w:tc>
        <w:tc>
          <w:tcPr>
            <w:tcW w:w="831" w:type="dxa"/>
          </w:tcPr>
          <w:p w14:paraId="4372C09A" w14:textId="1CB8A12A" w:rsidR="008E2D17" w:rsidRPr="00104CDF" w:rsidRDefault="000F2FD8"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String</w:t>
            </w:r>
          </w:p>
        </w:tc>
        <w:tc>
          <w:tcPr>
            <w:tcW w:w="2032" w:type="dxa"/>
          </w:tcPr>
          <w:p w14:paraId="2453BE59" w14:textId="1EA6E2C4" w:rsidR="008E2D17" w:rsidRPr="00104CDF" w:rsidRDefault="00A01E91"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Max</w:t>
            </w:r>
            <w:r w:rsidR="00A86FBD" w:rsidRPr="00CF5B2B">
              <w:rPr>
                <w:rFonts w:ascii="Arial" w:hAnsi="Arial" w:cs="Arial"/>
              </w:rPr>
              <w:t xml:space="preserve"> 254 characters.</w:t>
            </w:r>
          </w:p>
        </w:tc>
        <w:tc>
          <w:tcPr>
            <w:tcW w:w="1440" w:type="dxa"/>
          </w:tcPr>
          <w:p w14:paraId="3BBA1B7F" w14:textId="4D9BF3C8" w:rsidR="008E2D17" w:rsidRPr="00104CDF" w:rsidRDefault="00A86FBD"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Optional</w:t>
            </w:r>
          </w:p>
        </w:tc>
        <w:tc>
          <w:tcPr>
            <w:tcW w:w="1620" w:type="dxa"/>
          </w:tcPr>
          <w:p w14:paraId="6DBDB5B2" w14:textId="72E42AE0" w:rsidR="008E2D17" w:rsidRPr="00104CDF" w:rsidRDefault="00A86FBD"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Optional</w:t>
            </w:r>
          </w:p>
        </w:tc>
        <w:tc>
          <w:tcPr>
            <w:tcW w:w="2005" w:type="dxa"/>
          </w:tcPr>
          <w:p w14:paraId="21F05059" w14:textId="364DD0CE" w:rsidR="008E2D17" w:rsidRPr="00104CDF" w:rsidRDefault="00A86FBD"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Required</w:t>
            </w:r>
          </w:p>
        </w:tc>
      </w:tr>
      <w:tr w:rsidR="008E2D17" w:rsidRPr="00104CDF" w14:paraId="03372DA0"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12FD9D22" w14:textId="676AF706" w:rsidR="008E2D17" w:rsidRPr="00104CDF" w:rsidRDefault="000F2FD8" w:rsidP="00054119">
            <w:pPr>
              <w:contextualSpacing/>
              <w:rPr>
                <w:rFonts w:ascii="Arial" w:hAnsi="Arial" w:cs="Arial"/>
              </w:rPr>
            </w:pPr>
            <w:r>
              <w:rPr>
                <w:rFonts w:ascii="Arial" w:hAnsi="Arial" w:cs="Arial"/>
              </w:rPr>
              <w:t>Honorific</w:t>
            </w:r>
          </w:p>
        </w:tc>
        <w:tc>
          <w:tcPr>
            <w:tcW w:w="831" w:type="dxa"/>
          </w:tcPr>
          <w:p w14:paraId="2681CAF0" w14:textId="720B81BA" w:rsidR="008E2D17" w:rsidRPr="00104CDF" w:rsidRDefault="000F2FD8"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2032" w:type="dxa"/>
          </w:tcPr>
          <w:p w14:paraId="5C532BC2" w14:textId="1F66D093" w:rsidR="008E2D17" w:rsidRPr="00104CDF" w:rsidRDefault="00A01E91"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w:t>
            </w:r>
            <w:r w:rsidR="00A86FBD">
              <w:rPr>
                <w:rFonts w:ascii="Arial" w:hAnsi="Arial" w:cs="Arial"/>
              </w:rPr>
              <w:t xml:space="preserve"> 20</w:t>
            </w:r>
            <w:r w:rsidR="00A86FBD" w:rsidRPr="00CF5B2B">
              <w:rPr>
                <w:rFonts w:ascii="Arial" w:hAnsi="Arial" w:cs="Arial"/>
              </w:rPr>
              <w:t xml:space="preserve"> characters.</w:t>
            </w:r>
          </w:p>
        </w:tc>
        <w:tc>
          <w:tcPr>
            <w:tcW w:w="1440" w:type="dxa"/>
          </w:tcPr>
          <w:p w14:paraId="7DC291C2" w14:textId="6D859692" w:rsidR="008E2D17" w:rsidRPr="00104CDF" w:rsidRDefault="00A86FB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Optional</w:t>
            </w:r>
          </w:p>
        </w:tc>
        <w:tc>
          <w:tcPr>
            <w:tcW w:w="1620" w:type="dxa"/>
          </w:tcPr>
          <w:p w14:paraId="2C5EA8FA" w14:textId="38EE41B8" w:rsidR="008E2D17" w:rsidRPr="00104CDF" w:rsidRDefault="00A86FB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Optional</w:t>
            </w:r>
          </w:p>
        </w:tc>
        <w:tc>
          <w:tcPr>
            <w:tcW w:w="2005" w:type="dxa"/>
          </w:tcPr>
          <w:p w14:paraId="46854F12" w14:textId="275C123A" w:rsidR="008E2D17" w:rsidRPr="00104CDF" w:rsidRDefault="00A86FB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Optional</w:t>
            </w:r>
          </w:p>
        </w:tc>
      </w:tr>
      <w:tr w:rsidR="008E2D17" w:rsidRPr="00104CDF" w14:paraId="5F87563D"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76DDFC8F" w14:textId="0D938E6E" w:rsidR="008E2D17" w:rsidRPr="00104CDF" w:rsidRDefault="000F2FD8" w:rsidP="00054119">
            <w:pPr>
              <w:contextualSpacing/>
              <w:rPr>
                <w:rFonts w:ascii="Arial" w:hAnsi="Arial" w:cs="Arial"/>
              </w:rPr>
            </w:pPr>
            <w:r>
              <w:rPr>
                <w:rFonts w:ascii="Arial" w:hAnsi="Arial" w:cs="Arial"/>
              </w:rPr>
              <w:t>Fax</w:t>
            </w:r>
          </w:p>
        </w:tc>
        <w:tc>
          <w:tcPr>
            <w:tcW w:w="831" w:type="dxa"/>
          </w:tcPr>
          <w:p w14:paraId="3D2EE4F3" w14:textId="3E7CA2A0" w:rsidR="008E2D17" w:rsidRPr="00104CDF" w:rsidRDefault="000F2FD8"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String</w:t>
            </w:r>
          </w:p>
        </w:tc>
        <w:tc>
          <w:tcPr>
            <w:tcW w:w="2032" w:type="dxa"/>
          </w:tcPr>
          <w:p w14:paraId="4B121784" w14:textId="5E3E4512" w:rsidR="008E2D17" w:rsidRPr="00104CDF" w:rsidRDefault="00A01E91"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Max</w:t>
            </w:r>
            <w:r w:rsidR="00A86FBD">
              <w:rPr>
                <w:rFonts w:ascii="Arial" w:hAnsi="Arial" w:cs="Arial"/>
              </w:rPr>
              <w:t xml:space="preserve"> 20</w:t>
            </w:r>
            <w:r w:rsidR="00A86FBD" w:rsidRPr="00CF5B2B">
              <w:rPr>
                <w:rFonts w:ascii="Arial" w:hAnsi="Arial" w:cs="Arial"/>
              </w:rPr>
              <w:t xml:space="preserve"> characters.</w:t>
            </w:r>
          </w:p>
        </w:tc>
        <w:tc>
          <w:tcPr>
            <w:tcW w:w="1440" w:type="dxa"/>
          </w:tcPr>
          <w:p w14:paraId="101D099C" w14:textId="335D87C9" w:rsidR="008E2D17" w:rsidRPr="00104CDF" w:rsidRDefault="00A86FBD"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Optional</w:t>
            </w:r>
          </w:p>
        </w:tc>
        <w:tc>
          <w:tcPr>
            <w:tcW w:w="1620" w:type="dxa"/>
          </w:tcPr>
          <w:p w14:paraId="4506534E" w14:textId="4D8D9B66" w:rsidR="008E2D17" w:rsidRPr="00104CDF" w:rsidRDefault="00A86FBD"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Optional</w:t>
            </w:r>
          </w:p>
        </w:tc>
        <w:tc>
          <w:tcPr>
            <w:tcW w:w="2005" w:type="dxa"/>
          </w:tcPr>
          <w:p w14:paraId="1EB6A291" w14:textId="4C8F872C" w:rsidR="008E2D17" w:rsidRPr="00104CDF" w:rsidRDefault="00A86FBD"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Optional</w:t>
            </w:r>
          </w:p>
        </w:tc>
      </w:tr>
      <w:tr w:rsidR="000F2FD8" w:rsidRPr="00104CDF" w14:paraId="29C76EB7"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3A5BC2E7" w14:textId="62EF26E3" w:rsidR="000F2FD8" w:rsidRDefault="000F2FD8" w:rsidP="00054119">
            <w:pPr>
              <w:contextualSpacing/>
              <w:rPr>
                <w:rFonts w:ascii="Arial" w:hAnsi="Arial" w:cs="Arial"/>
              </w:rPr>
            </w:pPr>
            <w:proofErr w:type="spellStart"/>
            <w:r>
              <w:rPr>
                <w:rFonts w:ascii="Arial" w:hAnsi="Arial" w:cs="Arial"/>
              </w:rPr>
              <w:t>FirstName</w:t>
            </w:r>
            <w:proofErr w:type="spellEnd"/>
          </w:p>
        </w:tc>
        <w:tc>
          <w:tcPr>
            <w:tcW w:w="831" w:type="dxa"/>
          </w:tcPr>
          <w:p w14:paraId="6D50D834" w14:textId="4E7796E3" w:rsidR="000F2FD8" w:rsidRPr="00104CDF" w:rsidRDefault="000F2FD8"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2032" w:type="dxa"/>
          </w:tcPr>
          <w:p w14:paraId="51833D3F" w14:textId="3588D3EE" w:rsidR="000F2FD8" w:rsidRPr="00104CDF" w:rsidRDefault="00A01E91"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w:t>
            </w:r>
            <w:r w:rsidR="00A86FBD">
              <w:rPr>
                <w:rFonts w:ascii="Arial" w:hAnsi="Arial" w:cs="Arial"/>
              </w:rPr>
              <w:t xml:space="preserve"> 20</w:t>
            </w:r>
            <w:r w:rsidR="00A86FBD" w:rsidRPr="00CF5B2B">
              <w:rPr>
                <w:rFonts w:ascii="Arial" w:hAnsi="Arial" w:cs="Arial"/>
              </w:rPr>
              <w:t xml:space="preserve"> characters.</w:t>
            </w:r>
          </w:p>
        </w:tc>
        <w:tc>
          <w:tcPr>
            <w:tcW w:w="1440" w:type="dxa"/>
          </w:tcPr>
          <w:p w14:paraId="32D18B8E" w14:textId="228383A0" w:rsidR="000F2FD8" w:rsidRPr="00104CDF" w:rsidRDefault="00A86FB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Required</w:t>
            </w:r>
          </w:p>
        </w:tc>
        <w:tc>
          <w:tcPr>
            <w:tcW w:w="1620" w:type="dxa"/>
          </w:tcPr>
          <w:p w14:paraId="2BE38F1E" w14:textId="39418B23" w:rsidR="000F2FD8" w:rsidRPr="00104CDF" w:rsidRDefault="00A86FB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Optional</w:t>
            </w:r>
          </w:p>
        </w:tc>
        <w:tc>
          <w:tcPr>
            <w:tcW w:w="2005" w:type="dxa"/>
          </w:tcPr>
          <w:p w14:paraId="53F64525" w14:textId="2A5D56A9" w:rsidR="000F2FD8" w:rsidRPr="00104CDF" w:rsidRDefault="00A86FB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Required</w:t>
            </w:r>
          </w:p>
        </w:tc>
      </w:tr>
      <w:tr w:rsidR="000F2FD8" w:rsidRPr="00104CDF" w14:paraId="1A4DD64F"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3AAA3E20" w14:textId="16507DE8" w:rsidR="000F2FD8" w:rsidRDefault="000F2FD8" w:rsidP="00054119">
            <w:pPr>
              <w:contextualSpacing/>
              <w:rPr>
                <w:rFonts w:ascii="Arial" w:hAnsi="Arial" w:cs="Arial"/>
              </w:rPr>
            </w:pPr>
            <w:proofErr w:type="spellStart"/>
            <w:r>
              <w:rPr>
                <w:rFonts w:ascii="Arial" w:hAnsi="Arial" w:cs="Arial"/>
              </w:rPr>
              <w:t>LastName</w:t>
            </w:r>
            <w:proofErr w:type="spellEnd"/>
          </w:p>
        </w:tc>
        <w:tc>
          <w:tcPr>
            <w:tcW w:w="831" w:type="dxa"/>
          </w:tcPr>
          <w:p w14:paraId="301E29D1" w14:textId="5CE4563C" w:rsidR="000F2FD8" w:rsidRPr="00104CDF" w:rsidRDefault="000F2FD8"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String</w:t>
            </w:r>
          </w:p>
        </w:tc>
        <w:tc>
          <w:tcPr>
            <w:tcW w:w="2032" w:type="dxa"/>
          </w:tcPr>
          <w:p w14:paraId="103708C0" w14:textId="294B51B9" w:rsidR="000F2FD8" w:rsidRPr="00104CDF" w:rsidRDefault="00A01E91"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Max</w:t>
            </w:r>
            <w:r w:rsidR="00A86FBD">
              <w:rPr>
                <w:rFonts w:ascii="Arial" w:hAnsi="Arial" w:cs="Arial"/>
              </w:rPr>
              <w:t xml:space="preserve"> 20</w:t>
            </w:r>
            <w:r w:rsidR="00A86FBD" w:rsidRPr="00CF5B2B">
              <w:rPr>
                <w:rFonts w:ascii="Arial" w:hAnsi="Arial" w:cs="Arial"/>
              </w:rPr>
              <w:t xml:space="preserve"> characters.</w:t>
            </w:r>
          </w:p>
        </w:tc>
        <w:tc>
          <w:tcPr>
            <w:tcW w:w="1440" w:type="dxa"/>
          </w:tcPr>
          <w:p w14:paraId="2A576EB7" w14:textId="59D25A73" w:rsidR="000F2FD8" w:rsidRPr="00104CDF" w:rsidRDefault="00A86FBD"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Required</w:t>
            </w:r>
          </w:p>
        </w:tc>
        <w:tc>
          <w:tcPr>
            <w:tcW w:w="1620" w:type="dxa"/>
          </w:tcPr>
          <w:p w14:paraId="773F2876" w14:textId="75E4CB6F" w:rsidR="000F2FD8" w:rsidRPr="00104CDF" w:rsidRDefault="00A86FBD"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Optional</w:t>
            </w:r>
          </w:p>
        </w:tc>
        <w:tc>
          <w:tcPr>
            <w:tcW w:w="2005" w:type="dxa"/>
          </w:tcPr>
          <w:p w14:paraId="4D0029BB" w14:textId="655D6379" w:rsidR="000F2FD8" w:rsidRPr="00104CDF" w:rsidRDefault="00A86FBD"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Required</w:t>
            </w:r>
          </w:p>
        </w:tc>
      </w:tr>
      <w:tr w:rsidR="00A86FBD" w:rsidRPr="00104CDF" w14:paraId="1554D69E"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7C2A76D6" w14:textId="72BA337A" w:rsidR="00A86FBD" w:rsidRDefault="00A86FBD" w:rsidP="00054119">
            <w:pPr>
              <w:contextualSpacing/>
              <w:rPr>
                <w:rFonts w:ascii="Arial" w:hAnsi="Arial" w:cs="Arial"/>
              </w:rPr>
            </w:pPr>
            <w:r>
              <w:rPr>
                <w:rFonts w:ascii="Arial" w:hAnsi="Arial" w:cs="Arial"/>
              </w:rPr>
              <w:t>Phone</w:t>
            </w:r>
          </w:p>
        </w:tc>
        <w:tc>
          <w:tcPr>
            <w:tcW w:w="831" w:type="dxa"/>
          </w:tcPr>
          <w:p w14:paraId="041DDD5E" w14:textId="6C55C57B" w:rsidR="00A86FBD" w:rsidRDefault="00A86FB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2032" w:type="dxa"/>
          </w:tcPr>
          <w:p w14:paraId="08C208BD" w14:textId="721DDA18" w:rsidR="00A86FBD" w:rsidRDefault="00A01E91"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w:t>
            </w:r>
            <w:r w:rsidR="00A86FBD">
              <w:rPr>
                <w:rFonts w:ascii="Arial" w:hAnsi="Arial" w:cs="Arial"/>
              </w:rPr>
              <w:t xml:space="preserve"> 20 characters.</w:t>
            </w:r>
          </w:p>
        </w:tc>
        <w:tc>
          <w:tcPr>
            <w:tcW w:w="1440" w:type="dxa"/>
          </w:tcPr>
          <w:p w14:paraId="16D5E6DF" w14:textId="3185EAC2" w:rsidR="00A86FBD" w:rsidRDefault="00A86FB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Optional</w:t>
            </w:r>
          </w:p>
        </w:tc>
        <w:tc>
          <w:tcPr>
            <w:tcW w:w="1620" w:type="dxa"/>
          </w:tcPr>
          <w:p w14:paraId="2706B2EF" w14:textId="798BDDAE" w:rsidR="00A86FBD" w:rsidRDefault="00A86FB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Optional</w:t>
            </w:r>
          </w:p>
        </w:tc>
        <w:tc>
          <w:tcPr>
            <w:tcW w:w="2005" w:type="dxa"/>
          </w:tcPr>
          <w:p w14:paraId="470B3DF6" w14:textId="05C447D0" w:rsidR="00A86FBD" w:rsidRDefault="00A86FB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Required</w:t>
            </w:r>
          </w:p>
        </w:tc>
      </w:tr>
      <w:tr w:rsidR="00A86FBD" w:rsidRPr="00104CDF" w14:paraId="259C4A27"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26AD33A0" w14:textId="77D58911" w:rsidR="00A86FBD" w:rsidRDefault="00A86FBD" w:rsidP="00054119">
            <w:pPr>
              <w:contextualSpacing/>
              <w:rPr>
                <w:rFonts w:ascii="Arial" w:hAnsi="Arial" w:cs="Arial"/>
              </w:rPr>
            </w:pPr>
            <w:r>
              <w:rPr>
                <w:rFonts w:ascii="Arial" w:hAnsi="Arial" w:cs="Arial"/>
              </w:rPr>
              <w:t>Title</w:t>
            </w:r>
          </w:p>
        </w:tc>
        <w:tc>
          <w:tcPr>
            <w:tcW w:w="831" w:type="dxa"/>
          </w:tcPr>
          <w:p w14:paraId="5DA25292" w14:textId="55F840C8" w:rsidR="00A86FBD" w:rsidRDefault="00A86FBD"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String</w:t>
            </w:r>
          </w:p>
        </w:tc>
        <w:tc>
          <w:tcPr>
            <w:tcW w:w="2032" w:type="dxa"/>
          </w:tcPr>
          <w:p w14:paraId="374695E3" w14:textId="2C219FD6" w:rsidR="00A86FBD" w:rsidRDefault="00A01E91" w:rsidP="00A86FBD">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Max</w:t>
            </w:r>
            <w:r w:rsidR="00A86FBD">
              <w:rPr>
                <w:rFonts w:ascii="Arial" w:hAnsi="Arial" w:cs="Arial"/>
              </w:rPr>
              <w:t xml:space="preserve"> 30 </w:t>
            </w:r>
            <w:r w:rsidR="00A86FBD">
              <w:rPr>
                <w:rFonts w:ascii="Arial" w:hAnsi="Arial" w:cs="Arial"/>
              </w:rPr>
              <w:lastRenderedPageBreak/>
              <w:t>characters.</w:t>
            </w:r>
          </w:p>
        </w:tc>
        <w:tc>
          <w:tcPr>
            <w:tcW w:w="1440" w:type="dxa"/>
          </w:tcPr>
          <w:p w14:paraId="29F1000E" w14:textId="32E895C2" w:rsidR="00A86FBD" w:rsidRDefault="00A86FBD"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lastRenderedPageBreak/>
              <w:t>Optional</w:t>
            </w:r>
          </w:p>
        </w:tc>
        <w:tc>
          <w:tcPr>
            <w:tcW w:w="1620" w:type="dxa"/>
          </w:tcPr>
          <w:p w14:paraId="1D9BE3B8" w14:textId="1FC60FB7" w:rsidR="00A86FBD" w:rsidRDefault="00A86FBD"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Optional</w:t>
            </w:r>
          </w:p>
        </w:tc>
        <w:tc>
          <w:tcPr>
            <w:tcW w:w="2005" w:type="dxa"/>
          </w:tcPr>
          <w:p w14:paraId="007BBA07" w14:textId="5EBFCCAB" w:rsidR="00A86FBD" w:rsidRDefault="00A86FBD"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Required</w:t>
            </w:r>
          </w:p>
        </w:tc>
      </w:tr>
      <w:tr w:rsidR="00A86FBD" w:rsidRPr="00104CDF" w14:paraId="373A223C"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264772FF" w14:textId="4C402DD0" w:rsidR="00A86FBD" w:rsidRDefault="00A86FBD" w:rsidP="00054119">
            <w:pPr>
              <w:contextualSpacing/>
              <w:rPr>
                <w:rFonts w:ascii="Arial" w:hAnsi="Arial" w:cs="Arial"/>
              </w:rPr>
            </w:pPr>
            <w:r>
              <w:rPr>
                <w:rFonts w:ascii="Arial" w:hAnsi="Arial" w:cs="Arial"/>
              </w:rPr>
              <w:lastRenderedPageBreak/>
              <w:t>Type</w:t>
            </w:r>
          </w:p>
        </w:tc>
        <w:tc>
          <w:tcPr>
            <w:tcW w:w="831" w:type="dxa"/>
          </w:tcPr>
          <w:p w14:paraId="1E136307" w14:textId="584D6871" w:rsidR="00A86FBD" w:rsidRDefault="00A86FB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del w:id="817" w:author="Katie Stroud" w:date="2015-11-18T17:53:00Z">
              <w:r w:rsidDel="00C8571D">
                <w:rPr>
                  <w:rFonts w:ascii="Arial" w:hAnsi="Arial" w:cs="Arial"/>
                </w:rPr>
                <w:delText>String</w:delText>
              </w:r>
            </w:del>
            <w:ins w:id="818" w:author="Katie Stroud" w:date="2015-11-18T17:53:00Z">
              <w:r w:rsidR="00C8571D">
                <w:rPr>
                  <w:rFonts w:ascii="Arial" w:hAnsi="Arial" w:cs="Arial"/>
                </w:rPr>
                <w:t>Object</w:t>
              </w:r>
            </w:ins>
          </w:p>
        </w:tc>
        <w:tc>
          <w:tcPr>
            <w:tcW w:w="2032" w:type="dxa"/>
          </w:tcPr>
          <w:p w14:paraId="4CA848AE" w14:textId="3C8FF94A" w:rsidR="00A86FBD" w:rsidRPr="0070604C" w:rsidRDefault="00A01E91" w:rsidP="00A86FB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w:t>
            </w:r>
            <w:r w:rsidR="00A86FBD" w:rsidRPr="0070604C">
              <w:rPr>
                <w:rFonts w:ascii="Arial" w:hAnsi="Arial" w:cs="Arial"/>
              </w:rPr>
              <w:t xml:space="preserve"> 10 characters.</w:t>
            </w:r>
          </w:p>
          <w:p w14:paraId="68CAB478" w14:textId="5DE9661D" w:rsidR="00A86FBD" w:rsidRDefault="00A86FBD" w:rsidP="00A86FBD">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0604C">
              <w:rPr>
                <w:rFonts w:ascii="Arial" w:hAnsi="Arial" w:cs="Arial"/>
              </w:rPr>
              <w:t>The string is case insensitive.</w:t>
            </w:r>
            <w:ins w:id="819" w:author="Katie Stroud" w:date="2015-11-18T17:54:00Z">
              <w:r w:rsidR="00C8571D">
                <w:rPr>
                  <w:rFonts w:ascii="Arial" w:hAnsi="Arial" w:cs="Arial"/>
                </w:rPr>
                <w:t xml:space="preserve"> Values provided using CONTACT TYPE reference data</w:t>
              </w:r>
            </w:ins>
          </w:p>
        </w:tc>
        <w:tc>
          <w:tcPr>
            <w:tcW w:w="1440" w:type="dxa"/>
          </w:tcPr>
          <w:p w14:paraId="437A50E3" w14:textId="62E619B2" w:rsidR="00A86FBD" w:rsidRDefault="00A86FB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Required</w:t>
            </w:r>
          </w:p>
        </w:tc>
        <w:tc>
          <w:tcPr>
            <w:tcW w:w="1620" w:type="dxa"/>
          </w:tcPr>
          <w:p w14:paraId="467DE084" w14:textId="3074BC53" w:rsidR="00A86FBD" w:rsidRDefault="00A86FB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Read-only</w:t>
            </w:r>
          </w:p>
        </w:tc>
        <w:tc>
          <w:tcPr>
            <w:tcW w:w="2005" w:type="dxa"/>
          </w:tcPr>
          <w:p w14:paraId="661B0FCD" w14:textId="09697CE5" w:rsidR="00A86FBD" w:rsidRDefault="00A86FB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Required</w:t>
            </w:r>
          </w:p>
        </w:tc>
      </w:tr>
    </w:tbl>
    <w:p w14:paraId="66043986" w14:textId="77777777" w:rsidR="008E2D17" w:rsidRDefault="008E2D17" w:rsidP="008E2D17"/>
    <w:tbl>
      <w:tblPr>
        <w:tblStyle w:val="MediumShading1-Accent3"/>
        <w:tblW w:w="5000" w:type="pct"/>
        <w:tblLayout w:type="fixed"/>
        <w:tblCellMar>
          <w:top w:w="43" w:type="dxa"/>
          <w:left w:w="115" w:type="dxa"/>
          <w:bottom w:w="43" w:type="dxa"/>
          <w:right w:w="115" w:type="dxa"/>
        </w:tblCellMar>
        <w:tblLook w:val="04A0" w:firstRow="1" w:lastRow="0" w:firstColumn="1" w:lastColumn="0" w:noHBand="0" w:noVBand="1"/>
      </w:tblPr>
      <w:tblGrid>
        <w:gridCol w:w="2725"/>
        <w:gridCol w:w="6865"/>
      </w:tblGrid>
      <w:tr w:rsidR="008E2D17" w:rsidRPr="00A06A9E" w14:paraId="2A4C10E9" w14:textId="77777777" w:rsidTr="000541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4B1FC1F0" w14:textId="77777777" w:rsidR="008E2D17" w:rsidRPr="00571BDF" w:rsidRDefault="008E2D17" w:rsidP="00054119">
            <w:pPr>
              <w:pStyle w:val="NormalBold"/>
              <w:rPr>
                <w:b/>
              </w:rPr>
            </w:pPr>
            <w:r w:rsidRPr="00571BDF">
              <w:rPr>
                <w:b/>
              </w:rPr>
              <w:t>Property</w:t>
            </w:r>
          </w:p>
        </w:tc>
        <w:tc>
          <w:tcPr>
            <w:tcW w:w="3579" w:type="pct"/>
          </w:tcPr>
          <w:p w14:paraId="1C60027C" w14:textId="77777777" w:rsidR="008E2D17" w:rsidRPr="00A06A9E"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A06A9E">
              <w:rPr>
                <w:rFonts w:ascii="Arial" w:hAnsi="Arial" w:cs="Arial"/>
              </w:rPr>
              <w:t>Description</w:t>
            </w:r>
          </w:p>
        </w:tc>
      </w:tr>
      <w:tr w:rsidR="008E2D17" w:rsidRPr="00104CDF" w14:paraId="61501F26"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43318785" w14:textId="6E46E50A" w:rsidR="008E2D17" w:rsidRPr="00DC2F60" w:rsidRDefault="000F2FD8" w:rsidP="00054119">
            <w:pPr>
              <w:pStyle w:val="NormalBold"/>
              <w:rPr>
                <w:b/>
              </w:rPr>
            </w:pPr>
            <w:r>
              <w:rPr>
                <w:b/>
              </w:rPr>
              <w:t>Address</w:t>
            </w:r>
          </w:p>
        </w:tc>
        <w:tc>
          <w:tcPr>
            <w:tcW w:w="3579" w:type="pct"/>
          </w:tcPr>
          <w:p w14:paraId="46E1634C" w14:textId="523C747E" w:rsidR="000F2FD8" w:rsidRPr="00811844" w:rsidRDefault="000F2FD8" w:rsidP="000F2FD8">
            <w:pPr>
              <w:cnfStyle w:val="000000100000" w:firstRow="0" w:lastRow="0" w:firstColumn="0" w:lastColumn="0" w:oddVBand="0" w:evenVBand="0" w:oddHBand="1" w:evenHBand="0" w:firstRowFirstColumn="0" w:firstRowLastColumn="0" w:lastRowFirstColumn="0" w:lastRowLastColumn="0"/>
            </w:pPr>
            <w:r w:rsidRPr="00811844">
              <w:t>The contact’s address</w:t>
            </w:r>
            <w:ins w:id="820" w:author="Katie Stroud" w:date="2015-11-17T09:32:00Z">
              <w:r w:rsidR="000C0CEA">
                <w:t xml:space="preserve"> as supplied in the ADDRESS objection specified in section </w:t>
              </w:r>
            </w:ins>
            <w:ins w:id="821" w:author="Katie Stroud" w:date="2015-11-17T09:33:00Z">
              <w:r w:rsidR="000C0CEA">
                <w:fldChar w:fldCharType="begin"/>
              </w:r>
              <w:r w:rsidR="000C0CEA">
                <w:instrText xml:space="preserve"> REF _Ref309372126 \r \h </w:instrText>
              </w:r>
            </w:ins>
            <w:r w:rsidR="000C0CEA">
              <w:fldChar w:fldCharType="separate"/>
            </w:r>
            <w:ins w:id="822" w:author="Katie Stroud" w:date="2015-11-17T09:33:00Z">
              <w:r w:rsidR="000C0CEA">
                <w:t>3.1</w:t>
              </w:r>
              <w:r w:rsidR="000C0CEA">
                <w:fldChar w:fldCharType="end"/>
              </w:r>
            </w:ins>
            <w:r w:rsidRPr="00811844">
              <w:t>.</w:t>
            </w:r>
          </w:p>
          <w:p w14:paraId="5E28E117" w14:textId="26771DFC" w:rsidR="008E2D17" w:rsidRPr="000F2FD8" w:rsidRDefault="000F2FD8" w:rsidP="000C0CEA">
            <w:pPr>
              <w:cnfStyle w:val="000000100000" w:firstRow="0" w:lastRow="0" w:firstColumn="0" w:lastColumn="0" w:oddVBand="0" w:evenVBand="0" w:oddHBand="1" w:evenHBand="0" w:firstRowFirstColumn="0" w:firstRowLastColumn="0" w:lastRowFirstColumn="0" w:lastRowLastColumn="0"/>
            </w:pPr>
            <w:r w:rsidRPr="00811844">
              <w:t xml:space="preserve">Required if </w:t>
            </w:r>
            <w:del w:id="823" w:author="Katie Stroud" w:date="2015-11-17T09:33:00Z">
              <w:r w:rsidRPr="00811844" w:rsidDel="000C0CEA">
                <w:delText xml:space="preserve">Type </w:delText>
              </w:r>
            </w:del>
            <w:ins w:id="824" w:author="Katie Stroud" w:date="2015-11-17T09:33:00Z">
              <w:r w:rsidR="000C0CEA">
                <w:t>TYPE</w:t>
              </w:r>
              <w:r w:rsidR="000C0CEA" w:rsidRPr="00811844">
                <w:t xml:space="preserve"> </w:t>
              </w:r>
            </w:ins>
            <w:r w:rsidRPr="00811844">
              <w:t xml:space="preserve">is Billing and the </w:t>
            </w:r>
            <w:del w:id="825" w:author="Katie Stroud" w:date="2015-11-17T09:34:00Z">
              <w:r w:rsidRPr="00811844" w:rsidDel="000C0CEA">
                <w:delText xml:space="preserve">organization’s or order’s </w:delText>
              </w:r>
            </w:del>
            <w:r w:rsidRPr="00811844">
              <w:t xml:space="preserve">preferred billing method </w:t>
            </w:r>
            <w:ins w:id="826" w:author="Katie Stroud" w:date="2015-11-17T09:33:00Z">
              <w:r w:rsidR="000C0CEA">
                <w:t xml:space="preserve">for the organization or order </w:t>
              </w:r>
            </w:ins>
            <w:r w:rsidRPr="00811844">
              <w:t>is paper.</w:t>
            </w:r>
          </w:p>
        </w:tc>
      </w:tr>
      <w:tr w:rsidR="008E2D17" w:rsidRPr="00104CDF" w14:paraId="767A44FC"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59C7CEF1" w14:textId="30CDB2DC" w:rsidR="008E2D17" w:rsidRPr="00DC2F60" w:rsidRDefault="000F2FD8" w:rsidP="00054119">
            <w:pPr>
              <w:pStyle w:val="NormalBold"/>
              <w:rPr>
                <w:b/>
              </w:rPr>
            </w:pPr>
            <w:r>
              <w:rPr>
                <w:b/>
              </w:rPr>
              <w:t>Email</w:t>
            </w:r>
          </w:p>
        </w:tc>
        <w:tc>
          <w:tcPr>
            <w:tcW w:w="3579" w:type="pct"/>
          </w:tcPr>
          <w:p w14:paraId="5FD07A9F" w14:textId="77777777" w:rsidR="000F2FD8" w:rsidRPr="00811844" w:rsidRDefault="000F2FD8" w:rsidP="000F2FD8">
            <w:pPr>
              <w:cnfStyle w:val="000000010000" w:firstRow="0" w:lastRow="0" w:firstColumn="0" w:lastColumn="0" w:oddVBand="0" w:evenVBand="0" w:oddHBand="0" w:evenHBand="1" w:firstRowFirstColumn="0" w:firstRowLastColumn="0" w:lastRowFirstColumn="0" w:lastRowLastColumn="0"/>
            </w:pPr>
            <w:r w:rsidRPr="00811844">
              <w:t>The contact’s email address.</w:t>
            </w:r>
          </w:p>
          <w:p w14:paraId="615AE118" w14:textId="5050DA65" w:rsidR="008E2D17" w:rsidRPr="000F2FD8" w:rsidRDefault="000F2FD8" w:rsidP="00A703FD">
            <w:pPr>
              <w:cnfStyle w:val="000000010000" w:firstRow="0" w:lastRow="0" w:firstColumn="0" w:lastColumn="0" w:oddVBand="0" w:evenVBand="0" w:oddHBand="0" w:evenHBand="1" w:firstRowFirstColumn="0" w:firstRowLastColumn="0" w:lastRowFirstColumn="0" w:lastRowLastColumn="0"/>
            </w:pPr>
            <w:r w:rsidRPr="00811844">
              <w:t xml:space="preserve">Required if </w:t>
            </w:r>
            <w:del w:id="827" w:author="Katie Stroud" w:date="2015-11-17T09:52:00Z">
              <w:r w:rsidRPr="00811844" w:rsidDel="00A703FD">
                <w:delText xml:space="preserve">Type </w:delText>
              </w:r>
            </w:del>
            <w:ins w:id="828" w:author="Katie Stroud" w:date="2015-11-17T09:52:00Z">
              <w:r w:rsidR="00A703FD">
                <w:t>TYPE</w:t>
              </w:r>
              <w:r w:rsidR="00A703FD" w:rsidRPr="00811844">
                <w:t xml:space="preserve"> </w:t>
              </w:r>
            </w:ins>
            <w:r w:rsidRPr="00811844">
              <w:t xml:space="preserve">is Billing and the </w:t>
            </w:r>
            <w:del w:id="829" w:author="Katie Stroud" w:date="2015-11-17T09:53:00Z">
              <w:r w:rsidRPr="00811844" w:rsidDel="00A703FD">
                <w:delText xml:space="preserve">organization’s or order’s </w:delText>
              </w:r>
            </w:del>
            <w:r w:rsidRPr="00811844">
              <w:t>preferred billing method</w:t>
            </w:r>
            <w:ins w:id="830" w:author="Katie Stroud" w:date="2015-11-17T09:53:00Z">
              <w:r w:rsidR="00A703FD">
                <w:t xml:space="preserve"> for the organization or order</w:t>
              </w:r>
            </w:ins>
            <w:r w:rsidRPr="00811844">
              <w:t xml:space="preserve"> is electronic.</w:t>
            </w:r>
          </w:p>
        </w:tc>
      </w:tr>
      <w:tr w:rsidR="008E2D17" w:rsidRPr="00104CDF" w14:paraId="31D67B63"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4BB56DA2" w14:textId="5E537012" w:rsidR="008E2D17" w:rsidRPr="00DC2F60" w:rsidRDefault="000F2FD8" w:rsidP="00054119">
            <w:pPr>
              <w:pStyle w:val="NormalBold"/>
              <w:rPr>
                <w:b/>
              </w:rPr>
            </w:pPr>
            <w:r>
              <w:rPr>
                <w:b/>
              </w:rPr>
              <w:t>Honorific</w:t>
            </w:r>
          </w:p>
        </w:tc>
        <w:tc>
          <w:tcPr>
            <w:tcW w:w="3579" w:type="pct"/>
          </w:tcPr>
          <w:p w14:paraId="0A3BC3E2" w14:textId="37E98C38" w:rsidR="008E2D17" w:rsidRPr="000F2FD8" w:rsidRDefault="000F2FD8" w:rsidP="00054119">
            <w:pPr>
              <w:cnfStyle w:val="000000100000" w:firstRow="0" w:lastRow="0" w:firstColumn="0" w:lastColumn="0" w:oddVBand="0" w:evenVBand="0" w:oddHBand="1" w:evenHBand="0" w:firstRowFirstColumn="0" w:firstRowLastColumn="0" w:lastRowFirstColumn="0" w:lastRowLastColumn="0"/>
            </w:pPr>
            <w:r w:rsidRPr="00811844">
              <w:t>Honorific such as Mr. or Ms.</w:t>
            </w:r>
          </w:p>
        </w:tc>
      </w:tr>
      <w:tr w:rsidR="000F2FD8" w:rsidRPr="00104CDF" w14:paraId="02C1F722"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09B71EC8" w14:textId="66327631" w:rsidR="000F2FD8" w:rsidRDefault="000F2FD8" w:rsidP="00054119">
            <w:pPr>
              <w:pStyle w:val="NormalBold"/>
              <w:rPr>
                <w:b/>
              </w:rPr>
            </w:pPr>
            <w:r>
              <w:rPr>
                <w:b/>
              </w:rPr>
              <w:t>Fax</w:t>
            </w:r>
          </w:p>
        </w:tc>
        <w:tc>
          <w:tcPr>
            <w:tcW w:w="3579" w:type="pct"/>
          </w:tcPr>
          <w:p w14:paraId="51249055" w14:textId="5D13ED44" w:rsidR="000F2FD8" w:rsidRPr="00104CDF" w:rsidRDefault="000F2FD8"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811844">
              <w:t>The contact’s fax number.</w:t>
            </w:r>
          </w:p>
        </w:tc>
      </w:tr>
      <w:tr w:rsidR="000F2FD8" w:rsidRPr="00104CDF" w14:paraId="39178029"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06806907" w14:textId="559C80D5" w:rsidR="000F2FD8" w:rsidRDefault="000F2FD8" w:rsidP="00054119">
            <w:pPr>
              <w:pStyle w:val="NormalBold"/>
              <w:rPr>
                <w:b/>
              </w:rPr>
            </w:pPr>
            <w:proofErr w:type="spellStart"/>
            <w:r>
              <w:rPr>
                <w:b/>
              </w:rPr>
              <w:t>FirstName</w:t>
            </w:r>
            <w:proofErr w:type="spellEnd"/>
          </w:p>
        </w:tc>
        <w:tc>
          <w:tcPr>
            <w:tcW w:w="3579" w:type="pct"/>
          </w:tcPr>
          <w:p w14:paraId="0749E65F" w14:textId="5FD10CFC" w:rsidR="000F2FD8" w:rsidRPr="00104CDF" w:rsidRDefault="000F2FD8"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811844">
              <w:t>The contact’s first name.</w:t>
            </w:r>
          </w:p>
        </w:tc>
      </w:tr>
      <w:tr w:rsidR="000F2FD8" w:rsidRPr="00104CDF" w14:paraId="458D1453"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668B5B06" w14:textId="50517D22" w:rsidR="000F2FD8" w:rsidRDefault="000F2FD8" w:rsidP="00054119">
            <w:pPr>
              <w:pStyle w:val="NormalBold"/>
              <w:rPr>
                <w:b/>
              </w:rPr>
            </w:pPr>
            <w:proofErr w:type="spellStart"/>
            <w:r>
              <w:rPr>
                <w:b/>
              </w:rPr>
              <w:t>LastName</w:t>
            </w:r>
            <w:proofErr w:type="spellEnd"/>
          </w:p>
        </w:tc>
        <w:tc>
          <w:tcPr>
            <w:tcW w:w="3579" w:type="pct"/>
          </w:tcPr>
          <w:p w14:paraId="0B2FD863" w14:textId="5F32D473" w:rsidR="000F2FD8" w:rsidRPr="00104CDF" w:rsidRDefault="000F2FD8"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811844">
              <w:t>The contact’s last name.</w:t>
            </w:r>
          </w:p>
        </w:tc>
      </w:tr>
      <w:tr w:rsidR="00A86FBD" w:rsidRPr="00104CDF" w14:paraId="5114CB7F"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39E8A5A3" w14:textId="25CF9A4F" w:rsidR="00A86FBD" w:rsidRDefault="00A86FBD" w:rsidP="00054119">
            <w:pPr>
              <w:pStyle w:val="NormalBold"/>
              <w:rPr>
                <w:b/>
              </w:rPr>
            </w:pPr>
            <w:r>
              <w:rPr>
                <w:b/>
              </w:rPr>
              <w:t>Phone</w:t>
            </w:r>
          </w:p>
        </w:tc>
        <w:tc>
          <w:tcPr>
            <w:tcW w:w="3579" w:type="pct"/>
          </w:tcPr>
          <w:p w14:paraId="2D272074" w14:textId="0984CE71" w:rsidR="00A86FBD" w:rsidRPr="00811844" w:rsidRDefault="00A86FBD" w:rsidP="00054119">
            <w:pPr>
              <w:contextualSpacing/>
              <w:cnfStyle w:val="000000100000" w:firstRow="0" w:lastRow="0" w:firstColumn="0" w:lastColumn="0" w:oddVBand="0" w:evenVBand="0" w:oddHBand="1" w:evenHBand="0" w:firstRowFirstColumn="0" w:firstRowLastColumn="0" w:lastRowFirstColumn="0" w:lastRowLastColumn="0"/>
            </w:pPr>
            <w:r w:rsidRPr="00811844">
              <w:t>The contact’s phone number.</w:t>
            </w:r>
          </w:p>
        </w:tc>
      </w:tr>
      <w:tr w:rsidR="00A86FBD" w:rsidRPr="00104CDF" w14:paraId="30B0E504"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0DD67CCF" w14:textId="0D4E8B6B" w:rsidR="00A86FBD" w:rsidRDefault="00A86FBD" w:rsidP="00054119">
            <w:pPr>
              <w:pStyle w:val="NormalBold"/>
              <w:rPr>
                <w:b/>
              </w:rPr>
            </w:pPr>
            <w:r>
              <w:rPr>
                <w:b/>
              </w:rPr>
              <w:t>Title</w:t>
            </w:r>
          </w:p>
        </w:tc>
        <w:tc>
          <w:tcPr>
            <w:tcW w:w="3579" w:type="pct"/>
          </w:tcPr>
          <w:p w14:paraId="787EB9F5" w14:textId="2FEA05BF" w:rsidR="00A86FBD" w:rsidRPr="00811844" w:rsidRDefault="00A86FBD" w:rsidP="00054119">
            <w:pPr>
              <w:contextualSpacing/>
              <w:cnfStyle w:val="000000010000" w:firstRow="0" w:lastRow="0" w:firstColumn="0" w:lastColumn="0" w:oddVBand="0" w:evenVBand="0" w:oddHBand="0" w:evenHBand="1" w:firstRowFirstColumn="0" w:firstRowLastColumn="0" w:lastRowFirstColumn="0" w:lastRowLastColumn="0"/>
            </w:pPr>
            <w:r w:rsidRPr="00811844">
              <w:t>The contact’s job title.</w:t>
            </w:r>
          </w:p>
        </w:tc>
      </w:tr>
      <w:tr w:rsidR="00A86FBD" w:rsidRPr="00104CDF" w14:paraId="41B85AB7"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5E0BD04A" w14:textId="57FAB941" w:rsidR="00A86FBD" w:rsidRDefault="00A86FBD" w:rsidP="00054119">
            <w:pPr>
              <w:pStyle w:val="NormalBold"/>
              <w:rPr>
                <w:b/>
              </w:rPr>
            </w:pPr>
            <w:r>
              <w:rPr>
                <w:b/>
              </w:rPr>
              <w:t>Type</w:t>
            </w:r>
          </w:p>
        </w:tc>
        <w:tc>
          <w:tcPr>
            <w:tcW w:w="3579" w:type="pct"/>
          </w:tcPr>
          <w:p w14:paraId="06428A17" w14:textId="182E7736" w:rsidR="00A86FBD" w:rsidRPr="00811844" w:rsidRDefault="00A86FBD" w:rsidP="00A703FD">
            <w:pPr>
              <w:contextualSpacing/>
              <w:cnfStyle w:val="000000100000" w:firstRow="0" w:lastRow="0" w:firstColumn="0" w:lastColumn="0" w:oddVBand="0" w:evenVBand="0" w:oddHBand="1" w:evenHBand="0" w:firstRowFirstColumn="0" w:firstRowLastColumn="0" w:lastRowFirstColumn="0" w:lastRowLastColumn="0"/>
            </w:pPr>
            <w:r w:rsidRPr="00811844">
              <w:t xml:space="preserve">The type of contact that this resource represents. </w:t>
            </w:r>
            <w:del w:id="831" w:author="Katie Stroud" w:date="2015-11-17T09:54:00Z">
              <w:r w:rsidRPr="00811844" w:rsidDel="00A703FD">
                <w:delText xml:space="preserve">For a list of possible values, see </w:delText>
              </w:r>
              <w:r w:rsidR="00643DC4" w:rsidDel="00A703FD">
                <w:fldChar w:fldCharType="begin"/>
              </w:r>
              <w:r w:rsidR="00643DC4" w:rsidDel="00A703FD">
                <w:delInstrText xml:space="preserve"> HYPERLINK \l "_ContactType" </w:delInstrText>
              </w:r>
              <w:r w:rsidR="00643DC4" w:rsidDel="00A703FD">
                <w:fldChar w:fldCharType="separate"/>
              </w:r>
              <w:r w:rsidRPr="00811844" w:rsidDel="00A703FD">
                <w:rPr>
                  <w:rStyle w:val="Hyperlink"/>
                </w:rPr>
                <w:delText>ContactType</w:delText>
              </w:r>
              <w:r w:rsidR="00643DC4" w:rsidDel="00A703FD">
                <w:rPr>
                  <w:rStyle w:val="Hyperlink"/>
                </w:rPr>
                <w:fldChar w:fldCharType="end"/>
              </w:r>
              <w:r w:rsidRPr="00811844" w:rsidDel="00A703FD">
                <w:delText>.</w:delText>
              </w:r>
            </w:del>
            <w:ins w:id="832" w:author="Katie Stroud" w:date="2015-11-17T09:54:00Z">
              <w:r w:rsidR="00A703FD">
                <w:rPr>
                  <w:rFonts w:ascii="Arial" w:hAnsi="Arial" w:cs="Arial"/>
                </w:rPr>
                <w:t xml:space="preserve"> Values provided using CONTACT TYPE reference data as specified in section </w:t>
              </w:r>
              <w:r w:rsidR="00A703FD">
                <w:rPr>
                  <w:rFonts w:ascii="Arial" w:hAnsi="Arial" w:cs="Arial"/>
                </w:rPr>
                <w:fldChar w:fldCharType="begin"/>
              </w:r>
              <w:r w:rsidR="00A703FD">
                <w:rPr>
                  <w:rFonts w:ascii="Arial" w:hAnsi="Arial" w:cs="Arial"/>
                </w:rPr>
                <w:instrText xml:space="preserve"> REF _Ref309373413 \r \h </w:instrText>
              </w:r>
              <w:r w:rsidR="00A703FD">
                <w:rPr>
                  <w:rFonts w:ascii="Arial" w:hAnsi="Arial" w:cs="Arial"/>
                </w:rPr>
              </w:r>
            </w:ins>
            <w:r w:rsidR="00A703FD">
              <w:rPr>
                <w:rFonts w:ascii="Arial" w:hAnsi="Arial" w:cs="Arial"/>
              </w:rPr>
              <w:fldChar w:fldCharType="separate"/>
            </w:r>
            <w:ins w:id="833" w:author="Katie Stroud" w:date="2015-11-17T09:54:00Z">
              <w:r w:rsidR="00A703FD">
                <w:rPr>
                  <w:rFonts w:ascii="Arial" w:hAnsi="Arial" w:cs="Arial"/>
                </w:rPr>
                <w:t>4.3</w:t>
              </w:r>
              <w:r w:rsidR="00A703FD">
                <w:rPr>
                  <w:rFonts w:ascii="Arial" w:hAnsi="Arial" w:cs="Arial"/>
                </w:rPr>
                <w:fldChar w:fldCharType="end"/>
              </w:r>
              <w:r w:rsidR="00A703FD">
                <w:rPr>
                  <w:rFonts w:ascii="Arial" w:hAnsi="Arial" w:cs="Arial"/>
                </w:rPr>
                <w:t>.</w:t>
              </w:r>
            </w:ins>
          </w:p>
        </w:tc>
      </w:tr>
    </w:tbl>
    <w:p w14:paraId="4332799B" w14:textId="77777777" w:rsidR="0070604C" w:rsidRPr="00811844" w:rsidRDefault="0070604C" w:rsidP="00811844"/>
    <w:p w14:paraId="4FE98DB2" w14:textId="3046548D" w:rsidR="00713CAD" w:rsidRDefault="00713CAD" w:rsidP="001D6F3F">
      <w:pPr>
        <w:pStyle w:val="Heading2"/>
      </w:pPr>
      <w:bookmarkStart w:id="834" w:name="_Toc298671417"/>
      <w:bookmarkStart w:id="835" w:name="_Toc308251639"/>
      <w:bookmarkStart w:id="836" w:name="_Ref309386306"/>
      <w:proofErr w:type="spellStart"/>
      <w:r>
        <w:t>ProductAvails</w:t>
      </w:r>
      <w:bookmarkEnd w:id="834"/>
      <w:bookmarkEnd w:id="835"/>
      <w:bookmarkEnd w:id="836"/>
      <w:proofErr w:type="spellEnd"/>
    </w:p>
    <w:p w14:paraId="5F811081" w14:textId="4F404BB7" w:rsidR="005A2AE3" w:rsidRDefault="005A2AE3" w:rsidP="005A2AE3">
      <w:del w:id="837" w:author="Katie Stroud" w:date="2015-11-17T12:14:00Z">
        <w:r w:rsidRPr="005A2AE3" w:rsidDel="00EA15CD">
          <w:delText>Defines the availability and pricing information that a product availability search request returns.</w:delText>
        </w:r>
      </w:del>
      <w:ins w:id="838" w:author="Katie Stroud" w:date="2015-11-17T12:15:00Z">
        <w:r w:rsidR="00EA15CD">
          <w:t xml:space="preserve"> </w:t>
        </w:r>
      </w:ins>
      <w:ins w:id="839" w:author="Katie Stroud" w:date="2015-11-17T12:16:00Z">
        <w:r w:rsidR="00EA15CD">
          <w:t xml:space="preserve">The </w:t>
        </w:r>
        <w:proofErr w:type="spellStart"/>
        <w:r w:rsidR="00EA15CD">
          <w:t>ProductAvails</w:t>
        </w:r>
        <w:proofErr w:type="spellEnd"/>
        <w:r w:rsidR="00EA15CD">
          <w:t xml:space="preserve"> object returns product availability and pricing information defined </w:t>
        </w:r>
      </w:ins>
      <w:ins w:id="840" w:author="Katie Stroud" w:date="2015-11-17T12:17:00Z">
        <w:r w:rsidR="00EA15CD">
          <w:t>using</w:t>
        </w:r>
      </w:ins>
      <w:ins w:id="841" w:author="Katie Stroud" w:date="2015-11-17T12:16:00Z">
        <w:r w:rsidR="00EA15CD">
          <w:t xml:space="preserve"> </w:t>
        </w:r>
      </w:ins>
      <w:ins w:id="842" w:author="Katie Stroud" w:date="2015-11-17T12:17:00Z">
        <w:r w:rsidR="00EA15CD">
          <w:t xml:space="preserve">the </w:t>
        </w:r>
        <w:proofErr w:type="spellStart"/>
        <w:r w:rsidR="00EA15CD">
          <w:t>ProductAvailsSearch</w:t>
        </w:r>
        <w:proofErr w:type="spellEnd"/>
        <w:r w:rsidR="00EA15CD">
          <w:t xml:space="preserve"> object specified in section </w:t>
        </w:r>
      </w:ins>
      <w:ins w:id="843" w:author="Katie Stroud" w:date="2015-11-17T12:18:00Z">
        <w:r w:rsidR="00EA15CD">
          <w:fldChar w:fldCharType="begin"/>
        </w:r>
        <w:r w:rsidR="00EA15CD">
          <w:instrText xml:space="preserve"> REF _Ref309382040 \r \h </w:instrText>
        </w:r>
      </w:ins>
      <w:r w:rsidR="00EA15CD">
        <w:fldChar w:fldCharType="separate"/>
      </w:r>
      <w:ins w:id="844" w:author="Katie Stroud" w:date="2015-11-17T12:18:00Z">
        <w:r w:rsidR="00EA15CD">
          <w:t>3.4</w:t>
        </w:r>
        <w:r w:rsidR="00EA15CD">
          <w:fldChar w:fldCharType="end"/>
        </w:r>
      </w:ins>
      <w:ins w:id="845" w:author="Katie Stroud" w:date="2015-11-17T12:17:00Z">
        <w:r w:rsidR="00EA15CD">
          <w:t>.</w:t>
        </w:r>
      </w:ins>
    </w:p>
    <w:tbl>
      <w:tblPr>
        <w:tblStyle w:val="MediumShading1-Accent3"/>
        <w:tblW w:w="9617" w:type="dxa"/>
        <w:tblLayout w:type="fixed"/>
        <w:tblCellMar>
          <w:top w:w="43" w:type="dxa"/>
          <w:left w:w="115" w:type="dxa"/>
          <w:bottom w:w="43" w:type="dxa"/>
          <w:right w:w="115" w:type="dxa"/>
        </w:tblCellMar>
        <w:tblLook w:val="04A0" w:firstRow="1" w:lastRow="0" w:firstColumn="1" w:lastColumn="0" w:noHBand="0" w:noVBand="1"/>
      </w:tblPr>
      <w:tblGrid>
        <w:gridCol w:w="1465"/>
        <w:gridCol w:w="1028"/>
        <w:gridCol w:w="1672"/>
        <w:gridCol w:w="5452"/>
      </w:tblGrid>
      <w:tr w:rsidR="004A7A18" w:rsidRPr="00B6616B" w14:paraId="58A8B8C2" w14:textId="77777777" w:rsidTr="004A7A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vAlign w:val="bottom"/>
          </w:tcPr>
          <w:p w14:paraId="4BD7BFA2" w14:textId="77777777" w:rsidR="004A7A18" w:rsidRPr="00B6616B" w:rsidRDefault="004A7A18" w:rsidP="00054119">
            <w:pPr>
              <w:contextualSpacing/>
              <w:rPr>
                <w:rFonts w:ascii="Arial" w:hAnsi="Arial" w:cs="Arial"/>
              </w:rPr>
            </w:pPr>
            <w:r w:rsidRPr="00B6616B">
              <w:rPr>
                <w:rFonts w:ascii="Arial" w:hAnsi="Arial" w:cs="Arial"/>
              </w:rPr>
              <w:t>Property</w:t>
            </w:r>
          </w:p>
        </w:tc>
        <w:tc>
          <w:tcPr>
            <w:tcW w:w="1028" w:type="dxa"/>
            <w:vAlign w:val="bottom"/>
          </w:tcPr>
          <w:p w14:paraId="2EDF8963" w14:textId="77777777" w:rsidR="004A7A18" w:rsidRPr="00B6616B" w:rsidRDefault="004A7A18"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Type</w:t>
            </w:r>
          </w:p>
        </w:tc>
        <w:tc>
          <w:tcPr>
            <w:tcW w:w="1672" w:type="dxa"/>
            <w:vAlign w:val="bottom"/>
          </w:tcPr>
          <w:p w14:paraId="2FC956AC" w14:textId="0C7C5957" w:rsidR="004A7A18" w:rsidRPr="00B6616B" w:rsidRDefault="004A7A18"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Publisher Req</w:t>
            </w:r>
            <w:r>
              <w:rPr>
                <w:rFonts w:ascii="Arial" w:hAnsi="Arial" w:cs="Arial"/>
              </w:rPr>
              <w:t>uirement</w:t>
            </w:r>
          </w:p>
        </w:tc>
        <w:tc>
          <w:tcPr>
            <w:tcW w:w="5452" w:type="dxa"/>
            <w:vAlign w:val="bottom"/>
          </w:tcPr>
          <w:p w14:paraId="30F7E578" w14:textId="41A8D219" w:rsidR="004A7A18" w:rsidRPr="00B6616B" w:rsidRDefault="004A7A18"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A06A9E">
              <w:rPr>
                <w:rFonts w:ascii="Arial" w:hAnsi="Arial" w:cs="Arial"/>
              </w:rPr>
              <w:t>Description</w:t>
            </w:r>
          </w:p>
        </w:tc>
      </w:tr>
      <w:tr w:rsidR="004A7A18" w:rsidRPr="00104CDF" w14:paraId="71CD4F98" w14:textId="77777777" w:rsidTr="004A7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Pr>
          <w:p w14:paraId="5BC4C045" w14:textId="6C1CC657" w:rsidR="004A7A18" w:rsidRPr="00104CDF" w:rsidRDefault="004A7A18" w:rsidP="00054119">
            <w:pPr>
              <w:contextualSpacing/>
              <w:rPr>
                <w:rFonts w:ascii="Arial" w:hAnsi="Arial" w:cs="Arial"/>
              </w:rPr>
            </w:pPr>
            <w:r>
              <w:rPr>
                <w:rFonts w:ascii="Arial" w:hAnsi="Arial" w:cs="Arial"/>
              </w:rPr>
              <w:t>Availability</w:t>
            </w:r>
          </w:p>
        </w:tc>
        <w:tc>
          <w:tcPr>
            <w:tcW w:w="1028" w:type="dxa"/>
          </w:tcPr>
          <w:p w14:paraId="2610F015" w14:textId="56898617" w:rsidR="004A7A18" w:rsidRPr="00104CDF" w:rsidRDefault="004A7A18"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Long</w:t>
            </w:r>
          </w:p>
        </w:tc>
        <w:tc>
          <w:tcPr>
            <w:tcW w:w="1672" w:type="dxa"/>
          </w:tcPr>
          <w:p w14:paraId="057CDE76" w14:textId="197C105C" w:rsidR="004A7A18" w:rsidRPr="00104CDF" w:rsidRDefault="004A7A18"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Required</w:t>
            </w:r>
          </w:p>
        </w:tc>
        <w:tc>
          <w:tcPr>
            <w:tcW w:w="5452" w:type="dxa"/>
          </w:tcPr>
          <w:p w14:paraId="1A8E1134" w14:textId="77777777" w:rsidR="004A7A18" w:rsidRDefault="004A7A18" w:rsidP="004A7A18">
            <w:pPr>
              <w:spacing w:after="120"/>
              <w:cnfStyle w:val="000000100000" w:firstRow="0" w:lastRow="0" w:firstColumn="0" w:lastColumn="0" w:oddVBand="0" w:evenVBand="0" w:oddHBand="1" w:evenHBand="0" w:firstRowFirstColumn="0" w:firstRowLastColumn="0" w:lastRowFirstColumn="0" w:lastRowLastColumn="0"/>
            </w:pPr>
            <w:r w:rsidRPr="007F0EC5">
              <w:t xml:space="preserve">The quantity </w:t>
            </w:r>
            <w:r>
              <w:t>available for booking for the specified date range</w:t>
            </w:r>
            <w:r w:rsidRPr="007F0EC5">
              <w:t xml:space="preserve">. </w:t>
            </w:r>
            <w:r>
              <w:t>Availability for a given date range may vary.</w:t>
            </w:r>
          </w:p>
          <w:p w14:paraId="1BA7BE0E" w14:textId="23B68D09" w:rsidR="004A7A18" w:rsidRPr="00104CDF" w:rsidRDefault="004A7A18" w:rsidP="00A703FD">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F0EC5">
              <w:t xml:space="preserve">The number must be equal to or less than the Quantity </w:t>
            </w:r>
            <w:ins w:id="846" w:author="Katie Stroud" w:date="2015-11-17T12:35:00Z">
              <w:r w:rsidR="00EA15CD">
                <w:t xml:space="preserve">property in the PRODUCT AVAILS SEARCH object </w:t>
              </w:r>
            </w:ins>
            <w:r w:rsidRPr="007F0EC5">
              <w:t>specified in</w:t>
            </w:r>
            <w:ins w:id="847" w:author="Katie Stroud" w:date="2015-11-17T12:35:00Z">
              <w:r w:rsidR="00EA15CD">
                <w:t xml:space="preserve"> section </w:t>
              </w:r>
            </w:ins>
            <w:ins w:id="848" w:author="Katie Stroud" w:date="2015-11-17T12:36:00Z">
              <w:r w:rsidR="00EA15CD">
                <w:fldChar w:fldCharType="begin"/>
              </w:r>
              <w:r w:rsidR="00EA15CD">
                <w:instrText xml:space="preserve"> REF _Ref309383101 \r \h </w:instrText>
              </w:r>
            </w:ins>
            <w:r w:rsidR="00EA15CD">
              <w:fldChar w:fldCharType="separate"/>
            </w:r>
            <w:ins w:id="849" w:author="Katie Stroud" w:date="2015-11-17T12:36:00Z">
              <w:r w:rsidR="00EA15CD">
                <w:t>3.4</w:t>
              </w:r>
              <w:r w:rsidR="00EA15CD">
                <w:fldChar w:fldCharType="end"/>
              </w:r>
            </w:ins>
            <w:ins w:id="850" w:author="Katie Stroud" w:date="2015-11-17T12:35:00Z">
              <w:r w:rsidR="00EA15CD">
                <w:t>.</w:t>
              </w:r>
            </w:ins>
            <w:del w:id="851" w:author="Katie Stroud" w:date="2015-11-17T12:36:00Z">
              <w:r w:rsidRPr="007F0EC5" w:rsidDel="00EA15CD">
                <w:delText xml:space="preserve"> </w:delText>
              </w:r>
              <w:r w:rsidRPr="00EA15CD" w:rsidDel="00EA15CD">
                <w:rPr>
                  <w:rPrChange w:id="852" w:author="Katie Stroud" w:date="2015-11-17T12:36:00Z">
                    <w:rPr>
                      <w:rStyle w:val="Hyperlink"/>
                    </w:rPr>
                  </w:rPrChange>
                </w:rPr>
                <w:lastRenderedPageBreak/>
                <w:delText>ProductAvailsSearch</w:delText>
              </w:r>
            </w:del>
            <w:r w:rsidRPr="007F0EC5">
              <w:t xml:space="preserve">. For example, if Quantity is set to 500,000 and there are 500,000 impressions available, </w:t>
            </w:r>
            <w:commentRangeStart w:id="853"/>
            <w:r w:rsidRPr="007F0EC5">
              <w:t xml:space="preserve">Availability must be set to 500,000. </w:t>
            </w:r>
            <w:commentRangeEnd w:id="853"/>
            <w:r w:rsidR="00DB7204">
              <w:rPr>
                <w:rStyle w:val="CommentReference"/>
              </w:rPr>
              <w:commentReference w:id="853"/>
            </w:r>
            <w:r w:rsidRPr="007F0EC5">
              <w:t>However, if there are only 250,000 impressions available, Availability must be set to 250,000. If there are no impressions available, Availability must be set to 0.</w:t>
            </w:r>
            <w:r>
              <w:t xml:space="preserve"> P</w:t>
            </w:r>
            <w:r w:rsidRPr="007F0EC5">
              <w:t>ublishers may set an artificial limit on the maximum number of available impressions.</w:t>
            </w:r>
          </w:p>
        </w:tc>
      </w:tr>
      <w:tr w:rsidR="004A7A18" w:rsidRPr="00104CDF" w14:paraId="107519A0" w14:textId="77777777" w:rsidTr="004A7A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Pr>
          <w:p w14:paraId="6C736D9B" w14:textId="26F1EAC6" w:rsidR="004A7A18" w:rsidRPr="00104CDF" w:rsidRDefault="004A7A18" w:rsidP="00054119">
            <w:pPr>
              <w:contextualSpacing/>
              <w:rPr>
                <w:rFonts w:ascii="Arial" w:hAnsi="Arial" w:cs="Arial"/>
              </w:rPr>
            </w:pPr>
            <w:r>
              <w:rPr>
                <w:rFonts w:ascii="Arial" w:hAnsi="Arial" w:cs="Arial"/>
              </w:rPr>
              <w:lastRenderedPageBreak/>
              <w:t>Currency</w:t>
            </w:r>
          </w:p>
        </w:tc>
        <w:tc>
          <w:tcPr>
            <w:tcW w:w="1028" w:type="dxa"/>
          </w:tcPr>
          <w:p w14:paraId="2340C906" w14:textId="2E51F845" w:rsidR="004A7A18" w:rsidRPr="00104CDF" w:rsidRDefault="00C8571D"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ins w:id="854" w:author="Katie Stroud" w:date="2015-11-18T17:54:00Z">
              <w:r>
                <w:rPr>
                  <w:rFonts w:ascii="Arial" w:hAnsi="Arial" w:cs="Arial"/>
                </w:rPr>
                <w:t>Object</w:t>
              </w:r>
            </w:ins>
            <w:del w:id="855" w:author="Katie Stroud" w:date="2015-11-18T17:54:00Z">
              <w:r w:rsidR="004A7A18" w:rsidDel="00C8571D">
                <w:rPr>
                  <w:rFonts w:ascii="Arial" w:hAnsi="Arial" w:cs="Arial"/>
                </w:rPr>
                <w:delText>String</w:delText>
              </w:r>
            </w:del>
          </w:p>
        </w:tc>
        <w:tc>
          <w:tcPr>
            <w:tcW w:w="1672" w:type="dxa"/>
          </w:tcPr>
          <w:p w14:paraId="176697BD" w14:textId="478C6446" w:rsidR="004A7A18" w:rsidRPr="00104CDF" w:rsidRDefault="004A7A18"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Required</w:t>
            </w:r>
          </w:p>
        </w:tc>
        <w:tc>
          <w:tcPr>
            <w:tcW w:w="5452" w:type="dxa"/>
          </w:tcPr>
          <w:p w14:paraId="453342AA" w14:textId="709A2FAF" w:rsidR="004A7A18" w:rsidRPr="00104CDF" w:rsidRDefault="004A7A18" w:rsidP="00EA15CD">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F0EC5">
              <w:t xml:space="preserve">The currency </w:t>
            </w:r>
            <w:r>
              <w:t>used to specify</w:t>
            </w:r>
            <w:r w:rsidRPr="007F0EC5">
              <w:t xml:space="preserve"> Price. </w:t>
            </w:r>
            <w:del w:id="856" w:author="Katie Stroud" w:date="2015-11-17T12:32:00Z">
              <w:r w:rsidRPr="007F0EC5" w:rsidDel="00EA15CD">
                <w:delText>The product determines the currency.</w:delText>
              </w:r>
            </w:del>
            <w:ins w:id="857" w:author="Katie Stroud" w:date="2015-11-17T12:32:00Z">
              <w:r w:rsidR="00EA15CD">
                <w:t xml:space="preserve">Currency is set for the PRODUCT resource </w:t>
              </w:r>
            </w:ins>
            <w:ins w:id="858" w:author="Katie Stroud" w:date="2015-11-17T12:34:00Z">
              <w:r w:rsidR="00EA15CD">
                <w:t xml:space="preserve">specified in section </w:t>
              </w:r>
              <w:r w:rsidR="00EA15CD">
                <w:fldChar w:fldCharType="begin"/>
              </w:r>
              <w:r w:rsidR="00EA15CD">
                <w:instrText xml:space="preserve"> REF _Ref309383001 \r \h </w:instrText>
              </w:r>
            </w:ins>
            <w:r w:rsidR="00EA15CD">
              <w:fldChar w:fldCharType="separate"/>
            </w:r>
            <w:ins w:id="859" w:author="Katie Stroud" w:date="2015-11-17T12:34:00Z">
              <w:r w:rsidR="00EA15CD">
                <w:t>2.7</w:t>
              </w:r>
              <w:r w:rsidR="00EA15CD">
                <w:fldChar w:fldCharType="end"/>
              </w:r>
              <w:r w:rsidR="00EA15CD">
                <w:t xml:space="preserve"> and uses</w:t>
              </w:r>
            </w:ins>
            <w:ins w:id="860" w:author="Katie Stroud" w:date="2015-11-17T12:32:00Z">
              <w:r w:rsidR="00EA15CD">
                <w:t xml:space="preserve"> </w:t>
              </w:r>
            </w:ins>
            <w:ins w:id="861" w:author="Katie Stroud" w:date="2015-11-17T12:33:00Z">
              <w:r w:rsidR="00EA15CD">
                <w:t xml:space="preserve">CURRENCY reference data specified in section </w:t>
              </w:r>
              <w:r w:rsidR="00EA15CD">
                <w:fldChar w:fldCharType="begin"/>
              </w:r>
              <w:r w:rsidR="00EA15CD">
                <w:instrText xml:space="preserve"> REF _Ref309382950 \r \h </w:instrText>
              </w:r>
            </w:ins>
            <w:r w:rsidR="00EA15CD">
              <w:fldChar w:fldCharType="separate"/>
            </w:r>
            <w:ins w:id="862" w:author="Katie Stroud" w:date="2015-11-17T12:33:00Z">
              <w:r w:rsidR="00EA15CD">
                <w:t>4.5</w:t>
              </w:r>
              <w:r w:rsidR="00EA15CD">
                <w:fldChar w:fldCharType="end"/>
              </w:r>
              <w:r w:rsidR="00EA15CD">
                <w:t>.</w:t>
              </w:r>
            </w:ins>
            <w:ins w:id="863" w:author="Katie Stroud" w:date="2015-11-17T12:32:00Z">
              <w:r w:rsidR="00EA15CD">
                <w:t xml:space="preserve"> </w:t>
              </w:r>
            </w:ins>
          </w:p>
        </w:tc>
      </w:tr>
      <w:tr w:rsidR="004A7A18" w:rsidRPr="00104CDF" w14:paraId="010510C1" w14:textId="77777777" w:rsidTr="004A7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Pr>
          <w:p w14:paraId="7764B735" w14:textId="29C86873" w:rsidR="004A7A18" w:rsidRPr="00104CDF" w:rsidRDefault="004A7A18" w:rsidP="00054119">
            <w:pPr>
              <w:contextualSpacing/>
              <w:rPr>
                <w:rFonts w:ascii="Arial" w:hAnsi="Arial" w:cs="Arial"/>
              </w:rPr>
            </w:pPr>
            <w:proofErr w:type="spellStart"/>
            <w:r>
              <w:rPr>
                <w:rFonts w:ascii="Arial" w:hAnsi="Arial" w:cs="Arial"/>
              </w:rPr>
              <w:t>ProductId</w:t>
            </w:r>
            <w:proofErr w:type="spellEnd"/>
          </w:p>
        </w:tc>
        <w:tc>
          <w:tcPr>
            <w:tcW w:w="1028" w:type="dxa"/>
          </w:tcPr>
          <w:p w14:paraId="6DD57346" w14:textId="05FFDF79" w:rsidR="004A7A18" w:rsidRPr="00104CDF" w:rsidRDefault="004A7A18"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1672" w:type="dxa"/>
          </w:tcPr>
          <w:p w14:paraId="59E6FF37" w14:textId="6FEFBCE0" w:rsidR="004A7A18" w:rsidRPr="00104CDF" w:rsidRDefault="004A7A18"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Required</w:t>
            </w:r>
          </w:p>
        </w:tc>
        <w:tc>
          <w:tcPr>
            <w:tcW w:w="5452" w:type="dxa"/>
          </w:tcPr>
          <w:p w14:paraId="52DFBAAA" w14:textId="61B72D7E" w:rsidR="004A7A18" w:rsidRPr="007F0EC5" w:rsidRDefault="004A7A18" w:rsidP="004A7A18">
            <w:pPr>
              <w:cnfStyle w:val="000000100000" w:firstRow="0" w:lastRow="0" w:firstColumn="0" w:lastColumn="0" w:oddVBand="0" w:evenVBand="0" w:oddHBand="1" w:evenHBand="0" w:firstRowFirstColumn="0" w:firstRowLastColumn="0" w:lastRowFirstColumn="0" w:lastRowLastColumn="0"/>
            </w:pPr>
            <w:r w:rsidRPr="007F0EC5">
              <w:t>A system-generated opaque ID that uniquely identifies the product.</w:t>
            </w:r>
            <w:ins w:id="864" w:author="Katie Stroud" w:date="2015-11-17T13:08:00Z">
              <w:r w:rsidR="001027EF">
                <w:t xml:space="preserve"> </w:t>
              </w:r>
            </w:ins>
            <w:ins w:id="865" w:author="Katie Stroud" w:date="2015-11-17T13:09:00Z">
              <w:r w:rsidR="001027EF">
                <w:t>Each</w:t>
              </w:r>
            </w:ins>
            <w:ins w:id="866" w:author="Katie Stroud" w:date="2015-11-17T13:08:00Z">
              <w:r w:rsidR="001027EF">
                <w:t xml:space="preserve"> ID returned</w:t>
              </w:r>
            </w:ins>
            <w:ins w:id="867" w:author="Katie Stroud" w:date="2015-11-17T13:24:00Z">
              <w:r w:rsidR="001027EF">
                <w:t xml:space="preserve"> matches one of the product IDs provided in the </w:t>
              </w:r>
              <w:proofErr w:type="spellStart"/>
              <w:r w:rsidR="001027EF">
                <w:t>ProductIds</w:t>
              </w:r>
              <w:proofErr w:type="spellEnd"/>
              <w:r w:rsidR="001027EF">
                <w:t xml:space="preserve"> property of the PRODUCT AVAILS SEARCH object specified in section </w:t>
              </w:r>
            </w:ins>
            <w:ins w:id="868" w:author="Katie Stroud" w:date="2015-11-17T13:25:00Z">
              <w:r w:rsidR="001027EF">
                <w:fldChar w:fldCharType="begin"/>
              </w:r>
              <w:r w:rsidR="001027EF">
                <w:instrText xml:space="preserve"> REF _Ref309386052 \r \h </w:instrText>
              </w:r>
            </w:ins>
            <w:r w:rsidR="001027EF">
              <w:fldChar w:fldCharType="separate"/>
            </w:r>
            <w:ins w:id="869" w:author="Katie Stroud" w:date="2015-11-17T13:25:00Z">
              <w:r w:rsidR="001027EF">
                <w:t>3.4</w:t>
              </w:r>
              <w:r w:rsidR="001027EF">
                <w:fldChar w:fldCharType="end"/>
              </w:r>
            </w:ins>
            <w:ins w:id="870" w:author="Katie Stroud" w:date="2015-11-17T13:24:00Z">
              <w:r w:rsidR="001027EF">
                <w:t>.</w:t>
              </w:r>
            </w:ins>
            <w:ins w:id="871" w:author="Katie Stroud" w:date="2015-11-17T13:08:00Z">
              <w:r w:rsidR="001027EF">
                <w:t xml:space="preserve"> </w:t>
              </w:r>
            </w:ins>
          </w:p>
          <w:p w14:paraId="2132F7FE" w14:textId="76D03CD2" w:rsidR="004A7A18" w:rsidRPr="00104CDF" w:rsidRDefault="004A7A18" w:rsidP="004A7A18">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del w:id="872" w:author="Katie Stroud" w:date="2015-11-17T13:25:00Z">
              <w:r w:rsidRPr="007F0EC5" w:rsidDel="001027EF">
                <w:delText xml:space="preserve">The ID is one of the product IDs specified in </w:delText>
              </w:r>
              <w:r w:rsidR="00643DC4" w:rsidDel="001027EF">
                <w:fldChar w:fldCharType="begin"/>
              </w:r>
              <w:r w:rsidR="00643DC4" w:rsidDel="001027EF">
                <w:delInstrText xml:space="preserve"> HYPERLINK \l "_ProductAvailsSearch" </w:delInstrText>
              </w:r>
              <w:r w:rsidR="00643DC4" w:rsidDel="001027EF">
                <w:fldChar w:fldCharType="separate"/>
              </w:r>
              <w:r w:rsidRPr="007F0EC5" w:rsidDel="001027EF">
                <w:rPr>
                  <w:rStyle w:val="Hyperlink"/>
                </w:rPr>
                <w:delText>ProductAvailsSearch</w:delText>
              </w:r>
              <w:r w:rsidR="00643DC4" w:rsidDel="001027EF">
                <w:rPr>
                  <w:rStyle w:val="Hyperlink"/>
                </w:rPr>
                <w:fldChar w:fldCharType="end"/>
              </w:r>
              <w:r w:rsidRPr="007F0EC5" w:rsidDel="001027EF">
                <w:delText xml:space="preserve"> (see ProductIds).</w:delText>
              </w:r>
            </w:del>
          </w:p>
        </w:tc>
      </w:tr>
      <w:tr w:rsidR="004A7A18" w:rsidRPr="00104CDF" w14:paraId="4B1D2AD1" w14:textId="77777777" w:rsidTr="004A7A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Pr>
          <w:p w14:paraId="3A605AE9" w14:textId="085BD84D" w:rsidR="004A7A18" w:rsidRPr="00104CDF" w:rsidRDefault="004A7A18" w:rsidP="00054119">
            <w:pPr>
              <w:contextualSpacing/>
              <w:rPr>
                <w:rFonts w:ascii="Arial" w:hAnsi="Arial" w:cs="Arial"/>
              </w:rPr>
            </w:pPr>
            <w:r>
              <w:rPr>
                <w:rFonts w:ascii="Arial" w:hAnsi="Arial" w:cs="Arial"/>
              </w:rPr>
              <w:t>Price</w:t>
            </w:r>
          </w:p>
        </w:tc>
        <w:tc>
          <w:tcPr>
            <w:tcW w:w="1028" w:type="dxa"/>
          </w:tcPr>
          <w:p w14:paraId="1D8C693A" w14:textId="095AD646" w:rsidR="004A7A18" w:rsidRPr="00104CDF" w:rsidRDefault="004A7A18"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Decimal</w:t>
            </w:r>
          </w:p>
        </w:tc>
        <w:tc>
          <w:tcPr>
            <w:tcW w:w="1672" w:type="dxa"/>
          </w:tcPr>
          <w:p w14:paraId="788CD1AB" w14:textId="5B2DC958" w:rsidR="004A7A18" w:rsidRPr="00104CDF" w:rsidRDefault="004A7A18"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Required</w:t>
            </w:r>
          </w:p>
        </w:tc>
        <w:tc>
          <w:tcPr>
            <w:tcW w:w="5452" w:type="dxa"/>
          </w:tcPr>
          <w:p w14:paraId="3F024167" w14:textId="7F69B210" w:rsidR="004A7A18" w:rsidRPr="00104CDF" w:rsidRDefault="004A7A18" w:rsidP="00EA15CD">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F0EC5">
              <w:t>The product’s price per unit</w:t>
            </w:r>
            <w:ins w:id="873" w:author="Katie Stroud" w:date="2015-11-17T12:01:00Z">
              <w:r w:rsidR="00EA15CD">
                <w:t xml:space="preserve"> as defined </w:t>
              </w:r>
            </w:ins>
            <w:ins w:id="874" w:author="Katie Stroud" w:date="2015-11-17T12:07:00Z">
              <w:r w:rsidR="00EA15CD">
                <w:t>using</w:t>
              </w:r>
            </w:ins>
            <w:ins w:id="875" w:author="Katie Stroud" w:date="2015-11-17T12:01:00Z">
              <w:r w:rsidR="00EA15CD">
                <w:t xml:space="preserve"> RATE TYPE</w:t>
              </w:r>
            </w:ins>
            <w:ins w:id="876" w:author="Katie Stroud" w:date="2015-11-17T12:07:00Z">
              <w:r w:rsidR="00EA15CD">
                <w:t xml:space="preserve"> reference</w:t>
              </w:r>
            </w:ins>
            <w:ins w:id="877" w:author="Katie Stroud" w:date="2015-11-17T12:08:00Z">
              <w:r w:rsidR="00EA15CD">
                <w:t xml:space="preserve"> data specified in section</w:t>
              </w:r>
            </w:ins>
            <w:ins w:id="878" w:author="Katie Stroud" w:date="2015-11-17T12:09:00Z">
              <w:r w:rsidR="00EA15CD">
                <w:t xml:space="preserve"> </w:t>
              </w:r>
              <w:r w:rsidR="00EA15CD">
                <w:fldChar w:fldCharType="begin"/>
              </w:r>
              <w:r w:rsidR="00EA15CD">
                <w:instrText xml:space="preserve"> REF _Ref309381506 \r \h </w:instrText>
              </w:r>
            </w:ins>
            <w:r w:rsidR="00EA15CD">
              <w:fldChar w:fldCharType="separate"/>
            </w:r>
            <w:ins w:id="879" w:author="Katie Stroud" w:date="2015-11-17T12:09:00Z">
              <w:r w:rsidR="00EA15CD">
                <w:t>4.12</w:t>
              </w:r>
              <w:r w:rsidR="00EA15CD">
                <w:fldChar w:fldCharType="end"/>
              </w:r>
            </w:ins>
            <w:r w:rsidRPr="007F0EC5">
              <w:t xml:space="preserve">. The product’s rate type determines the unit. For example, if </w:t>
            </w:r>
            <w:proofErr w:type="spellStart"/>
            <w:r w:rsidRPr="007F0EC5">
              <w:t>RateType</w:t>
            </w:r>
            <w:proofErr w:type="spellEnd"/>
            <w:r w:rsidRPr="007F0EC5">
              <w:t xml:space="preserve"> is CPM, the price is per 1,000 impressions.</w:t>
            </w:r>
          </w:p>
        </w:tc>
      </w:tr>
    </w:tbl>
    <w:p w14:paraId="659AF850" w14:textId="77777777" w:rsidR="007F0EC5" w:rsidRPr="007F0EC5" w:rsidRDefault="007F0EC5" w:rsidP="007F0EC5"/>
    <w:p w14:paraId="3D1380F0" w14:textId="15266524" w:rsidR="00713CAD" w:rsidRDefault="00713CAD" w:rsidP="001D6F3F">
      <w:pPr>
        <w:pStyle w:val="Heading2"/>
      </w:pPr>
      <w:bookmarkStart w:id="880" w:name="_Toc298671422"/>
      <w:bookmarkStart w:id="881" w:name="_Toc308251640"/>
      <w:bookmarkStart w:id="882" w:name="_Ref309382040"/>
      <w:bookmarkStart w:id="883" w:name="_Ref309383101"/>
      <w:bookmarkStart w:id="884" w:name="_Ref309386052"/>
      <w:bookmarkStart w:id="885" w:name="_Ref309472088"/>
      <w:proofErr w:type="spellStart"/>
      <w:r>
        <w:t>ProductAvailsSearch</w:t>
      </w:r>
      <w:bookmarkEnd w:id="880"/>
      <w:bookmarkEnd w:id="881"/>
      <w:bookmarkEnd w:id="882"/>
      <w:bookmarkEnd w:id="883"/>
      <w:bookmarkEnd w:id="884"/>
      <w:bookmarkEnd w:id="885"/>
      <w:proofErr w:type="spellEnd"/>
    </w:p>
    <w:p w14:paraId="5E375475" w14:textId="3F2D30A9" w:rsidR="001027EF" w:rsidRDefault="001027EF" w:rsidP="005A2AE3">
      <w:pPr>
        <w:rPr>
          <w:ins w:id="886" w:author="Katie Stroud" w:date="2015-11-18T11:59:00Z"/>
        </w:rPr>
      </w:pPr>
      <w:ins w:id="887" w:author="Katie Stroud" w:date="2015-11-17T13:27:00Z">
        <w:r>
          <w:t xml:space="preserve">The </w:t>
        </w:r>
        <w:proofErr w:type="spellStart"/>
        <w:r>
          <w:t>ProductAvailsSearch</w:t>
        </w:r>
        <w:proofErr w:type="spellEnd"/>
        <w:r>
          <w:t xml:space="preserve"> object is used to set search criteria used for listing all product availability </w:t>
        </w:r>
      </w:ins>
      <w:ins w:id="888" w:author="Katie Stroud" w:date="2015-11-17T13:28:00Z">
        <w:r>
          <w:t xml:space="preserve">and pricing </w:t>
        </w:r>
      </w:ins>
      <w:ins w:id="889" w:author="Katie Stroud" w:date="2015-11-17T13:27:00Z">
        <w:r>
          <w:t>within the given search criteria.</w:t>
        </w:r>
      </w:ins>
      <w:ins w:id="890" w:author="Katie Stroud" w:date="2015-11-17T13:28:00Z">
        <w:r>
          <w:t xml:space="preserve"> </w:t>
        </w:r>
        <w:commentRangeStart w:id="891"/>
        <w:r>
          <w:t xml:space="preserve">The object returned is </w:t>
        </w:r>
      </w:ins>
      <w:ins w:id="892" w:author="Katie Stroud" w:date="2015-11-18T11:57:00Z">
        <w:r w:rsidR="00940A2F">
          <w:t xml:space="preserve">the </w:t>
        </w:r>
      </w:ins>
      <w:proofErr w:type="spellStart"/>
      <w:ins w:id="893" w:author="Katie Stroud" w:date="2015-11-17T13:28:00Z">
        <w:r>
          <w:t>ProductAvails</w:t>
        </w:r>
        <w:proofErr w:type="spellEnd"/>
        <w:r>
          <w:t xml:space="preserve"> object specified in section </w:t>
        </w:r>
      </w:ins>
      <w:ins w:id="894" w:author="Katie Stroud" w:date="2015-11-17T13:29:00Z">
        <w:r>
          <w:fldChar w:fldCharType="begin"/>
        </w:r>
        <w:r>
          <w:instrText xml:space="preserve"> REF _Ref309386306 \r \h </w:instrText>
        </w:r>
      </w:ins>
      <w:r>
        <w:fldChar w:fldCharType="separate"/>
      </w:r>
      <w:ins w:id="895" w:author="Katie Stroud" w:date="2015-11-17T13:29:00Z">
        <w:r>
          <w:t>3.3</w:t>
        </w:r>
        <w:r>
          <w:fldChar w:fldCharType="end"/>
        </w:r>
        <w:r>
          <w:t>.</w:t>
        </w:r>
      </w:ins>
      <w:commentRangeEnd w:id="891"/>
      <w:ins w:id="896" w:author="Katie Stroud" w:date="2015-11-18T11:57:00Z">
        <w:r w:rsidR="00940A2F">
          <w:rPr>
            <w:rStyle w:val="CommentReference"/>
          </w:rPr>
          <w:commentReference w:id="891"/>
        </w:r>
      </w:ins>
    </w:p>
    <w:p w14:paraId="4FF0472B" w14:textId="25A062F0" w:rsidR="00940A2F" w:rsidRDefault="00940A2F" w:rsidP="005A2AE3">
      <w:pPr>
        <w:rPr>
          <w:ins w:id="897" w:author="Katie Stroud" w:date="2015-11-17T13:27:00Z"/>
        </w:rPr>
      </w:pPr>
      <w:ins w:id="898" w:author="Katie Stroud" w:date="2015-11-18T12:01:00Z">
        <w:r>
          <w:t xml:space="preserve">While the </w:t>
        </w:r>
        <w:proofErr w:type="spellStart"/>
        <w:r>
          <w:t>ProductAvailsSearch</w:t>
        </w:r>
      </w:ins>
      <w:proofErr w:type="spellEnd"/>
      <w:ins w:id="899" w:author="Katie Stroud" w:date="2015-11-18T12:12:00Z">
        <w:r w:rsidR="00AD01E7">
          <w:t xml:space="preserve"> returns results that show specific availability, the </w:t>
        </w:r>
        <w:proofErr w:type="spellStart"/>
        <w:r w:rsidR="00AD01E7">
          <w:t>ProductSearch</w:t>
        </w:r>
        <w:proofErr w:type="spellEnd"/>
        <w:r w:rsidR="00AD01E7">
          <w:t xml:space="preserve"> specified in section </w:t>
        </w:r>
      </w:ins>
      <w:ins w:id="900" w:author="Katie Stroud" w:date="2015-11-18T12:13:00Z">
        <w:r w:rsidR="00AD01E7">
          <w:fldChar w:fldCharType="begin"/>
        </w:r>
        <w:r w:rsidR="00AD01E7">
          <w:instrText xml:space="preserve"> REF _Ref309468161 \r \h </w:instrText>
        </w:r>
      </w:ins>
      <w:r w:rsidR="00AD01E7">
        <w:fldChar w:fldCharType="separate"/>
      </w:r>
      <w:ins w:id="901" w:author="Katie Stroud" w:date="2015-11-18T12:13:00Z">
        <w:r w:rsidR="00AD01E7">
          <w:t>3.5</w:t>
        </w:r>
        <w:r w:rsidR="00AD01E7">
          <w:fldChar w:fldCharType="end"/>
        </w:r>
      </w:ins>
      <w:ins w:id="902" w:author="Katie Stroud" w:date="2015-11-18T12:12:00Z">
        <w:r w:rsidR="00AD01E7">
          <w:t xml:space="preserve"> returns product information independent of availability.</w:t>
        </w:r>
      </w:ins>
    </w:p>
    <w:p w14:paraId="390E3ADF" w14:textId="6183B396" w:rsidR="009F14F7" w:rsidRDefault="005A2AE3" w:rsidP="005A2AE3">
      <w:del w:id="903" w:author="Katie Stroud" w:date="2015-11-17T13:29:00Z">
        <w:r w:rsidRPr="005A2AE3" w:rsidDel="001027EF">
          <w:delText>Defines the search criteria used to search for product availability and pricing information.</w:delText>
        </w:r>
      </w:del>
    </w:p>
    <w:tbl>
      <w:tblPr>
        <w:tblStyle w:val="MediumShading1-Accent3"/>
        <w:tblW w:w="0" w:type="auto"/>
        <w:tblLayout w:type="fixed"/>
        <w:tblCellMar>
          <w:top w:w="43" w:type="dxa"/>
          <w:left w:w="115" w:type="dxa"/>
          <w:bottom w:w="43" w:type="dxa"/>
          <w:right w:w="115" w:type="dxa"/>
        </w:tblCellMar>
        <w:tblLook w:val="04A0" w:firstRow="1" w:lastRow="0" w:firstColumn="1" w:lastColumn="0" w:noHBand="0" w:noVBand="1"/>
      </w:tblPr>
      <w:tblGrid>
        <w:gridCol w:w="2185"/>
        <w:gridCol w:w="1170"/>
        <w:gridCol w:w="1800"/>
        <w:gridCol w:w="4140"/>
      </w:tblGrid>
      <w:tr w:rsidR="00DA3764" w:rsidRPr="00B6616B" w14:paraId="244E7717" w14:textId="77777777" w:rsidTr="00DA37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5" w:type="dxa"/>
            <w:vAlign w:val="bottom"/>
          </w:tcPr>
          <w:p w14:paraId="464D7529" w14:textId="77777777" w:rsidR="00DA3764" w:rsidRPr="00B6616B" w:rsidRDefault="00DA3764" w:rsidP="00054119">
            <w:pPr>
              <w:contextualSpacing/>
              <w:rPr>
                <w:rFonts w:ascii="Arial" w:hAnsi="Arial" w:cs="Arial"/>
              </w:rPr>
            </w:pPr>
            <w:r w:rsidRPr="00B6616B">
              <w:rPr>
                <w:rFonts w:ascii="Arial" w:hAnsi="Arial" w:cs="Arial"/>
              </w:rPr>
              <w:t>Property</w:t>
            </w:r>
          </w:p>
        </w:tc>
        <w:tc>
          <w:tcPr>
            <w:tcW w:w="1170" w:type="dxa"/>
            <w:vAlign w:val="bottom"/>
          </w:tcPr>
          <w:p w14:paraId="24948FD8" w14:textId="77777777" w:rsidR="00DA3764" w:rsidRPr="00B6616B" w:rsidRDefault="00DA3764"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Type</w:t>
            </w:r>
          </w:p>
        </w:tc>
        <w:tc>
          <w:tcPr>
            <w:tcW w:w="1800" w:type="dxa"/>
            <w:vAlign w:val="bottom"/>
          </w:tcPr>
          <w:p w14:paraId="3985E3EC" w14:textId="32F051DC" w:rsidR="00DA3764" w:rsidRPr="00B6616B" w:rsidRDefault="00DA3764"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Publisher Req</w:t>
            </w:r>
            <w:r>
              <w:rPr>
                <w:rFonts w:ascii="Arial" w:hAnsi="Arial" w:cs="Arial"/>
              </w:rPr>
              <w:t>uirement</w:t>
            </w:r>
          </w:p>
        </w:tc>
        <w:tc>
          <w:tcPr>
            <w:tcW w:w="4140" w:type="dxa"/>
            <w:vAlign w:val="bottom"/>
          </w:tcPr>
          <w:p w14:paraId="6DE9F5DD" w14:textId="00C7FA4F" w:rsidR="00DA3764" w:rsidRPr="00B6616B" w:rsidRDefault="00DA3764"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A06A9E">
              <w:rPr>
                <w:rFonts w:ascii="Arial" w:hAnsi="Arial" w:cs="Arial"/>
              </w:rPr>
              <w:t>Description</w:t>
            </w:r>
          </w:p>
        </w:tc>
      </w:tr>
      <w:tr w:rsidR="00DA3764" w:rsidRPr="00104CDF" w14:paraId="1973A81F" w14:textId="77777777" w:rsidTr="00DA3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5" w:type="dxa"/>
          </w:tcPr>
          <w:p w14:paraId="713B628D" w14:textId="54B6A88B" w:rsidR="00DA3764" w:rsidRPr="00104CDF" w:rsidRDefault="00DA3764" w:rsidP="00054119">
            <w:pPr>
              <w:contextualSpacing/>
              <w:rPr>
                <w:rFonts w:ascii="Arial" w:hAnsi="Arial" w:cs="Arial"/>
              </w:rPr>
            </w:pPr>
            <w:proofErr w:type="spellStart"/>
            <w:r>
              <w:rPr>
                <w:rFonts w:ascii="Arial" w:hAnsi="Arial" w:cs="Arial"/>
              </w:rPr>
              <w:t>AccountId</w:t>
            </w:r>
            <w:proofErr w:type="spellEnd"/>
          </w:p>
        </w:tc>
        <w:tc>
          <w:tcPr>
            <w:tcW w:w="1170" w:type="dxa"/>
          </w:tcPr>
          <w:p w14:paraId="0E40BA14" w14:textId="45BE30A6" w:rsidR="00DA3764" w:rsidRPr="00104CDF" w:rsidRDefault="00DA3764"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1800" w:type="dxa"/>
          </w:tcPr>
          <w:p w14:paraId="0205E068" w14:textId="48812DD4" w:rsidR="00DA3764" w:rsidRPr="00104CDF" w:rsidRDefault="00DA3764"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Recommended</w:t>
            </w:r>
          </w:p>
        </w:tc>
        <w:tc>
          <w:tcPr>
            <w:tcW w:w="4140" w:type="dxa"/>
          </w:tcPr>
          <w:p w14:paraId="799DD2F7" w14:textId="4988A6E6" w:rsidR="00DA3764" w:rsidRPr="00104CDF" w:rsidRDefault="00DA3764"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9F14F7">
              <w:t>The ID of the account that identifies the agency and advertiser. If not specified, the pricing information is based on the product’s base rate.</w:t>
            </w:r>
          </w:p>
        </w:tc>
      </w:tr>
      <w:tr w:rsidR="00DA3764" w:rsidRPr="00104CDF" w14:paraId="0AD8BEF2" w14:textId="77777777" w:rsidTr="00DA37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5" w:type="dxa"/>
          </w:tcPr>
          <w:p w14:paraId="050565C3" w14:textId="4563E6DC" w:rsidR="00DA3764" w:rsidRPr="00104CDF" w:rsidRDefault="00DA3764" w:rsidP="00054119">
            <w:pPr>
              <w:contextualSpacing/>
              <w:rPr>
                <w:rFonts w:ascii="Arial" w:hAnsi="Arial" w:cs="Arial"/>
              </w:rPr>
            </w:pPr>
            <w:ins w:id="904" w:author="Katie Stroud" w:date="2015-10-22T00:44:00Z">
              <w:r>
                <w:rPr>
                  <w:rFonts w:ascii="Arial" w:hAnsi="Arial" w:cs="Arial"/>
                </w:rPr>
                <w:t>Currency</w:t>
              </w:r>
            </w:ins>
          </w:p>
        </w:tc>
        <w:tc>
          <w:tcPr>
            <w:tcW w:w="1170" w:type="dxa"/>
          </w:tcPr>
          <w:p w14:paraId="3B1D9BAB" w14:textId="249C6F93" w:rsidR="00DA3764" w:rsidRPr="00104CDF" w:rsidRDefault="00DA3764"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ins w:id="905" w:author="Katie Stroud" w:date="2015-10-22T00:44:00Z">
              <w:r>
                <w:rPr>
                  <w:rFonts w:ascii="Arial" w:hAnsi="Arial" w:cs="Arial"/>
                </w:rPr>
                <w:t>String</w:t>
              </w:r>
            </w:ins>
          </w:p>
        </w:tc>
        <w:tc>
          <w:tcPr>
            <w:tcW w:w="1800" w:type="dxa"/>
          </w:tcPr>
          <w:p w14:paraId="3663814E" w14:textId="337EA46C" w:rsidR="00DA3764" w:rsidRPr="00104CDF" w:rsidRDefault="00DA3764"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ins w:id="906" w:author="Katie Stroud" w:date="2015-11-04T21:50:00Z">
              <w:r>
                <w:rPr>
                  <w:rFonts w:ascii="Arial" w:hAnsi="Arial" w:cs="Arial"/>
                </w:rPr>
                <w:t>Recommended</w:t>
              </w:r>
            </w:ins>
          </w:p>
        </w:tc>
        <w:tc>
          <w:tcPr>
            <w:tcW w:w="4140" w:type="dxa"/>
          </w:tcPr>
          <w:p w14:paraId="4DDCB1CC" w14:textId="573A36D4" w:rsidR="00DA3764" w:rsidRPr="00104CDF" w:rsidRDefault="00DA3764"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ins w:id="907" w:author="Katie Stroud" w:date="2015-08-12T11:38:00Z">
              <w:r>
                <w:t xml:space="preserve">The currency </w:t>
              </w:r>
            </w:ins>
            <w:ins w:id="908" w:author="Katie Stroud" w:date="2015-08-12T11:42:00Z">
              <w:r>
                <w:t xml:space="preserve">the product supports. </w:t>
              </w:r>
            </w:ins>
            <w:ins w:id="909" w:author="Katie Stroud" w:date="2015-08-12T11:43:00Z">
              <w:r>
                <w:t xml:space="preserve">If the publisher supports the option to filter product avails by currency, then only products that support select </w:t>
              </w:r>
              <w:r>
                <w:lastRenderedPageBreak/>
                <w:t>currency is returned. Otherwise, publisher returns duplicate product avails, each with different supported currencies.</w:t>
              </w:r>
            </w:ins>
          </w:p>
        </w:tc>
      </w:tr>
      <w:tr w:rsidR="00DA3764" w:rsidRPr="00104CDF" w14:paraId="6DEBD081" w14:textId="77777777" w:rsidTr="00DA3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5" w:type="dxa"/>
          </w:tcPr>
          <w:p w14:paraId="382201F6" w14:textId="2FC36311" w:rsidR="00DA3764" w:rsidRPr="00104CDF" w:rsidRDefault="00DA3764" w:rsidP="00054119">
            <w:pPr>
              <w:contextualSpacing/>
              <w:rPr>
                <w:rFonts w:ascii="Arial" w:hAnsi="Arial" w:cs="Arial"/>
              </w:rPr>
            </w:pPr>
            <w:proofErr w:type="spellStart"/>
            <w:r>
              <w:rPr>
                <w:rFonts w:ascii="Arial" w:hAnsi="Arial" w:cs="Arial"/>
              </w:rPr>
              <w:lastRenderedPageBreak/>
              <w:t>EndDate</w:t>
            </w:r>
            <w:proofErr w:type="spellEnd"/>
          </w:p>
        </w:tc>
        <w:tc>
          <w:tcPr>
            <w:tcW w:w="1170" w:type="dxa"/>
          </w:tcPr>
          <w:p w14:paraId="0BB20F1D" w14:textId="30F3D2A3" w:rsidR="00DA3764" w:rsidRPr="00104CDF" w:rsidRDefault="00DA3764"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1800" w:type="dxa"/>
          </w:tcPr>
          <w:p w14:paraId="7E27F9ED" w14:textId="76F84FB0" w:rsidR="00DA3764" w:rsidRPr="00104CDF" w:rsidRDefault="00DA3764"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Required</w:t>
            </w:r>
          </w:p>
        </w:tc>
        <w:tc>
          <w:tcPr>
            <w:tcW w:w="4140" w:type="dxa"/>
          </w:tcPr>
          <w:p w14:paraId="73DABAD8" w14:textId="739ED32A" w:rsidR="00DA3764" w:rsidRPr="00104CDF" w:rsidRDefault="00DA3764" w:rsidP="00C22DC8">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9F14F7">
              <w:t xml:space="preserve">The </w:t>
            </w:r>
            <w:ins w:id="910" w:author="Katie Stroud" w:date="2015-11-18T11:11:00Z">
              <w:r w:rsidR="00C22DC8">
                <w:t xml:space="preserve">desired </w:t>
              </w:r>
            </w:ins>
            <w:r w:rsidRPr="009F14F7">
              <w:t xml:space="preserve">end date </w:t>
            </w:r>
            <w:del w:id="911" w:author="Katie Stroud" w:date="2015-11-18T11:12:00Z">
              <w:r w:rsidRPr="009F14F7" w:rsidDel="00C22DC8">
                <w:delText>of the delivery window</w:delText>
              </w:r>
            </w:del>
            <w:ins w:id="912" w:author="Katie Stroud" w:date="2015-11-18T11:12:00Z">
              <w:r w:rsidR="00C22DC8">
                <w:t>for inventory delivery</w:t>
              </w:r>
            </w:ins>
            <w:r w:rsidRPr="009F14F7">
              <w:t xml:space="preserve">. The date and time must be specified in UTC </w:t>
            </w:r>
            <w:ins w:id="913" w:author="Katie Stroud" w:date="2015-11-17T13:30:00Z">
              <w:r w:rsidR="001027EF">
                <w:t xml:space="preserve">time using ISO 8601 formatting </w:t>
              </w:r>
            </w:ins>
            <w:r w:rsidRPr="009F14F7">
              <w:t xml:space="preserve">and must be later than </w:t>
            </w:r>
            <w:proofErr w:type="spellStart"/>
            <w:r w:rsidRPr="009F14F7">
              <w:t>StartDate</w:t>
            </w:r>
            <w:proofErr w:type="spellEnd"/>
            <w:r w:rsidRPr="009F14F7">
              <w:t>.</w:t>
            </w:r>
          </w:p>
        </w:tc>
      </w:tr>
      <w:tr w:rsidR="00DA3764" w:rsidRPr="00104CDF" w14:paraId="3E200059" w14:textId="77777777" w:rsidTr="00DA37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5" w:type="dxa"/>
          </w:tcPr>
          <w:p w14:paraId="0AAAE6CB" w14:textId="75BC3FF1" w:rsidR="00DA3764" w:rsidRPr="00104CDF" w:rsidRDefault="00DA3764" w:rsidP="00054119">
            <w:pPr>
              <w:contextualSpacing/>
              <w:rPr>
                <w:rFonts w:ascii="Arial" w:hAnsi="Arial" w:cs="Arial"/>
              </w:rPr>
            </w:pPr>
            <w:proofErr w:type="spellStart"/>
            <w:r>
              <w:rPr>
                <w:rFonts w:ascii="Arial" w:hAnsi="Arial" w:cs="Arial"/>
              </w:rPr>
              <w:t>FrequencyCount</w:t>
            </w:r>
            <w:proofErr w:type="spellEnd"/>
          </w:p>
        </w:tc>
        <w:tc>
          <w:tcPr>
            <w:tcW w:w="1170" w:type="dxa"/>
          </w:tcPr>
          <w:p w14:paraId="5964AC06" w14:textId="14E488F7" w:rsidR="00DA3764" w:rsidRPr="00104CDF" w:rsidRDefault="00DA3764"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Byte</w:t>
            </w:r>
          </w:p>
        </w:tc>
        <w:tc>
          <w:tcPr>
            <w:tcW w:w="1800" w:type="dxa"/>
          </w:tcPr>
          <w:p w14:paraId="0496872C" w14:textId="2F15FF96" w:rsidR="00DA3764" w:rsidRPr="00104CDF" w:rsidRDefault="00DA3764"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Recommended</w:t>
            </w:r>
          </w:p>
        </w:tc>
        <w:tc>
          <w:tcPr>
            <w:tcW w:w="4140" w:type="dxa"/>
          </w:tcPr>
          <w:p w14:paraId="35316287" w14:textId="315BA798" w:rsidR="00DA3764" w:rsidRPr="009F14F7" w:rsidDel="004C65B5" w:rsidRDefault="00DA3764" w:rsidP="00DA3764">
            <w:pPr>
              <w:cnfStyle w:val="000000010000" w:firstRow="0" w:lastRow="0" w:firstColumn="0" w:lastColumn="0" w:oddVBand="0" w:evenVBand="0" w:oddHBand="0" w:evenHBand="1" w:firstRowFirstColumn="0" w:firstRowLastColumn="0" w:lastRowFirstColumn="0" w:lastRowLastColumn="0"/>
              <w:rPr>
                <w:del w:id="914" w:author="Katie Stroud" w:date="2015-11-17T15:58:00Z"/>
              </w:rPr>
            </w:pPr>
            <w:r w:rsidRPr="009F14F7">
              <w:t xml:space="preserve">The maximum number of times that a unique user </w:t>
            </w:r>
            <w:del w:id="915" w:author="Katie Stroud" w:date="2015-11-17T15:15:00Z">
              <w:r w:rsidRPr="009F14F7" w:rsidDel="00F404BD">
                <w:delText xml:space="preserve">must </w:delText>
              </w:r>
            </w:del>
            <w:ins w:id="916" w:author="Katie Stroud" w:date="2015-11-17T15:15:00Z">
              <w:r w:rsidR="00F404BD">
                <w:t>may</w:t>
              </w:r>
              <w:r w:rsidR="00F404BD" w:rsidRPr="009F14F7">
                <w:t xml:space="preserve"> </w:t>
              </w:r>
            </w:ins>
            <w:r w:rsidRPr="009F14F7">
              <w:t xml:space="preserve">see ads during the </w:t>
            </w:r>
            <w:del w:id="917" w:author="Katie Stroud" w:date="2015-11-17T15:24:00Z">
              <w:r w:rsidRPr="009F14F7" w:rsidDel="004C65B5">
                <w:delText xml:space="preserve">specified </w:delText>
              </w:r>
            </w:del>
            <w:r w:rsidRPr="009F14F7">
              <w:t>interval</w:t>
            </w:r>
            <w:del w:id="918" w:author="Katie Stroud" w:date="2015-11-17T15:15:00Z">
              <w:r w:rsidRPr="009F14F7" w:rsidDel="00F404BD">
                <w:delText xml:space="preserve"> (see FrequencyInterval)</w:delText>
              </w:r>
            </w:del>
            <w:ins w:id="919" w:author="Katie Stroud" w:date="2015-11-17T15:24:00Z">
              <w:r w:rsidR="004C65B5">
                <w:t xml:space="preserve"> specified </w:t>
              </w:r>
            </w:ins>
            <w:ins w:id="920" w:author="Katie Stroud" w:date="2015-11-17T15:25:00Z">
              <w:r w:rsidR="004C65B5">
                <w:t xml:space="preserve">within the </w:t>
              </w:r>
              <w:proofErr w:type="spellStart"/>
              <w:r w:rsidR="004C65B5">
                <w:t>FrequencyInterval</w:t>
              </w:r>
              <w:proofErr w:type="spellEnd"/>
              <w:r w:rsidR="004C65B5">
                <w:t xml:space="preserve"> setting for this object</w:t>
              </w:r>
            </w:ins>
            <w:r w:rsidRPr="009F14F7">
              <w:t xml:space="preserve">. </w:t>
            </w:r>
            <w:ins w:id="921" w:author="Katie Stroud" w:date="2015-11-17T15:58:00Z">
              <w:r w:rsidR="004C65B5">
                <w:t xml:space="preserve">If the product uses frequency capping, both </w:t>
              </w:r>
              <w:proofErr w:type="spellStart"/>
              <w:r w:rsidR="004C65B5">
                <w:t>FrequencyCount</w:t>
              </w:r>
              <w:proofErr w:type="spellEnd"/>
              <w:r w:rsidR="004C65B5">
                <w:t xml:space="preserve"> and </w:t>
              </w:r>
              <w:proofErr w:type="spellStart"/>
              <w:r w:rsidR="004C65B5">
                <w:t>FrequencyInterval</w:t>
              </w:r>
              <w:proofErr w:type="spellEnd"/>
              <w:r w:rsidR="004C65B5">
                <w:t xml:space="preserve"> must be set.</w:t>
              </w:r>
            </w:ins>
          </w:p>
          <w:p w14:paraId="79AF2277" w14:textId="5DEBC6E9" w:rsidR="00DA3764" w:rsidRPr="00104CDF" w:rsidRDefault="00DA3764" w:rsidP="00DA3764">
            <w:pPr>
              <w:cnfStyle w:val="000000010000" w:firstRow="0" w:lastRow="0" w:firstColumn="0" w:lastColumn="0" w:oddVBand="0" w:evenVBand="0" w:oddHBand="0" w:evenHBand="1" w:firstRowFirstColumn="0" w:firstRowLastColumn="0" w:lastRowFirstColumn="0" w:lastRowLastColumn="0"/>
              <w:rPr>
                <w:rFonts w:ascii="Arial" w:hAnsi="Arial" w:cs="Arial"/>
              </w:rPr>
            </w:pPr>
            <w:del w:id="922" w:author="Katie Stroud" w:date="2015-11-17T15:58:00Z">
              <w:r w:rsidRPr="009F14F7" w:rsidDel="004C65B5">
                <w:delText>This field must be specified if FrequencyInterval is specified.</w:delText>
              </w:r>
            </w:del>
          </w:p>
        </w:tc>
      </w:tr>
      <w:tr w:rsidR="00DA3764" w:rsidRPr="00104CDF" w14:paraId="05167B8F" w14:textId="77777777" w:rsidTr="00DA3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5" w:type="dxa"/>
          </w:tcPr>
          <w:p w14:paraId="16227A63" w14:textId="3F412483" w:rsidR="00DA3764" w:rsidRDefault="00DA3764" w:rsidP="00054119">
            <w:pPr>
              <w:contextualSpacing/>
              <w:rPr>
                <w:rFonts w:ascii="Arial" w:hAnsi="Arial" w:cs="Arial"/>
              </w:rPr>
            </w:pPr>
            <w:proofErr w:type="spellStart"/>
            <w:r>
              <w:rPr>
                <w:rFonts w:ascii="Arial" w:hAnsi="Arial" w:cs="Arial"/>
              </w:rPr>
              <w:t>FrequencyInterval</w:t>
            </w:r>
            <w:proofErr w:type="spellEnd"/>
          </w:p>
        </w:tc>
        <w:tc>
          <w:tcPr>
            <w:tcW w:w="1170" w:type="dxa"/>
          </w:tcPr>
          <w:p w14:paraId="43BDDAB1" w14:textId="761F1AAC" w:rsidR="00DA3764" w:rsidRPr="00104CDF" w:rsidRDefault="00DA3764"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1800" w:type="dxa"/>
          </w:tcPr>
          <w:p w14:paraId="42BEE2CF" w14:textId="79FADFA7" w:rsidR="00DA3764" w:rsidRPr="00104CDF" w:rsidRDefault="00DA3764"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Recommended</w:t>
            </w:r>
          </w:p>
        </w:tc>
        <w:tc>
          <w:tcPr>
            <w:tcW w:w="4140" w:type="dxa"/>
          </w:tcPr>
          <w:p w14:paraId="6E64D199" w14:textId="384A778F" w:rsidR="00DA3764" w:rsidRPr="009F14F7" w:rsidDel="004C65B5" w:rsidRDefault="004C65B5" w:rsidP="00DA3764">
            <w:pPr>
              <w:cnfStyle w:val="000000100000" w:firstRow="0" w:lastRow="0" w:firstColumn="0" w:lastColumn="0" w:oddVBand="0" w:evenVBand="0" w:oddHBand="1" w:evenHBand="0" w:firstRowFirstColumn="0" w:firstRowLastColumn="0" w:lastRowFirstColumn="0" w:lastRowLastColumn="0"/>
              <w:rPr>
                <w:del w:id="923" w:author="Katie Stroud" w:date="2015-11-17T15:49:00Z"/>
              </w:rPr>
            </w:pPr>
            <w:ins w:id="924" w:author="Katie Stroud" w:date="2015-11-17T15:49:00Z">
              <w:r>
                <w:t>The interval within which the frequency count applies if frequency capping is used for the product.</w:t>
              </w:r>
            </w:ins>
            <w:ins w:id="925" w:author="Katie Stroud" w:date="2015-11-17T15:58:00Z">
              <w:r>
                <w:t xml:space="preserve"> For example, </w:t>
              </w:r>
            </w:ins>
            <w:ins w:id="926" w:author="Katie Stroud" w:date="2015-11-17T16:02:00Z">
              <w:r>
                <w:t xml:space="preserve">if the frequency count is set to 3 and the interval set to a day, then ads for the product may </w:t>
              </w:r>
            </w:ins>
            <w:ins w:id="927" w:author="Katie Stroud" w:date="2015-11-17T16:03:00Z">
              <w:r>
                <w:t xml:space="preserve">be </w:t>
              </w:r>
            </w:ins>
            <w:ins w:id="928" w:author="Katie Stroud" w:date="2015-11-17T16:02:00Z">
              <w:r>
                <w:t xml:space="preserve">shown </w:t>
              </w:r>
            </w:ins>
            <w:ins w:id="929" w:author="Katie Stroud" w:date="2015-11-17T16:03:00Z">
              <w:r>
                <w:t xml:space="preserve">to a user </w:t>
              </w:r>
            </w:ins>
            <w:ins w:id="930" w:author="Katie Stroud" w:date="2015-11-17T16:02:00Z">
              <w:r>
                <w:t>no more than three times per day.</w:t>
              </w:r>
            </w:ins>
            <w:ins w:id="931" w:author="Katie Stroud" w:date="2015-11-17T15:49:00Z">
              <w:r>
                <w:t xml:space="preserve"> If the product uses frequency capping, both </w:t>
              </w:r>
              <w:proofErr w:type="spellStart"/>
              <w:r>
                <w:t>FrequencyCount</w:t>
              </w:r>
              <w:proofErr w:type="spellEnd"/>
              <w:r>
                <w:t xml:space="preserve"> and </w:t>
              </w:r>
              <w:proofErr w:type="spellStart"/>
              <w:r>
                <w:t>FrequencyInterval</w:t>
              </w:r>
              <w:proofErr w:type="spellEnd"/>
              <w:r>
                <w:t xml:space="preserve"> must be set. </w:t>
              </w:r>
            </w:ins>
            <w:ins w:id="932" w:author="Katie Stroud" w:date="2015-11-17T15:51:00Z">
              <w:r>
                <w:t xml:space="preserve">Available frequency intervals are provided using </w:t>
              </w:r>
            </w:ins>
            <w:ins w:id="933" w:author="Katie Stroud" w:date="2015-11-17T15:52:00Z">
              <w:r>
                <w:t xml:space="preserve">the </w:t>
              </w:r>
            </w:ins>
            <w:ins w:id="934" w:author="Katie Stroud" w:date="2015-11-17T15:51:00Z">
              <w:r>
                <w:t>FREQUENCY CAP INTERVAL reference data</w:t>
              </w:r>
            </w:ins>
            <w:ins w:id="935" w:author="Katie Stroud" w:date="2015-11-17T15:52:00Z">
              <w:r>
                <w:t xml:space="preserve"> specified in section </w:t>
              </w:r>
              <w:r>
                <w:fldChar w:fldCharType="begin"/>
              </w:r>
              <w:r>
                <w:instrText xml:space="preserve"> REF _Ref309394896 \r \h </w:instrText>
              </w:r>
            </w:ins>
            <w:r>
              <w:fldChar w:fldCharType="separate"/>
            </w:r>
            <w:ins w:id="936" w:author="Katie Stroud" w:date="2015-11-17T15:52:00Z">
              <w:r>
                <w:t>4.7</w:t>
              </w:r>
              <w:r>
                <w:fldChar w:fldCharType="end"/>
              </w:r>
            </w:ins>
            <w:ins w:id="937" w:author="Katie Stroud" w:date="2015-11-17T15:51:00Z">
              <w:r>
                <w:t>.</w:t>
              </w:r>
            </w:ins>
            <w:del w:id="938" w:author="Katie Stroud" w:date="2015-11-17T15:49:00Z">
              <w:r w:rsidR="00DA3764" w:rsidRPr="009F14F7" w:rsidDel="004C65B5">
                <w:delText>The interval that FrequencyCount applies to. For example, per day or per week.</w:delText>
              </w:r>
            </w:del>
          </w:p>
          <w:p w14:paraId="2CC9DD2F" w14:textId="3CBC900E" w:rsidR="00DA3764" w:rsidRPr="009F14F7" w:rsidDel="004C65B5" w:rsidRDefault="00DA3764" w:rsidP="00DA3764">
            <w:pPr>
              <w:cnfStyle w:val="000000100000" w:firstRow="0" w:lastRow="0" w:firstColumn="0" w:lastColumn="0" w:oddVBand="0" w:evenVBand="0" w:oddHBand="1" w:evenHBand="0" w:firstRowFirstColumn="0" w:firstRowLastColumn="0" w:lastRowFirstColumn="0" w:lastRowLastColumn="0"/>
              <w:rPr>
                <w:del w:id="939" w:author="Katie Stroud" w:date="2015-11-17T15:49:00Z"/>
              </w:rPr>
            </w:pPr>
            <w:del w:id="940" w:author="Katie Stroud" w:date="2015-11-17T15:49:00Z">
              <w:r w:rsidRPr="009F14F7" w:rsidDel="004C65B5">
                <w:delText xml:space="preserve">For a list of possible intervals, see </w:delText>
              </w:r>
              <w:r w:rsidR="00643DC4" w:rsidDel="004C65B5">
                <w:fldChar w:fldCharType="begin"/>
              </w:r>
              <w:r w:rsidR="00643DC4" w:rsidDel="004C65B5">
                <w:delInstrText xml:space="preserve"> HYPERLINK \l "_FrequencyCapInterval" </w:delInstrText>
              </w:r>
              <w:r w:rsidR="00643DC4" w:rsidDel="004C65B5">
                <w:fldChar w:fldCharType="separate"/>
              </w:r>
              <w:r w:rsidRPr="009F14F7" w:rsidDel="004C65B5">
                <w:rPr>
                  <w:rStyle w:val="Hyperlink"/>
                </w:rPr>
                <w:delText>FrequencyCapInterval</w:delText>
              </w:r>
              <w:r w:rsidR="00643DC4" w:rsidDel="004C65B5">
                <w:rPr>
                  <w:rStyle w:val="Hyperlink"/>
                </w:rPr>
                <w:fldChar w:fldCharType="end"/>
              </w:r>
              <w:r w:rsidRPr="009F14F7" w:rsidDel="004C65B5">
                <w:delText>.</w:delText>
              </w:r>
            </w:del>
          </w:p>
          <w:p w14:paraId="057AAAC9" w14:textId="28EF4420" w:rsidR="00DA3764" w:rsidRPr="00104CDF" w:rsidRDefault="00DA3764" w:rsidP="00DA376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del w:id="941" w:author="Katie Stroud" w:date="2015-11-17T15:49:00Z">
              <w:r w:rsidRPr="009F14F7" w:rsidDel="004C65B5">
                <w:delText>This field must be specified if FrequencyCount is specified.</w:delText>
              </w:r>
            </w:del>
          </w:p>
        </w:tc>
      </w:tr>
      <w:tr w:rsidR="00DA3764" w:rsidRPr="00104CDF" w14:paraId="62271CAA" w14:textId="77777777" w:rsidTr="00DA37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5" w:type="dxa"/>
          </w:tcPr>
          <w:p w14:paraId="015FA1A1" w14:textId="11839986" w:rsidR="00DA3764" w:rsidRDefault="00DA3764" w:rsidP="00054119">
            <w:pPr>
              <w:contextualSpacing/>
              <w:rPr>
                <w:rFonts w:ascii="Arial" w:hAnsi="Arial" w:cs="Arial"/>
              </w:rPr>
            </w:pPr>
            <w:r>
              <w:rPr>
                <w:rFonts w:ascii="Arial" w:hAnsi="Arial" w:cs="Arial"/>
              </w:rPr>
              <w:t>Quantity</w:t>
            </w:r>
          </w:p>
        </w:tc>
        <w:tc>
          <w:tcPr>
            <w:tcW w:w="1170" w:type="dxa"/>
          </w:tcPr>
          <w:p w14:paraId="4CC851CA" w14:textId="29DC4D12" w:rsidR="00DA3764" w:rsidRPr="00104CDF" w:rsidRDefault="00DA3764"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Long</w:t>
            </w:r>
          </w:p>
        </w:tc>
        <w:tc>
          <w:tcPr>
            <w:tcW w:w="1800" w:type="dxa"/>
          </w:tcPr>
          <w:p w14:paraId="6D22C536" w14:textId="2862F26B" w:rsidR="00DA3764" w:rsidRPr="00104CDF" w:rsidRDefault="00DA3764"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Required</w:t>
            </w:r>
          </w:p>
        </w:tc>
        <w:tc>
          <w:tcPr>
            <w:tcW w:w="4140" w:type="dxa"/>
          </w:tcPr>
          <w:p w14:paraId="6DA71F66" w14:textId="577ED414" w:rsidR="00DA3764" w:rsidRPr="009F14F7" w:rsidRDefault="00DA3764" w:rsidP="00DA3764">
            <w:pPr>
              <w:cnfStyle w:val="000000010000" w:firstRow="0" w:lastRow="0" w:firstColumn="0" w:lastColumn="0" w:oddVBand="0" w:evenVBand="0" w:oddHBand="0" w:evenHBand="1" w:firstRowFirstColumn="0" w:firstRowLastColumn="0" w:lastRowFirstColumn="0" w:lastRowLastColumn="0"/>
            </w:pPr>
            <w:r w:rsidRPr="009F14F7">
              <w:t xml:space="preserve">The quantity </w:t>
            </w:r>
            <w:ins w:id="942" w:author="Katie Stroud" w:date="2015-11-18T10:59:00Z">
              <w:r w:rsidR="00B13550">
                <w:t xml:space="preserve">of inventory units </w:t>
              </w:r>
            </w:ins>
            <w:r w:rsidRPr="009F14F7">
              <w:t xml:space="preserve">requested for the specified date range. This value will differ based on various cost types. For CPM, for examples, the value would be </w:t>
            </w:r>
            <w:ins w:id="943" w:author="Katie Stroud" w:date="2015-11-18T11:00:00Z">
              <w:r w:rsidR="00B13550">
                <w:t xml:space="preserve">in thousands of </w:t>
              </w:r>
            </w:ins>
            <w:r w:rsidRPr="009F14F7">
              <w:t>impressions.</w:t>
            </w:r>
          </w:p>
          <w:p w14:paraId="4AEC06DE" w14:textId="68811E02" w:rsidR="00DA3764" w:rsidRPr="00104CDF" w:rsidRDefault="00DA3764" w:rsidP="00DA3764">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del w:id="944" w:author="Katie Stroud" w:date="2015-11-18T11:00:00Z">
              <w:r w:rsidRPr="009F14F7" w:rsidDel="00B13550">
                <w:delText>The maximum quantity that may be specified is publisher dependent.</w:delText>
              </w:r>
            </w:del>
            <w:commentRangeStart w:id="945"/>
            <w:ins w:id="946" w:author="Katie Stroud" w:date="2015-11-18T11:00:00Z">
              <w:r w:rsidR="00B13550">
                <w:t>The publisher may set a maximum quantity.</w:t>
              </w:r>
            </w:ins>
            <w:commentRangeEnd w:id="945"/>
            <w:ins w:id="947" w:author="Katie Stroud" w:date="2015-11-18T11:01:00Z">
              <w:r w:rsidR="00B13550">
                <w:rPr>
                  <w:rStyle w:val="CommentReference"/>
                </w:rPr>
                <w:commentReference w:id="945"/>
              </w:r>
            </w:ins>
          </w:p>
        </w:tc>
      </w:tr>
      <w:tr w:rsidR="00DA3764" w:rsidRPr="00104CDF" w14:paraId="4DC7F25B" w14:textId="77777777" w:rsidTr="00DA3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5" w:type="dxa"/>
          </w:tcPr>
          <w:p w14:paraId="17658260" w14:textId="0AA9742A" w:rsidR="00DA3764" w:rsidRDefault="00DA3764" w:rsidP="00054119">
            <w:pPr>
              <w:contextualSpacing/>
              <w:rPr>
                <w:rFonts w:ascii="Arial" w:hAnsi="Arial" w:cs="Arial"/>
              </w:rPr>
            </w:pPr>
            <w:proofErr w:type="spellStart"/>
            <w:r>
              <w:rPr>
                <w:rFonts w:ascii="Arial" w:hAnsi="Arial" w:cs="Arial"/>
              </w:rPr>
              <w:lastRenderedPageBreak/>
              <w:t>ProductIds</w:t>
            </w:r>
            <w:proofErr w:type="spellEnd"/>
          </w:p>
        </w:tc>
        <w:tc>
          <w:tcPr>
            <w:tcW w:w="1170" w:type="dxa"/>
          </w:tcPr>
          <w:p w14:paraId="2C476927" w14:textId="6696CC7C" w:rsidR="00DA3764" w:rsidRPr="00104CDF" w:rsidRDefault="00DA3764"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del w:id="948" w:author="Katie Stroud" w:date="2015-11-18T11:02:00Z">
              <w:r w:rsidDel="00B13550">
                <w:rPr>
                  <w:rFonts w:ascii="Arial" w:hAnsi="Arial" w:cs="Arial"/>
                </w:rPr>
                <w:delText>String</w:delText>
              </w:r>
            </w:del>
            <w:ins w:id="949" w:author="Katie Stroud" w:date="2015-11-18T11:02:00Z">
              <w:r w:rsidR="00B13550">
                <w:rPr>
                  <w:rFonts w:ascii="Arial" w:hAnsi="Arial" w:cs="Arial"/>
                </w:rPr>
                <w:t>Array</w:t>
              </w:r>
            </w:ins>
          </w:p>
        </w:tc>
        <w:tc>
          <w:tcPr>
            <w:tcW w:w="1800" w:type="dxa"/>
          </w:tcPr>
          <w:p w14:paraId="680C087B" w14:textId="76FACA4F" w:rsidR="00DA3764" w:rsidRPr="00104CDF" w:rsidRDefault="00DA3764"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Required</w:t>
            </w:r>
          </w:p>
        </w:tc>
        <w:tc>
          <w:tcPr>
            <w:tcW w:w="4140" w:type="dxa"/>
          </w:tcPr>
          <w:p w14:paraId="2DAEA23D" w14:textId="61A9485D" w:rsidR="00DA3764" w:rsidRPr="009F14F7" w:rsidRDefault="00DA3764" w:rsidP="00DA3764">
            <w:pPr>
              <w:cnfStyle w:val="000000100000" w:firstRow="0" w:lastRow="0" w:firstColumn="0" w:lastColumn="0" w:oddVBand="0" w:evenVBand="0" w:oddHBand="1" w:evenHBand="0" w:firstRowFirstColumn="0" w:firstRowLastColumn="0" w:lastRowFirstColumn="0" w:lastRowLastColumn="0"/>
            </w:pPr>
            <w:r w:rsidRPr="009F14F7">
              <w:t xml:space="preserve">A list of IDs that identify the products </w:t>
            </w:r>
            <w:del w:id="950" w:author="Katie Stroud" w:date="2015-11-18T11:10:00Z">
              <w:r w:rsidRPr="009F14F7" w:rsidDel="00C22DC8">
                <w:delText xml:space="preserve">to </w:delText>
              </w:r>
            </w:del>
            <w:ins w:id="951" w:author="Katie Stroud" w:date="2015-11-18T11:10:00Z">
              <w:r w:rsidR="00C22DC8">
                <w:t>on which to</w:t>
              </w:r>
              <w:r w:rsidR="00C22DC8" w:rsidRPr="009F14F7">
                <w:t xml:space="preserve"> </w:t>
              </w:r>
            </w:ins>
            <w:r w:rsidRPr="009F14F7">
              <w:t>get availability and pricing information</w:t>
            </w:r>
            <w:del w:id="952" w:author="Katie Stroud" w:date="2015-11-18T11:10:00Z">
              <w:r w:rsidRPr="009F14F7" w:rsidDel="00C22DC8">
                <w:delText xml:space="preserve"> for</w:delText>
              </w:r>
            </w:del>
            <w:r w:rsidRPr="009F14F7">
              <w:t xml:space="preserve">. </w:t>
            </w:r>
            <w:ins w:id="953" w:author="Katie Stroud" w:date="2015-11-18T11:18:00Z">
              <w:r w:rsidR="004E4FC5">
                <w:t xml:space="preserve">Product IDs are system-generated unique IDs </w:t>
              </w:r>
            </w:ins>
            <w:ins w:id="954" w:author="Katie Stroud" w:date="2015-11-18T11:20:00Z">
              <w:r w:rsidR="004E4FC5">
                <w:t xml:space="preserve">for the Id property of </w:t>
              </w:r>
            </w:ins>
            <w:ins w:id="955" w:author="Katie Stroud" w:date="2015-11-18T11:18:00Z">
              <w:r w:rsidR="004E4FC5">
                <w:t>each PRODUCT resource.</w:t>
              </w:r>
            </w:ins>
          </w:p>
          <w:p w14:paraId="1F92BBE7" w14:textId="77777777" w:rsidR="00DA3764" w:rsidRPr="009F14F7" w:rsidRDefault="00DA3764" w:rsidP="00DA3764">
            <w:pPr>
              <w:cnfStyle w:val="000000100000" w:firstRow="0" w:lastRow="0" w:firstColumn="0" w:lastColumn="0" w:oddVBand="0" w:evenVBand="0" w:oddHBand="1" w:evenHBand="0" w:firstRowFirstColumn="0" w:firstRowLastColumn="0" w:lastRowFirstColumn="0" w:lastRowLastColumn="0"/>
            </w:pPr>
            <w:commentRangeStart w:id="956"/>
            <w:r w:rsidRPr="009F14F7">
              <w:t xml:space="preserve">The maximum number of IDs that can be specified is publisher dependent. </w:t>
            </w:r>
            <w:commentRangeEnd w:id="956"/>
            <w:r w:rsidR="00C22DC8">
              <w:rPr>
                <w:rStyle w:val="CommentReference"/>
              </w:rPr>
              <w:commentReference w:id="956"/>
            </w:r>
          </w:p>
          <w:p w14:paraId="2031D07A" w14:textId="5B3F5A2B" w:rsidR="00DA3764" w:rsidRPr="00104CDF" w:rsidRDefault="00DA3764" w:rsidP="00DA376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9F14F7">
              <w:t xml:space="preserve">The date range, </w:t>
            </w:r>
            <w:commentRangeStart w:id="957"/>
            <w:r w:rsidRPr="009F14F7">
              <w:t>quantity</w:t>
            </w:r>
            <w:commentRangeEnd w:id="957"/>
            <w:r w:rsidR="009C28ED">
              <w:rPr>
                <w:rStyle w:val="CommentReference"/>
              </w:rPr>
              <w:commentReference w:id="957"/>
            </w:r>
            <w:r w:rsidRPr="009F14F7">
              <w:t>, and targeting apply to all specified products.</w:t>
            </w:r>
          </w:p>
        </w:tc>
      </w:tr>
      <w:tr w:rsidR="00DA3764" w:rsidRPr="00104CDF" w14:paraId="5B5BD22F" w14:textId="77777777" w:rsidTr="00DA37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5" w:type="dxa"/>
          </w:tcPr>
          <w:p w14:paraId="2F700789" w14:textId="6C9B374E" w:rsidR="00DA3764" w:rsidRDefault="00DA3764" w:rsidP="00054119">
            <w:pPr>
              <w:contextualSpacing/>
              <w:rPr>
                <w:rFonts w:ascii="Arial" w:hAnsi="Arial" w:cs="Arial"/>
              </w:rPr>
            </w:pPr>
            <w:proofErr w:type="spellStart"/>
            <w:r>
              <w:rPr>
                <w:rFonts w:ascii="Arial" w:hAnsi="Arial" w:cs="Arial"/>
              </w:rPr>
              <w:t>StartDate</w:t>
            </w:r>
            <w:proofErr w:type="spellEnd"/>
          </w:p>
        </w:tc>
        <w:tc>
          <w:tcPr>
            <w:tcW w:w="1170" w:type="dxa"/>
          </w:tcPr>
          <w:p w14:paraId="77DDD72D" w14:textId="44DADC10" w:rsidR="00DA3764" w:rsidRPr="00104CDF" w:rsidRDefault="00DA3764"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String</w:t>
            </w:r>
          </w:p>
        </w:tc>
        <w:tc>
          <w:tcPr>
            <w:tcW w:w="1800" w:type="dxa"/>
          </w:tcPr>
          <w:p w14:paraId="2AE93868" w14:textId="0E3037EE" w:rsidR="00DA3764" w:rsidRPr="00104CDF" w:rsidRDefault="00DA3764"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Required</w:t>
            </w:r>
          </w:p>
        </w:tc>
        <w:tc>
          <w:tcPr>
            <w:tcW w:w="4140" w:type="dxa"/>
          </w:tcPr>
          <w:p w14:paraId="33AF20A8" w14:textId="08769F49" w:rsidR="00DA3764" w:rsidRPr="00104CDF" w:rsidRDefault="00DA3764" w:rsidP="00C22DC8">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9F14F7">
              <w:t xml:space="preserve">The </w:t>
            </w:r>
            <w:ins w:id="958" w:author="Katie Stroud" w:date="2015-11-18T11:11:00Z">
              <w:r w:rsidR="00C22DC8">
                <w:t xml:space="preserve">desired </w:t>
              </w:r>
            </w:ins>
            <w:r w:rsidRPr="009F14F7">
              <w:t xml:space="preserve">start date </w:t>
            </w:r>
            <w:del w:id="959" w:author="Katie Stroud" w:date="2015-11-18T11:11:00Z">
              <w:r w:rsidRPr="009F14F7" w:rsidDel="00C22DC8">
                <w:delText>of the delivery window</w:delText>
              </w:r>
            </w:del>
            <w:ins w:id="960" w:author="Katie Stroud" w:date="2015-11-18T11:11:00Z">
              <w:r w:rsidR="00C22DC8">
                <w:t>for inventory delivery</w:t>
              </w:r>
            </w:ins>
            <w:r w:rsidRPr="009F14F7">
              <w:t xml:space="preserve">. The date and time must be specified in UTC </w:t>
            </w:r>
            <w:ins w:id="961" w:author="Katie Stroud" w:date="2015-11-16T18:01:00Z">
              <w:r w:rsidR="003E04D4">
                <w:rPr>
                  <w:rFonts w:ascii="Arial" w:hAnsi="Arial" w:cs="Arial"/>
                </w:rPr>
                <w:t xml:space="preserve">ISO-8601 </w:t>
              </w:r>
            </w:ins>
            <w:r w:rsidRPr="009F14F7">
              <w:t xml:space="preserve">and must be later than </w:t>
            </w:r>
            <w:ins w:id="962" w:author="Katie Stroud" w:date="2015-11-16T18:01:00Z">
              <w:r w:rsidR="003E04D4">
                <w:t>current date and time</w:t>
              </w:r>
            </w:ins>
            <w:del w:id="963" w:author="Katie Stroud" w:date="2015-11-16T18:01:00Z">
              <w:r w:rsidRPr="009F14F7" w:rsidDel="003E04D4">
                <w:delText>now</w:delText>
              </w:r>
            </w:del>
            <w:r w:rsidRPr="009F14F7">
              <w:t>.</w:t>
            </w:r>
          </w:p>
        </w:tc>
      </w:tr>
      <w:tr w:rsidR="00DA3764" w:rsidRPr="00104CDF" w14:paraId="1FD2C166" w14:textId="77777777" w:rsidTr="00DA3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5" w:type="dxa"/>
          </w:tcPr>
          <w:p w14:paraId="03660A36" w14:textId="73523061" w:rsidR="00DA3764" w:rsidRDefault="00DA3764" w:rsidP="00054119">
            <w:pPr>
              <w:contextualSpacing/>
              <w:rPr>
                <w:rFonts w:ascii="Arial" w:hAnsi="Arial" w:cs="Arial"/>
              </w:rPr>
            </w:pPr>
            <w:r>
              <w:rPr>
                <w:rFonts w:ascii="Arial" w:hAnsi="Arial" w:cs="Arial"/>
              </w:rPr>
              <w:t>Targeting</w:t>
            </w:r>
          </w:p>
        </w:tc>
        <w:tc>
          <w:tcPr>
            <w:tcW w:w="1170" w:type="dxa"/>
          </w:tcPr>
          <w:p w14:paraId="7CA26DFD" w14:textId="7479A61B" w:rsidR="00DA3764" w:rsidRPr="00104CDF" w:rsidRDefault="00DA3764"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Segment</w:t>
            </w:r>
          </w:p>
        </w:tc>
        <w:tc>
          <w:tcPr>
            <w:tcW w:w="1800" w:type="dxa"/>
          </w:tcPr>
          <w:p w14:paraId="51B8EF57" w14:textId="6ADE696B" w:rsidR="00DA3764" w:rsidRPr="00104CDF" w:rsidRDefault="00DA3764"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Recommended</w:t>
            </w:r>
          </w:p>
        </w:tc>
        <w:tc>
          <w:tcPr>
            <w:tcW w:w="4140" w:type="dxa"/>
          </w:tcPr>
          <w:p w14:paraId="5CF59F51" w14:textId="11AF8024" w:rsidR="00DA3764" w:rsidRPr="00104CDF" w:rsidRDefault="00DA3764"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9F14F7">
              <w:t>The segments to target. For example, behavioral, age, and gender segments.</w:t>
            </w:r>
          </w:p>
        </w:tc>
      </w:tr>
    </w:tbl>
    <w:p w14:paraId="56594A36" w14:textId="77777777" w:rsidR="009F14F7" w:rsidRPr="009F14F7" w:rsidRDefault="009F14F7" w:rsidP="009F14F7"/>
    <w:p w14:paraId="7D02C73A" w14:textId="6EA20244" w:rsidR="00713CAD" w:rsidRDefault="00713CAD" w:rsidP="001D6F3F">
      <w:pPr>
        <w:pStyle w:val="Heading2"/>
      </w:pPr>
      <w:bookmarkStart w:id="964" w:name="_Toc298671431"/>
      <w:bookmarkStart w:id="965" w:name="_Toc308251641"/>
      <w:bookmarkStart w:id="966" w:name="_Ref309468161"/>
      <w:proofErr w:type="spellStart"/>
      <w:r>
        <w:t>ProductSearch</w:t>
      </w:r>
      <w:bookmarkEnd w:id="964"/>
      <w:bookmarkEnd w:id="965"/>
      <w:bookmarkEnd w:id="966"/>
      <w:proofErr w:type="spellEnd"/>
    </w:p>
    <w:p w14:paraId="3C5D3733" w14:textId="3E247817" w:rsidR="005A2AE3" w:rsidDel="00AD55EB" w:rsidRDefault="005A2AE3" w:rsidP="005A2AE3">
      <w:pPr>
        <w:rPr>
          <w:del w:id="967" w:author="Katie Stroud" w:date="2015-11-18T12:26:00Z"/>
        </w:rPr>
      </w:pPr>
      <w:del w:id="968" w:author="Katie Stroud" w:date="2015-11-18T12:26:00Z">
        <w:r w:rsidRPr="005A2AE3" w:rsidDel="00AD55EB">
          <w:delText>Defines the search criteria used to search the product catalog.</w:delText>
        </w:r>
      </w:del>
      <w:ins w:id="969" w:author="Katie Stroud" w:date="2015-11-18T12:27:00Z">
        <w:r w:rsidR="00AD55EB">
          <w:t xml:space="preserve">The </w:t>
        </w:r>
        <w:proofErr w:type="spellStart"/>
        <w:r w:rsidR="00AD55EB">
          <w:t>ProductSearch</w:t>
        </w:r>
        <w:proofErr w:type="spellEnd"/>
        <w:r w:rsidR="00AD55EB">
          <w:t xml:space="preserve"> </w:t>
        </w:r>
      </w:ins>
      <w:ins w:id="970" w:author="Katie Stroud" w:date="2015-11-18T12:28:00Z">
        <w:r w:rsidR="00AD55EB">
          <w:t>object is used to generate a general list of product</w:t>
        </w:r>
      </w:ins>
      <w:ins w:id="971" w:author="Katie Stroud" w:date="2015-11-18T12:39:00Z">
        <w:r w:rsidR="008C36DF">
          <w:t>s</w:t>
        </w:r>
      </w:ins>
      <w:ins w:id="972" w:author="Katie Stroud" w:date="2015-11-18T12:28:00Z">
        <w:r w:rsidR="00AD55EB">
          <w:t xml:space="preserve"> independent of their availability. For example, an agency </w:t>
        </w:r>
      </w:ins>
      <w:ins w:id="973" w:author="Katie Stroud" w:date="2015-11-18T12:31:00Z">
        <w:r w:rsidR="00AD55EB">
          <w:t>might be</w:t>
        </w:r>
      </w:ins>
      <w:ins w:id="974" w:author="Katie Stroud" w:date="2015-11-18T12:28:00Z">
        <w:r w:rsidR="00AD55EB">
          <w:t xml:space="preserve"> </w:t>
        </w:r>
      </w:ins>
      <w:ins w:id="975" w:author="Katie Stroud" w:date="2015-11-18T12:29:00Z">
        <w:r w:rsidR="00AD55EB">
          <w:t>interested</w:t>
        </w:r>
      </w:ins>
      <w:ins w:id="976" w:author="Katie Stroud" w:date="2015-11-18T12:28:00Z">
        <w:r w:rsidR="00AD55EB">
          <w:t xml:space="preserve"> </w:t>
        </w:r>
      </w:ins>
      <w:ins w:id="977" w:author="Katie Stroud" w:date="2015-11-18T12:29:00Z">
        <w:r w:rsidR="00AD55EB">
          <w:t>in looking up all product</w:t>
        </w:r>
      </w:ins>
      <w:ins w:id="978" w:author="Katie Stroud" w:date="2015-11-18T12:31:00Z">
        <w:r w:rsidR="00AD55EB">
          <w:t>s</w:t>
        </w:r>
      </w:ins>
      <w:ins w:id="979" w:author="Katie Stroud" w:date="2015-11-18T12:29:00Z">
        <w:r w:rsidR="00AD55EB">
          <w:t xml:space="preserve"> that support video ads</w:t>
        </w:r>
      </w:ins>
      <w:ins w:id="980" w:author="Katie Stroud" w:date="2015-11-18T12:39:00Z">
        <w:r w:rsidR="008C36DF">
          <w:t xml:space="preserve"> just to get an idea for what the options are</w:t>
        </w:r>
      </w:ins>
      <w:ins w:id="981" w:author="Katie Stroud" w:date="2015-11-18T12:29:00Z">
        <w:r w:rsidR="00AD55EB">
          <w:t>.</w:t>
        </w:r>
      </w:ins>
      <w:ins w:id="982" w:author="Katie Stroud" w:date="2015-11-18T12:39:00Z">
        <w:r w:rsidR="008C36DF">
          <w:t xml:space="preserve"> Alternatively, the </w:t>
        </w:r>
        <w:proofErr w:type="spellStart"/>
        <w:r w:rsidR="008C36DF">
          <w:t>ProductAvailsSearch</w:t>
        </w:r>
        <w:proofErr w:type="spellEnd"/>
        <w:r w:rsidR="008C36DF">
          <w:t xml:space="preserve"> returns a list of products within specified search criteria.</w:t>
        </w:r>
      </w:ins>
      <w:ins w:id="983" w:author="Katie Stroud" w:date="2015-11-18T13:18:00Z">
        <w:r w:rsidR="007D4C31">
          <w:t xml:space="preserve"> See section </w:t>
        </w:r>
      </w:ins>
      <w:ins w:id="984" w:author="Katie Stroud" w:date="2015-11-18T13:19:00Z">
        <w:r w:rsidR="007D4C31">
          <w:fldChar w:fldCharType="begin"/>
        </w:r>
        <w:r w:rsidR="007D4C31">
          <w:instrText xml:space="preserve"> REF _Ref309472088 \r \h </w:instrText>
        </w:r>
      </w:ins>
      <w:r w:rsidR="007D4C31">
        <w:fldChar w:fldCharType="separate"/>
      </w:r>
      <w:ins w:id="985" w:author="Katie Stroud" w:date="2015-11-18T13:19:00Z">
        <w:r w:rsidR="007D4C31">
          <w:t>3.4</w:t>
        </w:r>
        <w:r w:rsidR="007D4C31">
          <w:fldChar w:fldCharType="end"/>
        </w:r>
      </w:ins>
      <w:ins w:id="986" w:author="Katie Stroud" w:date="2015-11-18T13:18:00Z">
        <w:r w:rsidR="007D4C31">
          <w:t xml:space="preserve"> for information about </w:t>
        </w:r>
        <w:proofErr w:type="spellStart"/>
        <w:r w:rsidR="007D4C31">
          <w:t>ProductAvailsSearch.</w:t>
        </w:r>
      </w:ins>
    </w:p>
    <w:p w14:paraId="18C485A1" w14:textId="339CB1F9" w:rsidR="005A2AE3" w:rsidRPr="005A2AE3" w:rsidRDefault="005A2AE3" w:rsidP="005A2AE3">
      <w:del w:id="987" w:author="Katie Stroud" w:date="2015-11-18T13:22:00Z">
        <w:r w:rsidRPr="005A2AE3" w:rsidDel="007D4C31">
          <w:delText>Note that p</w:delText>
        </w:r>
      </w:del>
      <w:ins w:id="988" w:author="Katie Stroud" w:date="2015-11-18T13:22:00Z">
        <w:r w:rsidR="007D4C31">
          <w:t>P</w:t>
        </w:r>
      </w:ins>
      <w:r w:rsidRPr="005A2AE3">
        <w:t>roduct</w:t>
      </w:r>
      <w:proofErr w:type="spellEnd"/>
      <w:r w:rsidRPr="005A2AE3">
        <w:t xml:space="preserve"> selection uses a logical AND between fields and a logical OR between field values. For example, the product is select</w:t>
      </w:r>
      <w:ins w:id="989" w:author="Katie Stroud" w:date="2015-11-18T11:36:00Z">
        <w:r w:rsidR="008B4FE5">
          <w:t>ed</w:t>
        </w:r>
      </w:ins>
      <w:r w:rsidRPr="005A2AE3">
        <w:t xml:space="preserve"> if it supports the Flash OR Image OR Text ad format, AND supports USD currency, AND specifies </w:t>
      </w:r>
      <w:proofErr w:type="gramStart"/>
      <w:r w:rsidRPr="005A2AE3">
        <w:t xml:space="preserve">the </w:t>
      </w:r>
      <w:ins w:id="990" w:author="Katie Stroud" w:date="2015-11-18T11:37:00Z">
        <w:r w:rsidR="008B4FE5">
          <w:t>?</w:t>
        </w:r>
        <w:proofErr w:type="gramEnd"/>
        <w:r w:rsidR="008B4FE5">
          <w:t xml:space="preserve"> </w:t>
        </w:r>
        <w:proofErr w:type="gramStart"/>
        <w:r w:rsidR="008B4FE5">
          <w:t>tag</w:t>
        </w:r>
        <w:proofErr w:type="gramEnd"/>
        <w:r w:rsidR="008B4FE5">
          <w:t xml:space="preserve"> </w:t>
        </w:r>
      </w:ins>
      <w:r w:rsidRPr="005A2AE3">
        <w:t>OR bar product tag.</w:t>
      </w:r>
    </w:p>
    <w:p w14:paraId="46473B11" w14:textId="77777777" w:rsidR="005A2AE3" w:rsidRDefault="005A2AE3" w:rsidP="005A2AE3">
      <w:r w:rsidRPr="005A2AE3">
        <w:t>At least one field must be specified.</w:t>
      </w:r>
    </w:p>
    <w:tbl>
      <w:tblPr>
        <w:tblStyle w:val="MediumShading1-Accent3"/>
        <w:tblW w:w="0" w:type="auto"/>
        <w:tblLayout w:type="fixed"/>
        <w:tblCellMar>
          <w:top w:w="43" w:type="dxa"/>
          <w:left w:w="115" w:type="dxa"/>
          <w:bottom w:w="43" w:type="dxa"/>
          <w:right w:w="115" w:type="dxa"/>
        </w:tblCellMar>
        <w:tblLook w:val="04A0" w:firstRow="1" w:lastRow="0" w:firstColumn="1" w:lastColumn="0" w:noHBand="0" w:noVBand="1"/>
      </w:tblPr>
      <w:tblGrid>
        <w:gridCol w:w="2005"/>
        <w:gridCol w:w="990"/>
        <w:gridCol w:w="1710"/>
        <w:gridCol w:w="4590"/>
      </w:tblGrid>
      <w:tr w:rsidR="00DA3764" w:rsidRPr="00B6616B" w14:paraId="4F60110E" w14:textId="77777777" w:rsidTr="00DA37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5" w:type="dxa"/>
            <w:vAlign w:val="bottom"/>
          </w:tcPr>
          <w:p w14:paraId="683D06AA" w14:textId="77777777" w:rsidR="00DA3764" w:rsidRPr="00B6616B" w:rsidRDefault="00DA3764" w:rsidP="00054119">
            <w:pPr>
              <w:contextualSpacing/>
              <w:rPr>
                <w:rFonts w:ascii="Arial" w:hAnsi="Arial" w:cs="Arial"/>
              </w:rPr>
            </w:pPr>
            <w:r w:rsidRPr="00B6616B">
              <w:rPr>
                <w:rFonts w:ascii="Arial" w:hAnsi="Arial" w:cs="Arial"/>
              </w:rPr>
              <w:t>Property</w:t>
            </w:r>
          </w:p>
        </w:tc>
        <w:tc>
          <w:tcPr>
            <w:tcW w:w="990" w:type="dxa"/>
            <w:vAlign w:val="bottom"/>
          </w:tcPr>
          <w:p w14:paraId="08358D4A" w14:textId="77777777" w:rsidR="00DA3764" w:rsidRPr="00B6616B" w:rsidRDefault="00DA3764"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Type</w:t>
            </w:r>
          </w:p>
        </w:tc>
        <w:tc>
          <w:tcPr>
            <w:tcW w:w="1710" w:type="dxa"/>
            <w:vAlign w:val="bottom"/>
          </w:tcPr>
          <w:p w14:paraId="353FFCF1" w14:textId="49BBD0C9" w:rsidR="00DA3764" w:rsidRPr="00B6616B" w:rsidRDefault="00DA3764"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Publisher Req</w:t>
            </w:r>
            <w:r>
              <w:rPr>
                <w:rFonts w:ascii="Arial" w:hAnsi="Arial" w:cs="Arial"/>
              </w:rPr>
              <w:t>uirement</w:t>
            </w:r>
          </w:p>
        </w:tc>
        <w:tc>
          <w:tcPr>
            <w:tcW w:w="4590" w:type="dxa"/>
            <w:vAlign w:val="bottom"/>
          </w:tcPr>
          <w:p w14:paraId="4C142B38" w14:textId="55164195" w:rsidR="00DA3764" w:rsidRPr="00B6616B" w:rsidRDefault="00DA3764"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p>
        </w:tc>
      </w:tr>
      <w:tr w:rsidR="00DA3764" w:rsidRPr="00104CDF" w14:paraId="24A626A3" w14:textId="77777777" w:rsidTr="00DA3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5" w:type="dxa"/>
          </w:tcPr>
          <w:p w14:paraId="337B1849" w14:textId="6C5E13A5" w:rsidR="00DA3764" w:rsidRPr="00104CDF" w:rsidRDefault="00DA3764" w:rsidP="00054119">
            <w:pPr>
              <w:contextualSpacing/>
              <w:rPr>
                <w:rFonts w:ascii="Arial" w:hAnsi="Arial" w:cs="Arial"/>
              </w:rPr>
            </w:pPr>
            <w:proofErr w:type="spellStart"/>
            <w:r>
              <w:rPr>
                <w:rFonts w:ascii="Arial" w:hAnsi="Arial" w:cs="Arial"/>
              </w:rPr>
              <w:t>AdFormatTypes</w:t>
            </w:r>
            <w:proofErr w:type="spellEnd"/>
          </w:p>
        </w:tc>
        <w:tc>
          <w:tcPr>
            <w:tcW w:w="990" w:type="dxa"/>
          </w:tcPr>
          <w:p w14:paraId="145F65F7" w14:textId="05A338EB" w:rsidR="00DA3764" w:rsidRPr="00104CDF" w:rsidRDefault="00DA3764"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del w:id="991" w:author="Katie Stroud" w:date="2015-10-19T18:03:00Z">
              <w:r w:rsidDel="00ED221B">
                <w:rPr>
                  <w:rFonts w:ascii="Arial" w:hAnsi="Arial" w:cs="Arial"/>
                </w:rPr>
                <w:delText>String</w:delText>
              </w:r>
            </w:del>
            <w:ins w:id="992" w:author="Katie Stroud" w:date="2015-10-19T18:03:00Z">
              <w:r>
                <w:rPr>
                  <w:rFonts w:ascii="Arial" w:hAnsi="Arial" w:cs="Arial"/>
                </w:rPr>
                <w:t>Array</w:t>
              </w:r>
            </w:ins>
          </w:p>
        </w:tc>
        <w:tc>
          <w:tcPr>
            <w:tcW w:w="1710" w:type="dxa"/>
          </w:tcPr>
          <w:p w14:paraId="4F79B4C7" w14:textId="4545973F" w:rsidR="00DA3764" w:rsidRPr="00104CDF" w:rsidRDefault="00DA3764"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Required</w:t>
            </w:r>
          </w:p>
        </w:tc>
        <w:tc>
          <w:tcPr>
            <w:tcW w:w="4590" w:type="dxa"/>
          </w:tcPr>
          <w:p w14:paraId="4737A56D" w14:textId="48D72A6A" w:rsidR="00DA3764" w:rsidRPr="00731A23" w:rsidRDefault="00DA3764" w:rsidP="00DA3764">
            <w:pPr>
              <w:cnfStyle w:val="000000100000" w:firstRow="0" w:lastRow="0" w:firstColumn="0" w:lastColumn="0" w:oddVBand="0" w:evenVBand="0" w:oddHBand="1" w:evenHBand="0" w:firstRowFirstColumn="0" w:firstRowLastColumn="0" w:lastRowFirstColumn="0" w:lastRowLastColumn="0"/>
            </w:pPr>
            <w:r w:rsidRPr="00731A23">
              <w:t xml:space="preserve">One or more ad types. Return products that support one or more of the specified formats. </w:t>
            </w:r>
            <w:ins w:id="993" w:author="Katie Stroud" w:date="2015-11-18T13:23:00Z">
              <w:r w:rsidR="007D4C31">
                <w:t xml:space="preserve">Available values are provided using </w:t>
              </w:r>
            </w:ins>
            <w:ins w:id="994" w:author="Katie Stroud" w:date="2015-11-18T13:32:00Z">
              <w:r w:rsidR="007D4C31">
                <w:t xml:space="preserve">AD FORMAT TYPES reference data specified in section </w:t>
              </w:r>
            </w:ins>
            <w:ins w:id="995" w:author="Katie Stroud" w:date="2015-11-18T13:33:00Z">
              <w:r w:rsidR="007D4C31">
                <w:fldChar w:fldCharType="begin"/>
              </w:r>
              <w:r w:rsidR="007D4C31">
                <w:instrText xml:space="preserve"> REF _Ref309472950 \r \h </w:instrText>
              </w:r>
            </w:ins>
            <w:r w:rsidR="007D4C31">
              <w:fldChar w:fldCharType="separate"/>
            </w:r>
            <w:ins w:id="996" w:author="Katie Stroud" w:date="2015-11-18T13:33:00Z">
              <w:r w:rsidR="007D4C31">
                <w:t>4.1</w:t>
              </w:r>
              <w:r w:rsidR="007D4C31">
                <w:fldChar w:fldCharType="end"/>
              </w:r>
            </w:ins>
            <w:ins w:id="997" w:author="Katie Stroud" w:date="2015-11-18T13:32:00Z">
              <w:r w:rsidR="007D4C31">
                <w:t>.</w:t>
              </w:r>
            </w:ins>
          </w:p>
          <w:p w14:paraId="39BBEA8D" w14:textId="3328B60B" w:rsidR="00DA3764" w:rsidRPr="00104CDF" w:rsidRDefault="00DA3764" w:rsidP="00DA3764">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del w:id="998" w:author="Katie Stroud" w:date="2015-11-18T13:23:00Z">
              <w:r w:rsidRPr="00731A23" w:rsidDel="007D4C31">
                <w:delText xml:space="preserve">For a list of possible values, see </w:delText>
              </w:r>
              <w:r w:rsidDel="007D4C31">
                <w:fldChar w:fldCharType="begin"/>
              </w:r>
              <w:r w:rsidDel="007D4C31">
                <w:fldChar w:fldCharType="separate"/>
              </w:r>
              <w:r w:rsidRPr="00731A23" w:rsidDel="007D4C31">
                <w:rPr>
                  <w:rStyle w:val="Hyperlink"/>
                </w:rPr>
                <w:delText>AdFormatType</w:delText>
              </w:r>
              <w:r w:rsidDel="007D4C31">
                <w:rPr>
                  <w:rStyle w:val="Hyperlink"/>
                </w:rPr>
                <w:fldChar w:fldCharType="end"/>
              </w:r>
            </w:del>
          </w:p>
        </w:tc>
      </w:tr>
      <w:tr w:rsidR="00DA3764" w:rsidRPr="00104CDF" w14:paraId="1C885D49" w14:textId="77777777" w:rsidTr="00DA37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5" w:type="dxa"/>
          </w:tcPr>
          <w:p w14:paraId="152508C5" w14:textId="612D43DE" w:rsidR="00DA3764" w:rsidRPr="00104CDF" w:rsidRDefault="00DA3764" w:rsidP="00054119">
            <w:pPr>
              <w:contextualSpacing/>
              <w:rPr>
                <w:rFonts w:ascii="Arial" w:hAnsi="Arial" w:cs="Arial"/>
              </w:rPr>
            </w:pPr>
            <w:r>
              <w:rPr>
                <w:rFonts w:ascii="Arial" w:hAnsi="Arial" w:cs="Arial"/>
              </w:rPr>
              <w:t>Currency</w:t>
            </w:r>
          </w:p>
        </w:tc>
        <w:tc>
          <w:tcPr>
            <w:tcW w:w="990" w:type="dxa"/>
          </w:tcPr>
          <w:p w14:paraId="48CE20F8" w14:textId="20919316" w:rsidR="00DA3764" w:rsidRPr="00104CDF" w:rsidRDefault="00DA3764"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String</w:t>
            </w:r>
          </w:p>
        </w:tc>
        <w:tc>
          <w:tcPr>
            <w:tcW w:w="1710" w:type="dxa"/>
          </w:tcPr>
          <w:p w14:paraId="5C16B3D0" w14:textId="19C818C4" w:rsidR="00DA3764" w:rsidRPr="00104CDF" w:rsidRDefault="00DA3764"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Required</w:t>
            </w:r>
          </w:p>
        </w:tc>
        <w:tc>
          <w:tcPr>
            <w:tcW w:w="4590" w:type="dxa"/>
          </w:tcPr>
          <w:p w14:paraId="13BDEC1C" w14:textId="77777777" w:rsidR="00DA3764" w:rsidRPr="00731A23" w:rsidRDefault="00DA3764" w:rsidP="00DA3764">
            <w:pPr>
              <w:cnfStyle w:val="000000010000" w:firstRow="0" w:lastRow="0" w:firstColumn="0" w:lastColumn="0" w:oddVBand="0" w:evenVBand="0" w:oddHBand="0" w:evenHBand="1" w:firstRowFirstColumn="0" w:firstRowLastColumn="0" w:lastRowFirstColumn="0" w:lastRowLastColumn="0"/>
            </w:pPr>
            <w:r w:rsidRPr="00731A23">
              <w:t>The currency that the product supports.</w:t>
            </w:r>
          </w:p>
          <w:p w14:paraId="7817A6E4" w14:textId="1EEFEE65" w:rsidR="00DA3764" w:rsidRPr="00731A23" w:rsidRDefault="00DA3764" w:rsidP="00DA3764">
            <w:pPr>
              <w:cnfStyle w:val="000000010000" w:firstRow="0" w:lastRow="0" w:firstColumn="0" w:lastColumn="0" w:oddVBand="0" w:evenVBand="0" w:oddHBand="0" w:evenHBand="1" w:firstRowFirstColumn="0" w:firstRowLastColumn="0" w:lastRowFirstColumn="0" w:lastRowLastColumn="0"/>
            </w:pPr>
            <w:r w:rsidRPr="00731A23">
              <w:t xml:space="preserve">Return products that support the specified currency. </w:t>
            </w:r>
            <w:ins w:id="999" w:author="Katie Stroud" w:date="2015-11-18T13:34:00Z">
              <w:r w:rsidR="007D4C31">
                <w:t xml:space="preserve">Available values are provided using CURRENCY reference data specified in section </w:t>
              </w:r>
              <w:r w:rsidR="007D4C31">
                <w:fldChar w:fldCharType="begin"/>
              </w:r>
              <w:r w:rsidR="007D4C31">
                <w:instrText xml:space="preserve"> REF _Ref309473006 \r \h </w:instrText>
              </w:r>
            </w:ins>
            <w:r w:rsidR="007D4C31">
              <w:fldChar w:fldCharType="separate"/>
            </w:r>
            <w:ins w:id="1000" w:author="Katie Stroud" w:date="2015-11-18T13:34:00Z">
              <w:r w:rsidR="007D4C31">
                <w:t>4.5</w:t>
              </w:r>
              <w:r w:rsidR="007D4C31">
                <w:fldChar w:fldCharType="end"/>
              </w:r>
              <w:r w:rsidR="007D4C31">
                <w:t>.</w:t>
              </w:r>
            </w:ins>
          </w:p>
          <w:p w14:paraId="08C9289E" w14:textId="6C38307B" w:rsidR="00DA3764" w:rsidRPr="00104CDF" w:rsidRDefault="00DA3764" w:rsidP="007D4C31">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del w:id="1001" w:author="Katie Stroud" w:date="2015-11-18T13:34:00Z">
              <w:r w:rsidRPr="00731A23" w:rsidDel="007D4C31">
                <w:delText xml:space="preserve">For a list of possible currency ISO codes, see </w:delText>
              </w:r>
              <w:r w:rsidR="00643DC4" w:rsidDel="007D4C31">
                <w:fldChar w:fldCharType="begin"/>
              </w:r>
              <w:r w:rsidR="00643DC4" w:rsidDel="007D4C31">
                <w:delInstrText xml:space="preserve"> HYPERLINK \l "_Currency" </w:delInstrText>
              </w:r>
              <w:r w:rsidR="00643DC4" w:rsidDel="007D4C31">
                <w:fldChar w:fldCharType="separate"/>
              </w:r>
              <w:r w:rsidRPr="00731A23" w:rsidDel="007D4C31">
                <w:rPr>
                  <w:rStyle w:val="Hyperlink"/>
                </w:rPr>
                <w:delText>Currency</w:delText>
              </w:r>
              <w:r w:rsidR="00643DC4" w:rsidDel="007D4C31">
                <w:rPr>
                  <w:rStyle w:val="Hyperlink"/>
                </w:rPr>
                <w:fldChar w:fldCharType="end"/>
              </w:r>
              <w:r w:rsidRPr="00731A23" w:rsidDel="007D4C31">
                <w:delText>.</w:delText>
              </w:r>
            </w:del>
          </w:p>
        </w:tc>
      </w:tr>
      <w:tr w:rsidR="00DA3764" w:rsidRPr="00104CDF" w14:paraId="0CEF4837" w14:textId="77777777" w:rsidTr="00DA3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5" w:type="dxa"/>
          </w:tcPr>
          <w:p w14:paraId="366F722B" w14:textId="0BAF77D5" w:rsidR="00DA3764" w:rsidRPr="00104CDF" w:rsidRDefault="00DA3764" w:rsidP="00054119">
            <w:pPr>
              <w:contextualSpacing/>
              <w:rPr>
                <w:rFonts w:ascii="Arial" w:hAnsi="Arial" w:cs="Arial"/>
              </w:rPr>
            </w:pPr>
            <w:proofErr w:type="spellStart"/>
            <w:r>
              <w:rPr>
                <w:rFonts w:ascii="Arial" w:hAnsi="Arial" w:cs="Arial"/>
              </w:rPr>
              <w:lastRenderedPageBreak/>
              <w:t>DeliveryType</w:t>
            </w:r>
            <w:proofErr w:type="spellEnd"/>
          </w:p>
        </w:tc>
        <w:tc>
          <w:tcPr>
            <w:tcW w:w="990" w:type="dxa"/>
          </w:tcPr>
          <w:p w14:paraId="6C7B9B62" w14:textId="6594EF22" w:rsidR="00DA3764" w:rsidRPr="00104CDF" w:rsidRDefault="00DA3764"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1710" w:type="dxa"/>
          </w:tcPr>
          <w:p w14:paraId="249A2600" w14:textId="2C6AD89E" w:rsidR="00DA3764" w:rsidRPr="00104CDF" w:rsidRDefault="00DA3764"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Required</w:t>
            </w:r>
          </w:p>
        </w:tc>
        <w:tc>
          <w:tcPr>
            <w:tcW w:w="4590" w:type="dxa"/>
          </w:tcPr>
          <w:p w14:paraId="36E6B016" w14:textId="17169F33" w:rsidR="00DA3764" w:rsidRPr="00104CDF" w:rsidRDefault="005E6961" w:rsidP="007D4C31">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31A23">
              <w:t>The delivery type (for example, Guaranteed).</w:t>
            </w:r>
            <w:del w:id="1002" w:author="Katie Stroud" w:date="2015-11-18T13:35:00Z">
              <w:r w:rsidRPr="00731A23" w:rsidDel="007D4C31">
                <w:delText xml:space="preserve"> For a list of possible values, see </w:delText>
              </w:r>
              <w:r w:rsidR="00643DC4" w:rsidDel="007D4C31">
                <w:fldChar w:fldCharType="begin"/>
              </w:r>
              <w:r w:rsidR="00643DC4" w:rsidDel="007D4C31">
                <w:delInstrText xml:space="preserve"> HYPERLINK \l "_DeliveryType" </w:delInstrText>
              </w:r>
              <w:r w:rsidR="00643DC4" w:rsidDel="007D4C31">
                <w:fldChar w:fldCharType="separate"/>
              </w:r>
              <w:r w:rsidRPr="00731A23" w:rsidDel="007D4C31">
                <w:rPr>
                  <w:rStyle w:val="Hyperlink"/>
                </w:rPr>
                <w:delText>DeliveryType</w:delText>
              </w:r>
              <w:r w:rsidR="00643DC4" w:rsidDel="007D4C31">
                <w:rPr>
                  <w:rStyle w:val="Hyperlink"/>
                </w:rPr>
                <w:fldChar w:fldCharType="end"/>
              </w:r>
              <w:r w:rsidRPr="00731A23" w:rsidDel="007D4C31">
                <w:delText>.</w:delText>
              </w:r>
            </w:del>
            <w:ins w:id="1003" w:author="Katie Stroud" w:date="2015-11-18T13:35:00Z">
              <w:r w:rsidR="007D4C31">
                <w:t xml:space="preserve"> Available values are provided using DELIVERY TYPE reference data specified in section </w:t>
              </w:r>
              <w:r w:rsidR="007D4C31">
                <w:fldChar w:fldCharType="begin"/>
              </w:r>
              <w:r w:rsidR="007D4C31">
                <w:instrText xml:space="preserve"> REF _Ref309473065 \r \h </w:instrText>
              </w:r>
            </w:ins>
            <w:r w:rsidR="007D4C31">
              <w:fldChar w:fldCharType="separate"/>
            </w:r>
            <w:ins w:id="1004" w:author="Katie Stroud" w:date="2015-11-18T13:35:00Z">
              <w:r w:rsidR="007D4C31">
                <w:t>4.6</w:t>
              </w:r>
              <w:r w:rsidR="007D4C31">
                <w:fldChar w:fldCharType="end"/>
              </w:r>
              <w:r w:rsidR="007D4C31">
                <w:t>.</w:t>
              </w:r>
            </w:ins>
          </w:p>
        </w:tc>
      </w:tr>
      <w:tr w:rsidR="00DA3764" w:rsidRPr="00104CDF" w14:paraId="5602954A" w14:textId="77777777" w:rsidTr="00DA37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5" w:type="dxa"/>
          </w:tcPr>
          <w:p w14:paraId="52B219C1" w14:textId="240CC1C6" w:rsidR="00DA3764" w:rsidRPr="00104CDF" w:rsidRDefault="00DA3764" w:rsidP="00054119">
            <w:pPr>
              <w:contextualSpacing/>
              <w:rPr>
                <w:rFonts w:ascii="Arial" w:hAnsi="Arial" w:cs="Arial"/>
              </w:rPr>
            </w:pPr>
            <w:r>
              <w:rPr>
                <w:rFonts w:ascii="Arial" w:hAnsi="Arial" w:cs="Arial"/>
              </w:rPr>
              <w:t>Domain</w:t>
            </w:r>
          </w:p>
        </w:tc>
        <w:tc>
          <w:tcPr>
            <w:tcW w:w="990" w:type="dxa"/>
          </w:tcPr>
          <w:p w14:paraId="1592EEA9" w14:textId="18728E77" w:rsidR="00DA3764" w:rsidRPr="00104CDF" w:rsidRDefault="00DA3764"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String</w:t>
            </w:r>
          </w:p>
        </w:tc>
        <w:tc>
          <w:tcPr>
            <w:tcW w:w="1710" w:type="dxa"/>
          </w:tcPr>
          <w:p w14:paraId="37B167FE" w14:textId="1A04EED5" w:rsidR="00DA3764" w:rsidRPr="00104CDF" w:rsidRDefault="00DA3764"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Required</w:t>
            </w:r>
          </w:p>
        </w:tc>
        <w:tc>
          <w:tcPr>
            <w:tcW w:w="4590" w:type="dxa"/>
          </w:tcPr>
          <w:p w14:paraId="479C87B1" w14:textId="7D8A50DC" w:rsidR="00DA3764" w:rsidRPr="00104CDF" w:rsidRDefault="005E6961"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31A23">
              <w:t>The product’s domain. For example, yahoo.com.</w:t>
            </w:r>
          </w:p>
        </w:tc>
      </w:tr>
      <w:tr w:rsidR="00DA3764" w:rsidRPr="00104CDF" w14:paraId="26331BA4" w14:textId="77777777" w:rsidTr="00DA3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5" w:type="dxa"/>
          </w:tcPr>
          <w:p w14:paraId="3F6B9CFF" w14:textId="11B824E5" w:rsidR="00DA3764" w:rsidRDefault="00DA3764" w:rsidP="00054119">
            <w:pPr>
              <w:contextualSpacing/>
              <w:rPr>
                <w:rFonts w:ascii="Arial" w:hAnsi="Arial" w:cs="Arial"/>
              </w:rPr>
            </w:pPr>
            <w:r>
              <w:rPr>
                <w:rFonts w:ascii="Arial" w:hAnsi="Arial" w:cs="Arial"/>
              </w:rPr>
              <w:t>Geometry</w:t>
            </w:r>
          </w:p>
        </w:tc>
        <w:tc>
          <w:tcPr>
            <w:tcW w:w="990" w:type="dxa"/>
          </w:tcPr>
          <w:p w14:paraId="1E72B237" w14:textId="03187293" w:rsidR="00DA3764" w:rsidRDefault="00DA3764"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del w:id="1005" w:author="Katie Stroud" w:date="2015-11-18T13:45:00Z">
              <w:r w:rsidDel="00EA5A29">
                <w:rPr>
                  <w:rFonts w:ascii="Arial" w:hAnsi="Arial" w:cs="Arial"/>
                </w:rPr>
                <w:delText>Size</w:delText>
              </w:r>
            </w:del>
            <w:ins w:id="1006" w:author="Katie Stroud" w:date="2015-11-18T13:45:00Z">
              <w:r w:rsidR="00EA5A29">
                <w:rPr>
                  <w:rFonts w:ascii="Arial" w:hAnsi="Arial" w:cs="Arial"/>
                </w:rPr>
                <w:t>Object</w:t>
              </w:r>
            </w:ins>
          </w:p>
        </w:tc>
        <w:tc>
          <w:tcPr>
            <w:tcW w:w="1710" w:type="dxa"/>
          </w:tcPr>
          <w:p w14:paraId="14E96A82" w14:textId="4A4B1527" w:rsidR="00DA3764" w:rsidRPr="00104CDF" w:rsidRDefault="00DA3764"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Required</w:t>
            </w:r>
          </w:p>
        </w:tc>
        <w:tc>
          <w:tcPr>
            <w:tcW w:w="4590" w:type="dxa"/>
          </w:tcPr>
          <w:p w14:paraId="5E614E34" w14:textId="4B26C0AA" w:rsidR="00DA3764" w:rsidRPr="00104CDF" w:rsidRDefault="005E6961"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31A23">
              <w:t>One or more ad sizes. Return products that support one or more of the specified sizes.</w:t>
            </w:r>
            <w:ins w:id="1007" w:author="Katie Stroud" w:date="2015-11-18T13:46:00Z">
              <w:r w:rsidR="00EA5A29">
                <w:t xml:space="preserve"> Available values are provided using the SIZE common object specified in section</w:t>
              </w:r>
            </w:ins>
            <w:ins w:id="1008" w:author="Katie Stroud" w:date="2015-11-18T13:52:00Z">
              <w:r w:rsidR="00EA5A29">
                <w:t xml:space="preserve"> </w:t>
              </w:r>
              <w:r w:rsidR="00EA5A29">
                <w:fldChar w:fldCharType="begin"/>
              </w:r>
              <w:r w:rsidR="00EA5A29">
                <w:instrText xml:space="preserve"> REF _Ref309474062 \r \h </w:instrText>
              </w:r>
            </w:ins>
            <w:r w:rsidR="00EA5A29">
              <w:fldChar w:fldCharType="separate"/>
            </w:r>
            <w:ins w:id="1009" w:author="Katie Stroud" w:date="2015-11-18T13:52:00Z">
              <w:r w:rsidR="00EA5A29">
                <w:t>3.6</w:t>
              </w:r>
              <w:r w:rsidR="00EA5A29">
                <w:fldChar w:fldCharType="end"/>
              </w:r>
              <w:r w:rsidR="00EA5A29">
                <w:t>.</w:t>
              </w:r>
            </w:ins>
          </w:p>
        </w:tc>
      </w:tr>
      <w:tr w:rsidR="00DA3764" w:rsidRPr="00104CDF" w14:paraId="5577BD21" w14:textId="77777777" w:rsidTr="00DA37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5" w:type="dxa"/>
          </w:tcPr>
          <w:p w14:paraId="6779F9AE" w14:textId="6D9F7905" w:rsidR="00DA3764" w:rsidRDefault="00DA3764" w:rsidP="00054119">
            <w:pPr>
              <w:contextualSpacing/>
              <w:rPr>
                <w:rFonts w:ascii="Arial" w:hAnsi="Arial" w:cs="Arial"/>
              </w:rPr>
            </w:pPr>
            <w:proofErr w:type="spellStart"/>
            <w:r>
              <w:rPr>
                <w:rFonts w:ascii="Arial" w:hAnsi="Arial" w:cs="Arial"/>
              </w:rPr>
              <w:t>ProductTags</w:t>
            </w:r>
            <w:proofErr w:type="spellEnd"/>
          </w:p>
        </w:tc>
        <w:tc>
          <w:tcPr>
            <w:tcW w:w="990" w:type="dxa"/>
          </w:tcPr>
          <w:p w14:paraId="4D6C87BD" w14:textId="19F2B373" w:rsidR="00DA3764" w:rsidRDefault="00DA3764"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String</w:t>
            </w:r>
          </w:p>
        </w:tc>
        <w:tc>
          <w:tcPr>
            <w:tcW w:w="1710" w:type="dxa"/>
          </w:tcPr>
          <w:p w14:paraId="111BBC1A" w14:textId="3D7766B7" w:rsidR="00DA3764" w:rsidRPr="00104CDF" w:rsidRDefault="00DA3764"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Optional</w:t>
            </w:r>
          </w:p>
        </w:tc>
        <w:tc>
          <w:tcPr>
            <w:tcW w:w="4590" w:type="dxa"/>
          </w:tcPr>
          <w:p w14:paraId="6AE5E88E" w14:textId="4A78031B" w:rsidR="005E6961" w:rsidRDefault="005E6961" w:rsidP="005E6961">
            <w:pPr>
              <w:spacing w:after="120"/>
              <w:cnfStyle w:val="000000010000" w:firstRow="0" w:lastRow="0" w:firstColumn="0" w:lastColumn="0" w:oddVBand="0" w:evenVBand="0" w:oddHBand="0" w:evenHBand="1" w:firstRowFirstColumn="0" w:firstRowLastColumn="0" w:lastRowFirstColumn="0" w:lastRowLastColumn="0"/>
            </w:pPr>
            <w:r>
              <w:t>One or more tags</w:t>
            </w:r>
            <w:ins w:id="1010" w:author="Katie Stroud" w:date="2015-11-18T13:53:00Z">
              <w:r w:rsidR="00EA5A29">
                <w:t xml:space="preserve"> used to label products</w:t>
              </w:r>
            </w:ins>
            <w:r>
              <w:t xml:space="preserve">. </w:t>
            </w:r>
            <w:r w:rsidRPr="00731A23">
              <w:t>Return</w:t>
            </w:r>
            <w:ins w:id="1011" w:author="Katie Stroud" w:date="2015-11-18T13:52:00Z">
              <w:r w:rsidR="00EA5A29">
                <w:t>s</w:t>
              </w:r>
            </w:ins>
            <w:r w:rsidRPr="00731A23">
              <w:t xml:space="preserve"> products that have product tags that exactly match one or more of the specified tags.</w:t>
            </w:r>
            <w:r>
              <w:t xml:space="preserve"> </w:t>
            </w:r>
            <w:r w:rsidRPr="00731A23">
              <w:t xml:space="preserve">A match occurs if the specified tag exactly matches the product’s tag (using a case insensitive comparison). </w:t>
            </w:r>
          </w:p>
          <w:p w14:paraId="6D8DE3D8" w14:textId="111780BB" w:rsidR="00DA3764" w:rsidRPr="005E6961" w:rsidRDefault="005E6961" w:rsidP="005E6961">
            <w:pPr>
              <w:cnfStyle w:val="000000010000" w:firstRow="0" w:lastRow="0" w:firstColumn="0" w:lastColumn="0" w:oddVBand="0" w:evenVBand="0" w:oddHBand="0" w:evenHBand="1" w:firstRowFirstColumn="0" w:firstRowLastColumn="0" w:lastRowFirstColumn="0" w:lastRowLastColumn="0"/>
            </w:pPr>
            <w:r w:rsidRPr="00731A23">
              <w:t>For example, the product is selected if the specified search tag is Travel and the product includes a Travel tag. However, if the product includes only a European Travel tag, the product is not selected.</w:t>
            </w:r>
          </w:p>
        </w:tc>
      </w:tr>
    </w:tbl>
    <w:p w14:paraId="00E6C1F6" w14:textId="77777777" w:rsidR="005A2AE3" w:rsidRPr="005A2AE3" w:rsidRDefault="005A2AE3" w:rsidP="005A2AE3"/>
    <w:p w14:paraId="583DD0D4" w14:textId="384232F3" w:rsidR="00713CAD" w:rsidRDefault="00713CAD" w:rsidP="001D6F3F">
      <w:pPr>
        <w:pStyle w:val="Heading2"/>
      </w:pPr>
      <w:bookmarkStart w:id="1012" w:name="_Toc298671438"/>
      <w:bookmarkStart w:id="1013" w:name="_Toc308251642"/>
      <w:bookmarkStart w:id="1014" w:name="_Ref309319256"/>
      <w:bookmarkStart w:id="1015" w:name="_Ref309328536"/>
      <w:bookmarkStart w:id="1016" w:name="_Ref309474062"/>
      <w:bookmarkStart w:id="1017" w:name="_Ref309485842"/>
      <w:r>
        <w:t>Size</w:t>
      </w:r>
      <w:bookmarkEnd w:id="1012"/>
      <w:bookmarkEnd w:id="1013"/>
      <w:bookmarkEnd w:id="1014"/>
      <w:bookmarkEnd w:id="1015"/>
      <w:bookmarkEnd w:id="1016"/>
      <w:bookmarkEnd w:id="1017"/>
    </w:p>
    <w:p w14:paraId="7117AB12" w14:textId="31138A9C" w:rsidR="005A2AE3" w:rsidRDefault="005A2AE3" w:rsidP="005A2AE3">
      <w:del w:id="1018" w:author="Katie Stroud" w:date="2015-11-18T15:02:00Z">
        <w:r w:rsidRPr="005A2AE3" w:rsidDel="002F0FFC">
          <w:delText>Defines the geometry of a creative.</w:delText>
        </w:r>
      </w:del>
      <w:ins w:id="1019" w:author="Katie Stroud" w:date="2015-11-18T15:02:00Z">
        <w:r w:rsidR="002F0FFC">
          <w:t>The Size object defines the height and width (in pixels) that a publisher accep</w:t>
        </w:r>
        <w:r w:rsidR="00EF03E7">
          <w:t xml:space="preserve">ts. The size object populates publisher-accepted sizes </w:t>
        </w:r>
      </w:ins>
      <w:ins w:id="1020" w:author="Katie Stroud" w:date="2015-11-18T15:17:00Z">
        <w:r w:rsidR="00BF4AEE">
          <w:t xml:space="preserve">in </w:t>
        </w:r>
      </w:ins>
      <w:ins w:id="1021" w:author="Katie Stroud" w:date="2015-11-18T15:23:00Z">
        <w:r w:rsidR="00BF4AEE">
          <w:t>the GEOMETRY property of relevant resources, such as CREATIVE</w:t>
        </w:r>
      </w:ins>
      <w:ins w:id="1022" w:author="Katie Stroud" w:date="2015-11-18T15:02:00Z">
        <w:r w:rsidR="00EF03E7">
          <w:t>.</w:t>
        </w:r>
      </w:ins>
    </w:p>
    <w:tbl>
      <w:tblPr>
        <w:tblStyle w:val="MediumShading1-Accent3"/>
        <w:tblW w:w="0" w:type="auto"/>
        <w:tblLayout w:type="fixed"/>
        <w:tblCellMar>
          <w:top w:w="43" w:type="dxa"/>
          <w:left w:w="115" w:type="dxa"/>
          <w:bottom w:w="43" w:type="dxa"/>
          <w:right w:w="115" w:type="dxa"/>
        </w:tblCellMar>
        <w:tblLook w:val="04A0" w:firstRow="1" w:lastRow="0" w:firstColumn="1" w:lastColumn="0" w:noHBand="0" w:noVBand="1"/>
      </w:tblPr>
      <w:tblGrid>
        <w:gridCol w:w="1662"/>
        <w:gridCol w:w="831"/>
        <w:gridCol w:w="2032"/>
        <w:gridCol w:w="1440"/>
        <w:gridCol w:w="1620"/>
        <w:gridCol w:w="2005"/>
      </w:tblGrid>
      <w:tr w:rsidR="008E2D17" w:rsidRPr="00B6616B" w14:paraId="4985434A" w14:textId="77777777" w:rsidTr="000541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vAlign w:val="bottom"/>
          </w:tcPr>
          <w:p w14:paraId="5CAFADA8" w14:textId="77777777" w:rsidR="008E2D17" w:rsidRPr="00B6616B" w:rsidRDefault="008E2D17" w:rsidP="00054119">
            <w:pPr>
              <w:contextualSpacing/>
              <w:rPr>
                <w:rFonts w:ascii="Arial" w:hAnsi="Arial" w:cs="Arial"/>
              </w:rPr>
            </w:pPr>
            <w:r w:rsidRPr="00B6616B">
              <w:rPr>
                <w:rFonts w:ascii="Arial" w:hAnsi="Arial" w:cs="Arial"/>
              </w:rPr>
              <w:t>Property</w:t>
            </w:r>
          </w:p>
        </w:tc>
        <w:tc>
          <w:tcPr>
            <w:tcW w:w="831" w:type="dxa"/>
            <w:vAlign w:val="bottom"/>
          </w:tcPr>
          <w:p w14:paraId="5AA5DCCC"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Type</w:t>
            </w:r>
          </w:p>
        </w:tc>
        <w:tc>
          <w:tcPr>
            <w:tcW w:w="2032" w:type="dxa"/>
            <w:vAlign w:val="bottom"/>
          </w:tcPr>
          <w:p w14:paraId="281464FD"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Constraints</w:t>
            </w:r>
          </w:p>
        </w:tc>
        <w:tc>
          <w:tcPr>
            <w:tcW w:w="1440" w:type="dxa"/>
            <w:vAlign w:val="bottom"/>
          </w:tcPr>
          <w:p w14:paraId="31730073"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Add</w:t>
            </w:r>
          </w:p>
        </w:tc>
        <w:tc>
          <w:tcPr>
            <w:tcW w:w="1620" w:type="dxa"/>
            <w:vAlign w:val="bottom"/>
          </w:tcPr>
          <w:p w14:paraId="23E4FAA5"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Update</w:t>
            </w:r>
          </w:p>
        </w:tc>
        <w:tc>
          <w:tcPr>
            <w:tcW w:w="2005" w:type="dxa"/>
            <w:vAlign w:val="bottom"/>
          </w:tcPr>
          <w:p w14:paraId="22704EA1"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Publisher Req</w:t>
            </w:r>
            <w:r>
              <w:rPr>
                <w:rFonts w:ascii="Arial" w:hAnsi="Arial" w:cs="Arial"/>
              </w:rPr>
              <w:t>uirement</w:t>
            </w:r>
          </w:p>
        </w:tc>
      </w:tr>
      <w:tr w:rsidR="008E2D17" w:rsidRPr="00104CDF" w14:paraId="1F0227AE"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18734EB1" w14:textId="46BBB374" w:rsidR="008E2D17" w:rsidRPr="00104CDF" w:rsidRDefault="00F51420" w:rsidP="00054119">
            <w:pPr>
              <w:contextualSpacing/>
              <w:rPr>
                <w:rFonts w:ascii="Arial" w:hAnsi="Arial" w:cs="Arial"/>
              </w:rPr>
            </w:pPr>
            <w:r>
              <w:rPr>
                <w:rFonts w:ascii="Arial" w:hAnsi="Arial" w:cs="Arial"/>
              </w:rPr>
              <w:t>Height</w:t>
            </w:r>
          </w:p>
        </w:tc>
        <w:tc>
          <w:tcPr>
            <w:tcW w:w="831" w:type="dxa"/>
          </w:tcPr>
          <w:p w14:paraId="1A9EA9DB" w14:textId="29E04DFF" w:rsidR="008E2D17" w:rsidRPr="00104CDF" w:rsidRDefault="00F51420"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Short</w:t>
            </w:r>
          </w:p>
        </w:tc>
        <w:tc>
          <w:tcPr>
            <w:tcW w:w="2032" w:type="dxa"/>
          </w:tcPr>
          <w:p w14:paraId="53E6E9F5"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40" w:type="dxa"/>
          </w:tcPr>
          <w:p w14:paraId="5CAA4D12" w14:textId="1D1CF5D9" w:rsidR="008E2D17" w:rsidRPr="00104CDF" w:rsidRDefault="00F51420"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Required</w:t>
            </w:r>
          </w:p>
        </w:tc>
        <w:tc>
          <w:tcPr>
            <w:tcW w:w="1620" w:type="dxa"/>
          </w:tcPr>
          <w:p w14:paraId="0C5B890E" w14:textId="7B1040DF" w:rsidR="008E2D17" w:rsidRPr="00104CDF" w:rsidRDefault="00F51420"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Optional</w:t>
            </w:r>
          </w:p>
        </w:tc>
        <w:tc>
          <w:tcPr>
            <w:tcW w:w="2005" w:type="dxa"/>
          </w:tcPr>
          <w:p w14:paraId="2EA58593" w14:textId="3995B04F" w:rsidR="008E2D17" w:rsidRPr="00104CDF" w:rsidRDefault="00F51420"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Required</w:t>
            </w:r>
          </w:p>
        </w:tc>
      </w:tr>
      <w:tr w:rsidR="008E2D17" w:rsidRPr="00104CDF" w14:paraId="47FD3056"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30B8F86E" w14:textId="3E99A5EF" w:rsidR="008E2D17" w:rsidRPr="00104CDF" w:rsidRDefault="00F51420" w:rsidP="00054119">
            <w:pPr>
              <w:contextualSpacing/>
              <w:rPr>
                <w:rFonts w:ascii="Arial" w:hAnsi="Arial" w:cs="Arial"/>
              </w:rPr>
            </w:pPr>
            <w:r>
              <w:rPr>
                <w:rFonts w:ascii="Arial" w:hAnsi="Arial" w:cs="Arial"/>
              </w:rPr>
              <w:t>Width</w:t>
            </w:r>
          </w:p>
        </w:tc>
        <w:tc>
          <w:tcPr>
            <w:tcW w:w="831" w:type="dxa"/>
          </w:tcPr>
          <w:p w14:paraId="431F72F8" w14:textId="277F967F" w:rsidR="008E2D17" w:rsidRPr="00104CDF" w:rsidRDefault="00F51420"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Short</w:t>
            </w:r>
          </w:p>
        </w:tc>
        <w:tc>
          <w:tcPr>
            <w:tcW w:w="2032" w:type="dxa"/>
          </w:tcPr>
          <w:p w14:paraId="288A7A39"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440" w:type="dxa"/>
          </w:tcPr>
          <w:p w14:paraId="637FA649" w14:textId="64BD435A" w:rsidR="008E2D17" w:rsidRPr="00104CDF" w:rsidRDefault="00F51420"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Required</w:t>
            </w:r>
          </w:p>
        </w:tc>
        <w:tc>
          <w:tcPr>
            <w:tcW w:w="1620" w:type="dxa"/>
          </w:tcPr>
          <w:p w14:paraId="331B2699" w14:textId="4BCDBCE5" w:rsidR="008E2D17" w:rsidRPr="00104CDF" w:rsidRDefault="00F51420"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Optional</w:t>
            </w:r>
          </w:p>
        </w:tc>
        <w:tc>
          <w:tcPr>
            <w:tcW w:w="2005" w:type="dxa"/>
          </w:tcPr>
          <w:p w14:paraId="33A47A86" w14:textId="2ED477EE" w:rsidR="008E2D17" w:rsidRPr="00104CDF" w:rsidRDefault="00F51420"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Required</w:t>
            </w:r>
          </w:p>
        </w:tc>
      </w:tr>
    </w:tbl>
    <w:p w14:paraId="7F16A129" w14:textId="77777777" w:rsidR="008E2D17" w:rsidRDefault="008E2D17" w:rsidP="008E2D17"/>
    <w:tbl>
      <w:tblPr>
        <w:tblStyle w:val="MediumShading1-Accent3"/>
        <w:tblW w:w="5000" w:type="pct"/>
        <w:tblLayout w:type="fixed"/>
        <w:tblCellMar>
          <w:top w:w="43" w:type="dxa"/>
          <w:left w:w="115" w:type="dxa"/>
          <w:bottom w:w="43" w:type="dxa"/>
          <w:right w:w="115" w:type="dxa"/>
        </w:tblCellMar>
        <w:tblLook w:val="04A0" w:firstRow="1" w:lastRow="0" w:firstColumn="1" w:lastColumn="0" w:noHBand="0" w:noVBand="1"/>
      </w:tblPr>
      <w:tblGrid>
        <w:gridCol w:w="2725"/>
        <w:gridCol w:w="6865"/>
      </w:tblGrid>
      <w:tr w:rsidR="008E2D17" w:rsidRPr="00A06A9E" w14:paraId="5A7B2D9C" w14:textId="77777777" w:rsidTr="000541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2231ACD0" w14:textId="77777777" w:rsidR="008E2D17" w:rsidRPr="00571BDF" w:rsidRDefault="008E2D17" w:rsidP="00054119">
            <w:pPr>
              <w:pStyle w:val="NormalBold"/>
              <w:rPr>
                <w:b/>
              </w:rPr>
            </w:pPr>
            <w:r w:rsidRPr="00571BDF">
              <w:rPr>
                <w:b/>
              </w:rPr>
              <w:t>Property</w:t>
            </w:r>
          </w:p>
        </w:tc>
        <w:tc>
          <w:tcPr>
            <w:tcW w:w="3579" w:type="pct"/>
          </w:tcPr>
          <w:p w14:paraId="66BF7868" w14:textId="77777777" w:rsidR="008E2D17" w:rsidRPr="00A06A9E"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A06A9E">
              <w:rPr>
                <w:rFonts w:ascii="Arial" w:hAnsi="Arial" w:cs="Arial"/>
              </w:rPr>
              <w:t>Description</w:t>
            </w:r>
          </w:p>
        </w:tc>
      </w:tr>
      <w:tr w:rsidR="008E2D17" w:rsidRPr="00104CDF" w14:paraId="7CB87081"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42918EDE" w14:textId="2809BE07" w:rsidR="008E2D17" w:rsidRPr="00DC2F60" w:rsidRDefault="00F51420" w:rsidP="00054119">
            <w:pPr>
              <w:pStyle w:val="NormalBold"/>
              <w:rPr>
                <w:b/>
              </w:rPr>
            </w:pPr>
            <w:r>
              <w:rPr>
                <w:b/>
              </w:rPr>
              <w:t>Height</w:t>
            </w:r>
          </w:p>
        </w:tc>
        <w:tc>
          <w:tcPr>
            <w:tcW w:w="3579" w:type="pct"/>
          </w:tcPr>
          <w:p w14:paraId="6522A247" w14:textId="4721330B" w:rsidR="008E2D17" w:rsidRPr="00104CDF" w:rsidRDefault="00F51420" w:rsidP="00AC51EA">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037B09">
              <w:t xml:space="preserve">The height of </w:t>
            </w:r>
            <w:del w:id="1023" w:author="Katie Stroud" w:date="2015-11-18T16:00:00Z">
              <w:r w:rsidRPr="00037B09" w:rsidDel="00AC51EA">
                <w:delText xml:space="preserve">the </w:delText>
              </w:r>
            </w:del>
            <w:ins w:id="1024" w:author="Katie Stroud" w:date="2015-11-18T16:00:00Z">
              <w:r w:rsidR="00AC51EA">
                <w:t>accepted</w:t>
              </w:r>
              <w:r w:rsidR="00AC51EA" w:rsidRPr="00037B09">
                <w:t xml:space="preserve"> </w:t>
              </w:r>
            </w:ins>
            <w:r w:rsidRPr="00037B09">
              <w:t xml:space="preserve">creative </w:t>
            </w:r>
            <w:ins w:id="1025" w:author="Katie Stroud" w:date="2015-11-18T16:00:00Z">
              <w:r w:rsidR="00AC51EA">
                <w:t xml:space="preserve">size </w:t>
              </w:r>
            </w:ins>
            <w:r w:rsidRPr="00037B09">
              <w:t>in pixels.</w:t>
            </w:r>
          </w:p>
        </w:tc>
      </w:tr>
      <w:tr w:rsidR="008E2D17" w:rsidRPr="00104CDF" w14:paraId="63C144D2"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4AC10896" w14:textId="18CBE0D9" w:rsidR="008E2D17" w:rsidRPr="00DC2F60" w:rsidRDefault="00F51420" w:rsidP="00054119">
            <w:pPr>
              <w:pStyle w:val="NormalBold"/>
              <w:rPr>
                <w:b/>
              </w:rPr>
            </w:pPr>
            <w:r>
              <w:rPr>
                <w:b/>
              </w:rPr>
              <w:t>Width</w:t>
            </w:r>
          </w:p>
        </w:tc>
        <w:tc>
          <w:tcPr>
            <w:tcW w:w="3579" w:type="pct"/>
          </w:tcPr>
          <w:p w14:paraId="6A7348EB" w14:textId="7FFBC8FE" w:rsidR="008E2D17" w:rsidRPr="00104CDF" w:rsidRDefault="00F51420" w:rsidP="00AC51EA">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037B09">
              <w:t xml:space="preserve">The width of </w:t>
            </w:r>
            <w:del w:id="1026" w:author="Katie Stroud" w:date="2015-11-18T16:01:00Z">
              <w:r w:rsidRPr="00037B09" w:rsidDel="00AC51EA">
                <w:delText xml:space="preserve">the </w:delText>
              </w:r>
            </w:del>
            <w:proofErr w:type="spellStart"/>
            <w:ins w:id="1027" w:author="Katie Stroud" w:date="2015-11-18T16:01:00Z">
              <w:r w:rsidR="00AC51EA">
                <w:t>acceoted</w:t>
              </w:r>
              <w:proofErr w:type="spellEnd"/>
              <w:r w:rsidR="00AC51EA" w:rsidRPr="00037B09">
                <w:t xml:space="preserve"> </w:t>
              </w:r>
            </w:ins>
            <w:r w:rsidRPr="00037B09">
              <w:t xml:space="preserve">creative </w:t>
            </w:r>
            <w:ins w:id="1028" w:author="Katie Stroud" w:date="2015-11-18T16:01:00Z">
              <w:r w:rsidR="00AC51EA">
                <w:t xml:space="preserve">size </w:t>
              </w:r>
            </w:ins>
            <w:r w:rsidRPr="00037B09">
              <w:t>in pixels.</w:t>
            </w:r>
          </w:p>
        </w:tc>
      </w:tr>
    </w:tbl>
    <w:p w14:paraId="6E19B9E9" w14:textId="77777777" w:rsidR="00037B09" w:rsidRPr="005A2AE3" w:rsidRDefault="00037B09" w:rsidP="005A2AE3"/>
    <w:p w14:paraId="56814508" w14:textId="260BF9E6" w:rsidR="00713CAD" w:rsidRDefault="00713CAD" w:rsidP="001D6F3F">
      <w:pPr>
        <w:pStyle w:val="Heading2"/>
      </w:pPr>
      <w:bookmarkStart w:id="1029" w:name="_Toc298671441"/>
      <w:bookmarkStart w:id="1030" w:name="_Toc308251643"/>
      <w:bookmarkStart w:id="1031" w:name="_Ref309319970"/>
      <w:bookmarkStart w:id="1032" w:name="_Ref309486276"/>
      <w:r>
        <w:lastRenderedPageBreak/>
        <w:t>Segment</w:t>
      </w:r>
      <w:bookmarkEnd w:id="1029"/>
      <w:bookmarkEnd w:id="1030"/>
      <w:bookmarkEnd w:id="1031"/>
      <w:bookmarkEnd w:id="1032"/>
    </w:p>
    <w:p w14:paraId="61CBFA85" w14:textId="7CBD3EB8" w:rsidR="00225DE8" w:rsidRDefault="00225DE8" w:rsidP="005A2AE3">
      <w:pPr>
        <w:rPr>
          <w:ins w:id="1033" w:author="Katie Stroud" w:date="2015-11-18T16:14:00Z"/>
        </w:rPr>
      </w:pPr>
      <w:ins w:id="1034" w:author="Katie Stroud" w:date="2015-11-18T16:14:00Z">
        <w:r>
          <w:t>The segment object is made up of TARGET and TARGET VALUE reference data objects and is used to specify targeting options for a LINE resource.</w:t>
        </w:r>
      </w:ins>
      <w:ins w:id="1035" w:author="Katie Stroud" w:date="2015-11-18T16:40:00Z">
        <w:r>
          <w:t xml:space="preserve"> TARGET and TARGET VALUE reference data objects are specified in sections </w:t>
        </w:r>
      </w:ins>
      <w:ins w:id="1036" w:author="Katie Stroud" w:date="2015-11-18T16:41:00Z">
        <w:r>
          <w:fldChar w:fldCharType="begin"/>
        </w:r>
        <w:r>
          <w:instrText xml:space="preserve"> REF _Ref309484206 \r \h </w:instrText>
        </w:r>
      </w:ins>
      <w:r>
        <w:fldChar w:fldCharType="separate"/>
      </w:r>
      <w:ins w:id="1037" w:author="Katie Stroud" w:date="2015-11-18T16:41:00Z">
        <w:r>
          <w:t>4.13</w:t>
        </w:r>
        <w:r>
          <w:fldChar w:fldCharType="end"/>
        </w:r>
        <w:r>
          <w:t xml:space="preserve"> and </w:t>
        </w:r>
      </w:ins>
      <w:ins w:id="1038" w:author="Katie Stroud" w:date="2015-11-18T16:40:00Z">
        <w:r>
          <w:fldChar w:fldCharType="begin"/>
        </w:r>
        <w:r>
          <w:instrText xml:space="preserve"> REF _Ref309484183 \r \h </w:instrText>
        </w:r>
      </w:ins>
      <w:r>
        <w:fldChar w:fldCharType="separate"/>
      </w:r>
      <w:ins w:id="1039" w:author="Katie Stroud" w:date="2015-11-18T16:40:00Z">
        <w:r>
          <w:t>4.14</w:t>
        </w:r>
        <w:r>
          <w:fldChar w:fldCharType="end"/>
        </w:r>
      </w:ins>
      <w:ins w:id="1040" w:author="Katie Stroud" w:date="2015-11-18T16:41:00Z">
        <w:r>
          <w:t>, respectively.</w:t>
        </w:r>
      </w:ins>
    </w:p>
    <w:p w14:paraId="67EDCD6B" w14:textId="031C1621" w:rsidR="005A2AE3" w:rsidRPr="005A2AE3" w:rsidDel="00225DE8" w:rsidRDefault="005A2AE3" w:rsidP="005A2AE3">
      <w:pPr>
        <w:rPr>
          <w:del w:id="1041" w:author="Katie Stroud" w:date="2015-11-18T16:41:00Z"/>
        </w:rPr>
      </w:pPr>
      <w:del w:id="1042" w:author="Katie Stroud" w:date="2015-11-18T16:41:00Z">
        <w:r w:rsidRPr="005A2AE3" w:rsidDel="00225DE8">
          <w:delText>Defines the target and target values used to search for product availability and to specify targeting for a line.</w:delText>
        </w:r>
      </w:del>
    </w:p>
    <w:p w14:paraId="700D44CA" w14:textId="33FD2C59" w:rsidR="005A2AE3" w:rsidRDefault="005A2AE3" w:rsidP="005A2AE3">
      <w:del w:id="1043" w:author="Katie Stroud" w:date="2015-11-18T16:41:00Z">
        <w:r w:rsidRPr="005A2AE3" w:rsidDel="00225DE8">
          <w:delText xml:space="preserve">The values for these fields come from the </w:delText>
        </w:r>
        <w:r w:rsidR="00643DC4" w:rsidDel="00225DE8">
          <w:fldChar w:fldCharType="begin"/>
        </w:r>
        <w:r w:rsidR="00643DC4" w:rsidDel="00225DE8">
          <w:delInstrText xml:space="preserve"> HYPERLINK \l "_Target" </w:delInstrText>
        </w:r>
        <w:r w:rsidR="00643DC4" w:rsidDel="00225DE8">
          <w:fldChar w:fldCharType="separate"/>
        </w:r>
        <w:r w:rsidRPr="005A2AE3" w:rsidDel="00225DE8">
          <w:rPr>
            <w:rStyle w:val="Hyperlink"/>
          </w:rPr>
          <w:delText>Target</w:delText>
        </w:r>
        <w:r w:rsidR="00643DC4" w:rsidDel="00225DE8">
          <w:rPr>
            <w:rStyle w:val="Hyperlink"/>
          </w:rPr>
          <w:fldChar w:fldCharType="end"/>
        </w:r>
        <w:r w:rsidRPr="005A2AE3" w:rsidDel="00225DE8">
          <w:delText xml:space="preserve"> and </w:delText>
        </w:r>
        <w:r w:rsidR="00643DC4" w:rsidDel="00225DE8">
          <w:fldChar w:fldCharType="begin"/>
        </w:r>
        <w:r w:rsidR="00643DC4" w:rsidDel="00225DE8">
          <w:delInstrText xml:space="preserve"> HYPERLINK \l "_TargetValue" </w:delInstrText>
        </w:r>
        <w:r w:rsidR="00643DC4" w:rsidDel="00225DE8">
          <w:fldChar w:fldCharType="separate"/>
        </w:r>
        <w:r w:rsidRPr="005A2AE3" w:rsidDel="00225DE8">
          <w:rPr>
            <w:rStyle w:val="Hyperlink"/>
          </w:rPr>
          <w:delText>TargetValue</w:delText>
        </w:r>
        <w:r w:rsidR="00643DC4" w:rsidDel="00225DE8">
          <w:rPr>
            <w:rStyle w:val="Hyperlink"/>
          </w:rPr>
          <w:fldChar w:fldCharType="end"/>
        </w:r>
        <w:r w:rsidRPr="005A2AE3" w:rsidDel="00225DE8">
          <w:delText xml:space="preserve"> reference data.</w:delText>
        </w:r>
      </w:del>
    </w:p>
    <w:tbl>
      <w:tblPr>
        <w:tblStyle w:val="MediumShading1-Accent3"/>
        <w:tblW w:w="0" w:type="auto"/>
        <w:tblLayout w:type="fixed"/>
        <w:tblCellMar>
          <w:top w:w="43" w:type="dxa"/>
          <w:left w:w="115" w:type="dxa"/>
          <w:bottom w:w="43" w:type="dxa"/>
          <w:right w:w="115" w:type="dxa"/>
        </w:tblCellMar>
        <w:tblLook w:val="04A0" w:firstRow="1" w:lastRow="0" w:firstColumn="1" w:lastColumn="0" w:noHBand="0" w:noVBand="1"/>
      </w:tblPr>
      <w:tblGrid>
        <w:gridCol w:w="1735"/>
        <w:gridCol w:w="900"/>
        <w:gridCol w:w="1890"/>
        <w:gridCol w:w="1440"/>
        <w:gridCol w:w="1620"/>
        <w:gridCol w:w="2005"/>
      </w:tblGrid>
      <w:tr w:rsidR="008E2D17" w:rsidRPr="00B6616B" w14:paraId="29F036A4" w14:textId="77777777" w:rsidTr="00CA4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5" w:type="dxa"/>
            <w:vAlign w:val="bottom"/>
          </w:tcPr>
          <w:p w14:paraId="0BE016A6" w14:textId="77777777" w:rsidR="008E2D17" w:rsidRPr="00B6616B" w:rsidRDefault="008E2D17" w:rsidP="00054119">
            <w:pPr>
              <w:contextualSpacing/>
              <w:rPr>
                <w:rFonts w:ascii="Arial" w:hAnsi="Arial" w:cs="Arial"/>
              </w:rPr>
            </w:pPr>
            <w:r w:rsidRPr="00B6616B">
              <w:rPr>
                <w:rFonts w:ascii="Arial" w:hAnsi="Arial" w:cs="Arial"/>
              </w:rPr>
              <w:t>Property</w:t>
            </w:r>
          </w:p>
        </w:tc>
        <w:tc>
          <w:tcPr>
            <w:tcW w:w="900" w:type="dxa"/>
            <w:vAlign w:val="bottom"/>
          </w:tcPr>
          <w:p w14:paraId="2ED19634"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Type</w:t>
            </w:r>
          </w:p>
        </w:tc>
        <w:tc>
          <w:tcPr>
            <w:tcW w:w="1890" w:type="dxa"/>
            <w:vAlign w:val="bottom"/>
          </w:tcPr>
          <w:p w14:paraId="397C0FB3"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Constraints</w:t>
            </w:r>
          </w:p>
        </w:tc>
        <w:tc>
          <w:tcPr>
            <w:tcW w:w="1440" w:type="dxa"/>
            <w:vAlign w:val="bottom"/>
          </w:tcPr>
          <w:p w14:paraId="67731274"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Add</w:t>
            </w:r>
          </w:p>
        </w:tc>
        <w:tc>
          <w:tcPr>
            <w:tcW w:w="1620" w:type="dxa"/>
            <w:vAlign w:val="bottom"/>
          </w:tcPr>
          <w:p w14:paraId="4497D078"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Update</w:t>
            </w:r>
          </w:p>
        </w:tc>
        <w:tc>
          <w:tcPr>
            <w:tcW w:w="2005" w:type="dxa"/>
            <w:vAlign w:val="bottom"/>
          </w:tcPr>
          <w:p w14:paraId="0F256DC1" w14:textId="77777777" w:rsidR="008E2D17" w:rsidRPr="00B6616B"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Publisher Req</w:t>
            </w:r>
            <w:r>
              <w:rPr>
                <w:rFonts w:ascii="Arial" w:hAnsi="Arial" w:cs="Arial"/>
              </w:rPr>
              <w:t>uirement</w:t>
            </w:r>
          </w:p>
        </w:tc>
      </w:tr>
      <w:tr w:rsidR="008E2D17" w:rsidRPr="00104CDF" w14:paraId="4DA4B229" w14:textId="77777777" w:rsidTr="00CA4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5" w:type="dxa"/>
          </w:tcPr>
          <w:p w14:paraId="7F6D0DE3" w14:textId="0C2EC94A" w:rsidR="008E2D17" w:rsidRPr="00104CDF" w:rsidRDefault="00F51420" w:rsidP="00054119">
            <w:pPr>
              <w:contextualSpacing/>
              <w:rPr>
                <w:rFonts w:ascii="Arial" w:hAnsi="Arial" w:cs="Arial"/>
              </w:rPr>
            </w:pPr>
            <w:r>
              <w:rPr>
                <w:rFonts w:ascii="Arial" w:hAnsi="Arial" w:cs="Arial"/>
              </w:rPr>
              <w:t>Target</w:t>
            </w:r>
          </w:p>
        </w:tc>
        <w:tc>
          <w:tcPr>
            <w:tcW w:w="900" w:type="dxa"/>
          </w:tcPr>
          <w:p w14:paraId="15BAB547" w14:textId="0639BB47" w:rsidR="008E2D17" w:rsidRPr="00104CDF" w:rsidRDefault="00F51420"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del w:id="1044" w:author="Katie Stroud" w:date="2015-11-18T16:01:00Z">
              <w:r w:rsidDel="00AC51EA">
                <w:rPr>
                  <w:rFonts w:ascii="Arial" w:hAnsi="Arial" w:cs="Arial"/>
                </w:rPr>
                <w:delText>String</w:delText>
              </w:r>
            </w:del>
            <w:ins w:id="1045" w:author="Katie Stroud" w:date="2015-11-18T16:01:00Z">
              <w:r w:rsidR="00AC51EA">
                <w:rPr>
                  <w:rFonts w:ascii="Arial" w:hAnsi="Arial" w:cs="Arial"/>
                </w:rPr>
                <w:t>Object</w:t>
              </w:r>
            </w:ins>
          </w:p>
        </w:tc>
        <w:tc>
          <w:tcPr>
            <w:tcW w:w="1890" w:type="dxa"/>
          </w:tcPr>
          <w:p w14:paraId="36C9295A" w14:textId="77777777" w:rsidR="008E2D17" w:rsidRPr="00104CDF" w:rsidRDefault="008E2D1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40" w:type="dxa"/>
          </w:tcPr>
          <w:p w14:paraId="5E444340" w14:textId="0F87EF51" w:rsidR="008E2D17" w:rsidRPr="00104CDF" w:rsidRDefault="00F51420"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Required</w:t>
            </w:r>
          </w:p>
        </w:tc>
        <w:tc>
          <w:tcPr>
            <w:tcW w:w="1620" w:type="dxa"/>
          </w:tcPr>
          <w:p w14:paraId="7BD4DB1E" w14:textId="6CF4BA15" w:rsidR="008E2D17" w:rsidRPr="00104CDF" w:rsidRDefault="00F51420"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Optional</w:t>
            </w:r>
          </w:p>
        </w:tc>
        <w:tc>
          <w:tcPr>
            <w:tcW w:w="2005" w:type="dxa"/>
          </w:tcPr>
          <w:p w14:paraId="2FE70B2E" w14:textId="0393B8A9" w:rsidR="008E2D17" w:rsidRPr="00104CDF" w:rsidRDefault="00F51420"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Required</w:t>
            </w:r>
          </w:p>
        </w:tc>
      </w:tr>
      <w:tr w:rsidR="008E2D17" w:rsidRPr="00104CDF" w14:paraId="4769FA8D" w14:textId="77777777" w:rsidTr="00CA4B8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5" w:type="dxa"/>
          </w:tcPr>
          <w:p w14:paraId="4253AF8D" w14:textId="551FD6C7" w:rsidR="008E2D17" w:rsidRPr="00104CDF" w:rsidRDefault="00F51420" w:rsidP="00054119">
            <w:pPr>
              <w:contextualSpacing/>
              <w:rPr>
                <w:rFonts w:ascii="Arial" w:hAnsi="Arial" w:cs="Arial"/>
              </w:rPr>
            </w:pPr>
            <w:proofErr w:type="spellStart"/>
            <w:r>
              <w:rPr>
                <w:rFonts w:ascii="Arial" w:hAnsi="Arial" w:cs="Arial"/>
              </w:rPr>
              <w:t>TargetValues</w:t>
            </w:r>
            <w:proofErr w:type="spellEnd"/>
          </w:p>
        </w:tc>
        <w:tc>
          <w:tcPr>
            <w:tcW w:w="900" w:type="dxa"/>
          </w:tcPr>
          <w:p w14:paraId="1F829A34" w14:textId="638C5E1B" w:rsidR="008E2D17" w:rsidRPr="00104CDF" w:rsidRDefault="00F51420"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del w:id="1046" w:author="Katie Stroud" w:date="2015-11-18T16:02:00Z">
              <w:r w:rsidDel="00AC51EA">
                <w:rPr>
                  <w:rFonts w:ascii="Arial" w:hAnsi="Arial" w:cs="Arial"/>
                </w:rPr>
                <w:delText>String</w:delText>
              </w:r>
            </w:del>
            <w:ins w:id="1047" w:author="Katie Stroud" w:date="2015-11-18T16:02:00Z">
              <w:r w:rsidR="00AC51EA">
                <w:rPr>
                  <w:rFonts w:ascii="Arial" w:hAnsi="Arial" w:cs="Arial"/>
                </w:rPr>
                <w:t>Object</w:t>
              </w:r>
            </w:ins>
          </w:p>
        </w:tc>
        <w:tc>
          <w:tcPr>
            <w:tcW w:w="1890" w:type="dxa"/>
          </w:tcPr>
          <w:p w14:paraId="70627888" w14:textId="77777777" w:rsidR="008E2D17" w:rsidRPr="00104CDF" w:rsidRDefault="008E2D1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440" w:type="dxa"/>
          </w:tcPr>
          <w:p w14:paraId="0CB6E9BA" w14:textId="511180C5" w:rsidR="008E2D17" w:rsidRPr="00104CDF" w:rsidRDefault="00F51420"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Required</w:t>
            </w:r>
          </w:p>
        </w:tc>
        <w:tc>
          <w:tcPr>
            <w:tcW w:w="1620" w:type="dxa"/>
          </w:tcPr>
          <w:p w14:paraId="603142D6" w14:textId="2785F80F" w:rsidR="008E2D17" w:rsidRPr="00104CDF" w:rsidRDefault="00F51420"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Optional</w:t>
            </w:r>
          </w:p>
        </w:tc>
        <w:tc>
          <w:tcPr>
            <w:tcW w:w="2005" w:type="dxa"/>
          </w:tcPr>
          <w:p w14:paraId="5CDDE368" w14:textId="598A1FE7" w:rsidR="008E2D17" w:rsidRPr="00104CDF" w:rsidRDefault="00F51420"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Required</w:t>
            </w:r>
          </w:p>
        </w:tc>
      </w:tr>
    </w:tbl>
    <w:p w14:paraId="19791439" w14:textId="77777777" w:rsidR="008E2D17" w:rsidRDefault="008E2D17" w:rsidP="008E2D17"/>
    <w:tbl>
      <w:tblPr>
        <w:tblStyle w:val="MediumShading1-Accent3"/>
        <w:tblW w:w="5000" w:type="pct"/>
        <w:tblLayout w:type="fixed"/>
        <w:tblCellMar>
          <w:top w:w="43" w:type="dxa"/>
          <w:left w:w="115" w:type="dxa"/>
          <w:bottom w:w="43" w:type="dxa"/>
          <w:right w:w="115" w:type="dxa"/>
        </w:tblCellMar>
        <w:tblLook w:val="04A0" w:firstRow="1" w:lastRow="0" w:firstColumn="1" w:lastColumn="0" w:noHBand="0" w:noVBand="1"/>
      </w:tblPr>
      <w:tblGrid>
        <w:gridCol w:w="2725"/>
        <w:gridCol w:w="6865"/>
      </w:tblGrid>
      <w:tr w:rsidR="008E2D17" w:rsidRPr="00A06A9E" w14:paraId="215B70ED" w14:textId="77777777" w:rsidTr="000541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55098D0C" w14:textId="77777777" w:rsidR="008E2D17" w:rsidRPr="00571BDF" w:rsidRDefault="008E2D17" w:rsidP="00054119">
            <w:pPr>
              <w:pStyle w:val="NormalBold"/>
              <w:rPr>
                <w:b/>
              </w:rPr>
            </w:pPr>
            <w:r w:rsidRPr="00571BDF">
              <w:rPr>
                <w:b/>
              </w:rPr>
              <w:t>Property</w:t>
            </w:r>
          </w:p>
        </w:tc>
        <w:tc>
          <w:tcPr>
            <w:tcW w:w="3579" w:type="pct"/>
          </w:tcPr>
          <w:p w14:paraId="6A74E3FE" w14:textId="77777777" w:rsidR="008E2D17" w:rsidRPr="00A06A9E" w:rsidRDefault="008E2D1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A06A9E">
              <w:rPr>
                <w:rFonts w:ascii="Arial" w:hAnsi="Arial" w:cs="Arial"/>
              </w:rPr>
              <w:t>Description</w:t>
            </w:r>
          </w:p>
        </w:tc>
      </w:tr>
      <w:tr w:rsidR="008E2D17" w:rsidRPr="00104CDF" w14:paraId="7FA1E3F2" w14:textId="77777777" w:rsidTr="0005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4C07EBEB" w14:textId="27375301" w:rsidR="008E2D17" w:rsidRPr="00DC2F60" w:rsidRDefault="00F51420" w:rsidP="00054119">
            <w:pPr>
              <w:pStyle w:val="NormalBold"/>
              <w:rPr>
                <w:b/>
              </w:rPr>
            </w:pPr>
            <w:r>
              <w:rPr>
                <w:b/>
              </w:rPr>
              <w:t>Target</w:t>
            </w:r>
          </w:p>
        </w:tc>
        <w:tc>
          <w:tcPr>
            <w:tcW w:w="3579" w:type="pct"/>
          </w:tcPr>
          <w:p w14:paraId="66F27C92" w14:textId="18F1F521" w:rsidR="008E2D17" w:rsidRPr="00104CDF" w:rsidRDefault="00F51420" w:rsidP="00225DE8">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EA0579">
              <w:t>The target category. For example, Age.</w:t>
            </w:r>
            <w:ins w:id="1048" w:author="Katie Stroud" w:date="2015-11-18T16:02:00Z">
              <w:r w:rsidR="00225DE8">
                <w:t xml:space="preserve"> Available targets </w:t>
              </w:r>
              <w:r w:rsidR="00AC51EA">
                <w:t xml:space="preserve">are provided </w:t>
              </w:r>
            </w:ins>
            <w:ins w:id="1049" w:author="Katie Stroud" w:date="2015-11-18T16:12:00Z">
              <w:r w:rsidR="00225DE8">
                <w:t xml:space="preserve">using TARGET reference data as specified in section </w:t>
              </w:r>
            </w:ins>
            <w:ins w:id="1050" w:author="Katie Stroud" w:date="2015-11-18T16:13:00Z">
              <w:r w:rsidR="00225DE8">
                <w:fldChar w:fldCharType="begin"/>
              </w:r>
              <w:r w:rsidR="00225DE8">
                <w:instrText xml:space="preserve"> REF _Ref309482531 \r \h </w:instrText>
              </w:r>
            </w:ins>
            <w:r w:rsidR="00225DE8">
              <w:fldChar w:fldCharType="separate"/>
            </w:r>
            <w:ins w:id="1051" w:author="Katie Stroud" w:date="2015-11-18T16:13:00Z">
              <w:r w:rsidR="00225DE8">
                <w:t>4.13</w:t>
              </w:r>
              <w:r w:rsidR="00225DE8">
                <w:fldChar w:fldCharType="end"/>
              </w:r>
            </w:ins>
            <w:ins w:id="1052" w:author="Katie Stroud" w:date="2015-11-18T16:12:00Z">
              <w:r w:rsidR="00225DE8">
                <w:t>.</w:t>
              </w:r>
            </w:ins>
          </w:p>
        </w:tc>
      </w:tr>
      <w:tr w:rsidR="008E2D17" w:rsidRPr="00104CDF" w14:paraId="2ED83469" w14:textId="77777777" w:rsidTr="000541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tcPr>
          <w:p w14:paraId="00B2C53C" w14:textId="6C1D4C37" w:rsidR="008E2D17" w:rsidRPr="00DC2F60" w:rsidRDefault="00F51420" w:rsidP="00054119">
            <w:pPr>
              <w:pStyle w:val="NormalBold"/>
              <w:rPr>
                <w:b/>
              </w:rPr>
            </w:pPr>
            <w:proofErr w:type="spellStart"/>
            <w:r>
              <w:rPr>
                <w:b/>
              </w:rPr>
              <w:t>TargetValues</w:t>
            </w:r>
            <w:proofErr w:type="spellEnd"/>
          </w:p>
        </w:tc>
        <w:tc>
          <w:tcPr>
            <w:tcW w:w="3579" w:type="pct"/>
          </w:tcPr>
          <w:p w14:paraId="65454E42" w14:textId="56CC96AA" w:rsidR="008E2D17" w:rsidRPr="00104CDF" w:rsidRDefault="00F51420" w:rsidP="00225DE8">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EA0579">
              <w:t>A list of target values. For example, age range 18-24 and 25-34.</w:t>
            </w:r>
            <w:ins w:id="1053" w:author="Katie Stroud" w:date="2015-11-18T16:13:00Z">
              <w:r w:rsidR="00225DE8">
                <w:t xml:space="preserve"> Available target values are provided using TARGET VALUE reference data as specified in section</w:t>
              </w:r>
            </w:ins>
            <w:ins w:id="1054" w:author="Katie Stroud" w:date="2015-11-18T16:14:00Z">
              <w:r w:rsidR="00225DE8">
                <w:t xml:space="preserve"> </w:t>
              </w:r>
              <w:r w:rsidR="00225DE8">
                <w:fldChar w:fldCharType="begin"/>
              </w:r>
              <w:r w:rsidR="00225DE8">
                <w:instrText xml:space="preserve"> REF _Ref309482588 \r \h </w:instrText>
              </w:r>
            </w:ins>
            <w:r w:rsidR="00225DE8">
              <w:fldChar w:fldCharType="separate"/>
            </w:r>
            <w:ins w:id="1055" w:author="Katie Stroud" w:date="2015-11-18T16:14:00Z">
              <w:r w:rsidR="00225DE8">
                <w:t>4.14</w:t>
              </w:r>
              <w:r w:rsidR="00225DE8">
                <w:fldChar w:fldCharType="end"/>
              </w:r>
            </w:ins>
            <w:ins w:id="1056" w:author="Katie Stroud" w:date="2015-11-18T16:13:00Z">
              <w:r w:rsidR="00225DE8">
                <w:t>.</w:t>
              </w:r>
            </w:ins>
          </w:p>
        </w:tc>
      </w:tr>
    </w:tbl>
    <w:p w14:paraId="465A5328" w14:textId="77777777" w:rsidR="00C8453D" w:rsidRDefault="00C8453D" w:rsidP="005A2AE3"/>
    <w:p w14:paraId="5EA97575" w14:textId="347EB1B7" w:rsidR="00713CAD" w:rsidRDefault="00713CAD" w:rsidP="001D6F3F">
      <w:pPr>
        <w:pStyle w:val="Heading1"/>
      </w:pPr>
      <w:bookmarkStart w:id="1057" w:name="_Toc298671444"/>
      <w:bookmarkStart w:id="1058" w:name="_Toc308251644"/>
      <w:r>
        <w:t>Reference Data</w:t>
      </w:r>
      <w:bookmarkEnd w:id="1057"/>
      <w:bookmarkEnd w:id="1058"/>
    </w:p>
    <w:p w14:paraId="64AF1DAC" w14:textId="2BFBF0B7" w:rsidR="00EA0579" w:rsidRPr="00EA0579" w:rsidRDefault="00EA0579" w:rsidP="00EA0579">
      <w:r w:rsidRPr="00EA0579">
        <w:t>This section defines the reference data that an OpenDirect API must support. Reference data provides enumerated values for a resource property. The publisher must return only those values that they support.</w:t>
      </w:r>
      <w:r w:rsidR="00B642DD">
        <w:t xml:space="preserve"> </w:t>
      </w:r>
      <w:ins w:id="1059" w:author="Katie Stroud" w:date="2015-11-04T20:16:00Z">
        <w:r w:rsidR="00B642DD">
          <w:t xml:space="preserve">For example, </w:t>
        </w:r>
      </w:ins>
      <w:ins w:id="1060" w:author="Katie Stroud" w:date="2015-11-04T20:18:00Z">
        <w:r w:rsidR="00B642DD">
          <w:t>a resource, such as Order,</w:t>
        </w:r>
      </w:ins>
      <w:ins w:id="1061" w:author="Katie Stroud" w:date="2015-11-04T20:16:00Z">
        <w:r w:rsidR="0074025B">
          <w:t xml:space="preserve"> uses</w:t>
        </w:r>
        <w:r w:rsidR="00B642DD">
          <w:t xml:space="preserve"> Currency </w:t>
        </w:r>
      </w:ins>
      <w:ins w:id="1062" w:author="Katie Stroud" w:date="2015-11-18T16:48:00Z">
        <w:r w:rsidR="0074025B">
          <w:t>reference data for the currency property</w:t>
        </w:r>
      </w:ins>
      <w:ins w:id="1063" w:author="Katie Stroud" w:date="2015-11-04T20:16:00Z">
        <w:r w:rsidR="00B642DD">
          <w:t xml:space="preserve"> to </w:t>
        </w:r>
      </w:ins>
      <w:ins w:id="1064" w:author="Katie Stroud" w:date="2015-11-04T20:19:00Z">
        <w:r w:rsidR="00B642DD">
          <w:t>supply</w:t>
        </w:r>
      </w:ins>
      <w:ins w:id="1065" w:author="Katie Stroud" w:date="2015-11-04T20:16:00Z">
        <w:r w:rsidR="00B642DD">
          <w:t xml:space="preserve"> the </w:t>
        </w:r>
      </w:ins>
      <w:ins w:id="1066" w:author="Katie Stroud" w:date="2015-11-04T20:19:00Z">
        <w:r w:rsidR="00B642DD">
          <w:t xml:space="preserve">list of </w:t>
        </w:r>
      </w:ins>
      <w:ins w:id="1067" w:author="Katie Stroud" w:date="2015-11-04T20:16:00Z">
        <w:r w:rsidR="00B642DD">
          <w:t>currencies that the publisher supports.</w:t>
        </w:r>
      </w:ins>
    </w:p>
    <w:p w14:paraId="7B74860E" w14:textId="1A9E8BB0" w:rsidR="00713CAD" w:rsidRDefault="00713CAD" w:rsidP="001D6F3F">
      <w:pPr>
        <w:pStyle w:val="Heading2"/>
      </w:pPr>
      <w:bookmarkStart w:id="1068" w:name="_Toc298671445"/>
      <w:bookmarkStart w:id="1069" w:name="_Toc308251645"/>
      <w:bookmarkStart w:id="1070" w:name="_Ref309318882"/>
      <w:bookmarkStart w:id="1071" w:name="_Ref309328245"/>
      <w:bookmarkStart w:id="1072" w:name="_Ref309328578"/>
      <w:bookmarkStart w:id="1073" w:name="_Ref309472950"/>
      <w:bookmarkStart w:id="1074" w:name="_Ref309488108"/>
      <w:proofErr w:type="spellStart"/>
      <w:r>
        <w:t>AdFormatType</w:t>
      </w:r>
      <w:bookmarkEnd w:id="1068"/>
      <w:bookmarkEnd w:id="1069"/>
      <w:bookmarkEnd w:id="1070"/>
      <w:bookmarkEnd w:id="1071"/>
      <w:bookmarkEnd w:id="1072"/>
      <w:bookmarkEnd w:id="1073"/>
      <w:bookmarkEnd w:id="1074"/>
      <w:proofErr w:type="spellEnd"/>
    </w:p>
    <w:p w14:paraId="017DFE07" w14:textId="77777777" w:rsidR="00EA0579" w:rsidRDefault="00EA0579" w:rsidP="00EA0579">
      <w:r w:rsidRPr="00EA0579">
        <w:t>Defines the possible ad formats.</w:t>
      </w:r>
    </w:p>
    <w:p w14:paraId="2ECFF897" w14:textId="77777777" w:rsidR="00EA0579" w:rsidRPr="00EA0579" w:rsidRDefault="00EA0579" w:rsidP="00EA0579">
      <w:r w:rsidRPr="00EA0579">
        <w:t xml:space="preserve">The API may support all or a subset of the following ad formats. </w:t>
      </w:r>
    </w:p>
    <w:p w14:paraId="7B80862E" w14:textId="77777777" w:rsidR="00EA0579" w:rsidRPr="00EA0579" w:rsidRDefault="00EA0579" w:rsidP="002D7E76">
      <w:pPr>
        <w:numPr>
          <w:ilvl w:val="0"/>
          <w:numId w:val="7"/>
        </w:numPr>
        <w:spacing w:after="0"/>
      </w:pPr>
      <w:r w:rsidRPr="00EA0579">
        <w:t>HTML5</w:t>
      </w:r>
    </w:p>
    <w:p w14:paraId="0CA87DF0" w14:textId="77777777" w:rsidR="00EA0579" w:rsidRPr="00EA0579" w:rsidRDefault="00EA0579" w:rsidP="002D7E76">
      <w:pPr>
        <w:numPr>
          <w:ilvl w:val="0"/>
          <w:numId w:val="7"/>
        </w:numPr>
        <w:spacing w:after="0"/>
      </w:pPr>
      <w:r w:rsidRPr="00EA0579">
        <w:t>HTML5 Expandable</w:t>
      </w:r>
    </w:p>
    <w:p w14:paraId="36F410F7" w14:textId="77777777" w:rsidR="00EA0579" w:rsidRPr="00EA0579" w:rsidRDefault="00EA0579" w:rsidP="002D7E76">
      <w:pPr>
        <w:numPr>
          <w:ilvl w:val="0"/>
          <w:numId w:val="7"/>
        </w:numPr>
        <w:spacing w:after="0"/>
      </w:pPr>
      <w:r w:rsidRPr="00EA0579">
        <w:t>Flash</w:t>
      </w:r>
    </w:p>
    <w:p w14:paraId="4C3BB716" w14:textId="77777777" w:rsidR="00EA0579" w:rsidRPr="00EA0579" w:rsidRDefault="00EA0579" w:rsidP="002D7E76">
      <w:pPr>
        <w:numPr>
          <w:ilvl w:val="0"/>
          <w:numId w:val="7"/>
        </w:numPr>
        <w:spacing w:after="0"/>
      </w:pPr>
      <w:proofErr w:type="spellStart"/>
      <w:r w:rsidRPr="00EA0579">
        <w:t>FlashExpandable</w:t>
      </w:r>
      <w:proofErr w:type="spellEnd"/>
    </w:p>
    <w:p w14:paraId="29EB9B4A" w14:textId="77777777" w:rsidR="00EA0579" w:rsidRPr="00EA0579" w:rsidRDefault="00EA0579" w:rsidP="002D7E76">
      <w:pPr>
        <w:numPr>
          <w:ilvl w:val="0"/>
          <w:numId w:val="7"/>
        </w:numPr>
        <w:spacing w:after="0"/>
      </w:pPr>
      <w:r w:rsidRPr="00EA0579">
        <w:t>Image</w:t>
      </w:r>
    </w:p>
    <w:p w14:paraId="4EB1269F" w14:textId="77777777" w:rsidR="00EA0579" w:rsidRPr="00EA0579" w:rsidRDefault="00EA0579" w:rsidP="002D7E76">
      <w:pPr>
        <w:numPr>
          <w:ilvl w:val="0"/>
          <w:numId w:val="7"/>
        </w:numPr>
        <w:spacing w:after="0"/>
      </w:pPr>
      <w:r w:rsidRPr="00EA0579">
        <w:t>Tag</w:t>
      </w:r>
    </w:p>
    <w:p w14:paraId="7D237933" w14:textId="77777777" w:rsidR="00EA0579" w:rsidRPr="00EA0579" w:rsidRDefault="00EA0579" w:rsidP="002D7E76">
      <w:pPr>
        <w:numPr>
          <w:ilvl w:val="0"/>
          <w:numId w:val="7"/>
        </w:numPr>
        <w:spacing w:after="0"/>
      </w:pPr>
      <w:proofErr w:type="spellStart"/>
      <w:r w:rsidRPr="00EA0579">
        <w:lastRenderedPageBreak/>
        <w:t>TagExpandable</w:t>
      </w:r>
      <w:proofErr w:type="spellEnd"/>
    </w:p>
    <w:p w14:paraId="54ED98C1" w14:textId="77777777" w:rsidR="00EA0579" w:rsidRPr="00EA0579" w:rsidRDefault="00EA0579" w:rsidP="002D7E76">
      <w:pPr>
        <w:numPr>
          <w:ilvl w:val="0"/>
          <w:numId w:val="7"/>
        </w:numPr>
        <w:spacing w:after="0"/>
      </w:pPr>
      <w:r w:rsidRPr="00EA0579">
        <w:t>Text</w:t>
      </w:r>
    </w:p>
    <w:p w14:paraId="3A0A0E70" w14:textId="77777777" w:rsidR="00EA0579" w:rsidRPr="00EA0579" w:rsidRDefault="00EA0579" w:rsidP="002D7E76">
      <w:pPr>
        <w:numPr>
          <w:ilvl w:val="0"/>
          <w:numId w:val="7"/>
        </w:numPr>
        <w:spacing w:after="0"/>
      </w:pPr>
      <w:r w:rsidRPr="00EA0579">
        <w:t>Video</w:t>
      </w:r>
    </w:p>
    <w:p w14:paraId="2ED8AEDD" w14:textId="77777777" w:rsidR="00EA0579" w:rsidRPr="00EA0579" w:rsidRDefault="00EA0579" w:rsidP="002D7E76">
      <w:pPr>
        <w:numPr>
          <w:ilvl w:val="0"/>
          <w:numId w:val="7"/>
        </w:numPr>
        <w:spacing w:after="0"/>
      </w:pPr>
      <w:r w:rsidRPr="00EA0579">
        <w:t>VPAID</w:t>
      </w:r>
    </w:p>
    <w:p w14:paraId="175DC3DE" w14:textId="77777777" w:rsidR="00C8453D" w:rsidRDefault="00EA0579" w:rsidP="002D7E76">
      <w:pPr>
        <w:numPr>
          <w:ilvl w:val="0"/>
          <w:numId w:val="7"/>
        </w:numPr>
        <w:spacing w:after="0"/>
      </w:pPr>
      <w:r w:rsidRPr="00EA0579">
        <w:t>MRAID</w:t>
      </w:r>
    </w:p>
    <w:p w14:paraId="61BCF2D6" w14:textId="77777777" w:rsidR="003E04D4" w:rsidRDefault="003E04D4" w:rsidP="003E04D4">
      <w:pPr>
        <w:spacing w:after="0"/>
      </w:pPr>
    </w:p>
    <w:p w14:paraId="36D4BF50" w14:textId="12350717" w:rsidR="00EA0579" w:rsidRPr="00EA0579" w:rsidRDefault="00EA0579" w:rsidP="00EA0579">
      <w:r w:rsidRPr="00EA0579">
        <w:t xml:space="preserve">Tag and </w:t>
      </w:r>
      <w:proofErr w:type="spellStart"/>
      <w:r w:rsidRPr="00EA0579">
        <w:t>TagExpandable</w:t>
      </w:r>
      <w:proofErr w:type="spellEnd"/>
      <w:r w:rsidRPr="00EA0579">
        <w:t xml:space="preserve"> denote a third-party script. </w:t>
      </w:r>
    </w:p>
    <w:p w14:paraId="1ABC370F" w14:textId="77777777" w:rsidR="00EA0579" w:rsidRPr="00EA0579" w:rsidRDefault="00EA0579" w:rsidP="00EA0579">
      <w:pPr>
        <w:rPr>
          <w:u w:val="single"/>
        </w:rPr>
      </w:pPr>
      <w:r w:rsidRPr="00EA0579">
        <w:rPr>
          <w:u w:val="single"/>
        </w:rPr>
        <w:t>Native Ads</w:t>
      </w:r>
    </w:p>
    <w:p w14:paraId="58A8D8C2" w14:textId="2E4CDB3C" w:rsidR="003E04D4" w:rsidRDefault="003E04D4" w:rsidP="00EA0579">
      <w:pPr>
        <w:rPr>
          <w:ins w:id="1075" w:author="Katie Stroud" w:date="2015-11-16T18:02:00Z"/>
        </w:rPr>
      </w:pPr>
      <w:ins w:id="1076" w:author="Katie Stroud" w:date="2015-11-16T18:02:00Z">
        <w:r>
          <w:t xml:space="preserve">If the publisher supports native ads, a </w:t>
        </w:r>
      </w:ins>
      <w:ins w:id="1077" w:author="Katie Stroud" w:date="2015-11-16T18:03:00Z">
        <w:r w:rsidR="00D81DED">
          <w:t xml:space="preserve">“Native” format may be added and must designate the native ad type by preceding it with an </w:t>
        </w:r>
      </w:ins>
      <w:ins w:id="1078" w:author="Katie Stroud" w:date="2015-11-16T18:05:00Z">
        <w:r w:rsidR="00D81DED">
          <w:t>“x-</w:t>
        </w:r>
      </w:ins>
      <w:ins w:id="1079" w:author="Katie Stroud" w:date="2015-11-16T18:06:00Z">
        <w:r w:rsidR="00D81DED">
          <w:t xml:space="preserve">.” </w:t>
        </w:r>
      </w:ins>
      <w:ins w:id="1080" w:author="Katie Stroud" w:date="2015-11-16T18:05:00Z">
        <w:r w:rsidR="00D81DED">
          <w:t>For example, “x-</w:t>
        </w:r>
        <w:proofErr w:type="spellStart"/>
        <w:r w:rsidR="00D81DED">
          <w:t>fallfasion</w:t>
        </w:r>
        <w:proofErr w:type="spellEnd"/>
        <w:r w:rsidR="00D81DED">
          <w:t>.”</w:t>
        </w:r>
      </w:ins>
    </w:p>
    <w:p w14:paraId="2A87979C" w14:textId="239480AA" w:rsidR="00EA0579" w:rsidRDefault="00EA0579" w:rsidP="00EA0579">
      <w:del w:id="1081" w:author="Katie Stroud" w:date="2015-11-16T18:02:00Z">
        <w:r w:rsidRPr="00EA0579" w:rsidDel="003E04D4">
          <w:delText>It’s permissible to add a</w:delText>
        </w:r>
      </w:del>
      <w:del w:id="1082" w:author="Katie Stroud" w:date="2015-11-16T18:06:00Z">
        <w:r w:rsidRPr="00EA0579" w:rsidDel="00D81DED">
          <w:delText xml:space="preserve"> “Native” format if supported by publisher using the following designation “x-Native.” For example, “x-fallfashion.”</w:delText>
        </w:r>
      </w:del>
    </w:p>
    <w:tbl>
      <w:tblPr>
        <w:tblStyle w:val="MediumShading1-Accent3"/>
        <w:tblW w:w="0" w:type="auto"/>
        <w:tblLayout w:type="fixed"/>
        <w:tblCellMar>
          <w:top w:w="43" w:type="dxa"/>
          <w:left w:w="115" w:type="dxa"/>
          <w:bottom w:w="43" w:type="dxa"/>
          <w:right w:w="115" w:type="dxa"/>
        </w:tblCellMar>
        <w:tblLook w:val="04A0" w:firstRow="1" w:lastRow="0" w:firstColumn="1" w:lastColumn="0" w:noHBand="0" w:noVBand="1"/>
      </w:tblPr>
      <w:tblGrid>
        <w:gridCol w:w="1662"/>
        <w:gridCol w:w="831"/>
        <w:gridCol w:w="7097"/>
      </w:tblGrid>
      <w:tr w:rsidR="00B642DD" w:rsidRPr="00B6616B" w14:paraId="1B1219E1" w14:textId="77777777" w:rsidTr="00B64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vAlign w:val="bottom"/>
          </w:tcPr>
          <w:p w14:paraId="6EE63140" w14:textId="77777777" w:rsidR="00B642DD" w:rsidRPr="00B6616B" w:rsidRDefault="00B642DD" w:rsidP="00054119">
            <w:pPr>
              <w:contextualSpacing/>
              <w:rPr>
                <w:rFonts w:ascii="Arial" w:hAnsi="Arial" w:cs="Arial"/>
              </w:rPr>
            </w:pPr>
            <w:r w:rsidRPr="00B6616B">
              <w:rPr>
                <w:rFonts w:ascii="Arial" w:hAnsi="Arial" w:cs="Arial"/>
              </w:rPr>
              <w:t>Property</w:t>
            </w:r>
          </w:p>
        </w:tc>
        <w:tc>
          <w:tcPr>
            <w:tcW w:w="831" w:type="dxa"/>
            <w:vAlign w:val="bottom"/>
          </w:tcPr>
          <w:p w14:paraId="0FFC4789" w14:textId="77777777" w:rsidR="00B642DD" w:rsidRPr="00B6616B" w:rsidRDefault="00B642DD"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Type</w:t>
            </w:r>
          </w:p>
        </w:tc>
        <w:tc>
          <w:tcPr>
            <w:tcW w:w="7097" w:type="dxa"/>
            <w:vAlign w:val="bottom"/>
          </w:tcPr>
          <w:p w14:paraId="6714912B" w14:textId="65B93CBB" w:rsidR="00B642DD" w:rsidRPr="00B6616B" w:rsidRDefault="00B642DD"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A06A9E">
              <w:rPr>
                <w:rFonts w:ascii="Arial" w:hAnsi="Arial" w:cs="Arial"/>
              </w:rPr>
              <w:t>Description</w:t>
            </w:r>
          </w:p>
        </w:tc>
      </w:tr>
      <w:tr w:rsidR="00B642DD" w:rsidRPr="00104CDF" w14:paraId="72ABA6AD" w14:textId="77777777" w:rsidTr="00B64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20779EDD" w14:textId="07052BE4" w:rsidR="00B642DD" w:rsidRPr="00104CDF" w:rsidRDefault="00B642DD" w:rsidP="00054119">
            <w:pPr>
              <w:contextualSpacing/>
              <w:rPr>
                <w:rFonts w:ascii="Arial" w:hAnsi="Arial" w:cs="Arial"/>
              </w:rPr>
            </w:pPr>
            <w:r>
              <w:rPr>
                <w:rFonts w:ascii="Arial" w:hAnsi="Arial" w:cs="Arial"/>
              </w:rPr>
              <w:t>Id</w:t>
            </w:r>
          </w:p>
        </w:tc>
        <w:tc>
          <w:tcPr>
            <w:tcW w:w="831" w:type="dxa"/>
          </w:tcPr>
          <w:p w14:paraId="28163AC3" w14:textId="6C718458" w:rsidR="00B642DD" w:rsidRPr="00104CDF" w:rsidRDefault="00B642D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7097" w:type="dxa"/>
          </w:tcPr>
          <w:p w14:paraId="75EBD086" w14:textId="02BAA720" w:rsidR="00B642DD" w:rsidRPr="00104CDF" w:rsidRDefault="00B642D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EA0579">
              <w:t>A system-generated opaque ID that uniquely identifies this resource.</w:t>
            </w:r>
          </w:p>
        </w:tc>
      </w:tr>
      <w:tr w:rsidR="00B642DD" w:rsidRPr="00104CDF" w14:paraId="29D9AB29" w14:textId="77777777" w:rsidTr="00B642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3E2640BF" w14:textId="62351210" w:rsidR="00B642DD" w:rsidRPr="00104CDF" w:rsidRDefault="00B642DD" w:rsidP="00054119">
            <w:pPr>
              <w:contextualSpacing/>
              <w:rPr>
                <w:rFonts w:ascii="Arial" w:hAnsi="Arial" w:cs="Arial"/>
              </w:rPr>
            </w:pPr>
            <w:r>
              <w:rPr>
                <w:rFonts w:ascii="Arial" w:hAnsi="Arial" w:cs="Arial"/>
              </w:rPr>
              <w:t>Name</w:t>
            </w:r>
          </w:p>
        </w:tc>
        <w:tc>
          <w:tcPr>
            <w:tcW w:w="831" w:type="dxa"/>
          </w:tcPr>
          <w:p w14:paraId="5C8EA9A4" w14:textId="2902CF6C" w:rsidR="00B642DD" w:rsidRPr="00104CDF" w:rsidRDefault="00B642DD"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String</w:t>
            </w:r>
          </w:p>
        </w:tc>
        <w:tc>
          <w:tcPr>
            <w:tcW w:w="7097" w:type="dxa"/>
          </w:tcPr>
          <w:p w14:paraId="6EF0E04C" w14:textId="628FDFB0" w:rsidR="00B642DD" w:rsidRPr="00104CDF" w:rsidRDefault="00B642DD"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EA0579">
              <w:t>The ad format’s display name.</w:t>
            </w:r>
          </w:p>
        </w:tc>
      </w:tr>
    </w:tbl>
    <w:p w14:paraId="31BF58A3" w14:textId="22D03715" w:rsidR="00EA0579" w:rsidRPr="00EA0579" w:rsidRDefault="00EA0579" w:rsidP="00EA0579"/>
    <w:p w14:paraId="4047B95A" w14:textId="2CCC9DAF" w:rsidR="00713CAD" w:rsidRDefault="00713CAD" w:rsidP="001D6F3F">
      <w:pPr>
        <w:pStyle w:val="Heading2"/>
      </w:pPr>
      <w:bookmarkStart w:id="1083" w:name="_Toc298671448"/>
      <w:bookmarkStart w:id="1084" w:name="_Toc308251646"/>
      <w:bookmarkStart w:id="1085" w:name="_Ref309328837"/>
      <w:commentRangeStart w:id="1086"/>
      <w:proofErr w:type="spellStart"/>
      <w:r>
        <w:t>AdPosition</w:t>
      </w:r>
      <w:bookmarkEnd w:id="1083"/>
      <w:bookmarkEnd w:id="1084"/>
      <w:commentRangeEnd w:id="1086"/>
      <w:proofErr w:type="spellEnd"/>
      <w:r w:rsidR="001A4B45">
        <w:rPr>
          <w:rStyle w:val="CommentReference"/>
          <w:rFonts w:asciiTheme="minorHAnsi" w:eastAsiaTheme="minorHAnsi" w:hAnsiTheme="minorHAnsi" w:cstheme="minorBidi"/>
          <w:b w:val="0"/>
          <w:bCs w:val="0"/>
          <w:color w:val="auto"/>
        </w:rPr>
        <w:commentReference w:id="1086"/>
      </w:r>
      <w:bookmarkEnd w:id="1085"/>
    </w:p>
    <w:p w14:paraId="20AF0F24" w14:textId="77777777" w:rsidR="00EA0579" w:rsidRDefault="00EA0579" w:rsidP="00EA0579">
      <w:r w:rsidRPr="00EA0579">
        <w:t>Defines the possible ad positions on a web page.</w:t>
      </w:r>
    </w:p>
    <w:p w14:paraId="663F2721" w14:textId="77777777" w:rsidR="00EA0579" w:rsidRPr="00EA0579" w:rsidRDefault="00EA0579" w:rsidP="00EA0579">
      <w:r w:rsidRPr="00EA0579">
        <w:t xml:space="preserve">The API may support all or a subset of the following ad positions. </w:t>
      </w:r>
    </w:p>
    <w:p w14:paraId="7BDCB8C1" w14:textId="211C2C6D" w:rsidR="00EA0579" w:rsidRDefault="00EA0579" w:rsidP="002D7E76">
      <w:pPr>
        <w:numPr>
          <w:ilvl w:val="0"/>
          <w:numId w:val="8"/>
        </w:numPr>
      </w:pPr>
      <w:proofErr w:type="spellStart"/>
      <w:r w:rsidRPr="00EA0579">
        <w:t>AboveFold</w:t>
      </w:r>
      <w:proofErr w:type="spellEnd"/>
      <w:r w:rsidR="000C0CEA">
        <w:t xml:space="preserve"> – </w:t>
      </w:r>
      <w:r w:rsidRPr="00EA0579">
        <w:t xml:space="preserve">Ad placements </w:t>
      </w:r>
      <w:proofErr w:type="gramStart"/>
      <w:r w:rsidRPr="00EA0579">
        <w:t>that are</w:t>
      </w:r>
      <w:proofErr w:type="gramEnd"/>
      <w:r w:rsidRPr="00EA0579">
        <w:t xml:space="preserve"> visible without scrolling.</w:t>
      </w:r>
    </w:p>
    <w:p w14:paraId="2428BB01" w14:textId="021174AB" w:rsidR="008E2D17" w:rsidRDefault="00EA0579" w:rsidP="002D7E76">
      <w:pPr>
        <w:numPr>
          <w:ilvl w:val="0"/>
          <w:numId w:val="8"/>
        </w:numPr>
      </w:pPr>
      <w:proofErr w:type="spellStart"/>
      <w:r w:rsidRPr="00EA0579">
        <w:t>BelowFold</w:t>
      </w:r>
      <w:proofErr w:type="spellEnd"/>
      <w:r w:rsidR="000C0CEA">
        <w:t xml:space="preserve"> – </w:t>
      </w:r>
      <w:r w:rsidRPr="00EA0579">
        <w:t xml:space="preserve">Ad placements </w:t>
      </w:r>
      <w:proofErr w:type="gramStart"/>
      <w:r w:rsidRPr="00EA0579">
        <w:t>that are</w:t>
      </w:r>
      <w:proofErr w:type="gramEnd"/>
      <w:r w:rsidRPr="00EA0579">
        <w:t xml:space="preserve"> visible only if the user scrolls down the page.</w:t>
      </w:r>
    </w:p>
    <w:tbl>
      <w:tblPr>
        <w:tblStyle w:val="MediumShading1-Accent3"/>
        <w:tblW w:w="0" w:type="auto"/>
        <w:tblLayout w:type="fixed"/>
        <w:tblCellMar>
          <w:top w:w="43" w:type="dxa"/>
          <w:left w:w="115" w:type="dxa"/>
          <w:bottom w:w="43" w:type="dxa"/>
          <w:right w:w="115" w:type="dxa"/>
        </w:tblCellMar>
        <w:tblLook w:val="04A0" w:firstRow="1" w:lastRow="0" w:firstColumn="1" w:lastColumn="0" w:noHBand="0" w:noVBand="1"/>
      </w:tblPr>
      <w:tblGrid>
        <w:gridCol w:w="1662"/>
        <w:gridCol w:w="831"/>
        <w:gridCol w:w="7097"/>
      </w:tblGrid>
      <w:tr w:rsidR="00B642DD" w:rsidRPr="00B6616B" w14:paraId="3A2CDA1D" w14:textId="77777777" w:rsidTr="00B64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vAlign w:val="bottom"/>
          </w:tcPr>
          <w:p w14:paraId="2412A85D" w14:textId="77777777" w:rsidR="00B642DD" w:rsidRPr="00B6616B" w:rsidRDefault="00B642DD" w:rsidP="00054119">
            <w:pPr>
              <w:contextualSpacing/>
              <w:rPr>
                <w:rFonts w:ascii="Arial" w:hAnsi="Arial" w:cs="Arial"/>
              </w:rPr>
            </w:pPr>
            <w:r w:rsidRPr="00B6616B">
              <w:rPr>
                <w:rFonts w:ascii="Arial" w:hAnsi="Arial" w:cs="Arial"/>
              </w:rPr>
              <w:t>Property</w:t>
            </w:r>
          </w:p>
        </w:tc>
        <w:tc>
          <w:tcPr>
            <w:tcW w:w="831" w:type="dxa"/>
            <w:vAlign w:val="bottom"/>
          </w:tcPr>
          <w:p w14:paraId="7AD1B8F8" w14:textId="77777777" w:rsidR="00B642DD" w:rsidRPr="00B6616B" w:rsidRDefault="00B642DD"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Type</w:t>
            </w:r>
          </w:p>
        </w:tc>
        <w:tc>
          <w:tcPr>
            <w:tcW w:w="7097" w:type="dxa"/>
            <w:vAlign w:val="bottom"/>
          </w:tcPr>
          <w:p w14:paraId="3E8973D0" w14:textId="1100BCB2" w:rsidR="00B642DD" w:rsidRPr="00B6616B" w:rsidRDefault="00B642DD"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A06A9E">
              <w:rPr>
                <w:rFonts w:ascii="Arial" w:hAnsi="Arial" w:cs="Arial"/>
              </w:rPr>
              <w:t>Description</w:t>
            </w:r>
          </w:p>
        </w:tc>
      </w:tr>
      <w:tr w:rsidR="00B642DD" w:rsidRPr="00104CDF" w14:paraId="50B1A80F" w14:textId="77777777" w:rsidTr="00B64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65B8656C" w14:textId="6895A0EE" w:rsidR="00B642DD" w:rsidRPr="00104CDF" w:rsidRDefault="00B642DD" w:rsidP="00054119">
            <w:pPr>
              <w:contextualSpacing/>
              <w:rPr>
                <w:rFonts w:ascii="Arial" w:hAnsi="Arial" w:cs="Arial"/>
              </w:rPr>
            </w:pPr>
            <w:r>
              <w:rPr>
                <w:rFonts w:ascii="Arial" w:hAnsi="Arial" w:cs="Arial"/>
              </w:rPr>
              <w:t>Id</w:t>
            </w:r>
          </w:p>
        </w:tc>
        <w:tc>
          <w:tcPr>
            <w:tcW w:w="831" w:type="dxa"/>
          </w:tcPr>
          <w:p w14:paraId="6E17C6BC" w14:textId="7D6DB47D" w:rsidR="00B642DD" w:rsidRPr="00104CDF" w:rsidRDefault="00B642D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7097" w:type="dxa"/>
          </w:tcPr>
          <w:p w14:paraId="6FE57475" w14:textId="1C957CCA" w:rsidR="00B642DD" w:rsidRPr="00104CDF" w:rsidRDefault="00B642DD"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EA0579">
              <w:t>A system-generated opaque ID that uniquely identifies this resource.</w:t>
            </w:r>
          </w:p>
        </w:tc>
      </w:tr>
      <w:tr w:rsidR="00B642DD" w:rsidRPr="00104CDF" w14:paraId="7198122C" w14:textId="77777777" w:rsidTr="00B642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4A893585" w14:textId="4F4BB502" w:rsidR="00B642DD" w:rsidRPr="00104CDF" w:rsidRDefault="00B642DD" w:rsidP="00054119">
            <w:pPr>
              <w:contextualSpacing/>
              <w:rPr>
                <w:rFonts w:ascii="Arial" w:hAnsi="Arial" w:cs="Arial"/>
              </w:rPr>
            </w:pPr>
            <w:r>
              <w:rPr>
                <w:rFonts w:ascii="Arial" w:hAnsi="Arial" w:cs="Arial"/>
              </w:rPr>
              <w:t>Name</w:t>
            </w:r>
          </w:p>
        </w:tc>
        <w:tc>
          <w:tcPr>
            <w:tcW w:w="831" w:type="dxa"/>
          </w:tcPr>
          <w:p w14:paraId="0CD702A4" w14:textId="74B22527" w:rsidR="00B642DD" w:rsidRPr="00104CDF" w:rsidRDefault="00B642DD"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String</w:t>
            </w:r>
          </w:p>
        </w:tc>
        <w:tc>
          <w:tcPr>
            <w:tcW w:w="7097" w:type="dxa"/>
          </w:tcPr>
          <w:p w14:paraId="58E8AF40" w14:textId="32CCC70B" w:rsidR="00B642DD" w:rsidRPr="00104CDF" w:rsidRDefault="00B642DD"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EA0579">
              <w:t>The ad position’s display name.</w:t>
            </w:r>
          </w:p>
        </w:tc>
      </w:tr>
    </w:tbl>
    <w:p w14:paraId="60A94D98" w14:textId="77777777" w:rsidR="002727C0" w:rsidRPr="00EA0579" w:rsidRDefault="002727C0" w:rsidP="00EA0579"/>
    <w:p w14:paraId="6E181438" w14:textId="40CA076F" w:rsidR="00713CAD" w:rsidRDefault="00713CAD" w:rsidP="001D6F3F">
      <w:pPr>
        <w:pStyle w:val="Heading2"/>
      </w:pPr>
      <w:bookmarkStart w:id="1087" w:name="_Toc298671451"/>
      <w:bookmarkStart w:id="1088" w:name="_Toc308251647"/>
      <w:bookmarkStart w:id="1089" w:name="_Ref309373413"/>
      <w:proofErr w:type="spellStart"/>
      <w:r>
        <w:t>ContactType</w:t>
      </w:r>
      <w:bookmarkEnd w:id="1087"/>
      <w:bookmarkEnd w:id="1088"/>
      <w:bookmarkEnd w:id="1089"/>
      <w:proofErr w:type="spellEnd"/>
    </w:p>
    <w:p w14:paraId="6581978D" w14:textId="77777777" w:rsidR="002727C0" w:rsidRPr="002727C0" w:rsidRDefault="002727C0" w:rsidP="002727C0">
      <w:r w:rsidRPr="002727C0">
        <w:t xml:space="preserve">Defines the possible types of </w:t>
      </w:r>
      <w:hyperlink w:anchor="_Contact" w:history="1">
        <w:r w:rsidRPr="002727C0">
          <w:rPr>
            <w:rStyle w:val="Hyperlink"/>
          </w:rPr>
          <w:t>Contacts</w:t>
        </w:r>
      </w:hyperlink>
      <w:r w:rsidRPr="002727C0">
        <w:t>.</w:t>
      </w:r>
    </w:p>
    <w:p w14:paraId="6C5DCA55" w14:textId="77777777" w:rsidR="002727C0" w:rsidRPr="002727C0" w:rsidRDefault="002727C0" w:rsidP="002727C0">
      <w:r w:rsidRPr="002727C0">
        <w:t>The API must support the following contact types.</w:t>
      </w:r>
    </w:p>
    <w:p w14:paraId="6528132A" w14:textId="6144B69D" w:rsidR="002727C0" w:rsidRPr="002727C0" w:rsidRDefault="002727C0" w:rsidP="002D7E76">
      <w:pPr>
        <w:numPr>
          <w:ilvl w:val="0"/>
          <w:numId w:val="9"/>
        </w:numPr>
        <w:spacing w:after="60"/>
      </w:pPr>
      <w:bookmarkStart w:id="1090" w:name="ptr"/>
      <w:bookmarkStart w:id="1091" w:name="_Industry"/>
      <w:bookmarkEnd w:id="1090"/>
      <w:bookmarkEnd w:id="1091"/>
      <w:r w:rsidRPr="002727C0">
        <w:t>Billing</w:t>
      </w:r>
      <w:r w:rsidR="000C0CEA">
        <w:t xml:space="preserve"> – </w:t>
      </w:r>
      <w:r w:rsidRPr="002727C0">
        <w:t>The person to contact with billing inquiries.</w:t>
      </w:r>
    </w:p>
    <w:p w14:paraId="4D742EDD" w14:textId="419CE18C" w:rsidR="002727C0" w:rsidRPr="002727C0" w:rsidRDefault="002727C0" w:rsidP="002D7E76">
      <w:pPr>
        <w:numPr>
          <w:ilvl w:val="0"/>
          <w:numId w:val="9"/>
        </w:numPr>
        <w:spacing w:after="60"/>
      </w:pPr>
      <w:r w:rsidRPr="002727C0">
        <w:t>Buyer</w:t>
      </w:r>
      <w:r w:rsidR="000C0CEA">
        <w:t xml:space="preserve"> – </w:t>
      </w:r>
      <w:r w:rsidRPr="002727C0">
        <w:t>The person to contact with general questions about the order.</w:t>
      </w:r>
    </w:p>
    <w:p w14:paraId="4302EF0E" w14:textId="1D48AA7B" w:rsidR="008E2D17" w:rsidRDefault="002727C0" w:rsidP="002D7E76">
      <w:pPr>
        <w:numPr>
          <w:ilvl w:val="0"/>
          <w:numId w:val="9"/>
        </w:numPr>
        <w:spacing w:after="60"/>
      </w:pPr>
      <w:r w:rsidRPr="002727C0">
        <w:t>Creative</w:t>
      </w:r>
      <w:r w:rsidR="000C0CEA">
        <w:t xml:space="preserve"> – </w:t>
      </w:r>
      <w:r w:rsidRPr="002727C0">
        <w:t xml:space="preserve">The person to contact if there is an issue with one of the order’s </w:t>
      </w:r>
      <w:proofErr w:type="spellStart"/>
      <w:r w:rsidRPr="002727C0">
        <w:t>creatives</w:t>
      </w:r>
      <w:proofErr w:type="spellEnd"/>
      <w:r w:rsidRPr="002727C0">
        <w:t>.</w:t>
      </w:r>
    </w:p>
    <w:tbl>
      <w:tblPr>
        <w:tblStyle w:val="MediumShading1-Accent3"/>
        <w:tblW w:w="0" w:type="auto"/>
        <w:tblLayout w:type="fixed"/>
        <w:tblCellMar>
          <w:top w:w="43" w:type="dxa"/>
          <w:left w:w="115" w:type="dxa"/>
          <w:bottom w:w="43" w:type="dxa"/>
          <w:right w:w="115" w:type="dxa"/>
        </w:tblCellMar>
        <w:tblLook w:val="04A0" w:firstRow="1" w:lastRow="0" w:firstColumn="1" w:lastColumn="0" w:noHBand="0" w:noVBand="1"/>
      </w:tblPr>
      <w:tblGrid>
        <w:gridCol w:w="1662"/>
        <w:gridCol w:w="831"/>
        <w:gridCol w:w="7097"/>
      </w:tblGrid>
      <w:tr w:rsidR="00963AC7" w:rsidRPr="00B6616B" w14:paraId="65AF14D5" w14:textId="77777777" w:rsidTr="00963A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vAlign w:val="bottom"/>
          </w:tcPr>
          <w:p w14:paraId="286255BB" w14:textId="77777777" w:rsidR="00963AC7" w:rsidRPr="00B6616B" w:rsidRDefault="00963AC7" w:rsidP="00054119">
            <w:pPr>
              <w:contextualSpacing/>
              <w:rPr>
                <w:rFonts w:ascii="Arial" w:hAnsi="Arial" w:cs="Arial"/>
              </w:rPr>
            </w:pPr>
            <w:r w:rsidRPr="00B6616B">
              <w:rPr>
                <w:rFonts w:ascii="Arial" w:hAnsi="Arial" w:cs="Arial"/>
              </w:rPr>
              <w:t>Property</w:t>
            </w:r>
          </w:p>
        </w:tc>
        <w:tc>
          <w:tcPr>
            <w:tcW w:w="831" w:type="dxa"/>
            <w:vAlign w:val="bottom"/>
          </w:tcPr>
          <w:p w14:paraId="5F7FB1EF" w14:textId="77777777" w:rsidR="00963AC7" w:rsidRPr="00B6616B" w:rsidRDefault="00963AC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Type</w:t>
            </w:r>
          </w:p>
        </w:tc>
        <w:tc>
          <w:tcPr>
            <w:tcW w:w="7097" w:type="dxa"/>
            <w:vAlign w:val="bottom"/>
          </w:tcPr>
          <w:p w14:paraId="6989C748" w14:textId="65DB7F1F" w:rsidR="00963AC7" w:rsidRPr="00B6616B" w:rsidRDefault="00963AC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A06A9E">
              <w:rPr>
                <w:rFonts w:ascii="Arial" w:hAnsi="Arial" w:cs="Arial"/>
              </w:rPr>
              <w:t>Description</w:t>
            </w:r>
          </w:p>
        </w:tc>
      </w:tr>
      <w:tr w:rsidR="00963AC7" w:rsidRPr="00104CDF" w14:paraId="157697A5" w14:textId="77777777" w:rsidTr="00963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8BF1D01" w14:textId="0FCAD4B5" w:rsidR="00963AC7" w:rsidRPr="00104CDF" w:rsidRDefault="00963AC7" w:rsidP="00054119">
            <w:pPr>
              <w:contextualSpacing/>
              <w:rPr>
                <w:rFonts w:ascii="Arial" w:hAnsi="Arial" w:cs="Arial"/>
              </w:rPr>
            </w:pPr>
            <w:r>
              <w:rPr>
                <w:rFonts w:ascii="Arial" w:hAnsi="Arial" w:cs="Arial"/>
              </w:rPr>
              <w:lastRenderedPageBreak/>
              <w:t>Id</w:t>
            </w:r>
          </w:p>
        </w:tc>
        <w:tc>
          <w:tcPr>
            <w:tcW w:w="831" w:type="dxa"/>
          </w:tcPr>
          <w:p w14:paraId="26C858E0" w14:textId="734EE610" w:rsidR="00963AC7" w:rsidRPr="00104CDF" w:rsidRDefault="00963AC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7097" w:type="dxa"/>
          </w:tcPr>
          <w:p w14:paraId="66819D26" w14:textId="7F3D94D0" w:rsidR="00963AC7" w:rsidRPr="00104CDF" w:rsidRDefault="00963AC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727C0">
              <w:t>A system-generated opaque ID that uniquely identifies this resource.</w:t>
            </w:r>
            <w:r>
              <w:t xml:space="preserve"> (Max 36 characters)</w:t>
            </w:r>
          </w:p>
        </w:tc>
      </w:tr>
      <w:tr w:rsidR="00963AC7" w:rsidRPr="00104CDF" w14:paraId="68BCF60D" w14:textId="77777777" w:rsidTr="00963AC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1A44A72" w14:textId="299155EE" w:rsidR="00963AC7" w:rsidRPr="00104CDF" w:rsidRDefault="00963AC7" w:rsidP="00054119">
            <w:pPr>
              <w:contextualSpacing/>
              <w:rPr>
                <w:rFonts w:ascii="Arial" w:hAnsi="Arial" w:cs="Arial"/>
              </w:rPr>
            </w:pPr>
            <w:r>
              <w:rPr>
                <w:rFonts w:ascii="Arial" w:hAnsi="Arial" w:cs="Arial"/>
              </w:rPr>
              <w:t>Name</w:t>
            </w:r>
          </w:p>
        </w:tc>
        <w:tc>
          <w:tcPr>
            <w:tcW w:w="831" w:type="dxa"/>
          </w:tcPr>
          <w:p w14:paraId="16C89F0E" w14:textId="479A4A1A" w:rsidR="00963AC7" w:rsidRPr="00104CDF" w:rsidRDefault="00963AC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String</w:t>
            </w:r>
          </w:p>
        </w:tc>
        <w:tc>
          <w:tcPr>
            <w:tcW w:w="7097" w:type="dxa"/>
          </w:tcPr>
          <w:p w14:paraId="2D5D20B8" w14:textId="587208C9" w:rsidR="00963AC7" w:rsidRPr="00104CDF" w:rsidRDefault="00963AC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2727C0">
              <w:t>The type’s display name.</w:t>
            </w:r>
          </w:p>
        </w:tc>
      </w:tr>
    </w:tbl>
    <w:p w14:paraId="724DC213" w14:textId="3AB0481C" w:rsidR="002727C0" w:rsidRPr="002727C0" w:rsidRDefault="002727C0" w:rsidP="002727C0"/>
    <w:p w14:paraId="218C0465" w14:textId="4838E0E5" w:rsidR="00713CAD" w:rsidRDefault="00713CAD" w:rsidP="001D6F3F">
      <w:pPr>
        <w:pStyle w:val="Heading2"/>
      </w:pPr>
      <w:bookmarkStart w:id="1092" w:name="_Toc298671454"/>
      <w:bookmarkStart w:id="1093" w:name="_Toc308251648"/>
      <w:r>
        <w:t>Country</w:t>
      </w:r>
      <w:bookmarkEnd w:id="1092"/>
      <w:bookmarkEnd w:id="1093"/>
    </w:p>
    <w:p w14:paraId="76BB5996" w14:textId="77777777" w:rsidR="002727C0" w:rsidRPr="002727C0" w:rsidRDefault="002727C0" w:rsidP="002727C0">
      <w:r w:rsidRPr="002727C0">
        <w:t>Defines a country that the API supports.</w:t>
      </w:r>
    </w:p>
    <w:p w14:paraId="569A40F8" w14:textId="23879E98" w:rsidR="002727C0" w:rsidRDefault="002727C0" w:rsidP="002727C0">
      <w:r w:rsidRPr="002727C0">
        <w:t>The API may support all or a subset of the countries specified in ISO 3166-1.</w:t>
      </w:r>
    </w:p>
    <w:tbl>
      <w:tblPr>
        <w:tblStyle w:val="MediumShading1-Accent3"/>
        <w:tblW w:w="0" w:type="auto"/>
        <w:tblLayout w:type="fixed"/>
        <w:tblCellMar>
          <w:top w:w="43" w:type="dxa"/>
          <w:left w:w="115" w:type="dxa"/>
          <w:bottom w:w="43" w:type="dxa"/>
          <w:right w:w="115" w:type="dxa"/>
        </w:tblCellMar>
        <w:tblLook w:val="04A0" w:firstRow="1" w:lastRow="0" w:firstColumn="1" w:lastColumn="0" w:noHBand="0" w:noVBand="1"/>
      </w:tblPr>
      <w:tblGrid>
        <w:gridCol w:w="1662"/>
        <w:gridCol w:w="831"/>
        <w:gridCol w:w="7097"/>
      </w:tblGrid>
      <w:tr w:rsidR="00963AC7" w:rsidRPr="00B6616B" w14:paraId="5AD1B38F" w14:textId="77777777" w:rsidTr="00963A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vAlign w:val="bottom"/>
          </w:tcPr>
          <w:p w14:paraId="54D5A731" w14:textId="77777777" w:rsidR="00963AC7" w:rsidRPr="00B6616B" w:rsidRDefault="00963AC7" w:rsidP="00054119">
            <w:pPr>
              <w:contextualSpacing/>
              <w:rPr>
                <w:rFonts w:ascii="Arial" w:hAnsi="Arial" w:cs="Arial"/>
              </w:rPr>
            </w:pPr>
            <w:r w:rsidRPr="00B6616B">
              <w:rPr>
                <w:rFonts w:ascii="Arial" w:hAnsi="Arial" w:cs="Arial"/>
              </w:rPr>
              <w:t>Property</w:t>
            </w:r>
          </w:p>
        </w:tc>
        <w:tc>
          <w:tcPr>
            <w:tcW w:w="831" w:type="dxa"/>
            <w:vAlign w:val="bottom"/>
          </w:tcPr>
          <w:p w14:paraId="237BEF13" w14:textId="77777777" w:rsidR="00963AC7" w:rsidRPr="00B6616B" w:rsidRDefault="00963AC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Type</w:t>
            </w:r>
          </w:p>
        </w:tc>
        <w:tc>
          <w:tcPr>
            <w:tcW w:w="7097" w:type="dxa"/>
            <w:vAlign w:val="bottom"/>
          </w:tcPr>
          <w:p w14:paraId="13486184" w14:textId="60F6ECD1" w:rsidR="00963AC7" w:rsidRPr="00B6616B" w:rsidRDefault="00963AC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A06A9E">
              <w:rPr>
                <w:rFonts w:ascii="Arial" w:hAnsi="Arial" w:cs="Arial"/>
              </w:rPr>
              <w:t>Description</w:t>
            </w:r>
          </w:p>
        </w:tc>
      </w:tr>
      <w:tr w:rsidR="00963AC7" w:rsidRPr="00104CDF" w14:paraId="64F5D34F" w14:textId="77777777" w:rsidTr="00963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39E2650B" w14:textId="48056A40" w:rsidR="00963AC7" w:rsidRPr="00104CDF" w:rsidRDefault="00963AC7" w:rsidP="00054119">
            <w:pPr>
              <w:contextualSpacing/>
              <w:rPr>
                <w:rFonts w:ascii="Arial" w:hAnsi="Arial" w:cs="Arial"/>
              </w:rPr>
            </w:pPr>
            <w:proofErr w:type="spellStart"/>
            <w:r>
              <w:rPr>
                <w:rFonts w:ascii="Arial" w:hAnsi="Arial" w:cs="Arial"/>
              </w:rPr>
              <w:t>IsoCode</w:t>
            </w:r>
            <w:proofErr w:type="spellEnd"/>
          </w:p>
        </w:tc>
        <w:tc>
          <w:tcPr>
            <w:tcW w:w="831" w:type="dxa"/>
          </w:tcPr>
          <w:p w14:paraId="3D4B26A5" w14:textId="12CA04B3" w:rsidR="00963AC7" w:rsidRPr="00104CDF" w:rsidRDefault="00963AC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7097" w:type="dxa"/>
          </w:tcPr>
          <w:p w14:paraId="7BAADD39" w14:textId="055EC425" w:rsidR="00963AC7" w:rsidRPr="00104CDF" w:rsidRDefault="00963AC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2727C0">
              <w:t>The country’s two-character ISO code.</w:t>
            </w:r>
          </w:p>
        </w:tc>
      </w:tr>
    </w:tbl>
    <w:p w14:paraId="4398B868" w14:textId="77777777" w:rsidR="008E2D17" w:rsidRDefault="008E2D17" w:rsidP="008E2D17"/>
    <w:p w14:paraId="339AEAB1" w14:textId="6EFC5C2B" w:rsidR="002727C0" w:rsidRPr="002727C0" w:rsidRDefault="002727C0" w:rsidP="002727C0"/>
    <w:p w14:paraId="13914CB8" w14:textId="4F88ED55" w:rsidR="00713CAD" w:rsidRDefault="00713CAD" w:rsidP="001D6F3F">
      <w:pPr>
        <w:pStyle w:val="Heading2"/>
      </w:pPr>
      <w:bookmarkStart w:id="1094" w:name="_Toc298671456"/>
      <w:bookmarkStart w:id="1095" w:name="_Toc308251649"/>
      <w:bookmarkStart w:id="1096" w:name="_Ref309326798"/>
      <w:bookmarkStart w:id="1097" w:name="_Ref309328343"/>
      <w:bookmarkStart w:id="1098" w:name="_Ref309382950"/>
      <w:bookmarkStart w:id="1099" w:name="_Ref309473006"/>
      <w:bookmarkStart w:id="1100" w:name="_Ref309487222"/>
      <w:r>
        <w:t>Currency</w:t>
      </w:r>
      <w:bookmarkEnd w:id="1094"/>
      <w:bookmarkEnd w:id="1095"/>
      <w:bookmarkEnd w:id="1096"/>
      <w:bookmarkEnd w:id="1097"/>
      <w:bookmarkEnd w:id="1098"/>
      <w:bookmarkEnd w:id="1099"/>
      <w:bookmarkEnd w:id="1100"/>
    </w:p>
    <w:p w14:paraId="071AB671" w14:textId="58EAE8DE" w:rsidR="007D0C8C" w:rsidRDefault="007D0C8C" w:rsidP="007D0C8C">
      <w:r w:rsidRPr="007D0C8C">
        <w:t>Defines a currency that the API supports.</w:t>
      </w:r>
    </w:p>
    <w:p w14:paraId="25183DC6" w14:textId="77777777" w:rsidR="007D0C8C" w:rsidRDefault="007D0C8C" w:rsidP="007D0C8C">
      <w:r w:rsidRPr="007D0C8C">
        <w:t>The API may support all or a subset of the currencies specified in ISO 4217.</w:t>
      </w:r>
    </w:p>
    <w:tbl>
      <w:tblPr>
        <w:tblStyle w:val="MediumShading1-Accent3"/>
        <w:tblW w:w="0" w:type="auto"/>
        <w:tblLayout w:type="fixed"/>
        <w:tblCellMar>
          <w:top w:w="43" w:type="dxa"/>
          <w:left w:w="115" w:type="dxa"/>
          <w:bottom w:w="43" w:type="dxa"/>
          <w:right w:w="115" w:type="dxa"/>
        </w:tblCellMar>
        <w:tblLook w:val="04A0" w:firstRow="1" w:lastRow="0" w:firstColumn="1" w:lastColumn="0" w:noHBand="0" w:noVBand="1"/>
      </w:tblPr>
      <w:tblGrid>
        <w:gridCol w:w="1662"/>
        <w:gridCol w:w="831"/>
        <w:gridCol w:w="7097"/>
      </w:tblGrid>
      <w:tr w:rsidR="00963AC7" w:rsidRPr="00B6616B" w14:paraId="2EF68597" w14:textId="77777777" w:rsidTr="00963A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vAlign w:val="bottom"/>
          </w:tcPr>
          <w:p w14:paraId="7A6236A0" w14:textId="77777777" w:rsidR="00963AC7" w:rsidRPr="00B6616B" w:rsidRDefault="00963AC7" w:rsidP="00054119">
            <w:pPr>
              <w:contextualSpacing/>
              <w:rPr>
                <w:rFonts w:ascii="Arial" w:hAnsi="Arial" w:cs="Arial"/>
              </w:rPr>
            </w:pPr>
            <w:r w:rsidRPr="00B6616B">
              <w:rPr>
                <w:rFonts w:ascii="Arial" w:hAnsi="Arial" w:cs="Arial"/>
              </w:rPr>
              <w:t>Property</w:t>
            </w:r>
          </w:p>
        </w:tc>
        <w:tc>
          <w:tcPr>
            <w:tcW w:w="831" w:type="dxa"/>
            <w:vAlign w:val="bottom"/>
          </w:tcPr>
          <w:p w14:paraId="24D68573" w14:textId="77777777" w:rsidR="00963AC7" w:rsidRPr="00B6616B" w:rsidRDefault="00963AC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Type</w:t>
            </w:r>
          </w:p>
        </w:tc>
        <w:tc>
          <w:tcPr>
            <w:tcW w:w="7097" w:type="dxa"/>
            <w:vAlign w:val="bottom"/>
          </w:tcPr>
          <w:p w14:paraId="1C48C692" w14:textId="4EEF561A" w:rsidR="00963AC7" w:rsidRPr="00B6616B" w:rsidRDefault="00963AC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A06A9E">
              <w:rPr>
                <w:rFonts w:ascii="Arial" w:hAnsi="Arial" w:cs="Arial"/>
              </w:rPr>
              <w:t>Description</w:t>
            </w:r>
          </w:p>
        </w:tc>
      </w:tr>
      <w:tr w:rsidR="00963AC7" w:rsidRPr="00104CDF" w14:paraId="31F25015" w14:textId="77777777" w:rsidTr="00963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426FAE53" w14:textId="12D7FD69" w:rsidR="00963AC7" w:rsidRPr="00104CDF" w:rsidRDefault="00963AC7" w:rsidP="00054119">
            <w:pPr>
              <w:contextualSpacing/>
              <w:rPr>
                <w:rFonts w:ascii="Arial" w:hAnsi="Arial" w:cs="Arial"/>
              </w:rPr>
            </w:pPr>
            <w:proofErr w:type="spellStart"/>
            <w:r>
              <w:rPr>
                <w:rFonts w:ascii="Arial" w:hAnsi="Arial" w:cs="Arial"/>
              </w:rPr>
              <w:t>IsoCode</w:t>
            </w:r>
            <w:proofErr w:type="spellEnd"/>
          </w:p>
        </w:tc>
        <w:tc>
          <w:tcPr>
            <w:tcW w:w="831" w:type="dxa"/>
          </w:tcPr>
          <w:p w14:paraId="517F7008" w14:textId="03216609" w:rsidR="00963AC7" w:rsidRPr="00104CDF" w:rsidRDefault="00963AC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7097" w:type="dxa"/>
          </w:tcPr>
          <w:p w14:paraId="40D7CD78" w14:textId="23FEDB0F" w:rsidR="00963AC7" w:rsidRPr="00104CDF" w:rsidRDefault="00963AC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D0C8C">
              <w:t>The currency’s three-character ISO code.</w:t>
            </w:r>
          </w:p>
        </w:tc>
      </w:tr>
    </w:tbl>
    <w:p w14:paraId="7D8DE7A8" w14:textId="77777777" w:rsidR="007D0C8C" w:rsidRPr="007D0C8C" w:rsidRDefault="007D0C8C" w:rsidP="007D0C8C"/>
    <w:p w14:paraId="491897EB" w14:textId="1F2415A2" w:rsidR="00713CAD" w:rsidRDefault="00713CAD" w:rsidP="001D6F3F">
      <w:pPr>
        <w:pStyle w:val="Heading2"/>
      </w:pPr>
      <w:bookmarkStart w:id="1101" w:name="_Toc298671458"/>
      <w:bookmarkStart w:id="1102" w:name="_Toc308251650"/>
      <w:bookmarkStart w:id="1103" w:name="_Ref309328467"/>
      <w:bookmarkStart w:id="1104" w:name="_Ref309473065"/>
      <w:proofErr w:type="spellStart"/>
      <w:r>
        <w:t>DeliveryType</w:t>
      </w:r>
      <w:bookmarkEnd w:id="1101"/>
      <w:bookmarkEnd w:id="1102"/>
      <w:bookmarkEnd w:id="1103"/>
      <w:bookmarkEnd w:id="1104"/>
      <w:proofErr w:type="spellEnd"/>
    </w:p>
    <w:p w14:paraId="6059B65C" w14:textId="77777777" w:rsidR="007D0C8C" w:rsidRPr="007D0C8C" w:rsidRDefault="007D0C8C" w:rsidP="007D0C8C">
      <w:r w:rsidRPr="007D0C8C">
        <w:t>Defines the possible types of delivery.</w:t>
      </w:r>
    </w:p>
    <w:p w14:paraId="4AC25364" w14:textId="77777777" w:rsidR="007D0C8C" w:rsidRPr="007D0C8C" w:rsidRDefault="007D0C8C" w:rsidP="007D0C8C">
      <w:r w:rsidRPr="007D0C8C">
        <w:t>The API may support all or a subset of the following formats.</w:t>
      </w:r>
    </w:p>
    <w:p w14:paraId="1C0608A2" w14:textId="53E0C3C6" w:rsidR="007D0C8C" w:rsidRPr="007D0C8C" w:rsidRDefault="007D0C8C" w:rsidP="002D7E76">
      <w:pPr>
        <w:numPr>
          <w:ilvl w:val="0"/>
          <w:numId w:val="9"/>
        </w:numPr>
        <w:spacing w:after="60"/>
      </w:pPr>
      <w:r w:rsidRPr="007D0C8C">
        <w:t>Exclusive</w:t>
      </w:r>
      <w:r w:rsidR="000C0CEA">
        <w:t xml:space="preserve"> – </w:t>
      </w:r>
      <w:r w:rsidRPr="007D0C8C">
        <w:t>100% share of voice.</w:t>
      </w:r>
    </w:p>
    <w:p w14:paraId="2AB061D6" w14:textId="15A1D703" w:rsidR="008E2D17" w:rsidRDefault="007D0C8C" w:rsidP="002D7E76">
      <w:pPr>
        <w:numPr>
          <w:ilvl w:val="0"/>
          <w:numId w:val="9"/>
        </w:numPr>
        <w:spacing w:after="60"/>
      </w:pPr>
      <w:r w:rsidRPr="007D0C8C">
        <w:t>Guaranteed</w:t>
      </w:r>
      <w:r w:rsidR="000C0CEA">
        <w:t xml:space="preserve"> – </w:t>
      </w:r>
      <w:r w:rsidRPr="007D0C8C">
        <w:t>Guaranteed delivery of all booked impressions.</w:t>
      </w:r>
    </w:p>
    <w:tbl>
      <w:tblPr>
        <w:tblStyle w:val="MediumShading1-Accent3"/>
        <w:tblW w:w="0" w:type="auto"/>
        <w:tblLayout w:type="fixed"/>
        <w:tblCellMar>
          <w:top w:w="43" w:type="dxa"/>
          <w:left w:w="115" w:type="dxa"/>
          <w:bottom w:w="43" w:type="dxa"/>
          <w:right w:w="115" w:type="dxa"/>
        </w:tblCellMar>
        <w:tblLook w:val="04A0" w:firstRow="1" w:lastRow="0" w:firstColumn="1" w:lastColumn="0" w:noHBand="0" w:noVBand="1"/>
      </w:tblPr>
      <w:tblGrid>
        <w:gridCol w:w="1662"/>
        <w:gridCol w:w="831"/>
        <w:gridCol w:w="7097"/>
      </w:tblGrid>
      <w:tr w:rsidR="00963AC7" w:rsidRPr="00B6616B" w14:paraId="1C6CC401" w14:textId="77777777" w:rsidTr="00963A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vAlign w:val="bottom"/>
          </w:tcPr>
          <w:p w14:paraId="3B45694B" w14:textId="77777777" w:rsidR="00963AC7" w:rsidRPr="00B6616B" w:rsidRDefault="00963AC7" w:rsidP="00054119">
            <w:pPr>
              <w:contextualSpacing/>
              <w:rPr>
                <w:rFonts w:ascii="Arial" w:hAnsi="Arial" w:cs="Arial"/>
              </w:rPr>
            </w:pPr>
            <w:r w:rsidRPr="00B6616B">
              <w:rPr>
                <w:rFonts w:ascii="Arial" w:hAnsi="Arial" w:cs="Arial"/>
              </w:rPr>
              <w:t>Property</w:t>
            </w:r>
          </w:p>
        </w:tc>
        <w:tc>
          <w:tcPr>
            <w:tcW w:w="831" w:type="dxa"/>
            <w:vAlign w:val="bottom"/>
          </w:tcPr>
          <w:p w14:paraId="70E52528" w14:textId="77777777" w:rsidR="00963AC7" w:rsidRPr="00B6616B" w:rsidRDefault="00963AC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Type</w:t>
            </w:r>
          </w:p>
        </w:tc>
        <w:tc>
          <w:tcPr>
            <w:tcW w:w="7097" w:type="dxa"/>
            <w:vAlign w:val="bottom"/>
          </w:tcPr>
          <w:p w14:paraId="3825C7BF" w14:textId="29080EF5" w:rsidR="00963AC7" w:rsidRPr="00B6616B" w:rsidRDefault="00963AC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A06A9E">
              <w:rPr>
                <w:rFonts w:ascii="Arial" w:hAnsi="Arial" w:cs="Arial"/>
              </w:rPr>
              <w:t>Description</w:t>
            </w:r>
          </w:p>
        </w:tc>
      </w:tr>
      <w:tr w:rsidR="00963AC7" w:rsidRPr="00104CDF" w14:paraId="453B2565" w14:textId="77777777" w:rsidTr="00963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13A81722" w14:textId="40795A01" w:rsidR="00963AC7" w:rsidRPr="00104CDF" w:rsidRDefault="00963AC7" w:rsidP="00054119">
            <w:pPr>
              <w:contextualSpacing/>
              <w:rPr>
                <w:rFonts w:ascii="Arial" w:hAnsi="Arial" w:cs="Arial"/>
              </w:rPr>
            </w:pPr>
            <w:r>
              <w:rPr>
                <w:rFonts w:ascii="Arial" w:hAnsi="Arial" w:cs="Arial"/>
              </w:rPr>
              <w:t>Id</w:t>
            </w:r>
          </w:p>
        </w:tc>
        <w:tc>
          <w:tcPr>
            <w:tcW w:w="831" w:type="dxa"/>
          </w:tcPr>
          <w:p w14:paraId="328C32BE" w14:textId="7B971E40" w:rsidR="00963AC7" w:rsidRPr="00104CDF" w:rsidRDefault="00963AC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7097" w:type="dxa"/>
          </w:tcPr>
          <w:p w14:paraId="0AC51173" w14:textId="645462FE" w:rsidR="00963AC7" w:rsidRPr="00104CDF" w:rsidRDefault="00963AC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7D0C8C">
              <w:t>A system-generated opaque ID that uniquely identifies this resource.</w:t>
            </w:r>
          </w:p>
        </w:tc>
      </w:tr>
      <w:tr w:rsidR="00963AC7" w:rsidRPr="00104CDF" w14:paraId="1479F65C" w14:textId="77777777" w:rsidTr="00963AC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9166B83" w14:textId="0A7EB0DB" w:rsidR="00963AC7" w:rsidRPr="00104CDF" w:rsidRDefault="00963AC7" w:rsidP="00054119">
            <w:pPr>
              <w:contextualSpacing/>
              <w:rPr>
                <w:rFonts w:ascii="Arial" w:hAnsi="Arial" w:cs="Arial"/>
              </w:rPr>
            </w:pPr>
            <w:r>
              <w:rPr>
                <w:rFonts w:ascii="Arial" w:hAnsi="Arial" w:cs="Arial"/>
              </w:rPr>
              <w:t>Name</w:t>
            </w:r>
          </w:p>
        </w:tc>
        <w:tc>
          <w:tcPr>
            <w:tcW w:w="831" w:type="dxa"/>
          </w:tcPr>
          <w:p w14:paraId="3C272F92" w14:textId="6F706F4A" w:rsidR="00963AC7" w:rsidRPr="00104CDF" w:rsidRDefault="00963AC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String</w:t>
            </w:r>
          </w:p>
        </w:tc>
        <w:tc>
          <w:tcPr>
            <w:tcW w:w="7097" w:type="dxa"/>
          </w:tcPr>
          <w:p w14:paraId="17362D71" w14:textId="2D137567" w:rsidR="00963AC7" w:rsidRPr="00104CDF" w:rsidRDefault="00963AC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7D0C8C">
              <w:t>The delivery type’s display name.</w:t>
            </w:r>
          </w:p>
        </w:tc>
      </w:tr>
    </w:tbl>
    <w:p w14:paraId="39A7CC93" w14:textId="0D6B5034" w:rsidR="007D0C8C" w:rsidRPr="007D0C8C" w:rsidRDefault="007D0C8C" w:rsidP="007D0C8C"/>
    <w:p w14:paraId="5305C359" w14:textId="3B537F52" w:rsidR="00713CAD" w:rsidRDefault="00713CAD" w:rsidP="001D6F3F">
      <w:pPr>
        <w:pStyle w:val="Heading2"/>
      </w:pPr>
      <w:bookmarkStart w:id="1105" w:name="_Toc298671461"/>
      <w:bookmarkStart w:id="1106" w:name="_Toc308251651"/>
      <w:bookmarkStart w:id="1107" w:name="_Ref309394896"/>
      <w:proofErr w:type="spellStart"/>
      <w:r>
        <w:t>FrequencyCapInterval</w:t>
      </w:r>
      <w:bookmarkEnd w:id="1105"/>
      <w:bookmarkEnd w:id="1106"/>
      <w:bookmarkEnd w:id="1107"/>
      <w:proofErr w:type="spellEnd"/>
    </w:p>
    <w:p w14:paraId="793AF649" w14:textId="66073BFD" w:rsidR="0089759C" w:rsidRDefault="0089759C" w:rsidP="0089759C">
      <w:r w:rsidRPr="0089759C">
        <w:t>Defines the frequency cap intervals that the API supports.</w:t>
      </w:r>
    </w:p>
    <w:p w14:paraId="5BB9B557" w14:textId="66FDB659" w:rsidR="00C8453D" w:rsidRDefault="0089759C" w:rsidP="0089759C">
      <w:r w:rsidRPr="0089759C">
        <w:t xml:space="preserve">The frequency interval specifies the units in which the frequency count is expressed. For example, if a line’s frequency count is 2 and interval is Day, display the ad to the same user a </w:t>
      </w:r>
      <w:r w:rsidR="00A01E91">
        <w:t>Max</w:t>
      </w:r>
      <w:r w:rsidRPr="0089759C">
        <w:t xml:space="preserve"> 2 times in the same calendar day. </w:t>
      </w:r>
    </w:p>
    <w:p w14:paraId="03EB1AE3" w14:textId="032FCC35" w:rsidR="0089759C" w:rsidRPr="0089759C" w:rsidRDefault="0089759C" w:rsidP="0089759C">
      <w:r w:rsidRPr="0089759C">
        <w:lastRenderedPageBreak/>
        <w:t>The API may support all or a subset of the following intervals.</w:t>
      </w:r>
    </w:p>
    <w:p w14:paraId="6D733A1F" w14:textId="77777777" w:rsidR="0089759C" w:rsidRPr="0089759C" w:rsidRDefault="0089759C" w:rsidP="002D7E76">
      <w:pPr>
        <w:numPr>
          <w:ilvl w:val="0"/>
          <w:numId w:val="9"/>
        </w:numPr>
        <w:spacing w:after="60"/>
      </w:pPr>
      <w:r w:rsidRPr="0089759C">
        <w:t>Day</w:t>
      </w:r>
    </w:p>
    <w:p w14:paraId="7889B849" w14:textId="77777777" w:rsidR="0089759C" w:rsidRPr="0089759C" w:rsidRDefault="0089759C" w:rsidP="002D7E76">
      <w:pPr>
        <w:numPr>
          <w:ilvl w:val="0"/>
          <w:numId w:val="9"/>
        </w:numPr>
        <w:spacing w:after="60"/>
      </w:pPr>
      <w:r w:rsidRPr="0089759C">
        <w:t>Month</w:t>
      </w:r>
    </w:p>
    <w:p w14:paraId="566FC0A1" w14:textId="77777777" w:rsidR="0089759C" w:rsidRPr="0089759C" w:rsidRDefault="0089759C" w:rsidP="002D7E76">
      <w:pPr>
        <w:numPr>
          <w:ilvl w:val="0"/>
          <w:numId w:val="9"/>
        </w:numPr>
        <w:spacing w:after="60"/>
      </w:pPr>
      <w:r w:rsidRPr="0089759C">
        <w:t>Week</w:t>
      </w:r>
    </w:p>
    <w:p w14:paraId="183DC0EC" w14:textId="77777777" w:rsidR="0089759C" w:rsidRPr="0089759C" w:rsidRDefault="0089759C" w:rsidP="002D7E76">
      <w:pPr>
        <w:numPr>
          <w:ilvl w:val="0"/>
          <w:numId w:val="9"/>
        </w:numPr>
        <w:spacing w:after="60"/>
      </w:pPr>
      <w:r w:rsidRPr="0089759C">
        <w:t>Hour</w:t>
      </w:r>
    </w:p>
    <w:p w14:paraId="51604B2A" w14:textId="4BEDCF6C" w:rsidR="008E2D17" w:rsidRDefault="0089759C" w:rsidP="002D7E76">
      <w:pPr>
        <w:numPr>
          <w:ilvl w:val="0"/>
          <w:numId w:val="9"/>
        </w:numPr>
        <w:spacing w:after="60"/>
      </w:pPr>
      <w:proofErr w:type="spellStart"/>
      <w:r w:rsidRPr="0089759C">
        <w:t>LineDuration</w:t>
      </w:r>
      <w:proofErr w:type="spellEnd"/>
      <w:r w:rsidRPr="0089759C">
        <w:t xml:space="preserve"> – For the life of the line based on its start and end dates.</w:t>
      </w:r>
    </w:p>
    <w:tbl>
      <w:tblPr>
        <w:tblStyle w:val="MediumShading1-Accent3"/>
        <w:tblW w:w="0" w:type="auto"/>
        <w:tblLayout w:type="fixed"/>
        <w:tblCellMar>
          <w:top w:w="43" w:type="dxa"/>
          <w:left w:w="115" w:type="dxa"/>
          <w:bottom w:w="43" w:type="dxa"/>
          <w:right w:w="115" w:type="dxa"/>
        </w:tblCellMar>
        <w:tblLook w:val="04A0" w:firstRow="1" w:lastRow="0" w:firstColumn="1" w:lastColumn="0" w:noHBand="0" w:noVBand="1"/>
      </w:tblPr>
      <w:tblGrid>
        <w:gridCol w:w="1662"/>
        <w:gridCol w:w="831"/>
        <w:gridCol w:w="7097"/>
      </w:tblGrid>
      <w:tr w:rsidR="00963AC7" w:rsidRPr="00B6616B" w14:paraId="07C9F3F6" w14:textId="77777777" w:rsidTr="00963A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vAlign w:val="bottom"/>
          </w:tcPr>
          <w:p w14:paraId="37C7F86A" w14:textId="77777777" w:rsidR="00963AC7" w:rsidRPr="00B6616B" w:rsidRDefault="00963AC7" w:rsidP="00054119">
            <w:pPr>
              <w:contextualSpacing/>
              <w:rPr>
                <w:rFonts w:ascii="Arial" w:hAnsi="Arial" w:cs="Arial"/>
              </w:rPr>
            </w:pPr>
            <w:r w:rsidRPr="00B6616B">
              <w:rPr>
                <w:rFonts w:ascii="Arial" w:hAnsi="Arial" w:cs="Arial"/>
              </w:rPr>
              <w:t>Property</w:t>
            </w:r>
          </w:p>
        </w:tc>
        <w:tc>
          <w:tcPr>
            <w:tcW w:w="831" w:type="dxa"/>
            <w:vAlign w:val="bottom"/>
          </w:tcPr>
          <w:p w14:paraId="0D91BA46" w14:textId="77777777" w:rsidR="00963AC7" w:rsidRPr="00B6616B" w:rsidRDefault="00963AC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Type</w:t>
            </w:r>
          </w:p>
        </w:tc>
        <w:tc>
          <w:tcPr>
            <w:tcW w:w="7097" w:type="dxa"/>
            <w:vAlign w:val="bottom"/>
          </w:tcPr>
          <w:p w14:paraId="6DCDB5F2" w14:textId="6BF1EC61" w:rsidR="00963AC7" w:rsidRPr="00B6616B" w:rsidRDefault="00963AC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A06A9E">
              <w:rPr>
                <w:rFonts w:ascii="Arial" w:hAnsi="Arial" w:cs="Arial"/>
              </w:rPr>
              <w:t>Description</w:t>
            </w:r>
          </w:p>
        </w:tc>
      </w:tr>
      <w:tr w:rsidR="00963AC7" w:rsidRPr="00104CDF" w14:paraId="033AABCA" w14:textId="77777777" w:rsidTr="00963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69A0DF55" w14:textId="3433F435" w:rsidR="00963AC7" w:rsidRPr="00104CDF" w:rsidRDefault="00963AC7" w:rsidP="00054119">
            <w:pPr>
              <w:contextualSpacing/>
              <w:rPr>
                <w:rFonts w:ascii="Arial" w:hAnsi="Arial" w:cs="Arial"/>
              </w:rPr>
            </w:pPr>
            <w:r>
              <w:rPr>
                <w:rFonts w:ascii="Arial" w:hAnsi="Arial" w:cs="Arial"/>
              </w:rPr>
              <w:t>Id</w:t>
            </w:r>
          </w:p>
        </w:tc>
        <w:tc>
          <w:tcPr>
            <w:tcW w:w="831" w:type="dxa"/>
          </w:tcPr>
          <w:p w14:paraId="5BA4BE35" w14:textId="482C5E02" w:rsidR="00963AC7" w:rsidRPr="00104CDF" w:rsidRDefault="00963AC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7097" w:type="dxa"/>
          </w:tcPr>
          <w:p w14:paraId="1A888A9F" w14:textId="644271C7" w:rsidR="00963AC7" w:rsidRPr="00104CDF" w:rsidRDefault="00963AC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89759C">
              <w:t>A system-generated ID that uniquely identifies this resource.</w:t>
            </w:r>
          </w:p>
        </w:tc>
      </w:tr>
      <w:tr w:rsidR="00963AC7" w:rsidRPr="00104CDF" w14:paraId="06712015" w14:textId="77777777" w:rsidTr="00963AC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7CDD166E" w14:textId="05E7AFFC" w:rsidR="00963AC7" w:rsidRPr="00104CDF" w:rsidRDefault="00963AC7" w:rsidP="00054119">
            <w:pPr>
              <w:contextualSpacing/>
              <w:rPr>
                <w:rFonts w:ascii="Arial" w:hAnsi="Arial" w:cs="Arial"/>
              </w:rPr>
            </w:pPr>
            <w:r>
              <w:rPr>
                <w:rFonts w:ascii="Arial" w:hAnsi="Arial" w:cs="Arial"/>
              </w:rPr>
              <w:t>Name</w:t>
            </w:r>
          </w:p>
        </w:tc>
        <w:tc>
          <w:tcPr>
            <w:tcW w:w="831" w:type="dxa"/>
          </w:tcPr>
          <w:p w14:paraId="48B2870E" w14:textId="2457187C" w:rsidR="00963AC7" w:rsidRPr="00104CDF" w:rsidRDefault="00963AC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String</w:t>
            </w:r>
          </w:p>
        </w:tc>
        <w:tc>
          <w:tcPr>
            <w:tcW w:w="7097" w:type="dxa"/>
          </w:tcPr>
          <w:p w14:paraId="7C05D2B3" w14:textId="0BC13439" w:rsidR="00963AC7" w:rsidRPr="00104CDF" w:rsidRDefault="00963AC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89759C">
              <w:t>The name of the interval.</w:t>
            </w:r>
          </w:p>
        </w:tc>
      </w:tr>
    </w:tbl>
    <w:p w14:paraId="2BA67257" w14:textId="33C90099" w:rsidR="0089759C" w:rsidRPr="0089759C" w:rsidRDefault="0089759C" w:rsidP="0089759C"/>
    <w:p w14:paraId="465EBBB2" w14:textId="26633BD6" w:rsidR="00713CAD" w:rsidRDefault="00713CAD" w:rsidP="001D6F3F">
      <w:pPr>
        <w:pStyle w:val="Heading2"/>
      </w:pPr>
      <w:bookmarkStart w:id="1108" w:name="_Toc298671464"/>
      <w:bookmarkStart w:id="1109" w:name="_Toc308251652"/>
      <w:bookmarkStart w:id="1110" w:name="_Ref309326901"/>
      <w:bookmarkStart w:id="1111" w:name="_Ref309487253"/>
      <w:bookmarkStart w:id="1112" w:name="_Ref309487625"/>
      <w:r>
        <w:t>Industry</w:t>
      </w:r>
      <w:bookmarkEnd w:id="1108"/>
      <w:bookmarkEnd w:id="1109"/>
      <w:bookmarkEnd w:id="1110"/>
      <w:bookmarkEnd w:id="1111"/>
      <w:bookmarkEnd w:id="1112"/>
    </w:p>
    <w:p w14:paraId="288F7915" w14:textId="7415440F" w:rsidR="006643B4" w:rsidRDefault="00F47E25" w:rsidP="00F47E25">
      <w:r w:rsidRPr="00F47E25">
        <w:t xml:space="preserve">Defines an industry </w:t>
      </w:r>
      <w:r w:rsidR="008E2D17">
        <w:t>that the advertiser belongs to.</w:t>
      </w:r>
    </w:p>
    <w:tbl>
      <w:tblPr>
        <w:tblStyle w:val="MediumShading1-Accent3"/>
        <w:tblW w:w="0" w:type="auto"/>
        <w:tblLayout w:type="fixed"/>
        <w:tblCellMar>
          <w:top w:w="43" w:type="dxa"/>
          <w:left w:w="115" w:type="dxa"/>
          <w:bottom w:w="43" w:type="dxa"/>
          <w:right w:w="115" w:type="dxa"/>
        </w:tblCellMar>
        <w:tblLook w:val="04A0" w:firstRow="1" w:lastRow="0" w:firstColumn="1" w:lastColumn="0" w:noHBand="0" w:noVBand="1"/>
      </w:tblPr>
      <w:tblGrid>
        <w:gridCol w:w="1825"/>
        <w:gridCol w:w="1170"/>
        <w:gridCol w:w="6595"/>
      </w:tblGrid>
      <w:tr w:rsidR="004773F1" w:rsidRPr="00B6616B" w14:paraId="01D9F145" w14:textId="77777777" w:rsidTr="00477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vAlign w:val="bottom"/>
          </w:tcPr>
          <w:p w14:paraId="4799B7DC" w14:textId="77777777" w:rsidR="004773F1" w:rsidRPr="00B6616B" w:rsidRDefault="004773F1" w:rsidP="00054119">
            <w:pPr>
              <w:contextualSpacing/>
              <w:rPr>
                <w:rFonts w:ascii="Arial" w:hAnsi="Arial" w:cs="Arial"/>
              </w:rPr>
            </w:pPr>
            <w:r w:rsidRPr="00B6616B">
              <w:rPr>
                <w:rFonts w:ascii="Arial" w:hAnsi="Arial" w:cs="Arial"/>
              </w:rPr>
              <w:t>Property</w:t>
            </w:r>
          </w:p>
        </w:tc>
        <w:tc>
          <w:tcPr>
            <w:tcW w:w="1170" w:type="dxa"/>
            <w:vAlign w:val="bottom"/>
          </w:tcPr>
          <w:p w14:paraId="6F2F4D5C" w14:textId="77777777" w:rsidR="004773F1" w:rsidRPr="00B6616B" w:rsidRDefault="004773F1"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Type</w:t>
            </w:r>
          </w:p>
        </w:tc>
        <w:tc>
          <w:tcPr>
            <w:tcW w:w="6595" w:type="dxa"/>
            <w:vAlign w:val="bottom"/>
          </w:tcPr>
          <w:p w14:paraId="4147FDA1" w14:textId="1026BB1C" w:rsidR="004773F1" w:rsidRPr="00B6616B" w:rsidRDefault="00963AC7"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A06A9E">
              <w:rPr>
                <w:rFonts w:ascii="Arial" w:hAnsi="Arial" w:cs="Arial"/>
              </w:rPr>
              <w:t>Description</w:t>
            </w:r>
          </w:p>
        </w:tc>
      </w:tr>
      <w:tr w:rsidR="004773F1" w:rsidRPr="00104CDF" w14:paraId="583CA946" w14:textId="77777777" w:rsidTr="0047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21098723" w14:textId="58791580" w:rsidR="004773F1" w:rsidRPr="00104CDF" w:rsidRDefault="004773F1" w:rsidP="00054119">
            <w:pPr>
              <w:contextualSpacing/>
              <w:rPr>
                <w:rFonts w:ascii="Arial" w:hAnsi="Arial" w:cs="Arial"/>
              </w:rPr>
            </w:pPr>
            <w:r>
              <w:rPr>
                <w:rFonts w:ascii="Arial" w:hAnsi="Arial" w:cs="Arial"/>
              </w:rPr>
              <w:t>Id</w:t>
            </w:r>
          </w:p>
        </w:tc>
        <w:tc>
          <w:tcPr>
            <w:tcW w:w="1170" w:type="dxa"/>
          </w:tcPr>
          <w:p w14:paraId="0591FD7F" w14:textId="383AC0A4" w:rsidR="004773F1" w:rsidRPr="00104CDF" w:rsidRDefault="004773F1"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6595" w:type="dxa"/>
          </w:tcPr>
          <w:p w14:paraId="7A7539E1" w14:textId="77777777" w:rsidR="00963AC7" w:rsidRDefault="00963AC7" w:rsidP="00963AC7">
            <w:pPr>
              <w:cnfStyle w:val="000000100000" w:firstRow="0" w:lastRow="0" w:firstColumn="0" w:lastColumn="0" w:oddVBand="0" w:evenVBand="0" w:oddHBand="1" w:evenHBand="0" w:firstRowFirstColumn="0" w:firstRowLastColumn="0" w:lastRowFirstColumn="0" w:lastRowLastColumn="0"/>
            </w:pPr>
            <w:r w:rsidRPr="006643B4">
              <w:t>A system-generated ID that uniquely identifies this resource.</w:t>
            </w:r>
          </w:p>
          <w:p w14:paraId="4F0A466D" w14:textId="7E3A5C01" w:rsidR="004773F1" w:rsidRPr="00104CDF" w:rsidRDefault="00963AC7" w:rsidP="00963AC7">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6643B4">
              <w:t>The API may support all or a subset of the following industries:</w:t>
            </w:r>
          </w:p>
        </w:tc>
      </w:tr>
      <w:tr w:rsidR="004773F1" w:rsidRPr="00104CDF" w14:paraId="3571CB56" w14:textId="77777777" w:rsidTr="004773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2A36CEED" w14:textId="40FD380F" w:rsidR="004773F1" w:rsidRPr="00104CDF" w:rsidRDefault="004773F1" w:rsidP="00054119">
            <w:pPr>
              <w:contextualSpacing/>
              <w:rPr>
                <w:rFonts w:ascii="Arial" w:hAnsi="Arial" w:cs="Arial"/>
              </w:rPr>
            </w:pPr>
            <w:r>
              <w:rPr>
                <w:rFonts w:ascii="Arial" w:hAnsi="Arial" w:cs="Arial"/>
              </w:rPr>
              <w:t>Name</w:t>
            </w:r>
          </w:p>
        </w:tc>
        <w:tc>
          <w:tcPr>
            <w:tcW w:w="1170" w:type="dxa"/>
          </w:tcPr>
          <w:p w14:paraId="13AD348A" w14:textId="4D5C612E" w:rsidR="004773F1" w:rsidRPr="00104CDF" w:rsidRDefault="004773F1"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String</w:t>
            </w:r>
          </w:p>
        </w:tc>
        <w:tc>
          <w:tcPr>
            <w:tcW w:w="6595" w:type="dxa"/>
          </w:tcPr>
          <w:p w14:paraId="0BAAE076" w14:textId="17B938A2" w:rsidR="004773F1" w:rsidRPr="00104CDF" w:rsidRDefault="00963AC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6643B4">
              <w:t>The industry’s display name.</w:t>
            </w:r>
          </w:p>
        </w:tc>
      </w:tr>
      <w:tr w:rsidR="004773F1" w:rsidRPr="00104CDF" w14:paraId="4A975566" w14:textId="77777777" w:rsidTr="0047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69926C1F" w14:textId="6C08F15B" w:rsidR="004773F1" w:rsidRPr="00104CDF" w:rsidRDefault="004773F1" w:rsidP="00054119">
            <w:pPr>
              <w:contextualSpacing/>
              <w:rPr>
                <w:rFonts w:ascii="Arial" w:hAnsi="Arial" w:cs="Arial"/>
              </w:rPr>
            </w:pPr>
            <w:proofErr w:type="spellStart"/>
            <w:r>
              <w:rPr>
                <w:rFonts w:ascii="Arial" w:hAnsi="Arial" w:cs="Arial"/>
              </w:rPr>
              <w:t>ParentId</w:t>
            </w:r>
            <w:proofErr w:type="spellEnd"/>
          </w:p>
        </w:tc>
        <w:tc>
          <w:tcPr>
            <w:tcW w:w="1170" w:type="dxa"/>
          </w:tcPr>
          <w:p w14:paraId="314ABED9" w14:textId="2E20337C" w:rsidR="004773F1" w:rsidRPr="00104CDF" w:rsidRDefault="004773F1"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6595" w:type="dxa"/>
          </w:tcPr>
          <w:p w14:paraId="1B489560" w14:textId="3EDBEC13" w:rsidR="004773F1" w:rsidRPr="00104CDF" w:rsidRDefault="00963AC7"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6643B4">
              <w:t>The ID of the sub-industry’s parent. Is NULL for the top-level parent.</w:t>
            </w:r>
          </w:p>
        </w:tc>
      </w:tr>
      <w:tr w:rsidR="004773F1" w:rsidRPr="00104CDF" w14:paraId="4CFA5BF4" w14:textId="77777777" w:rsidTr="004773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2AB3F582" w14:textId="2463E69A" w:rsidR="004773F1" w:rsidRPr="00104CDF" w:rsidRDefault="004773F1" w:rsidP="00054119">
            <w:pPr>
              <w:contextualSpacing/>
              <w:rPr>
                <w:rFonts w:ascii="Arial" w:hAnsi="Arial" w:cs="Arial"/>
              </w:rPr>
            </w:pPr>
            <w:proofErr w:type="spellStart"/>
            <w:r>
              <w:rPr>
                <w:rFonts w:ascii="Arial" w:hAnsi="Arial" w:cs="Arial"/>
              </w:rPr>
              <w:t>SubIndustries</w:t>
            </w:r>
            <w:proofErr w:type="spellEnd"/>
          </w:p>
        </w:tc>
        <w:tc>
          <w:tcPr>
            <w:tcW w:w="1170" w:type="dxa"/>
          </w:tcPr>
          <w:p w14:paraId="54DE52B1" w14:textId="27927185" w:rsidR="004773F1" w:rsidRPr="00104CDF" w:rsidRDefault="004773F1"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Industry</w:t>
            </w:r>
          </w:p>
        </w:tc>
        <w:tc>
          <w:tcPr>
            <w:tcW w:w="6595" w:type="dxa"/>
          </w:tcPr>
          <w:p w14:paraId="16D38DFA" w14:textId="45FB9EBE" w:rsidR="004773F1" w:rsidRPr="00104CDF" w:rsidRDefault="00963AC7"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6643B4">
              <w:t>A list of sub-industries. The list is empty if the industry has no sub-industries.</w:t>
            </w:r>
          </w:p>
        </w:tc>
      </w:tr>
    </w:tbl>
    <w:p w14:paraId="3BA678F5" w14:textId="77777777" w:rsidR="008E2D17" w:rsidRDefault="008E2D17" w:rsidP="008E2D17"/>
    <w:p w14:paraId="44AF7D86" w14:textId="7DF6863D" w:rsidR="00C3423C" w:rsidRDefault="00C3423C"/>
    <w:p w14:paraId="681E9B60" w14:textId="77777777" w:rsidR="00963AC7" w:rsidRDefault="00963AC7">
      <w:r>
        <w:br w:type="page"/>
      </w:r>
    </w:p>
    <w:tbl>
      <w:tblPr>
        <w:tblW w:w="9555" w:type="dxa"/>
        <w:tblInd w:w="93" w:type="dxa"/>
        <w:tblBorders>
          <w:top w:val="single" w:sz="4" w:space="0" w:color="A5A5A5" w:themeColor="text2"/>
          <w:left w:val="single" w:sz="4" w:space="0" w:color="A5A5A5" w:themeColor="text2"/>
          <w:bottom w:val="single" w:sz="4" w:space="0" w:color="A5A5A5" w:themeColor="text2"/>
          <w:right w:val="single" w:sz="4" w:space="0" w:color="A5A5A5" w:themeColor="text2"/>
          <w:insideH w:val="single" w:sz="4" w:space="0" w:color="A5A5A5" w:themeColor="text2"/>
          <w:insideV w:val="single" w:sz="4" w:space="0" w:color="A5A5A5" w:themeColor="text2"/>
        </w:tblBorders>
        <w:tblLayout w:type="fixed"/>
        <w:tblLook w:val="04A0" w:firstRow="1" w:lastRow="0" w:firstColumn="1" w:lastColumn="0" w:noHBand="0" w:noVBand="1"/>
      </w:tblPr>
      <w:tblGrid>
        <w:gridCol w:w="747"/>
        <w:gridCol w:w="2238"/>
        <w:gridCol w:w="747"/>
        <w:gridCol w:w="1443"/>
        <w:gridCol w:w="1140"/>
        <w:gridCol w:w="747"/>
        <w:gridCol w:w="303"/>
        <w:gridCol w:w="2190"/>
      </w:tblGrid>
      <w:tr w:rsidR="008E56BA" w:rsidRPr="000F2858" w14:paraId="0D9936A7" w14:textId="77777777" w:rsidTr="00293F78">
        <w:tc>
          <w:tcPr>
            <w:tcW w:w="747" w:type="dxa"/>
            <w:shd w:val="clear" w:color="auto" w:fill="auto"/>
            <w:noWrap/>
            <w:textDirection w:val="btLr"/>
            <w:vAlign w:val="center"/>
            <w:hideMark/>
          </w:tcPr>
          <w:p w14:paraId="1EDDEB2D" w14:textId="240ED56E" w:rsidR="008E56BA" w:rsidRPr="000F57C4" w:rsidRDefault="008E56BA" w:rsidP="000F57C4">
            <w:pPr>
              <w:spacing w:after="0" w:line="240" w:lineRule="auto"/>
              <w:ind w:left="113" w:right="113"/>
              <w:jc w:val="center"/>
              <w:rPr>
                <w:rFonts w:eastAsia="Times New Roman" w:cstheme="minorHAnsi"/>
                <w:b/>
                <w:color w:val="000000"/>
                <w:sz w:val="20"/>
                <w:szCs w:val="18"/>
              </w:rPr>
            </w:pPr>
            <w:r w:rsidRPr="000F57C4">
              <w:rPr>
                <w:rFonts w:eastAsia="Times New Roman" w:cstheme="minorHAnsi"/>
                <w:b/>
                <w:color w:val="000000"/>
                <w:sz w:val="20"/>
                <w:szCs w:val="18"/>
              </w:rPr>
              <w:lastRenderedPageBreak/>
              <w:t>Arts &amp; Entertainment</w:t>
            </w:r>
          </w:p>
        </w:tc>
        <w:tc>
          <w:tcPr>
            <w:tcW w:w="2238" w:type="dxa"/>
            <w:shd w:val="clear" w:color="auto" w:fill="auto"/>
            <w:noWrap/>
            <w:hideMark/>
          </w:tcPr>
          <w:p w14:paraId="59D5164E" w14:textId="77777777" w:rsidR="008E56BA" w:rsidRPr="000F2858" w:rsidRDefault="008E56BA" w:rsidP="008E56BA">
            <w:pPr>
              <w:spacing w:before="60" w:after="0" w:line="240" w:lineRule="auto"/>
              <w:rPr>
                <w:rFonts w:eastAsia="Times New Roman" w:cstheme="minorHAnsi"/>
                <w:color w:val="000000"/>
                <w:sz w:val="18"/>
                <w:szCs w:val="18"/>
              </w:rPr>
            </w:pPr>
            <w:r w:rsidRPr="000F2858">
              <w:rPr>
                <w:rFonts w:eastAsia="Times New Roman" w:cstheme="minorHAnsi"/>
                <w:color w:val="000000"/>
                <w:sz w:val="18"/>
                <w:szCs w:val="18"/>
              </w:rPr>
              <w:t>All</w:t>
            </w:r>
          </w:p>
          <w:p w14:paraId="5EC59882" w14:textId="77777777" w:rsidR="008E56BA" w:rsidRPr="000F2858" w:rsidRDefault="008E56BA" w:rsidP="002E631A">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Books &amp; Literature</w:t>
            </w:r>
          </w:p>
          <w:p w14:paraId="5D789BD3" w14:textId="77777777" w:rsidR="008E56BA" w:rsidRPr="000F2858" w:rsidRDefault="008E56BA" w:rsidP="002E631A">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Celebrity/Fan Gossip</w:t>
            </w:r>
          </w:p>
          <w:p w14:paraId="76FEDD5E" w14:textId="77777777" w:rsidR="008E56BA" w:rsidRPr="000F2858" w:rsidRDefault="008E56BA" w:rsidP="002E631A">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Fine Art</w:t>
            </w:r>
          </w:p>
          <w:p w14:paraId="2A7F58AF" w14:textId="77777777" w:rsidR="008E56BA" w:rsidRPr="000F2858" w:rsidRDefault="008E56BA" w:rsidP="002E631A">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Humor</w:t>
            </w:r>
          </w:p>
          <w:p w14:paraId="7279FD06" w14:textId="77777777" w:rsidR="008E56BA" w:rsidRPr="000F2858" w:rsidRDefault="008E56BA" w:rsidP="002E631A">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Movies</w:t>
            </w:r>
          </w:p>
          <w:p w14:paraId="4CECCC03" w14:textId="77777777" w:rsidR="008E56BA" w:rsidRPr="000F2858" w:rsidRDefault="008E56BA" w:rsidP="002E631A">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Music</w:t>
            </w:r>
          </w:p>
          <w:p w14:paraId="4293CD60" w14:textId="335B5A3E" w:rsidR="008E56BA" w:rsidRPr="000F2858" w:rsidRDefault="008E56BA" w:rsidP="008E56BA">
            <w:pPr>
              <w:spacing w:after="60" w:line="240" w:lineRule="auto"/>
              <w:rPr>
                <w:rFonts w:eastAsia="Times New Roman" w:cstheme="minorHAnsi"/>
                <w:color w:val="000000"/>
                <w:sz w:val="18"/>
                <w:szCs w:val="18"/>
              </w:rPr>
            </w:pPr>
            <w:r w:rsidRPr="000F2858">
              <w:rPr>
                <w:rFonts w:eastAsia="Times New Roman" w:cstheme="minorHAnsi"/>
                <w:color w:val="000000"/>
                <w:sz w:val="18"/>
                <w:szCs w:val="18"/>
              </w:rPr>
              <w:t>Television</w:t>
            </w:r>
          </w:p>
        </w:tc>
        <w:tc>
          <w:tcPr>
            <w:tcW w:w="747" w:type="dxa"/>
            <w:vMerge w:val="restart"/>
            <w:shd w:val="clear" w:color="auto" w:fill="auto"/>
            <w:noWrap/>
            <w:textDirection w:val="btLr"/>
            <w:vAlign w:val="center"/>
            <w:hideMark/>
          </w:tcPr>
          <w:p w14:paraId="3B3AC646" w14:textId="77777777" w:rsidR="008E56BA" w:rsidRPr="000F57C4" w:rsidRDefault="008E56BA" w:rsidP="000F57C4">
            <w:pPr>
              <w:spacing w:after="0" w:line="240" w:lineRule="auto"/>
              <w:ind w:left="113" w:right="113"/>
              <w:jc w:val="center"/>
              <w:rPr>
                <w:rFonts w:eastAsia="Times New Roman" w:cstheme="minorHAnsi"/>
                <w:b/>
                <w:color w:val="000000"/>
                <w:sz w:val="20"/>
                <w:szCs w:val="18"/>
              </w:rPr>
            </w:pPr>
            <w:r w:rsidRPr="000F57C4">
              <w:rPr>
                <w:rFonts w:eastAsia="Times New Roman" w:cstheme="minorHAnsi"/>
                <w:b/>
                <w:color w:val="000000"/>
                <w:sz w:val="20"/>
                <w:szCs w:val="18"/>
              </w:rPr>
              <w:t>Education</w:t>
            </w:r>
          </w:p>
        </w:tc>
        <w:tc>
          <w:tcPr>
            <w:tcW w:w="2583" w:type="dxa"/>
            <w:gridSpan w:val="2"/>
            <w:vMerge w:val="restart"/>
            <w:shd w:val="clear" w:color="auto" w:fill="auto"/>
            <w:noWrap/>
            <w:hideMark/>
          </w:tcPr>
          <w:p w14:paraId="668227D8"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All</w:t>
            </w:r>
          </w:p>
          <w:p w14:paraId="2A3F7B70"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7-12 Education</w:t>
            </w:r>
          </w:p>
          <w:p w14:paraId="606F35BA"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Adult Education</w:t>
            </w:r>
          </w:p>
          <w:p w14:paraId="256D09B2"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Art History</w:t>
            </w:r>
          </w:p>
          <w:p w14:paraId="6319C56F"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College Administration</w:t>
            </w:r>
          </w:p>
          <w:p w14:paraId="6EB81002"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College Life</w:t>
            </w:r>
          </w:p>
          <w:p w14:paraId="264B1104"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Distance Learning</w:t>
            </w:r>
          </w:p>
          <w:p w14:paraId="28D89CB3"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English as a 2nd Language</w:t>
            </w:r>
          </w:p>
          <w:p w14:paraId="19003521"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Graduate School</w:t>
            </w:r>
          </w:p>
          <w:p w14:paraId="3802EC02"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Homeschooling</w:t>
            </w:r>
          </w:p>
          <w:p w14:paraId="6324EB55"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Homework/Study Tips</w:t>
            </w:r>
          </w:p>
          <w:p w14:paraId="1A64F738"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K-6 Education</w:t>
            </w:r>
          </w:p>
          <w:p w14:paraId="2E6CE2EE"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Language Learning</w:t>
            </w:r>
          </w:p>
          <w:p w14:paraId="224A9828"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Private School</w:t>
            </w:r>
          </w:p>
          <w:p w14:paraId="22BC0C40"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Special Education</w:t>
            </w:r>
          </w:p>
          <w:p w14:paraId="58D54292" w14:textId="232EC54C" w:rsidR="008E56BA" w:rsidRPr="000F2858" w:rsidRDefault="008E56BA" w:rsidP="008E56BA">
            <w:pPr>
              <w:spacing w:after="60" w:line="240" w:lineRule="auto"/>
              <w:rPr>
                <w:rFonts w:eastAsia="Times New Roman" w:cstheme="minorHAnsi"/>
                <w:color w:val="000000"/>
                <w:sz w:val="18"/>
                <w:szCs w:val="18"/>
              </w:rPr>
            </w:pPr>
            <w:r w:rsidRPr="000F2858">
              <w:rPr>
                <w:rFonts w:eastAsia="Times New Roman" w:cstheme="minorHAnsi"/>
                <w:color w:val="000000"/>
                <w:sz w:val="18"/>
                <w:szCs w:val="18"/>
              </w:rPr>
              <w:t>Studying Business</w:t>
            </w:r>
          </w:p>
        </w:tc>
        <w:tc>
          <w:tcPr>
            <w:tcW w:w="747" w:type="dxa"/>
            <w:vMerge w:val="restart"/>
            <w:shd w:val="clear" w:color="auto" w:fill="auto"/>
            <w:noWrap/>
            <w:textDirection w:val="btLr"/>
            <w:vAlign w:val="center"/>
            <w:hideMark/>
          </w:tcPr>
          <w:p w14:paraId="0867BE66" w14:textId="77777777" w:rsidR="008E56BA" w:rsidRPr="000F57C4" w:rsidRDefault="008E56BA" w:rsidP="000F57C4">
            <w:pPr>
              <w:spacing w:after="0" w:line="240" w:lineRule="auto"/>
              <w:ind w:left="113" w:right="113"/>
              <w:jc w:val="center"/>
              <w:rPr>
                <w:rFonts w:eastAsia="Times New Roman" w:cstheme="minorHAnsi"/>
                <w:b/>
                <w:color w:val="000000"/>
                <w:sz w:val="20"/>
                <w:szCs w:val="18"/>
              </w:rPr>
            </w:pPr>
            <w:r w:rsidRPr="000F57C4">
              <w:rPr>
                <w:rFonts w:eastAsia="Times New Roman" w:cstheme="minorHAnsi"/>
                <w:b/>
                <w:color w:val="000000"/>
                <w:sz w:val="20"/>
                <w:szCs w:val="18"/>
              </w:rPr>
              <w:t>Health &amp; Fitness</w:t>
            </w:r>
          </w:p>
        </w:tc>
        <w:tc>
          <w:tcPr>
            <w:tcW w:w="2493" w:type="dxa"/>
            <w:gridSpan w:val="2"/>
            <w:vMerge w:val="restart"/>
            <w:shd w:val="clear" w:color="auto" w:fill="auto"/>
            <w:noWrap/>
            <w:hideMark/>
          </w:tcPr>
          <w:p w14:paraId="50CB749E" w14:textId="77777777" w:rsidR="008E56BA" w:rsidRPr="000F2858" w:rsidRDefault="008E56BA" w:rsidP="008E56BA">
            <w:pPr>
              <w:spacing w:before="60" w:after="0" w:line="240" w:lineRule="auto"/>
              <w:rPr>
                <w:rFonts w:eastAsia="Times New Roman" w:cstheme="minorHAnsi"/>
                <w:color w:val="000000"/>
                <w:sz w:val="18"/>
                <w:szCs w:val="18"/>
              </w:rPr>
            </w:pPr>
            <w:r w:rsidRPr="000F2858">
              <w:rPr>
                <w:rFonts w:eastAsia="Times New Roman" w:cstheme="minorHAnsi"/>
                <w:color w:val="000000"/>
                <w:sz w:val="18"/>
                <w:szCs w:val="18"/>
              </w:rPr>
              <w:t>All</w:t>
            </w:r>
          </w:p>
          <w:p w14:paraId="2845BC66"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A.D.D.</w:t>
            </w:r>
          </w:p>
          <w:p w14:paraId="16595738"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AIDS/HIV</w:t>
            </w:r>
          </w:p>
          <w:p w14:paraId="7C73C1BA"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Allergies</w:t>
            </w:r>
          </w:p>
          <w:p w14:paraId="7FDBFA39"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Alternative Medicine</w:t>
            </w:r>
          </w:p>
          <w:p w14:paraId="351B4E13"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Arthritis</w:t>
            </w:r>
          </w:p>
          <w:p w14:paraId="738F01FF"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Asthma</w:t>
            </w:r>
          </w:p>
          <w:p w14:paraId="504C7E55"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Autism/PDD</w:t>
            </w:r>
          </w:p>
          <w:p w14:paraId="219775E5"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Bipolar Disorder</w:t>
            </w:r>
          </w:p>
          <w:p w14:paraId="4A92A510"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Brain Tumor</w:t>
            </w:r>
          </w:p>
          <w:p w14:paraId="76D32C9A"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Cancer</w:t>
            </w:r>
          </w:p>
          <w:p w14:paraId="1E630F53"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Cholesterol</w:t>
            </w:r>
          </w:p>
          <w:p w14:paraId="594FB4E6"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Chronic Fatigue syndrome</w:t>
            </w:r>
          </w:p>
          <w:p w14:paraId="61DBBBE9"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Chronic Pain</w:t>
            </w:r>
          </w:p>
          <w:p w14:paraId="45C4CA1D"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Cold &amp; Flu</w:t>
            </w:r>
          </w:p>
          <w:p w14:paraId="298A86AA"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Deafness</w:t>
            </w:r>
          </w:p>
          <w:p w14:paraId="425CF037"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Dental Care</w:t>
            </w:r>
          </w:p>
          <w:p w14:paraId="02783A43"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Depression</w:t>
            </w:r>
          </w:p>
          <w:p w14:paraId="595FCC5E"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Dermatology</w:t>
            </w:r>
          </w:p>
          <w:p w14:paraId="4B301C8C"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Diabetes</w:t>
            </w:r>
          </w:p>
          <w:p w14:paraId="0FC41502"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Epilepsy</w:t>
            </w:r>
          </w:p>
          <w:p w14:paraId="7066A1A6"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Exercise</w:t>
            </w:r>
          </w:p>
          <w:p w14:paraId="2C5458CA"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GERN/Acid Reflux</w:t>
            </w:r>
          </w:p>
          <w:p w14:paraId="3ADEFE0C"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Headaches/Migraines</w:t>
            </w:r>
          </w:p>
          <w:p w14:paraId="17C4E2D6"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Heart Disease</w:t>
            </w:r>
          </w:p>
          <w:p w14:paraId="773EE25D"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Herbs for Health</w:t>
            </w:r>
          </w:p>
          <w:p w14:paraId="427EF396"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Holistic Healing</w:t>
            </w:r>
          </w:p>
          <w:p w14:paraId="1B538741"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IBS/</w:t>
            </w:r>
            <w:proofErr w:type="spellStart"/>
            <w:r w:rsidRPr="000F2858">
              <w:rPr>
                <w:rFonts w:eastAsia="Times New Roman" w:cstheme="minorHAnsi"/>
                <w:color w:val="000000"/>
                <w:sz w:val="18"/>
                <w:szCs w:val="18"/>
              </w:rPr>
              <w:t>Crohn’s</w:t>
            </w:r>
            <w:proofErr w:type="spellEnd"/>
            <w:r w:rsidRPr="000F2858">
              <w:rPr>
                <w:rFonts w:eastAsia="Times New Roman" w:cstheme="minorHAnsi"/>
                <w:color w:val="000000"/>
                <w:sz w:val="18"/>
                <w:szCs w:val="18"/>
              </w:rPr>
              <w:t xml:space="preserve"> Disease</w:t>
            </w:r>
          </w:p>
          <w:p w14:paraId="6E788035"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Men’s Health</w:t>
            </w:r>
          </w:p>
          <w:p w14:paraId="1FDB68EB"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Nutrition</w:t>
            </w:r>
          </w:p>
          <w:p w14:paraId="3F54B5FF"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Orthopedics</w:t>
            </w:r>
          </w:p>
          <w:p w14:paraId="2FD6BB13"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Panic/Anxiety Disorders</w:t>
            </w:r>
          </w:p>
          <w:p w14:paraId="5BD38DA9"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Pediatrics</w:t>
            </w:r>
          </w:p>
          <w:p w14:paraId="5DEE6A5A"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Physical Therapy</w:t>
            </w:r>
          </w:p>
          <w:p w14:paraId="1E72F65C"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Psychology/Psychiatry</w:t>
            </w:r>
          </w:p>
          <w:p w14:paraId="3B61DDF8"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Senior Health</w:t>
            </w:r>
          </w:p>
          <w:p w14:paraId="348D55ED"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Sexuality</w:t>
            </w:r>
          </w:p>
          <w:p w14:paraId="2D262EFA"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Sleep Disorders</w:t>
            </w:r>
          </w:p>
          <w:p w14:paraId="2CE50A68"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Smoking Cessation</w:t>
            </w:r>
          </w:p>
          <w:p w14:paraId="69CD0C99"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Substance Abuse</w:t>
            </w:r>
          </w:p>
          <w:p w14:paraId="7A693B18"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Thyroid Disease</w:t>
            </w:r>
          </w:p>
          <w:p w14:paraId="320D0F0A"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Weight Loss</w:t>
            </w:r>
          </w:p>
          <w:p w14:paraId="0EFFFCFD" w14:textId="3A06CE45"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Women’s Health</w:t>
            </w:r>
          </w:p>
        </w:tc>
      </w:tr>
      <w:tr w:rsidR="008E56BA" w:rsidRPr="000F2858" w14:paraId="6A44810C" w14:textId="77777777" w:rsidTr="00293F78">
        <w:trPr>
          <w:trHeight w:val="230"/>
        </w:trPr>
        <w:tc>
          <w:tcPr>
            <w:tcW w:w="747" w:type="dxa"/>
            <w:vMerge w:val="restart"/>
            <w:shd w:val="clear" w:color="auto" w:fill="auto"/>
            <w:noWrap/>
            <w:textDirection w:val="btLr"/>
            <w:vAlign w:val="center"/>
            <w:hideMark/>
          </w:tcPr>
          <w:p w14:paraId="4E0DD80A" w14:textId="77777777" w:rsidR="008E56BA" w:rsidRPr="000F57C4" w:rsidRDefault="008E56BA" w:rsidP="000F57C4">
            <w:pPr>
              <w:spacing w:after="0" w:line="240" w:lineRule="auto"/>
              <w:ind w:left="113" w:right="113"/>
              <w:jc w:val="center"/>
              <w:rPr>
                <w:rFonts w:eastAsia="Times New Roman" w:cstheme="minorHAnsi"/>
                <w:b/>
                <w:color w:val="000000"/>
                <w:sz w:val="20"/>
                <w:szCs w:val="18"/>
              </w:rPr>
            </w:pPr>
            <w:r w:rsidRPr="000F57C4">
              <w:rPr>
                <w:rFonts w:eastAsia="Times New Roman" w:cstheme="minorHAnsi"/>
                <w:b/>
                <w:color w:val="000000"/>
                <w:sz w:val="20"/>
                <w:szCs w:val="18"/>
              </w:rPr>
              <w:t>Automotive</w:t>
            </w:r>
          </w:p>
        </w:tc>
        <w:tc>
          <w:tcPr>
            <w:tcW w:w="2238" w:type="dxa"/>
            <w:vMerge w:val="restart"/>
            <w:shd w:val="clear" w:color="auto" w:fill="auto"/>
            <w:noWrap/>
            <w:hideMark/>
          </w:tcPr>
          <w:p w14:paraId="2F867E58" w14:textId="77777777" w:rsidR="008E56BA" w:rsidRPr="000F2858" w:rsidRDefault="008E56BA" w:rsidP="008E56BA">
            <w:pPr>
              <w:spacing w:before="60" w:after="0" w:line="240" w:lineRule="auto"/>
              <w:rPr>
                <w:rFonts w:eastAsia="Times New Roman" w:cstheme="minorHAnsi"/>
                <w:color w:val="000000"/>
                <w:sz w:val="18"/>
                <w:szCs w:val="18"/>
              </w:rPr>
            </w:pPr>
            <w:r w:rsidRPr="000F2858">
              <w:rPr>
                <w:rFonts w:eastAsia="Times New Roman" w:cstheme="minorHAnsi"/>
                <w:color w:val="000000"/>
                <w:sz w:val="18"/>
                <w:szCs w:val="18"/>
              </w:rPr>
              <w:t>All</w:t>
            </w:r>
          </w:p>
          <w:p w14:paraId="55A9B00A"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Auto Parts</w:t>
            </w:r>
          </w:p>
          <w:p w14:paraId="69D340B4"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Auto Repair</w:t>
            </w:r>
          </w:p>
          <w:p w14:paraId="686627C2"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Buying/Selling Cars</w:t>
            </w:r>
          </w:p>
          <w:p w14:paraId="32102CAC"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Car Culture</w:t>
            </w:r>
          </w:p>
          <w:p w14:paraId="318E8B3E"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Certified Pre-owned</w:t>
            </w:r>
          </w:p>
          <w:p w14:paraId="44808B4F"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Convertible</w:t>
            </w:r>
          </w:p>
          <w:p w14:paraId="126D41F9"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Coupe</w:t>
            </w:r>
          </w:p>
          <w:p w14:paraId="0488B2FF"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Crossover</w:t>
            </w:r>
          </w:p>
          <w:p w14:paraId="0B478355"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Diesel</w:t>
            </w:r>
          </w:p>
          <w:p w14:paraId="51860B2D"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Electric Vehicle</w:t>
            </w:r>
          </w:p>
          <w:p w14:paraId="1E679923"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Hatchback</w:t>
            </w:r>
          </w:p>
          <w:p w14:paraId="076A9AC0"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Hybrid</w:t>
            </w:r>
          </w:p>
          <w:p w14:paraId="1FBF72B9"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Luxury</w:t>
            </w:r>
          </w:p>
          <w:p w14:paraId="0EA0D4D0"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Mini Van</w:t>
            </w:r>
          </w:p>
          <w:p w14:paraId="4B10EC7B"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Motorcycles</w:t>
            </w:r>
          </w:p>
          <w:p w14:paraId="634CF802"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Off-Road Vehicles</w:t>
            </w:r>
          </w:p>
          <w:p w14:paraId="1AD34FF4"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Performance Vehicles</w:t>
            </w:r>
          </w:p>
          <w:p w14:paraId="37AEF458"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Pickup</w:t>
            </w:r>
          </w:p>
          <w:p w14:paraId="4DE0B05B"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Road-Side Assistance</w:t>
            </w:r>
          </w:p>
          <w:p w14:paraId="3FDA6B79"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Sedan</w:t>
            </w:r>
          </w:p>
          <w:p w14:paraId="3959E7AF"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Trucks &amp; Accessories</w:t>
            </w:r>
          </w:p>
          <w:p w14:paraId="4919FF89"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Vintage Cars</w:t>
            </w:r>
          </w:p>
          <w:p w14:paraId="0425CE41" w14:textId="056D183E" w:rsidR="008E56BA" w:rsidRPr="000F2858" w:rsidRDefault="008E56BA" w:rsidP="008E56BA">
            <w:pPr>
              <w:spacing w:after="60" w:line="240" w:lineRule="auto"/>
              <w:rPr>
                <w:rFonts w:eastAsia="Times New Roman" w:cstheme="minorHAnsi"/>
                <w:color w:val="000000"/>
                <w:sz w:val="18"/>
                <w:szCs w:val="18"/>
              </w:rPr>
            </w:pPr>
            <w:r w:rsidRPr="000F2858">
              <w:rPr>
                <w:rFonts w:eastAsia="Times New Roman" w:cstheme="minorHAnsi"/>
                <w:color w:val="000000"/>
                <w:sz w:val="18"/>
                <w:szCs w:val="18"/>
              </w:rPr>
              <w:t>Wagon</w:t>
            </w:r>
          </w:p>
        </w:tc>
        <w:tc>
          <w:tcPr>
            <w:tcW w:w="747" w:type="dxa"/>
            <w:vMerge/>
            <w:shd w:val="clear" w:color="auto" w:fill="auto"/>
            <w:noWrap/>
            <w:vAlign w:val="bottom"/>
            <w:hideMark/>
          </w:tcPr>
          <w:p w14:paraId="39664631" w14:textId="77777777" w:rsidR="008E56BA" w:rsidRPr="000F2858" w:rsidRDefault="008E56BA" w:rsidP="00C3423C">
            <w:pPr>
              <w:spacing w:after="0" w:line="240" w:lineRule="auto"/>
              <w:rPr>
                <w:rFonts w:eastAsia="Times New Roman" w:cstheme="minorHAnsi"/>
                <w:color w:val="000000"/>
                <w:sz w:val="18"/>
                <w:szCs w:val="18"/>
              </w:rPr>
            </w:pPr>
          </w:p>
        </w:tc>
        <w:tc>
          <w:tcPr>
            <w:tcW w:w="2583" w:type="dxa"/>
            <w:gridSpan w:val="2"/>
            <w:vMerge/>
            <w:shd w:val="clear" w:color="auto" w:fill="auto"/>
            <w:noWrap/>
            <w:vAlign w:val="center"/>
            <w:hideMark/>
          </w:tcPr>
          <w:p w14:paraId="239F9095" w14:textId="41286969" w:rsidR="008E56BA" w:rsidRPr="000F2858" w:rsidRDefault="008E56BA" w:rsidP="00C3423C">
            <w:pPr>
              <w:spacing w:after="0" w:line="240" w:lineRule="auto"/>
              <w:rPr>
                <w:rFonts w:eastAsia="Times New Roman" w:cstheme="minorHAnsi"/>
                <w:color w:val="000000"/>
                <w:sz w:val="18"/>
                <w:szCs w:val="18"/>
              </w:rPr>
            </w:pPr>
          </w:p>
        </w:tc>
        <w:tc>
          <w:tcPr>
            <w:tcW w:w="747" w:type="dxa"/>
            <w:vMerge/>
            <w:shd w:val="clear" w:color="auto" w:fill="auto"/>
            <w:noWrap/>
            <w:vAlign w:val="bottom"/>
            <w:hideMark/>
          </w:tcPr>
          <w:p w14:paraId="3B7A623F" w14:textId="77777777" w:rsidR="008E56BA" w:rsidRPr="000F2858" w:rsidRDefault="008E56BA" w:rsidP="00C3423C">
            <w:pPr>
              <w:spacing w:after="0" w:line="240" w:lineRule="auto"/>
              <w:rPr>
                <w:rFonts w:eastAsia="Times New Roman" w:cstheme="minorHAnsi"/>
                <w:color w:val="000000"/>
                <w:sz w:val="18"/>
                <w:szCs w:val="18"/>
              </w:rPr>
            </w:pPr>
          </w:p>
        </w:tc>
        <w:tc>
          <w:tcPr>
            <w:tcW w:w="2493" w:type="dxa"/>
            <w:gridSpan w:val="2"/>
            <w:vMerge/>
            <w:shd w:val="clear" w:color="auto" w:fill="auto"/>
            <w:noWrap/>
            <w:vAlign w:val="center"/>
            <w:hideMark/>
          </w:tcPr>
          <w:p w14:paraId="6117D49D" w14:textId="722F9D19" w:rsidR="008E56BA" w:rsidRPr="000F2858" w:rsidRDefault="008E56BA" w:rsidP="00C3423C">
            <w:pPr>
              <w:spacing w:after="0" w:line="240" w:lineRule="auto"/>
              <w:rPr>
                <w:rFonts w:eastAsia="Times New Roman" w:cstheme="minorHAnsi"/>
                <w:color w:val="000000"/>
                <w:sz w:val="18"/>
                <w:szCs w:val="18"/>
              </w:rPr>
            </w:pPr>
          </w:p>
        </w:tc>
      </w:tr>
      <w:tr w:rsidR="008E56BA" w:rsidRPr="000F2858" w14:paraId="41A0CEE2" w14:textId="77777777" w:rsidTr="00293F78">
        <w:tc>
          <w:tcPr>
            <w:tcW w:w="747" w:type="dxa"/>
            <w:vMerge/>
            <w:shd w:val="clear" w:color="auto" w:fill="auto"/>
            <w:noWrap/>
            <w:vAlign w:val="bottom"/>
            <w:hideMark/>
          </w:tcPr>
          <w:p w14:paraId="675A5191" w14:textId="77777777" w:rsidR="008E56BA" w:rsidRPr="000F2858" w:rsidRDefault="008E56BA" w:rsidP="00C3423C">
            <w:pPr>
              <w:spacing w:after="0" w:line="240" w:lineRule="auto"/>
              <w:rPr>
                <w:rFonts w:eastAsia="Times New Roman" w:cstheme="minorHAnsi"/>
                <w:color w:val="000000"/>
                <w:sz w:val="18"/>
                <w:szCs w:val="18"/>
              </w:rPr>
            </w:pPr>
          </w:p>
        </w:tc>
        <w:tc>
          <w:tcPr>
            <w:tcW w:w="2238" w:type="dxa"/>
            <w:vMerge/>
            <w:shd w:val="clear" w:color="auto" w:fill="auto"/>
            <w:noWrap/>
            <w:vAlign w:val="center"/>
            <w:hideMark/>
          </w:tcPr>
          <w:p w14:paraId="0EF82267" w14:textId="5DF3FBFE" w:rsidR="008E56BA" w:rsidRPr="000F2858" w:rsidRDefault="008E56BA" w:rsidP="00C3423C">
            <w:pPr>
              <w:spacing w:after="0" w:line="240" w:lineRule="auto"/>
              <w:rPr>
                <w:rFonts w:eastAsia="Times New Roman" w:cstheme="minorHAnsi"/>
                <w:color w:val="000000"/>
                <w:sz w:val="18"/>
                <w:szCs w:val="18"/>
              </w:rPr>
            </w:pPr>
          </w:p>
        </w:tc>
        <w:tc>
          <w:tcPr>
            <w:tcW w:w="747" w:type="dxa"/>
            <w:shd w:val="clear" w:color="auto" w:fill="auto"/>
            <w:noWrap/>
            <w:textDirection w:val="btLr"/>
            <w:vAlign w:val="center"/>
            <w:hideMark/>
          </w:tcPr>
          <w:p w14:paraId="604C81D6" w14:textId="77777777" w:rsidR="008E56BA" w:rsidRPr="000F57C4" w:rsidRDefault="008E56BA" w:rsidP="000F57C4">
            <w:pPr>
              <w:spacing w:after="0" w:line="240" w:lineRule="auto"/>
              <w:ind w:left="113" w:right="113"/>
              <w:jc w:val="center"/>
              <w:rPr>
                <w:rFonts w:eastAsia="Times New Roman" w:cstheme="minorHAnsi"/>
                <w:b/>
                <w:color w:val="000000"/>
                <w:sz w:val="20"/>
                <w:szCs w:val="18"/>
              </w:rPr>
            </w:pPr>
            <w:r w:rsidRPr="000F57C4">
              <w:rPr>
                <w:rFonts w:eastAsia="Times New Roman" w:cstheme="minorHAnsi"/>
                <w:b/>
                <w:color w:val="000000"/>
                <w:sz w:val="20"/>
                <w:szCs w:val="18"/>
              </w:rPr>
              <w:t>Family &amp; Parenting</w:t>
            </w:r>
          </w:p>
        </w:tc>
        <w:tc>
          <w:tcPr>
            <w:tcW w:w="2583" w:type="dxa"/>
            <w:gridSpan w:val="2"/>
            <w:shd w:val="clear" w:color="auto" w:fill="auto"/>
            <w:noWrap/>
            <w:hideMark/>
          </w:tcPr>
          <w:p w14:paraId="11E6B1C3" w14:textId="77777777" w:rsidR="008E56BA" w:rsidRPr="000F2858" w:rsidRDefault="008E56BA" w:rsidP="008E56BA">
            <w:pPr>
              <w:spacing w:before="60" w:after="0" w:line="240" w:lineRule="auto"/>
              <w:rPr>
                <w:rFonts w:eastAsia="Times New Roman" w:cstheme="minorHAnsi"/>
                <w:color w:val="000000"/>
                <w:sz w:val="18"/>
                <w:szCs w:val="18"/>
              </w:rPr>
            </w:pPr>
            <w:r w:rsidRPr="000F2858">
              <w:rPr>
                <w:rFonts w:eastAsia="Times New Roman" w:cstheme="minorHAnsi"/>
                <w:color w:val="000000"/>
                <w:sz w:val="18"/>
                <w:szCs w:val="18"/>
              </w:rPr>
              <w:t>All</w:t>
            </w:r>
          </w:p>
          <w:p w14:paraId="5A3E5005"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Adoption</w:t>
            </w:r>
          </w:p>
          <w:p w14:paraId="2390A2EA"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Babies &amp; Toddlers</w:t>
            </w:r>
          </w:p>
          <w:p w14:paraId="7EC6AF57"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Daycare/Preschool</w:t>
            </w:r>
          </w:p>
          <w:p w14:paraId="27418F9F"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Eldercare</w:t>
            </w:r>
          </w:p>
          <w:p w14:paraId="192F99B6"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Family Internet</w:t>
            </w:r>
          </w:p>
          <w:p w14:paraId="52289184"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Parenting – K-6 Kids</w:t>
            </w:r>
          </w:p>
          <w:p w14:paraId="796349D8"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Parenting – 7-12 Kids</w:t>
            </w:r>
          </w:p>
          <w:p w14:paraId="7114DBF3"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Parenting Teens</w:t>
            </w:r>
          </w:p>
          <w:p w14:paraId="4846FC7A"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Pregnancy</w:t>
            </w:r>
          </w:p>
          <w:p w14:paraId="721DE653" w14:textId="6650B041" w:rsidR="008E56BA" w:rsidRPr="000F2858" w:rsidRDefault="008E56BA" w:rsidP="008E56BA">
            <w:pPr>
              <w:spacing w:after="60" w:line="240" w:lineRule="auto"/>
              <w:rPr>
                <w:rFonts w:eastAsia="Times New Roman" w:cstheme="minorHAnsi"/>
                <w:color w:val="000000"/>
                <w:sz w:val="18"/>
                <w:szCs w:val="18"/>
              </w:rPr>
            </w:pPr>
            <w:r w:rsidRPr="000F2858">
              <w:rPr>
                <w:rFonts w:eastAsia="Times New Roman" w:cstheme="minorHAnsi"/>
                <w:color w:val="000000"/>
                <w:sz w:val="18"/>
                <w:szCs w:val="18"/>
              </w:rPr>
              <w:t>Special Needs Kids</w:t>
            </w:r>
          </w:p>
        </w:tc>
        <w:tc>
          <w:tcPr>
            <w:tcW w:w="747" w:type="dxa"/>
            <w:vMerge/>
            <w:shd w:val="clear" w:color="auto" w:fill="auto"/>
            <w:noWrap/>
            <w:vAlign w:val="bottom"/>
            <w:hideMark/>
          </w:tcPr>
          <w:p w14:paraId="0019FA76" w14:textId="77777777" w:rsidR="008E56BA" w:rsidRPr="000F2858" w:rsidRDefault="008E56BA" w:rsidP="00C3423C">
            <w:pPr>
              <w:spacing w:after="0" w:line="240" w:lineRule="auto"/>
              <w:rPr>
                <w:rFonts w:eastAsia="Times New Roman" w:cstheme="minorHAnsi"/>
                <w:color w:val="000000"/>
                <w:sz w:val="18"/>
                <w:szCs w:val="18"/>
              </w:rPr>
            </w:pPr>
          </w:p>
        </w:tc>
        <w:tc>
          <w:tcPr>
            <w:tcW w:w="2493" w:type="dxa"/>
            <w:gridSpan w:val="2"/>
            <w:vMerge/>
            <w:shd w:val="clear" w:color="auto" w:fill="auto"/>
            <w:noWrap/>
            <w:vAlign w:val="center"/>
            <w:hideMark/>
          </w:tcPr>
          <w:p w14:paraId="7FAA4187" w14:textId="4C055BD3" w:rsidR="008E56BA" w:rsidRPr="000F2858" w:rsidRDefault="008E56BA" w:rsidP="00C3423C">
            <w:pPr>
              <w:spacing w:after="0" w:line="240" w:lineRule="auto"/>
              <w:rPr>
                <w:rFonts w:eastAsia="Times New Roman" w:cstheme="minorHAnsi"/>
                <w:color w:val="000000"/>
                <w:sz w:val="18"/>
                <w:szCs w:val="18"/>
              </w:rPr>
            </w:pPr>
          </w:p>
        </w:tc>
      </w:tr>
      <w:tr w:rsidR="008E56BA" w:rsidRPr="000F2858" w14:paraId="4EBD95C6" w14:textId="77777777" w:rsidTr="00293F78">
        <w:trPr>
          <w:trHeight w:val="207"/>
        </w:trPr>
        <w:tc>
          <w:tcPr>
            <w:tcW w:w="747" w:type="dxa"/>
            <w:vMerge/>
            <w:shd w:val="clear" w:color="auto" w:fill="auto"/>
            <w:noWrap/>
            <w:vAlign w:val="bottom"/>
            <w:hideMark/>
          </w:tcPr>
          <w:p w14:paraId="5B3B82EA" w14:textId="77777777" w:rsidR="008E56BA" w:rsidRPr="000F2858" w:rsidRDefault="008E56BA" w:rsidP="00C3423C">
            <w:pPr>
              <w:spacing w:after="0" w:line="240" w:lineRule="auto"/>
              <w:rPr>
                <w:rFonts w:eastAsia="Times New Roman" w:cstheme="minorHAnsi"/>
                <w:color w:val="000000"/>
                <w:sz w:val="18"/>
                <w:szCs w:val="18"/>
              </w:rPr>
            </w:pPr>
          </w:p>
        </w:tc>
        <w:tc>
          <w:tcPr>
            <w:tcW w:w="2238" w:type="dxa"/>
            <w:vMerge/>
            <w:shd w:val="clear" w:color="auto" w:fill="auto"/>
            <w:noWrap/>
            <w:vAlign w:val="center"/>
            <w:hideMark/>
          </w:tcPr>
          <w:p w14:paraId="151A3CFA" w14:textId="03405155" w:rsidR="008E56BA" w:rsidRPr="000F2858" w:rsidRDefault="008E56BA" w:rsidP="00C3423C">
            <w:pPr>
              <w:spacing w:after="0" w:line="240" w:lineRule="auto"/>
              <w:rPr>
                <w:rFonts w:eastAsia="Times New Roman" w:cstheme="minorHAnsi"/>
                <w:color w:val="000000"/>
                <w:sz w:val="18"/>
                <w:szCs w:val="18"/>
              </w:rPr>
            </w:pPr>
          </w:p>
        </w:tc>
        <w:tc>
          <w:tcPr>
            <w:tcW w:w="747" w:type="dxa"/>
            <w:vMerge w:val="restart"/>
            <w:shd w:val="clear" w:color="auto" w:fill="auto"/>
            <w:noWrap/>
            <w:textDirection w:val="btLr"/>
            <w:vAlign w:val="center"/>
            <w:hideMark/>
          </w:tcPr>
          <w:p w14:paraId="2AA200DD" w14:textId="77777777" w:rsidR="008E56BA" w:rsidRPr="000F57C4" w:rsidRDefault="008E56BA" w:rsidP="000F57C4">
            <w:pPr>
              <w:spacing w:after="0" w:line="240" w:lineRule="auto"/>
              <w:ind w:left="113" w:right="113"/>
              <w:jc w:val="center"/>
              <w:rPr>
                <w:rFonts w:eastAsia="Times New Roman" w:cstheme="minorHAnsi"/>
                <w:b/>
                <w:color w:val="000000"/>
                <w:sz w:val="20"/>
                <w:szCs w:val="18"/>
              </w:rPr>
            </w:pPr>
            <w:r w:rsidRPr="000F57C4">
              <w:rPr>
                <w:rFonts w:eastAsia="Times New Roman" w:cstheme="minorHAnsi"/>
                <w:b/>
                <w:color w:val="000000"/>
                <w:sz w:val="20"/>
                <w:szCs w:val="18"/>
              </w:rPr>
              <w:t>Food &amp; Drink</w:t>
            </w:r>
          </w:p>
        </w:tc>
        <w:tc>
          <w:tcPr>
            <w:tcW w:w="2583" w:type="dxa"/>
            <w:gridSpan w:val="2"/>
            <w:vMerge w:val="restart"/>
            <w:shd w:val="clear" w:color="auto" w:fill="auto"/>
            <w:noWrap/>
            <w:hideMark/>
          </w:tcPr>
          <w:p w14:paraId="15F086FC" w14:textId="77777777" w:rsidR="008E56BA" w:rsidRPr="000F2858" w:rsidRDefault="008E56BA" w:rsidP="008E56BA">
            <w:pPr>
              <w:spacing w:before="60" w:after="0" w:line="240" w:lineRule="auto"/>
              <w:rPr>
                <w:rFonts w:eastAsia="Times New Roman" w:cstheme="minorHAnsi"/>
                <w:color w:val="000000"/>
                <w:sz w:val="18"/>
                <w:szCs w:val="18"/>
              </w:rPr>
            </w:pPr>
            <w:r w:rsidRPr="000F2858">
              <w:rPr>
                <w:rFonts w:eastAsia="Times New Roman" w:cstheme="minorHAnsi"/>
                <w:color w:val="000000"/>
                <w:sz w:val="18"/>
                <w:szCs w:val="18"/>
              </w:rPr>
              <w:t>All</w:t>
            </w:r>
          </w:p>
          <w:p w14:paraId="47772A0B"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American Cuisine</w:t>
            </w:r>
          </w:p>
          <w:p w14:paraId="4194C030"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Barbecues &amp; Grilling</w:t>
            </w:r>
          </w:p>
          <w:p w14:paraId="029DC343"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Cajun/Creole</w:t>
            </w:r>
          </w:p>
          <w:p w14:paraId="7958A24D"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Chinese Cuisine</w:t>
            </w:r>
          </w:p>
          <w:p w14:paraId="58575052"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Cocktails/Beer</w:t>
            </w:r>
          </w:p>
          <w:p w14:paraId="28B13D5F"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Coffee/Tea</w:t>
            </w:r>
          </w:p>
          <w:p w14:paraId="328C2859"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Cuisine-Specific</w:t>
            </w:r>
          </w:p>
          <w:p w14:paraId="45F4B912"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Desserts &amp; Baking</w:t>
            </w:r>
          </w:p>
          <w:p w14:paraId="586CC01A"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Dining Out</w:t>
            </w:r>
          </w:p>
          <w:p w14:paraId="5F129A1B"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Food Allergies</w:t>
            </w:r>
          </w:p>
          <w:p w14:paraId="67AEF6E4"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French Cuisine</w:t>
            </w:r>
          </w:p>
          <w:p w14:paraId="3E42770C"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Health/Low-fat Cooking</w:t>
            </w:r>
          </w:p>
          <w:p w14:paraId="16DDE89E"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Italian Cuisine</w:t>
            </w:r>
          </w:p>
          <w:p w14:paraId="5A31C665"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Mexican Cuisine</w:t>
            </w:r>
          </w:p>
          <w:p w14:paraId="4294F818"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Vegan</w:t>
            </w:r>
          </w:p>
          <w:p w14:paraId="67FE7DAB"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Vegetarian</w:t>
            </w:r>
          </w:p>
          <w:p w14:paraId="2407E10C" w14:textId="2927F7DE" w:rsidR="008E56BA" w:rsidRPr="000F2858" w:rsidRDefault="008E56BA" w:rsidP="008E56BA">
            <w:pPr>
              <w:spacing w:after="60" w:line="240" w:lineRule="auto"/>
              <w:rPr>
                <w:rFonts w:eastAsia="Times New Roman" w:cstheme="minorHAnsi"/>
                <w:color w:val="000000"/>
                <w:sz w:val="18"/>
                <w:szCs w:val="18"/>
              </w:rPr>
            </w:pPr>
            <w:r w:rsidRPr="000F2858">
              <w:rPr>
                <w:rFonts w:eastAsia="Times New Roman" w:cstheme="minorHAnsi"/>
                <w:color w:val="000000"/>
                <w:sz w:val="18"/>
                <w:szCs w:val="18"/>
              </w:rPr>
              <w:t>Wine</w:t>
            </w:r>
          </w:p>
        </w:tc>
        <w:tc>
          <w:tcPr>
            <w:tcW w:w="747" w:type="dxa"/>
            <w:vMerge/>
            <w:shd w:val="clear" w:color="auto" w:fill="auto"/>
            <w:noWrap/>
            <w:vAlign w:val="bottom"/>
            <w:hideMark/>
          </w:tcPr>
          <w:p w14:paraId="5D515D21" w14:textId="77777777" w:rsidR="008E56BA" w:rsidRPr="000F2858" w:rsidRDefault="008E56BA" w:rsidP="00C3423C">
            <w:pPr>
              <w:spacing w:after="0" w:line="240" w:lineRule="auto"/>
              <w:rPr>
                <w:rFonts w:eastAsia="Times New Roman" w:cstheme="minorHAnsi"/>
                <w:color w:val="000000"/>
                <w:sz w:val="18"/>
                <w:szCs w:val="18"/>
              </w:rPr>
            </w:pPr>
          </w:p>
        </w:tc>
        <w:tc>
          <w:tcPr>
            <w:tcW w:w="2493" w:type="dxa"/>
            <w:gridSpan w:val="2"/>
            <w:vMerge/>
            <w:shd w:val="clear" w:color="auto" w:fill="auto"/>
            <w:noWrap/>
            <w:vAlign w:val="center"/>
            <w:hideMark/>
          </w:tcPr>
          <w:p w14:paraId="156E97AD" w14:textId="325D271A" w:rsidR="008E56BA" w:rsidRPr="000F2858" w:rsidRDefault="008E56BA" w:rsidP="00C3423C">
            <w:pPr>
              <w:spacing w:after="0" w:line="240" w:lineRule="auto"/>
              <w:rPr>
                <w:rFonts w:eastAsia="Times New Roman" w:cstheme="minorHAnsi"/>
                <w:color w:val="000000"/>
                <w:sz w:val="18"/>
                <w:szCs w:val="18"/>
              </w:rPr>
            </w:pPr>
          </w:p>
        </w:tc>
      </w:tr>
      <w:tr w:rsidR="008E56BA" w:rsidRPr="000F2858" w14:paraId="2B7556D3" w14:textId="77777777" w:rsidTr="00293F78">
        <w:tc>
          <w:tcPr>
            <w:tcW w:w="747" w:type="dxa"/>
            <w:shd w:val="clear" w:color="auto" w:fill="auto"/>
            <w:noWrap/>
            <w:textDirection w:val="btLr"/>
            <w:vAlign w:val="center"/>
            <w:hideMark/>
          </w:tcPr>
          <w:p w14:paraId="762F287B" w14:textId="77777777" w:rsidR="008E56BA" w:rsidRPr="000F57C4" w:rsidRDefault="008E56BA" w:rsidP="000F57C4">
            <w:pPr>
              <w:spacing w:after="0" w:line="240" w:lineRule="auto"/>
              <w:ind w:left="113" w:right="113"/>
              <w:jc w:val="center"/>
              <w:rPr>
                <w:rFonts w:eastAsia="Times New Roman" w:cstheme="minorHAnsi"/>
                <w:b/>
                <w:color w:val="000000"/>
                <w:sz w:val="20"/>
                <w:szCs w:val="18"/>
              </w:rPr>
            </w:pPr>
            <w:r w:rsidRPr="000F57C4">
              <w:rPr>
                <w:rFonts w:eastAsia="Times New Roman" w:cstheme="minorHAnsi"/>
                <w:b/>
                <w:color w:val="000000"/>
                <w:sz w:val="20"/>
                <w:szCs w:val="18"/>
              </w:rPr>
              <w:t>Business</w:t>
            </w:r>
          </w:p>
        </w:tc>
        <w:tc>
          <w:tcPr>
            <w:tcW w:w="2238" w:type="dxa"/>
            <w:shd w:val="clear" w:color="auto" w:fill="auto"/>
            <w:noWrap/>
            <w:hideMark/>
          </w:tcPr>
          <w:p w14:paraId="7B151E55" w14:textId="77777777" w:rsidR="008E56BA" w:rsidRPr="000F2858" w:rsidRDefault="008E56BA" w:rsidP="008E56BA">
            <w:pPr>
              <w:spacing w:before="60" w:after="0" w:line="240" w:lineRule="auto"/>
              <w:rPr>
                <w:rFonts w:eastAsia="Times New Roman" w:cstheme="minorHAnsi"/>
                <w:color w:val="000000"/>
                <w:sz w:val="18"/>
                <w:szCs w:val="18"/>
              </w:rPr>
            </w:pPr>
            <w:r w:rsidRPr="000F2858">
              <w:rPr>
                <w:rFonts w:eastAsia="Times New Roman" w:cstheme="minorHAnsi"/>
                <w:color w:val="000000"/>
                <w:sz w:val="18"/>
                <w:szCs w:val="18"/>
              </w:rPr>
              <w:t>All</w:t>
            </w:r>
          </w:p>
          <w:p w14:paraId="7439973D"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Advertising</w:t>
            </w:r>
          </w:p>
          <w:p w14:paraId="606C02CF"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Agriculture</w:t>
            </w:r>
          </w:p>
          <w:p w14:paraId="2AB49E96"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Biotech/Biomedical</w:t>
            </w:r>
          </w:p>
          <w:p w14:paraId="6E349CBB"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Business Software</w:t>
            </w:r>
          </w:p>
          <w:p w14:paraId="736DB3A2"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Construction</w:t>
            </w:r>
          </w:p>
          <w:p w14:paraId="529137E0"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Forestry</w:t>
            </w:r>
          </w:p>
          <w:p w14:paraId="2819671D"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Government</w:t>
            </w:r>
          </w:p>
          <w:p w14:paraId="71959C19"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Green Solutions</w:t>
            </w:r>
          </w:p>
          <w:p w14:paraId="13925FC0"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Logistics</w:t>
            </w:r>
          </w:p>
          <w:p w14:paraId="716FF52E"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Marketing</w:t>
            </w:r>
          </w:p>
          <w:p w14:paraId="0A30E86E" w14:textId="6F1DDAE5" w:rsidR="008E56BA" w:rsidRPr="000F2858" w:rsidRDefault="008E56BA" w:rsidP="008E56BA">
            <w:pPr>
              <w:spacing w:after="60" w:line="240" w:lineRule="auto"/>
              <w:rPr>
                <w:rFonts w:eastAsia="Times New Roman" w:cstheme="minorHAnsi"/>
                <w:color w:val="000000"/>
                <w:sz w:val="18"/>
                <w:szCs w:val="18"/>
              </w:rPr>
            </w:pPr>
            <w:r w:rsidRPr="000F2858">
              <w:rPr>
                <w:rFonts w:eastAsia="Times New Roman" w:cstheme="minorHAnsi"/>
                <w:color w:val="000000"/>
                <w:sz w:val="18"/>
                <w:szCs w:val="18"/>
              </w:rPr>
              <w:t>Metals</w:t>
            </w:r>
          </w:p>
        </w:tc>
        <w:tc>
          <w:tcPr>
            <w:tcW w:w="747" w:type="dxa"/>
            <w:vMerge/>
            <w:tcBorders>
              <w:bottom w:val="single" w:sz="4" w:space="0" w:color="A5A5A5" w:themeColor="text2"/>
            </w:tcBorders>
            <w:shd w:val="clear" w:color="auto" w:fill="auto"/>
            <w:noWrap/>
            <w:vAlign w:val="bottom"/>
            <w:hideMark/>
          </w:tcPr>
          <w:p w14:paraId="11516D40" w14:textId="77777777" w:rsidR="008E56BA" w:rsidRPr="000F2858" w:rsidRDefault="008E56BA" w:rsidP="00C3423C">
            <w:pPr>
              <w:spacing w:after="0" w:line="240" w:lineRule="auto"/>
              <w:rPr>
                <w:rFonts w:eastAsia="Times New Roman" w:cstheme="minorHAnsi"/>
                <w:color w:val="000000"/>
                <w:sz w:val="18"/>
                <w:szCs w:val="18"/>
              </w:rPr>
            </w:pPr>
          </w:p>
        </w:tc>
        <w:tc>
          <w:tcPr>
            <w:tcW w:w="2583" w:type="dxa"/>
            <w:gridSpan w:val="2"/>
            <w:vMerge/>
            <w:tcBorders>
              <w:bottom w:val="single" w:sz="4" w:space="0" w:color="A5A5A5" w:themeColor="text2"/>
            </w:tcBorders>
            <w:shd w:val="clear" w:color="auto" w:fill="auto"/>
            <w:noWrap/>
            <w:vAlign w:val="center"/>
            <w:hideMark/>
          </w:tcPr>
          <w:p w14:paraId="7BD8E6F2" w14:textId="1C775646" w:rsidR="008E56BA" w:rsidRPr="000F2858" w:rsidRDefault="008E56BA" w:rsidP="00C3423C">
            <w:pPr>
              <w:spacing w:after="0" w:line="240" w:lineRule="auto"/>
              <w:rPr>
                <w:rFonts w:eastAsia="Times New Roman" w:cstheme="minorHAnsi"/>
                <w:color w:val="000000"/>
                <w:sz w:val="18"/>
                <w:szCs w:val="18"/>
              </w:rPr>
            </w:pPr>
          </w:p>
        </w:tc>
        <w:tc>
          <w:tcPr>
            <w:tcW w:w="747" w:type="dxa"/>
            <w:vMerge/>
            <w:tcBorders>
              <w:bottom w:val="single" w:sz="4" w:space="0" w:color="A5A5A5" w:themeColor="text2"/>
            </w:tcBorders>
            <w:shd w:val="clear" w:color="auto" w:fill="auto"/>
            <w:noWrap/>
            <w:vAlign w:val="bottom"/>
            <w:hideMark/>
          </w:tcPr>
          <w:p w14:paraId="4B20C2AE" w14:textId="77777777" w:rsidR="008E56BA" w:rsidRPr="000F2858" w:rsidRDefault="008E56BA" w:rsidP="00C3423C">
            <w:pPr>
              <w:spacing w:after="0" w:line="240" w:lineRule="auto"/>
              <w:rPr>
                <w:rFonts w:eastAsia="Times New Roman" w:cstheme="minorHAnsi"/>
                <w:color w:val="000000"/>
                <w:sz w:val="18"/>
                <w:szCs w:val="18"/>
              </w:rPr>
            </w:pPr>
          </w:p>
        </w:tc>
        <w:tc>
          <w:tcPr>
            <w:tcW w:w="2493" w:type="dxa"/>
            <w:gridSpan w:val="2"/>
            <w:vMerge/>
            <w:tcBorders>
              <w:bottom w:val="single" w:sz="4" w:space="0" w:color="A5A5A5" w:themeColor="text2"/>
            </w:tcBorders>
            <w:shd w:val="clear" w:color="auto" w:fill="auto"/>
            <w:noWrap/>
            <w:vAlign w:val="center"/>
            <w:hideMark/>
          </w:tcPr>
          <w:p w14:paraId="42D97549" w14:textId="0E24ADD0" w:rsidR="008E56BA" w:rsidRPr="000F2858" w:rsidRDefault="008E56BA" w:rsidP="00C3423C">
            <w:pPr>
              <w:spacing w:after="0" w:line="240" w:lineRule="auto"/>
              <w:rPr>
                <w:rFonts w:eastAsia="Times New Roman" w:cstheme="minorHAnsi"/>
                <w:color w:val="000000"/>
                <w:sz w:val="18"/>
                <w:szCs w:val="18"/>
              </w:rPr>
            </w:pPr>
          </w:p>
        </w:tc>
      </w:tr>
      <w:tr w:rsidR="008E56BA" w:rsidRPr="000F2858" w14:paraId="21AC7887" w14:textId="77777777" w:rsidTr="00293F78">
        <w:tc>
          <w:tcPr>
            <w:tcW w:w="747" w:type="dxa"/>
            <w:vMerge w:val="restart"/>
            <w:shd w:val="clear" w:color="auto" w:fill="auto"/>
            <w:noWrap/>
            <w:textDirection w:val="btLr"/>
            <w:vAlign w:val="center"/>
            <w:hideMark/>
          </w:tcPr>
          <w:p w14:paraId="159B3D76" w14:textId="77777777" w:rsidR="008E56BA" w:rsidRPr="000F57C4" w:rsidRDefault="008E56BA" w:rsidP="000F57C4">
            <w:pPr>
              <w:spacing w:after="0" w:line="240" w:lineRule="auto"/>
              <w:ind w:left="113" w:right="113"/>
              <w:jc w:val="center"/>
              <w:rPr>
                <w:rFonts w:eastAsia="Times New Roman" w:cstheme="minorHAnsi"/>
                <w:b/>
                <w:color w:val="000000"/>
                <w:sz w:val="20"/>
                <w:szCs w:val="18"/>
              </w:rPr>
            </w:pPr>
            <w:r w:rsidRPr="000F57C4">
              <w:rPr>
                <w:rFonts w:eastAsia="Times New Roman" w:cstheme="minorHAnsi"/>
                <w:b/>
                <w:color w:val="000000"/>
                <w:sz w:val="20"/>
                <w:szCs w:val="18"/>
              </w:rPr>
              <w:t>Careers</w:t>
            </w:r>
          </w:p>
        </w:tc>
        <w:tc>
          <w:tcPr>
            <w:tcW w:w="2238" w:type="dxa"/>
            <w:vMerge w:val="restart"/>
            <w:shd w:val="clear" w:color="auto" w:fill="auto"/>
            <w:noWrap/>
            <w:hideMark/>
          </w:tcPr>
          <w:p w14:paraId="6D2EE9C2" w14:textId="77777777" w:rsidR="008E56BA" w:rsidRPr="000F2858" w:rsidRDefault="008E56BA" w:rsidP="008E56BA">
            <w:pPr>
              <w:spacing w:before="60" w:after="0" w:line="240" w:lineRule="auto"/>
              <w:rPr>
                <w:rFonts w:eastAsia="Times New Roman" w:cstheme="minorHAnsi"/>
                <w:color w:val="000000"/>
                <w:sz w:val="18"/>
                <w:szCs w:val="18"/>
              </w:rPr>
            </w:pPr>
            <w:r w:rsidRPr="000F2858">
              <w:rPr>
                <w:rFonts w:eastAsia="Times New Roman" w:cstheme="minorHAnsi"/>
                <w:color w:val="000000"/>
                <w:sz w:val="18"/>
                <w:szCs w:val="18"/>
              </w:rPr>
              <w:t>All</w:t>
            </w:r>
          </w:p>
          <w:p w14:paraId="3BCA9630"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Career Advice</w:t>
            </w:r>
          </w:p>
          <w:p w14:paraId="65F079B0"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Career Planning</w:t>
            </w:r>
          </w:p>
          <w:p w14:paraId="5579555D"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College</w:t>
            </w:r>
          </w:p>
          <w:p w14:paraId="2ACCB75D"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Financial Aid</w:t>
            </w:r>
          </w:p>
          <w:p w14:paraId="0AA337D1"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Job fairs</w:t>
            </w:r>
          </w:p>
          <w:p w14:paraId="32A0F5EA"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Job Search</w:t>
            </w:r>
          </w:p>
          <w:p w14:paraId="6406D332"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Nursing</w:t>
            </w:r>
          </w:p>
          <w:p w14:paraId="74E1000D"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Resume Writing/Advice</w:t>
            </w:r>
          </w:p>
          <w:p w14:paraId="76CBD939"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Scholarships</w:t>
            </w:r>
          </w:p>
          <w:p w14:paraId="05594C22" w14:textId="77777777" w:rsidR="008E56BA" w:rsidRPr="000F2858" w:rsidRDefault="008E56BA" w:rsidP="000F2858">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Telecommuting</w:t>
            </w:r>
          </w:p>
          <w:p w14:paraId="7F91874B" w14:textId="4DCA6188" w:rsidR="008E56BA" w:rsidRPr="000F2858" w:rsidRDefault="008E56BA" w:rsidP="008E56BA">
            <w:pPr>
              <w:spacing w:after="60" w:line="240" w:lineRule="auto"/>
              <w:rPr>
                <w:rFonts w:eastAsia="Times New Roman" w:cstheme="minorHAnsi"/>
                <w:color w:val="000000"/>
                <w:sz w:val="18"/>
                <w:szCs w:val="18"/>
              </w:rPr>
            </w:pPr>
            <w:r w:rsidRPr="000F2858">
              <w:rPr>
                <w:rFonts w:eastAsia="Times New Roman" w:cstheme="minorHAnsi"/>
                <w:color w:val="000000"/>
                <w:sz w:val="18"/>
                <w:szCs w:val="18"/>
              </w:rPr>
              <w:t>U.S. Military</w:t>
            </w:r>
          </w:p>
        </w:tc>
        <w:tc>
          <w:tcPr>
            <w:tcW w:w="6570" w:type="dxa"/>
            <w:gridSpan w:val="6"/>
            <w:shd w:val="clear" w:color="auto" w:fill="auto"/>
            <w:noWrap/>
            <w:vAlign w:val="bottom"/>
            <w:hideMark/>
          </w:tcPr>
          <w:p w14:paraId="464A0B9E" w14:textId="4C6E746C" w:rsidR="008E56BA" w:rsidRPr="000F2858" w:rsidRDefault="008E56BA" w:rsidP="00293F78">
            <w:pPr>
              <w:spacing w:before="120" w:after="120" w:line="240" w:lineRule="auto"/>
              <w:ind w:left="113" w:right="115"/>
              <w:jc w:val="center"/>
              <w:rPr>
                <w:rFonts w:eastAsia="Times New Roman" w:cstheme="minorHAnsi"/>
                <w:color w:val="000000"/>
                <w:sz w:val="18"/>
                <w:szCs w:val="18"/>
              </w:rPr>
            </w:pPr>
            <w:r w:rsidRPr="000F57C4">
              <w:rPr>
                <w:rFonts w:eastAsia="Times New Roman" w:cstheme="minorHAnsi"/>
                <w:b/>
                <w:color w:val="000000"/>
                <w:sz w:val="20"/>
                <w:szCs w:val="18"/>
              </w:rPr>
              <w:t>Hobbies &amp; Interest</w:t>
            </w:r>
          </w:p>
        </w:tc>
      </w:tr>
      <w:tr w:rsidR="000F57C4" w:rsidRPr="000F2858" w14:paraId="1E4D92AA" w14:textId="77777777" w:rsidTr="00293F78">
        <w:tc>
          <w:tcPr>
            <w:tcW w:w="747" w:type="dxa"/>
            <w:vMerge/>
            <w:shd w:val="clear" w:color="auto" w:fill="auto"/>
            <w:noWrap/>
            <w:vAlign w:val="bottom"/>
            <w:hideMark/>
          </w:tcPr>
          <w:p w14:paraId="68008A00" w14:textId="77777777" w:rsidR="000F57C4" w:rsidRPr="000F2858" w:rsidRDefault="000F57C4" w:rsidP="00C3423C">
            <w:pPr>
              <w:spacing w:after="0" w:line="240" w:lineRule="auto"/>
              <w:rPr>
                <w:rFonts w:eastAsia="Times New Roman" w:cstheme="minorHAnsi"/>
                <w:color w:val="000000"/>
                <w:sz w:val="18"/>
                <w:szCs w:val="18"/>
              </w:rPr>
            </w:pPr>
          </w:p>
        </w:tc>
        <w:tc>
          <w:tcPr>
            <w:tcW w:w="2238" w:type="dxa"/>
            <w:vMerge/>
            <w:shd w:val="clear" w:color="auto" w:fill="auto"/>
            <w:noWrap/>
            <w:vAlign w:val="center"/>
            <w:hideMark/>
          </w:tcPr>
          <w:p w14:paraId="77BB1C81" w14:textId="3C7DBB41" w:rsidR="000F57C4" w:rsidRPr="000F2858" w:rsidRDefault="000F57C4" w:rsidP="00C3423C">
            <w:pPr>
              <w:spacing w:after="0" w:line="240" w:lineRule="auto"/>
              <w:rPr>
                <w:rFonts w:eastAsia="Times New Roman" w:cstheme="minorHAnsi"/>
                <w:color w:val="000000"/>
                <w:sz w:val="18"/>
                <w:szCs w:val="18"/>
              </w:rPr>
            </w:pPr>
          </w:p>
        </w:tc>
        <w:tc>
          <w:tcPr>
            <w:tcW w:w="2190" w:type="dxa"/>
            <w:gridSpan w:val="2"/>
            <w:shd w:val="clear" w:color="auto" w:fill="auto"/>
            <w:noWrap/>
            <w:hideMark/>
          </w:tcPr>
          <w:p w14:paraId="391E4CB0"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All</w:t>
            </w:r>
          </w:p>
          <w:p w14:paraId="5A70D5C6"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Art/Technology</w:t>
            </w:r>
          </w:p>
          <w:p w14:paraId="35C604F7"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Arts &amp; Crafts</w:t>
            </w:r>
          </w:p>
          <w:p w14:paraId="08B95120"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Beadwork</w:t>
            </w:r>
          </w:p>
          <w:p w14:paraId="4869E07D"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Bird Watching</w:t>
            </w:r>
          </w:p>
          <w:p w14:paraId="20D5E72A"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Board Games/Puzzles</w:t>
            </w:r>
          </w:p>
          <w:p w14:paraId="4912023C"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Candle &amp; Soap Making</w:t>
            </w:r>
          </w:p>
          <w:p w14:paraId="52EC98AE"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Card Games</w:t>
            </w:r>
          </w:p>
          <w:p w14:paraId="59AA1FBB"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Chess</w:t>
            </w:r>
          </w:p>
          <w:p w14:paraId="6E901E93"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Cigars</w:t>
            </w:r>
          </w:p>
          <w:p w14:paraId="29F1DED8"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Collecting</w:t>
            </w:r>
          </w:p>
          <w:p w14:paraId="3EFEDE9C"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Comic Books</w:t>
            </w:r>
          </w:p>
          <w:p w14:paraId="41B28270" w14:textId="5FAAD3ED" w:rsidR="000F57C4" w:rsidRPr="000F2858" w:rsidRDefault="000F57C4" w:rsidP="008E56BA">
            <w:pPr>
              <w:spacing w:after="60" w:line="240" w:lineRule="auto"/>
              <w:rPr>
                <w:rFonts w:eastAsia="Times New Roman" w:cstheme="minorHAnsi"/>
                <w:color w:val="000000"/>
                <w:sz w:val="18"/>
                <w:szCs w:val="18"/>
              </w:rPr>
            </w:pPr>
            <w:r w:rsidRPr="000F2858">
              <w:rPr>
                <w:rFonts w:eastAsia="Times New Roman" w:cstheme="minorHAnsi"/>
                <w:color w:val="000000"/>
                <w:sz w:val="18"/>
                <w:szCs w:val="18"/>
              </w:rPr>
              <w:t>Drawing/Sketching</w:t>
            </w:r>
          </w:p>
        </w:tc>
        <w:tc>
          <w:tcPr>
            <w:tcW w:w="2190" w:type="dxa"/>
            <w:gridSpan w:val="3"/>
            <w:shd w:val="clear" w:color="auto" w:fill="auto"/>
          </w:tcPr>
          <w:p w14:paraId="1BA72C64"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Freelance Writing</w:t>
            </w:r>
          </w:p>
          <w:p w14:paraId="775EBBE9"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Genealogy</w:t>
            </w:r>
          </w:p>
          <w:p w14:paraId="085BD3B5"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Getting Published</w:t>
            </w:r>
          </w:p>
          <w:p w14:paraId="45D5762F"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Guitar</w:t>
            </w:r>
          </w:p>
          <w:p w14:paraId="2923C217"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Home Recording</w:t>
            </w:r>
          </w:p>
          <w:p w14:paraId="5BD9BE1A"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Investors &amp; Patents</w:t>
            </w:r>
          </w:p>
          <w:p w14:paraId="4B5ECBCD"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Jewelry Making</w:t>
            </w:r>
          </w:p>
          <w:p w14:paraId="0EBD67F1"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Magic &amp; Illusion</w:t>
            </w:r>
          </w:p>
          <w:p w14:paraId="134954AE"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Needlework</w:t>
            </w:r>
          </w:p>
          <w:p w14:paraId="7F425FAA"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Painting</w:t>
            </w:r>
          </w:p>
          <w:p w14:paraId="305CEF66"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Photography</w:t>
            </w:r>
          </w:p>
          <w:p w14:paraId="7858F298"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Radio</w:t>
            </w:r>
          </w:p>
          <w:p w14:paraId="7842E37E" w14:textId="37910490"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Roleplaying Games</w:t>
            </w:r>
          </w:p>
        </w:tc>
        <w:tc>
          <w:tcPr>
            <w:tcW w:w="2190" w:type="dxa"/>
            <w:shd w:val="clear" w:color="auto" w:fill="auto"/>
          </w:tcPr>
          <w:p w14:paraId="2DD5A359"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Sci-Fi &amp; Fantasy</w:t>
            </w:r>
          </w:p>
          <w:p w14:paraId="77E854BC"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Scrapbooking</w:t>
            </w:r>
          </w:p>
          <w:p w14:paraId="2707B479"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Screenwriting</w:t>
            </w:r>
          </w:p>
          <w:p w14:paraId="6DA34951"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Stamps &amp; Coins</w:t>
            </w:r>
          </w:p>
          <w:p w14:paraId="2C408D95"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Video &amp; Computer Games</w:t>
            </w:r>
          </w:p>
          <w:p w14:paraId="438448FF" w14:textId="77777777" w:rsidR="000F57C4" w:rsidRPr="000F2858" w:rsidRDefault="000F57C4" w:rsidP="000F57C4">
            <w:pPr>
              <w:spacing w:after="0" w:line="240" w:lineRule="auto"/>
              <w:rPr>
                <w:rFonts w:eastAsia="Times New Roman" w:cstheme="minorHAnsi"/>
                <w:color w:val="000000"/>
                <w:sz w:val="18"/>
                <w:szCs w:val="18"/>
              </w:rPr>
            </w:pPr>
            <w:r w:rsidRPr="000F2858">
              <w:rPr>
                <w:rFonts w:eastAsia="Times New Roman" w:cstheme="minorHAnsi"/>
                <w:color w:val="000000"/>
                <w:sz w:val="18"/>
                <w:szCs w:val="18"/>
              </w:rPr>
              <w:t>Woodworking</w:t>
            </w:r>
          </w:p>
          <w:p w14:paraId="502B0AE3" w14:textId="07A78C00" w:rsidR="000F57C4" w:rsidRPr="000F2858" w:rsidRDefault="000F57C4" w:rsidP="000F57C4">
            <w:pPr>
              <w:spacing w:after="0" w:line="240" w:lineRule="auto"/>
              <w:rPr>
                <w:rFonts w:eastAsia="Times New Roman" w:cstheme="minorHAnsi"/>
                <w:color w:val="000000"/>
                <w:sz w:val="18"/>
                <w:szCs w:val="18"/>
              </w:rPr>
            </w:pPr>
          </w:p>
        </w:tc>
      </w:tr>
    </w:tbl>
    <w:p w14:paraId="6B2AB955" w14:textId="77777777" w:rsidR="003B0221" w:rsidRDefault="003B0221"/>
    <w:tbl>
      <w:tblPr>
        <w:tblW w:w="9555" w:type="dxa"/>
        <w:tblInd w:w="93" w:type="dxa"/>
        <w:tblBorders>
          <w:top w:val="single" w:sz="4" w:space="0" w:color="A5A5A5" w:themeColor="text2"/>
          <w:left w:val="single" w:sz="4" w:space="0" w:color="A5A5A5" w:themeColor="text2"/>
          <w:bottom w:val="single" w:sz="4" w:space="0" w:color="A5A5A5" w:themeColor="text2"/>
          <w:right w:val="single" w:sz="4" w:space="0" w:color="A5A5A5" w:themeColor="text2"/>
          <w:insideH w:val="single" w:sz="4" w:space="0" w:color="A5A5A5" w:themeColor="text2"/>
          <w:insideV w:val="single" w:sz="4" w:space="0" w:color="A5A5A5" w:themeColor="text2"/>
        </w:tblBorders>
        <w:tblLayout w:type="fixed"/>
        <w:tblLook w:val="04A0" w:firstRow="1" w:lastRow="0" w:firstColumn="1" w:lastColumn="0" w:noHBand="0" w:noVBand="1"/>
      </w:tblPr>
      <w:tblGrid>
        <w:gridCol w:w="825"/>
        <w:gridCol w:w="2610"/>
        <w:gridCol w:w="720"/>
        <w:gridCol w:w="2070"/>
        <w:gridCol w:w="720"/>
        <w:gridCol w:w="2610"/>
      </w:tblGrid>
      <w:tr w:rsidR="004E25AE" w:rsidRPr="002E631A" w14:paraId="146D5572" w14:textId="77777777" w:rsidTr="00293F78">
        <w:tc>
          <w:tcPr>
            <w:tcW w:w="825" w:type="dxa"/>
            <w:vMerge w:val="restart"/>
            <w:shd w:val="clear" w:color="auto" w:fill="auto"/>
            <w:noWrap/>
            <w:textDirection w:val="btLr"/>
            <w:vAlign w:val="center"/>
            <w:hideMark/>
          </w:tcPr>
          <w:p w14:paraId="6FE411F7" w14:textId="77777777" w:rsidR="002E631A" w:rsidRPr="002E631A" w:rsidRDefault="002E631A" w:rsidP="002E631A">
            <w:pPr>
              <w:spacing w:after="0" w:line="240" w:lineRule="auto"/>
              <w:ind w:left="113" w:right="113"/>
              <w:jc w:val="center"/>
              <w:rPr>
                <w:rFonts w:eastAsia="Times New Roman" w:cstheme="minorHAnsi"/>
                <w:b/>
                <w:color w:val="000000"/>
                <w:sz w:val="20"/>
                <w:szCs w:val="18"/>
              </w:rPr>
            </w:pPr>
            <w:r w:rsidRPr="002E631A">
              <w:rPr>
                <w:rFonts w:eastAsia="Times New Roman" w:cstheme="minorHAnsi"/>
                <w:b/>
                <w:color w:val="000000"/>
                <w:sz w:val="20"/>
                <w:szCs w:val="18"/>
              </w:rPr>
              <w:t>Home &amp; Garden</w:t>
            </w:r>
          </w:p>
        </w:tc>
        <w:tc>
          <w:tcPr>
            <w:tcW w:w="2610" w:type="dxa"/>
            <w:vMerge w:val="restart"/>
            <w:shd w:val="clear" w:color="auto" w:fill="auto"/>
            <w:noWrap/>
            <w:hideMark/>
          </w:tcPr>
          <w:p w14:paraId="0AEEB13C" w14:textId="77777777" w:rsidR="002E631A" w:rsidRPr="002E631A" w:rsidRDefault="002E631A" w:rsidP="008E56BA">
            <w:pPr>
              <w:spacing w:before="60" w:after="0" w:line="240" w:lineRule="auto"/>
              <w:rPr>
                <w:rFonts w:eastAsia="Times New Roman" w:cstheme="minorHAnsi"/>
                <w:color w:val="000000"/>
                <w:sz w:val="18"/>
                <w:szCs w:val="18"/>
              </w:rPr>
            </w:pPr>
            <w:r w:rsidRPr="002E631A">
              <w:rPr>
                <w:rFonts w:eastAsia="Times New Roman" w:cstheme="minorHAnsi"/>
                <w:color w:val="000000"/>
                <w:sz w:val="18"/>
                <w:szCs w:val="18"/>
              </w:rPr>
              <w:t>All</w:t>
            </w:r>
          </w:p>
          <w:p w14:paraId="0211F0DD"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Appliances</w:t>
            </w:r>
          </w:p>
          <w:p w14:paraId="05520C41"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Entertaining</w:t>
            </w:r>
          </w:p>
          <w:p w14:paraId="37ACD569"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Environmental Safety</w:t>
            </w:r>
          </w:p>
          <w:p w14:paraId="7C83E5AA"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Gardening</w:t>
            </w:r>
          </w:p>
          <w:p w14:paraId="6B0E9514"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Home Repair</w:t>
            </w:r>
          </w:p>
          <w:p w14:paraId="297A16E1"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Home Theater</w:t>
            </w:r>
          </w:p>
          <w:p w14:paraId="4BCC7DE5"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Interior Decorating</w:t>
            </w:r>
          </w:p>
          <w:p w14:paraId="7F0690F4"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Landscaping</w:t>
            </w:r>
          </w:p>
          <w:p w14:paraId="1B922492" w14:textId="39F3EDE2" w:rsidR="002E631A" w:rsidRPr="002E631A" w:rsidRDefault="002E631A" w:rsidP="008E56BA">
            <w:pPr>
              <w:spacing w:after="60" w:line="240" w:lineRule="auto"/>
              <w:rPr>
                <w:rFonts w:eastAsia="Times New Roman" w:cstheme="minorHAnsi"/>
                <w:color w:val="000000"/>
                <w:sz w:val="18"/>
                <w:szCs w:val="18"/>
              </w:rPr>
            </w:pPr>
            <w:r w:rsidRPr="002E631A">
              <w:rPr>
                <w:rFonts w:eastAsia="Times New Roman" w:cstheme="minorHAnsi"/>
                <w:color w:val="000000"/>
                <w:sz w:val="18"/>
                <w:szCs w:val="18"/>
              </w:rPr>
              <w:t>Remodeling &amp; Construction</w:t>
            </w:r>
          </w:p>
        </w:tc>
        <w:tc>
          <w:tcPr>
            <w:tcW w:w="720" w:type="dxa"/>
            <w:shd w:val="clear" w:color="auto" w:fill="auto"/>
            <w:noWrap/>
            <w:textDirection w:val="btLr"/>
            <w:vAlign w:val="center"/>
            <w:hideMark/>
          </w:tcPr>
          <w:p w14:paraId="5091C7FC" w14:textId="77777777" w:rsidR="002E631A" w:rsidRPr="002E631A" w:rsidRDefault="002E631A" w:rsidP="002E631A">
            <w:pPr>
              <w:spacing w:after="0" w:line="240" w:lineRule="auto"/>
              <w:ind w:left="113" w:right="113"/>
              <w:jc w:val="center"/>
              <w:rPr>
                <w:rFonts w:eastAsia="Times New Roman" w:cstheme="minorHAnsi"/>
                <w:b/>
                <w:color w:val="000000"/>
                <w:sz w:val="20"/>
                <w:szCs w:val="18"/>
              </w:rPr>
            </w:pPr>
            <w:r w:rsidRPr="002E631A">
              <w:rPr>
                <w:rFonts w:eastAsia="Times New Roman" w:cstheme="minorHAnsi"/>
                <w:b/>
                <w:color w:val="000000"/>
                <w:sz w:val="20"/>
                <w:szCs w:val="18"/>
              </w:rPr>
              <w:t>Real Estate</w:t>
            </w:r>
          </w:p>
        </w:tc>
        <w:tc>
          <w:tcPr>
            <w:tcW w:w="2070" w:type="dxa"/>
            <w:shd w:val="clear" w:color="auto" w:fill="auto"/>
            <w:noWrap/>
            <w:hideMark/>
          </w:tcPr>
          <w:p w14:paraId="04FC63C4" w14:textId="77777777" w:rsidR="002E631A" w:rsidRPr="002E631A" w:rsidRDefault="002E631A" w:rsidP="008E56BA">
            <w:pPr>
              <w:spacing w:before="60" w:after="0" w:line="240" w:lineRule="auto"/>
              <w:rPr>
                <w:rFonts w:eastAsia="Times New Roman" w:cstheme="minorHAnsi"/>
                <w:color w:val="000000"/>
                <w:sz w:val="18"/>
                <w:szCs w:val="18"/>
              </w:rPr>
            </w:pPr>
            <w:r w:rsidRPr="002E631A">
              <w:rPr>
                <w:rFonts w:eastAsia="Times New Roman" w:cstheme="minorHAnsi"/>
                <w:color w:val="000000"/>
                <w:sz w:val="18"/>
                <w:szCs w:val="18"/>
              </w:rPr>
              <w:t>All</w:t>
            </w:r>
          </w:p>
          <w:p w14:paraId="618BFF1D"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Apartments</w:t>
            </w:r>
          </w:p>
          <w:p w14:paraId="52C6DC1E"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Architects</w:t>
            </w:r>
          </w:p>
          <w:p w14:paraId="03B1EB50" w14:textId="31F749E9" w:rsidR="002E631A" w:rsidRPr="002E631A" w:rsidRDefault="002E631A" w:rsidP="008E56BA">
            <w:pPr>
              <w:spacing w:after="60" w:line="240" w:lineRule="auto"/>
              <w:rPr>
                <w:rFonts w:eastAsia="Times New Roman" w:cstheme="minorHAnsi"/>
                <w:color w:val="000000"/>
                <w:sz w:val="18"/>
                <w:szCs w:val="18"/>
              </w:rPr>
            </w:pPr>
            <w:r w:rsidRPr="002E631A">
              <w:rPr>
                <w:rFonts w:eastAsia="Times New Roman" w:cstheme="minorHAnsi"/>
                <w:color w:val="000000"/>
                <w:sz w:val="18"/>
                <w:szCs w:val="18"/>
              </w:rPr>
              <w:t>Buying/Selling Homes</w:t>
            </w:r>
          </w:p>
        </w:tc>
        <w:tc>
          <w:tcPr>
            <w:tcW w:w="720" w:type="dxa"/>
            <w:vMerge w:val="restart"/>
            <w:shd w:val="clear" w:color="auto" w:fill="auto"/>
            <w:noWrap/>
            <w:textDirection w:val="btLr"/>
            <w:vAlign w:val="center"/>
            <w:hideMark/>
          </w:tcPr>
          <w:p w14:paraId="5B9D0A97" w14:textId="77777777" w:rsidR="002E631A" w:rsidRPr="002E631A" w:rsidRDefault="002E631A" w:rsidP="002E631A">
            <w:pPr>
              <w:spacing w:after="0" w:line="240" w:lineRule="auto"/>
              <w:ind w:left="113" w:right="113"/>
              <w:jc w:val="center"/>
              <w:rPr>
                <w:rFonts w:eastAsia="Times New Roman" w:cstheme="minorHAnsi"/>
                <w:b/>
                <w:color w:val="000000"/>
                <w:sz w:val="20"/>
                <w:szCs w:val="18"/>
              </w:rPr>
            </w:pPr>
            <w:r w:rsidRPr="002E631A">
              <w:rPr>
                <w:rFonts w:eastAsia="Times New Roman" w:cstheme="minorHAnsi"/>
                <w:b/>
                <w:color w:val="000000"/>
                <w:sz w:val="20"/>
                <w:szCs w:val="18"/>
              </w:rPr>
              <w:t>Style &amp; Fashion</w:t>
            </w:r>
          </w:p>
        </w:tc>
        <w:tc>
          <w:tcPr>
            <w:tcW w:w="2610" w:type="dxa"/>
            <w:vMerge w:val="restart"/>
            <w:shd w:val="clear" w:color="auto" w:fill="auto"/>
            <w:noWrap/>
            <w:vAlign w:val="center"/>
            <w:hideMark/>
          </w:tcPr>
          <w:p w14:paraId="51DDF4B2" w14:textId="77777777" w:rsidR="002E631A" w:rsidRPr="002E631A" w:rsidRDefault="002E631A" w:rsidP="008E56BA">
            <w:pPr>
              <w:spacing w:before="60" w:after="0" w:line="240" w:lineRule="auto"/>
              <w:rPr>
                <w:rFonts w:eastAsia="Times New Roman" w:cstheme="minorHAnsi"/>
                <w:color w:val="000000"/>
                <w:sz w:val="18"/>
                <w:szCs w:val="18"/>
              </w:rPr>
            </w:pPr>
            <w:r w:rsidRPr="002E631A">
              <w:rPr>
                <w:rFonts w:eastAsia="Times New Roman" w:cstheme="minorHAnsi"/>
                <w:color w:val="000000"/>
                <w:sz w:val="18"/>
                <w:szCs w:val="18"/>
              </w:rPr>
              <w:t>All</w:t>
            </w:r>
          </w:p>
          <w:p w14:paraId="4B011FB7"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Accessories</w:t>
            </w:r>
          </w:p>
          <w:p w14:paraId="052A7B29"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Beauty</w:t>
            </w:r>
          </w:p>
          <w:p w14:paraId="49C398E7"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Body Art</w:t>
            </w:r>
          </w:p>
          <w:p w14:paraId="6FCDBAEB"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Clothing</w:t>
            </w:r>
          </w:p>
          <w:p w14:paraId="4288C3E1"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Fashion</w:t>
            </w:r>
          </w:p>
          <w:p w14:paraId="32AC3B57" w14:textId="13CF67FB" w:rsidR="002E631A" w:rsidRPr="002E631A" w:rsidRDefault="002E631A" w:rsidP="008E56BA">
            <w:pPr>
              <w:spacing w:after="60" w:line="240" w:lineRule="auto"/>
              <w:rPr>
                <w:rFonts w:eastAsia="Times New Roman" w:cstheme="minorHAnsi"/>
                <w:color w:val="000000"/>
                <w:sz w:val="18"/>
                <w:szCs w:val="18"/>
              </w:rPr>
            </w:pPr>
            <w:r w:rsidRPr="002E631A">
              <w:rPr>
                <w:rFonts w:eastAsia="Times New Roman" w:cstheme="minorHAnsi"/>
                <w:color w:val="000000"/>
                <w:sz w:val="18"/>
                <w:szCs w:val="18"/>
              </w:rPr>
              <w:t>Jewelry</w:t>
            </w:r>
          </w:p>
        </w:tc>
      </w:tr>
      <w:tr w:rsidR="004E25AE" w:rsidRPr="002E631A" w14:paraId="2C820A39" w14:textId="77777777" w:rsidTr="00293F78">
        <w:trPr>
          <w:trHeight w:val="230"/>
        </w:trPr>
        <w:tc>
          <w:tcPr>
            <w:tcW w:w="825" w:type="dxa"/>
            <w:vMerge/>
            <w:shd w:val="clear" w:color="auto" w:fill="auto"/>
            <w:noWrap/>
            <w:vAlign w:val="bottom"/>
            <w:hideMark/>
          </w:tcPr>
          <w:p w14:paraId="7109D35D" w14:textId="77777777" w:rsidR="002E631A" w:rsidRPr="002E631A" w:rsidRDefault="002E631A" w:rsidP="002E631A">
            <w:pPr>
              <w:spacing w:after="0" w:line="240" w:lineRule="auto"/>
              <w:ind w:left="113" w:right="113"/>
              <w:jc w:val="center"/>
              <w:rPr>
                <w:rFonts w:eastAsia="Times New Roman" w:cstheme="minorHAnsi"/>
                <w:b/>
                <w:color w:val="000000"/>
                <w:sz w:val="20"/>
                <w:szCs w:val="18"/>
              </w:rPr>
            </w:pPr>
          </w:p>
        </w:tc>
        <w:tc>
          <w:tcPr>
            <w:tcW w:w="2610" w:type="dxa"/>
            <w:vMerge/>
            <w:shd w:val="clear" w:color="auto" w:fill="auto"/>
            <w:noWrap/>
            <w:hideMark/>
          </w:tcPr>
          <w:p w14:paraId="20FE7DAA" w14:textId="3AE0E744" w:rsidR="002E631A" w:rsidRPr="002E631A" w:rsidRDefault="002E631A" w:rsidP="00147894">
            <w:pPr>
              <w:spacing w:after="0" w:line="240" w:lineRule="auto"/>
              <w:rPr>
                <w:rFonts w:eastAsia="Times New Roman" w:cstheme="minorHAnsi"/>
                <w:color w:val="000000"/>
                <w:sz w:val="18"/>
                <w:szCs w:val="18"/>
              </w:rPr>
            </w:pPr>
          </w:p>
        </w:tc>
        <w:tc>
          <w:tcPr>
            <w:tcW w:w="720" w:type="dxa"/>
            <w:vMerge w:val="restart"/>
            <w:shd w:val="clear" w:color="auto" w:fill="auto"/>
            <w:noWrap/>
            <w:textDirection w:val="btLr"/>
            <w:vAlign w:val="center"/>
            <w:hideMark/>
          </w:tcPr>
          <w:p w14:paraId="5E27A55E" w14:textId="77777777" w:rsidR="002E631A" w:rsidRPr="002E631A" w:rsidRDefault="002E631A" w:rsidP="002E631A">
            <w:pPr>
              <w:spacing w:after="0" w:line="240" w:lineRule="auto"/>
              <w:ind w:left="113" w:right="113"/>
              <w:jc w:val="center"/>
              <w:rPr>
                <w:rFonts w:eastAsia="Times New Roman" w:cstheme="minorHAnsi"/>
                <w:b/>
                <w:color w:val="000000"/>
                <w:sz w:val="20"/>
                <w:szCs w:val="18"/>
              </w:rPr>
            </w:pPr>
            <w:r w:rsidRPr="002E631A">
              <w:rPr>
                <w:rFonts w:eastAsia="Times New Roman" w:cstheme="minorHAnsi"/>
                <w:b/>
                <w:color w:val="000000"/>
                <w:sz w:val="20"/>
                <w:szCs w:val="18"/>
              </w:rPr>
              <w:t>Religion &amp; Spirituality</w:t>
            </w:r>
          </w:p>
        </w:tc>
        <w:tc>
          <w:tcPr>
            <w:tcW w:w="2070" w:type="dxa"/>
            <w:vMerge w:val="restart"/>
            <w:shd w:val="clear" w:color="auto" w:fill="auto"/>
            <w:noWrap/>
            <w:hideMark/>
          </w:tcPr>
          <w:p w14:paraId="349B826F" w14:textId="77777777" w:rsidR="002E631A" w:rsidRPr="002E631A" w:rsidRDefault="002E631A" w:rsidP="008E56BA">
            <w:pPr>
              <w:spacing w:before="60" w:after="0" w:line="240" w:lineRule="auto"/>
              <w:rPr>
                <w:rFonts w:eastAsia="Times New Roman" w:cstheme="minorHAnsi"/>
                <w:color w:val="000000"/>
                <w:sz w:val="18"/>
                <w:szCs w:val="18"/>
              </w:rPr>
            </w:pPr>
            <w:r w:rsidRPr="002E631A">
              <w:rPr>
                <w:rFonts w:eastAsia="Times New Roman" w:cstheme="minorHAnsi"/>
                <w:color w:val="000000"/>
                <w:sz w:val="18"/>
                <w:szCs w:val="18"/>
              </w:rPr>
              <w:t>All</w:t>
            </w:r>
          </w:p>
          <w:p w14:paraId="4CE7AFCB"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Alternative Religions</w:t>
            </w:r>
          </w:p>
          <w:p w14:paraId="6F4FE5EB"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Atheism/Agnosticism</w:t>
            </w:r>
          </w:p>
          <w:p w14:paraId="67346D24"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Buddhism</w:t>
            </w:r>
          </w:p>
          <w:p w14:paraId="614BF92F"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Catholicism</w:t>
            </w:r>
          </w:p>
          <w:p w14:paraId="3AA36A9F"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Christianity</w:t>
            </w:r>
          </w:p>
          <w:p w14:paraId="2A3E3AD7"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Hinduism</w:t>
            </w:r>
          </w:p>
          <w:p w14:paraId="30642538"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Islam</w:t>
            </w:r>
          </w:p>
          <w:p w14:paraId="0CF4AA64"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Judaism</w:t>
            </w:r>
          </w:p>
          <w:p w14:paraId="21397806"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Latter-Day Saints</w:t>
            </w:r>
          </w:p>
          <w:p w14:paraId="31FFF359" w14:textId="34BE52C6" w:rsidR="002E631A" w:rsidRPr="002E631A" w:rsidRDefault="002E631A" w:rsidP="008E56BA">
            <w:pPr>
              <w:spacing w:after="60" w:line="240" w:lineRule="auto"/>
              <w:rPr>
                <w:rFonts w:eastAsia="Times New Roman" w:cstheme="minorHAnsi"/>
                <w:color w:val="000000"/>
                <w:sz w:val="18"/>
                <w:szCs w:val="18"/>
              </w:rPr>
            </w:pPr>
            <w:r w:rsidRPr="002E631A">
              <w:rPr>
                <w:rFonts w:eastAsia="Times New Roman" w:cstheme="minorHAnsi"/>
                <w:color w:val="000000"/>
                <w:sz w:val="18"/>
                <w:szCs w:val="18"/>
              </w:rPr>
              <w:t>Pagan/Wiccan</w:t>
            </w:r>
          </w:p>
        </w:tc>
        <w:tc>
          <w:tcPr>
            <w:tcW w:w="720" w:type="dxa"/>
            <w:vMerge/>
            <w:shd w:val="clear" w:color="auto" w:fill="auto"/>
            <w:noWrap/>
            <w:vAlign w:val="bottom"/>
            <w:hideMark/>
          </w:tcPr>
          <w:p w14:paraId="43275BE6" w14:textId="77777777" w:rsidR="002E631A" w:rsidRPr="002E631A" w:rsidRDefault="002E631A" w:rsidP="002E631A">
            <w:pPr>
              <w:spacing w:after="0" w:line="240" w:lineRule="auto"/>
              <w:ind w:left="113" w:right="113"/>
              <w:jc w:val="center"/>
              <w:rPr>
                <w:rFonts w:eastAsia="Times New Roman" w:cstheme="minorHAnsi"/>
                <w:b/>
                <w:color w:val="000000"/>
                <w:sz w:val="20"/>
                <w:szCs w:val="18"/>
              </w:rPr>
            </w:pPr>
          </w:p>
        </w:tc>
        <w:tc>
          <w:tcPr>
            <w:tcW w:w="2610" w:type="dxa"/>
            <w:vMerge/>
            <w:shd w:val="clear" w:color="auto" w:fill="auto"/>
            <w:noWrap/>
            <w:vAlign w:val="center"/>
            <w:hideMark/>
          </w:tcPr>
          <w:p w14:paraId="57FD53BB" w14:textId="734FED2E" w:rsidR="002E631A" w:rsidRPr="002E631A" w:rsidRDefault="002E631A" w:rsidP="00147894">
            <w:pPr>
              <w:spacing w:after="0" w:line="240" w:lineRule="auto"/>
              <w:rPr>
                <w:rFonts w:eastAsia="Times New Roman" w:cstheme="minorHAnsi"/>
                <w:color w:val="000000"/>
                <w:sz w:val="18"/>
                <w:szCs w:val="18"/>
              </w:rPr>
            </w:pPr>
          </w:p>
        </w:tc>
      </w:tr>
      <w:tr w:rsidR="004E25AE" w:rsidRPr="002E631A" w14:paraId="69604C57" w14:textId="77777777" w:rsidTr="00293F78">
        <w:trPr>
          <w:trHeight w:val="230"/>
        </w:trPr>
        <w:tc>
          <w:tcPr>
            <w:tcW w:w="825" w:type="dxa"/>
            <w:vMerge/>
            <w:shd w:val="clear" w:color="auto" w:fill="auto"/>
            <w:noWrap/>
            <w:vAlign w:val="bottom"/>
            <w:hideMark/>
          </w:tcPr>
          <w:p w14:paraId="3F8747A6" w14:textId="77777777" w:rsidR="002E631A" w:rsidRPr="002E631A" w:rsidRDefault="002E631A" w:rsidP="002E631A">
            <w:pPr>
              <w:spacing w:after="0" w:line="240" w:lineRule="auto"/>
              <w:ind w:left="113" w:right="113"/>
              <w:jc w:val="center"/>
              <w:rPr>
                <w:rFonts w:eastAsia="Times New Roman" w:cstheme="minorHAnsi"/>
                <w:b/>
                <w:color w:val="000000"/>
                <w:sz w:val="20"/>
                <w:szCs w:val="18"/>
              </w:rPr>
            </w:pPr>
          </w:p>
        </w:tc>
        <w:tc>
          <w:tcPr>
            <w:tcW w:w="2610" w:type="dxa"/>
            <w:vMerge/>
            <w:shd w:val="clear" w:color="auto" w:fill="auto"/>
            <w:noWrap/>
            <w:hideMark/>
          </w:tcPr>
          <w:p w14:paraId="43D49015" w14:textId="4E44EC79" w:rsidR="002E631A" w:rsidRPr="002E631A" w:rsidRDefault="002E631A" w:rsidP="00147894">
            <w:pPr>
              <w:spacing w:after="0" w:line="240" w:lineRule="auto"/>
              <w:rPr>
                <w:rFonts w:eastAsia="Times New Roman" w:cstheme="minorHAnsi"/>
                <w:color w:val="000000"/>
                <w:sz w:val="18"/>
                <w:szCs w:val="18"/>
              </w:rPr>
            </w:pPr>
          </w:p>
        </w:tc>
        <w:tc>
          <w:tcPr>
            <w:tcW w:w="720" w:type="dxa"/>
            <w:vMerge/>
            <w:shd w:val="clear" w:color="auto" w:fill="auto"/>
            <w:noWrap/>
            <w:vAlign w:val="bottom"/>
            <w:hideMark/>
          </w:tcPr>
          <w:p w14:paraId="4CA85B3B" w14:textId="77777777" w:rsidR="002E631A" w:rsidRPr="002E631A" w:rsidRDefault="002E631A" w:rsidP="002E631A">
            <w:pPr>
              <w:spacing w:after="0" w:line="240" w:lineRule="auto"/>
              <w:ind w:left="113" w:right="113"/>
              <w:jc w:val="center"/>
              <w:rPr>
                <w:rFonts w:eastAsia="Times New Roman" w:cstheme="minorHAnsi"/>
                <w:b/>
                <w:color w:val="000000"/>
                <w:sz w:val="20"/>
                <w:szCs w:val="18"/>
              </w:rPr>
            </w:pPr>
          </w:p>
        </w:tc>
        <w:tc>
          <w:tcPr>
            <w:tcW w:w="2070" w:type="dxa"/>
            <w:vMerge/>
            <w:shd w:val="clear" w:color="auto" w:fill="auto"/>
            <w:noWrap/>
            <w:hideMark/>
          </w:tcPr>
          <w:p w14:paraId="71C0CBF5" w14:textId="67DAE2B7" w:rsidR="002E631A" w:rsidRPr="002E631A" w:rsidRDefault="002E631A" w:rsidP="00147894">
            <w:pPr>
              <w:spacing w:after="0" w:line="240" w:lineRule="auto"/>
              <w:rPr>
                <w:rFonts w:eastAsia="Times New Roman" w:cstheme="minorHAnsi"/>
                <w:color w:val="000000"/>
                <w:sz w:val="18"/>
                <w:szCs w:val="18"/>
              </w:rPr>
            </w:pPr>
          </w:p>
        </w:tc>
        <w:tc>
          <w:tcPr>
            <w:tcW w:w="720" w:type="dxa"/>
            <w:vMerge w:val="restart"/>
            <w:shd w:val="clear" w:color="auto" w:fill="auto"/>
            <w:noWrap/>
            <w:textDirection w:val="btLr"/>
            <w:vAlign w:val="center"/>
            <w:hideMark/>
          </w:tcPr>
          <w:p w14:paraId="19C942AC" w14:textId="77777777" w:rsidR="002E631A" w:rsidRPr="002E631A" w:rsidRDefault="002E631A" w:rsidP="002E631A">
            <w:pPr>
              <w:spacing w:after="0" w:line="240" w:lineRule="auto"/>
              <w:ind w:left="113" w:right="113"/>
              <w:jc w:val="center"/>
              <w:rPr>
                <w:rFonts w:eastAsia="Times New Roman" w:cstheme="minorHAnsi"/>
                <w:b/>
                <w:color w:val="000000"/>
                <w:sz w:val="20"/>
                <w:szCs w:val="18"/>
              </w:rPr>
            </w:pPr>
            <w:r w:rsidRPr="002E631A">
              <w:rPr>
                <w:rFonts w:eastAsia="Times New Roman" w:cstheme="minorHAnsi"/>
                <w:b/>
                <w:color w:val="000000"/>
                <w:sz w:val="20"/>
                <w:szCs w:val="18"/>
              </w:rPr>
              <w:t>Sports</w:t>
            </w:r>
          </w:p>
          <w:p w14:paraId="0C5D7AEE" w14:textId="0038B01F" w:rsidR="002E631A" w:rsidRPr="002E631A" w:rsidRDefault="002E631A" w:rsidP="002E631A">
            <w:pPr>
              <w:spacing w:after="0" w:line="240" w:lineRule="auto"/>
              <w:ind w:left="113" w:right="113"/>
              <w:jc w:val="center"/>
              <w:rPr>
                <w:rFonts w:eastAsia="Times New Roman" w:cstheme="minorHAnsi"/>
                <w:b/>
                <w:color w:val="000000"/>
                <w:sz w:val="20"/>
                <w:szCs w:val="18"/>
              </w:rPr>
            </w:pPr>
          </w:p>
        </w:tc>
        <w:tc>
          <w:tcPr>
            <w:tcW w:w="2610" w:type="dxa"/>
            <w:vMerge w:val="restart"/>
            <w:shd w:val="clear" w:color="auto" w:fill="auto"/>
            <w:noWrap/>
            <w:vAlign w:val="bottom"/>
          </w:tcPr>
          <w:p w14:paraId="0F99269F" w14:textId="77777777" w:rsidR="002E631A" w:rsidRPr="002E631A" w:rsidRDefault="002E631A" w:rsidP="008E56BA">
            <w:pPr>
              <w:spacing w:before="60" w:after="0" w:line="240" w:lineRule="auto"/>
              <w:rPr>
                <w:rFonts w:eastAsia="Times New Roman" w:cstheme="minorHAnsi"/>
                <w:color w:val="000000"/>
                <w:sz w:val="18"/>
                <w:szCs w:val="18"/>
              </w:rPr>
            </w:pPr>
            <w:r w:rsidRPr="002E631A">
              <w:rPr>
                <w:rFonts w:eastAsia="Times New Roman" w:cstheme="minorHAnsi"/>
                <w:color w:val="000000"/>
                <w:sz w:val="18"/>
                <w:szCs w:val="18"/>
              </w:rPr>
              <w:t>All</w:t>
            </w:r>
          </w:p>
          <w:p w14:paraId="016B5F6F"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Auto Racing</w:t>
            </w:r>
          </w:p>
          <w:p w14:paraId="0F38C53F"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Baseball</w:t>
            </w:r>
          </w:p>
          <w:p w14:paraId="0FF3C3E7"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Bicycling</w:t>
            </w:r>
          </w:p>
          <w:p w14:paraId="15AF34DF"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Bodybuilding</w:t>
            </w:r>
          </w:p>
          <w:p w14:paraId="7D8C16D4"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Boxing</w:t>
            </w:r>
          </w:p>
          <w:p w14:paraId="0254B3F9"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Canoeing/Kayaking</w:t>
            </w:r>
          </w:p>
          <w:p w14:paraId="06891760"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Cheerleading</w:t>
            </w:r>
          </w:p>
          <w:p w14:paraId="54526F08"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Climbing</w:t>
            </w:r>
          </w:p>
          <w:p w14:paraId="797A565E"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Cricket</w:t>
            </w:r>
          </w:p>
          <w:p w14:paraId="65504836"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Figure Skating</w:t>
            </w:r>
          </w:p>
          <w:p w14:paraId="53EF2764"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Fly Fishing</w:t>
            </w:r>
          </w:p>
          <w:p w14:paraId="18C71720"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Football</w:t>
            </w:r>
          </w:p>
          <w:p w14:paraId="28CEDA67"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Freshwater Fishing</w:t>
            </w:r>
          </w:p>
          <w:p w14:paraId="229D689A"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Game &amp; Fish</w:t>
            </w:r>
          </w:p>
          <w:p w14:paraId="0BC2A4DB"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Golf</w:t>
            </w:r>
          </w:p>
          <w:p w14:paraId="453B0EEB"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Horse Racing</w:t>
            </w:r>
          </w:p>
          <w:p w14:paraId="05B83167"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Horses</w:t>
            </w:r>
          </w:p>
          <w:p w14:paraId="064C02B4"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Hunting/Shooting</w:t>
            </w:r>
          </w:p>
          <w:p w14:paraId="2D107567"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Inline Skating</w:t>
            </w:r>
          </w:p>
          <w:p w14:paraId="6B74CB3B"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Martial Arts</w:t>
            </w:r>
          </w:p>
          <w:p w14:paraId="7AA575F7"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Mountain Biking</w:t>
            </w:r>
          </w:p>
          <w:p w14:paraId="38AB7559"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NASCAR Racing</w:t>
            </w:r>
          </w:p>
          <w:p w14:paraId="24C1B179"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Olympics</w:t>
            </w:r>
          </w:p>
          <w:p w14:paraId="35C23624"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Paintball</w:t>
            </w:r>
          </w:p>
          <w:p w14:paraId="76A3CBFB"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Power &amp; Motorcycles</w:t>
            </w:r>
          </w:p>
          <w:p w14:paraId="04D55246"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Pro Basketball</w:t>
            </w:r>
          </w:p>
          <w:p w14:paraId="06C20519"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Pro Ice Hockey</w:t>
            </w:r>
          </w:p>
          <w:p w14:paraId="5C4A565D"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Rodeo</w:t>
            </w:r>
          </w:p>
          <w:p w14:paraId="2AE01629"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Rugby</w:t>
            </w:r>
          </w:p>
          <w:p w14:paraId="71BEFDB4"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Running/Jogging</w:t>
            </w:r>
          </w:p>
          <w:p w14:paraId="4717E84A"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Sailing</w:t>
            </w:r>
          </w:p>
          <w:p w14:paraId="7B372922"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Saltwater Fishing</w:t>
            </w:r>
          </w:p>
          <w:p w14:paraId="0E31FDC8"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Scuba Diving</w:t>
            </w:r>
          </w:p>
          <w:p w14:paraId="2EE1A205"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Skate Boarding</w:t>
            </w:r>
          </w:p>
          <w:p w14:paraId="211174C8"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Skiing</w:t>
            </w:r>
          </w:p>
          <w:p w14:paraId="35B9E3C4"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Snowboarding</w:t>
            </w:r>
          </w:p>
          <w:p w14:paraId="37639824"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Surfing/Body Boarding</w:t>
            </w:r>
          </w:p>
          <w:p w14:paraId="02D070ED"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Swimming</w:t>
            </w:r>
          </w:p>
          <w:p w14:paraId="1188F164"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Table Tennis/Ping-Pong</w:t>
            </w:r>
          </w:p>
          <w:p w14:paraId="4DA15322"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Tennis</w:t>
            </w:r>
          </w:p>
          <w:p w14:paraId="40FF2CF9"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Volleyball</w:t>
            </w:r>
          </w:p>
          <w:p w14:paraId="186D1C55"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Walking</w:t>
            </w:r>
          </w:p>
          <w:p w14:paraId="2CE4B47C"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Waterski/Wakeboard</w:t>
            </w:r>
          </w:p>
          <w:p w14:paraId="5CECB716" w14:textId="77777777" w:rsidR="002E631A" w:rsidRPr="002E631A" w:rsidRDefault="002E631A" w:rsidP="002E631A">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Work Soccer</w:t>
            </w:r>
          </w:p>
          <w:p w14:paraId="7941B8ED" w14:textId="3DA38E32" w:rsidR="002E631A" w:rsidRPr="002E631A" w:rsidRDefault="002E631A" w:rsidP="002E631A">
            <w:pPr>
              <w:spacing w:after="0" w:line="240" w:lineRule="auto"/>
              <w:rPr>
                <w:rFonts w:eastAsia="Times New Roman" w:cstheme="minorHAnsi"/>
                <w:color w:val="000000"/>
                <w:sz w:val="18"/>
                <w:szCs w:val="18"/>
              </w:rPr>
            </w:pPr>
          </w:p>
        </w:tc>
      </w:tr>
      <w:tr w:rsidR="004E25AE" w:rsidRPr="002E631A" w14:paraId="34FE81DF" w14:textId="77777777" w:rsidTr="00293F78">
        <w:trPr>
          <w:trHeight w:val="230"/>
        </w:trPr>
        <w:tc>
          <w:tcPr>
            <w:tcW w:w="825" w:type="dxa"/>
            <w:vMerge w:val="restart"/>
            <w:shd w:val="clear" w:color="auto" w:fill="auto"/>
            <w:noWrap/>
            <w:textDirection w:val="btLr"/>
            <w:vAlign w:val="center"/>
            <w:hideMark/>
          </w:tcPr>
          <w:p w14:paraId="4D599A75" w14:textId="590F76CF" w:rsidR="002E631A" w:rsidRPr="002E631A" w:rsidRDefault="002E631A" w:rsidP="002E631A">
            <w:pPr>
              <w:spacing w:after="0" w:line="240" w:lineRule="auto"/>
              <w:ind w:left="113" w:right="113"/>
              <w:jc w:val="center"/>
              <w:rPr>
                <w:rFonts w:eastAsia="Times New Roman" w:cstheme="minorHAnsi"/>
                <w:b/>
                <w:color w:val="000000"/>
                <w:sz w:val="20"/>
                <w:szCs w:val="18"/>
              </w:rPr>
            </w:pPr>
            <w:r w:rsidRPr="002E631A">
              <w:rPr>
                <w:rFonts w:eastAsia="Times New Roman" w:cstheme="minorHAnsi"/>
                <w:b/>
                <w:color w:val="000000"/>
                <w:sz w:val="20"/>
                <w:szCs w:val="18"/>
              </w:rPr>
              <w:t>Law, Gov’t &amp; Politics</w:t>
            </w:r>
          </w:p>
        </w:tc>
        <w:tc>
          <w:tcPr>
            <w:tcW w:w="2610" w:type="dxa"/>
            <w:vMerge w:val="restart"/>
            <w:shd w:val="clear" w:color="auto" w:fill="auto"/>
            <w:noWrap/>
            <w:hideMark/>
          </w:tcPr>
          <w:p w14:paraId="3F63BF98" w14:textId="77777777" w:rsidR="002E631A" w:rsidRPr="002E631A" w:rsidRDefault="002E631A" w:rsidP="008E56BA">
            <w:pPr>
              <w:spacing w:before="60" w:after="0" w:line="240" w:lineRule="auto"/>
              <w:rPr>
                <w:rFonts w:eastAsia="Times New Roman" w:cstheme="minorHAnsi"/>
                <w:color w:val="000000"/>
                <w:sz w:val="18"/>
                <w:szCs w:val="18"/>
              </w:rPr>
            </w:pPr>
            <w:r w:rsidRPr="002E631A">
              <w:rPr>
                <w:rFonts w:eastAsia="Times New Roman" w:cstheme="minorHAnsi"/>
                <w:color w:val="000000"/>
                <w:sz w:val="18"/>
                <w:szCs w:val="18"/>
              </w:rPr>
              <w:t>All</w:t>
            </w:r>
          </w:p>
          <w:p w14:paraId="70B9F718"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Commentary</w:t>
            </w:r>
          </w:p>
          <w:p w14:paraId="29495280"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Immigration</w:t>
            </w:r>
          </w:p>
          <w:p w14:paraId="7CEEB8DC"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Legal Issues</w:t>
            </w:r>
          </w:p>
          <w:p w14:paraId="6D36D13F"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Politics</w:t>
            </w:r>
          </w:p>
          <w:p w14:paraId="01876043" w14:textId="6B064B81" w:rsidR="002E631A" w:rsidRPr="002E631A" w:rsidRDefault="002E631A" w:rsidP="008E56BA">
            <w:pPr>
              <w:spacing w:after="60" w:line="240" w:lineRule="auto"/>
              <w:rPr>
                <w:rFonts w:eastAsia="Times New Roman" w:cstheme="minorHAnsi"/>
                <w:color w:val="000000"/>
                <w:sz w:val="18"/>
                <w:szCs w:val="18"/>
              </w:rPr>
            </w:pPr>
            <w:r w:rsidRPr="002E631A">
              <w:rPr>
                <w:rFonts w:eastAsia="Times New Roman" w:cstheme="minorHAnsi"/>
                <w:color w:val="000000"/>
                <w:sz w:val="18"/>
                <w:szCs w:val="18"/>
              </w:rPr>
              <w:t>U.S. Government Resources</w:t>
            </w:r>
          </w:p>
        </w:tc>
        <w:tc>
          <w:tcPr>
            <w:tcW w:w="720" w:type="dxa"/>
            <w:vMerge/>
            <w:shd w:val="clear" w:color="auto" w:fill="auto"/>
            <w:noWrap/>
            <w:vAlign w:val="bottom"/>
            <w:hideMark/>
          </w:tcPr>
          <w:p w14:paraId="41849114" w14:textId="77777777" w:rsidR="002E631A" w:rsidRPr="002E631A" w:rsidRDefault="002E631A" w:rsidP="002E631A">
            <w:pPr>
              <w:spacing w:after="0" w:line="240" w:lineRule="auto"/>
              <w:ind w:left="113" w:right="113"/>
              <w:jc w:val="center"/>
              <w:rPr>
                <w:rFonts w:eastAsia="Times New Roman" w:cstheme="minorHAnsi"/>
                <w:b/>
                <w:color w:val="000000"/>
                <w:sz w:val="20"/>
                <w:szCs w:val="18"/>
              </w:rPr>
            </w:pPr>
          </w:p>
        </w:tc>
        <w:tc>
          <w:tcPr>
            <w:tcW w:w="2070" w:type="dxa"/>
            <w:vMerge/>
            <w:shd w:val="clear" w:color="auto" w:fill="auto"/>
            <w:noWrap/>
            <w:hideMark/>
          </w:tcPr>
          <w:p w14:paraId="15BE8296" w14:textId="2762104C" w:rsidR="002E631A" w:rsidRPr="002E631A" w:rsidRDefault="002E631A" w:rsidP="00147894">
            <w:pPr>
              <w:spacing w:after="0" w:line="240" w:lineRule="auto"/>
              <w:rPr>
                <w:rFonts w:eastAsia="Times New Roman" w:cstheme="minorHAnsi"/>
                <w:color w:val="000000"/>
                <w:sz w:val="18"/>
                <w:szCs w:val="18"/>
              </w:rPr>
            </w:pPr>
          </w:p>
        </w:tc>
        <w:tc>
          <w:tcPr>
            <w:tcW w:w="720" w:type="dxa"/>
            <w:vMerge/>
            <w:shd w:val="clear" w:color="auto" w:fill="auto"/>
            <w:noWrap/>
            <w:vAlign w:val="center"/>
            <w:hideMark/>
          </w:tcPr>
          <w:p w14:paraId="48A47D06" w14:textId="77777777" w:rsidR="002E631A" w:rsidRPr="002E631A" w:rsidRDefault="002E631A" w:rsidP="002E631A">
            <w:pPr>
              <w:spacing w:after="0" w:line="240" w:lineRule="auto"/>
              <w:ind w:left="113" w:right="113"/>
              <w:jc w:val="center"/>
              <w:rPr>
                <w:rFonts w:eastAsia="Times New Roman" w:cstheme="minorHAnsi"/>
                <w:b/>
                <w:color w:val="000000"/>
                <w:sz w:val="20"/>
                <w:szCs w:val="18"/>
              </w:rPr>
            </w:pPr>
          </w:p>
        </w:tc>
        <w:tc>
          <w:tcPr>
            <w:tcW w:w="2610" w:type="dxa"/>
            <w:vMerge/>
            <w:shd w:val="clear" w:color="auto" w:fill="auto"/>
            <w:noWrap/>
            <w:vAlign w:val="center"/>
            <w:hideMark/>
          </w:tcPr>
          <w:p w14:paraId="695D226C" w14:textId="4DA34EE4" w:rsidR="002E631A" w:rsidRPr="002E631A" w:rsidRDefault="002E631A" w:rsidP="00147894">
            <w:pPr>
              <w:spacing w:after="0" w:line="240" w:lineRule="auto"/>
              <w:rPr>
                <w:rFonts w:eastAsia="Times New Roman" w:cstheme="minorHAnsi"/>
                <w:color w:val="000000"/>
                <w:sz w:val="18"/>
                <w:szCs w:val="18"/>
              </w:rPr>
            </w:pPr>
          </w:p>
        </w:tc>
      </w:tr>
      <w:tr w:rsidR="004E25AE" w:rsidRPr="002E631A" w14:paraId="5994CF6D" w14:textId="77777777" w:rsidTr="00293F78">
        <w:trPr>
          <w:trHeight w:val="230"/>
        </w:trPr>
        <w:tc>
          <w:tcPr>
            <w:tcW w:w="825" w:type="dxa"/>
            <w:vMerge/>
            <w:shd w:val="clear" w:color="auto" w:fill="auto"/>
            <w:noWrap/>
            <w:vAlign w:val="bottom"/>
            <w:hideMark/>
          </w:tcPr>
          <w:p w14:paraId="266929C3" w14:textId="77777777" w:rsidR="002E631A" w:rsidRPr="002E631A" w:rsidRDefault="002E631A" w:rsidP="002E631A">
            <w:pPr>
              <w:spacing w:after="0" w:line="240" w:lineRule="auto"/>
              <w:ind w:left="113" w:right="113"/>
              <w:jc w:val="center"/>
              <w:rPr>
                <w:rFonts w:eastAsia="Times New Roman" w:cstheme="minorHAnsi"/>
                <w:b/>
                <w:color w:val="000000"/>
                <w:sz w:val="20"/>
                <w:szCs w:val="18"/>
              </w:rPr>
            </w:pPr>
          </w:p>
        </w:tc>
        <w:tc>
          <w:tcPr>
            <w:tcW w:w="2610" w:type="dxa"/>
            <w:vMerge/>
            <w:shd w:val="clear" w:color="auto" w:fill="auto"/>
            <w:noWrap/>
            <w:hideMark/>
          </w:tcPr>
          <w:p w14:paraId="2B73E8FF" w14:textId="61108FE6" w:rsidR="002E631A" w:rsidRPr="002E631A" w:rsidRDefault="002E631A" w:rsidP="00147894">
            <w:pPr>
              <w:spacing w:after="0" w:line="240" w:lineRule="auto"/>
              <w:rPr>
                <w:rFonts w:eastAsia="Times New Roman" w:cstheme="minorHAnsi"/>
                <w:color w:val="000000"/>
                <w:sz w:val="18"/>
                <w:szCs w:val="18"/>
              </w:rPr>
            </w:pPr>
          </w:p>
        </w:tc>
        <w:tc>
          <w:tcPr>
            <w:tcW w:w="720" w:type="dxa"/>
            <w:vMerge w:val="restart"/>
            <w:shd w:val="clear" w:color="auto" w:fill="auto"/>
            <w:noWrap/>
            <w:textDirection w:val="btLr"/>
            <w:vAlign w:val="center"/>
            <w:hideMark/>
          </w:tcPr>
          <w:p w14:paraId="18BE393C" w14:textId="77777777" w:rsidR="002E631A" w:rsidRPr="002E631A" w:rsidRDefault="002E631A" w:rsidP="002E631A">
            <w:pPr>
              <w:spacing w:after="0" w:line="240" w:lineRule="auto"/>
              <w:ind w:left="113" w:right="113"/>
              <w:jc w:val="center"/>
              <w:rPr>
                <w:rFonts w:eastAsia="Times New Roman" w:cstheme="minorHAnsi"/>
                <w:b/>
                <w:color w:val="000000"/>
                <w:sz w:val="20"/>
                <w:szCs w:val="18"/>
              </w:rPr>
            </w:pPr>
            <w:r w:rsidRPr="002E631A">
              <w:rPr>
                <w:rFonts w:eastAsia="Times New Roman" w:cstheme="minorHAnsi"/>
                <w:b/>
                <w:color w:val="000000"/>
                <w:sz w:val="20"/>
                <w:szCs w:val="18"/>
              </w:rPr>
              <w:t>Science</w:t>
            </w:r>
          </w:p>
        </w:tc>
        <w:tc>
          <w:tcPr>
            <w:tcW w:w="2070" w:type="dxa"/>
            <w:vMerge w:val="restart"/>
            <w:shd w:val="clear" w:color="auto" w:fill="auto"/>
            <w:noWrap/>
            <w:hideMark/>
          </w:tcPr>
          <w:p w14:paraId="413E7275" w14:textId="77777777" w:rsidR="002E631A" w:rsidRPr="002E631A" w:rsidRDefault="002E631A" w:rsidP="008E56BA">
            <w:pPr>
              <w:spacing w:before="60" w:after="0" w:line="240" w:lineRule="auto"/>
              <w:rPr>
                <w:rFonts w:eastAsia="Times New Roman" w:cstheme="minorHAnsi"/>
                <w:color w:val="000000"/>
                <w:sz w:val="18"/>
                <w:szCs w:val="18"/>
              </w:rPr>
            </w:pPr>
            <w:r w:rsidRPr="002E631A">
              <w:rPr>
                <w:rFonts w:eastAsia="Times New Roman" w:cstheme="minorHAnsi"/>
                <w:color w:val="000000"/>
                <w:sz w:val="18"/>
                <w:szCs w:val="18"/>
              </w:rPr>
              <w:t>All</w:t>
            </w:r>
          </w:p>
          <w:p w14:paraId="13B9C454"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Astrology</w:t>
            </w:r>
          </w:p>
          <w:p w14:paraId="58AD96F1"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Biology</w:t>
            </w:r>
          </w:p>
          <w:p w14:paraId="16847FE2"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Botany</w:t>
            </w:r>
          </w:p>
          <w:p w14:paraId="742ABCE4"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Chemistry</w:t>
            </w:r>
          </w:p>
          <w:p w14:paraId="269D7516"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Geography</w:t>
            </w:r>
          </w:p>
          <w:p w14:paraId="01A18305"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Geology</w:t>
            </w:r>
          </w:p>
          <w:p w14:paraId="2C2C08DF"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Paranormal Phenomena</w:t>
            </w:r>
          </w:p>
          <w:p w14:paraId="305D1361"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Physics</w:t>
            </w:r>
          </w:p>
          <w:p w14:paraId="7DBD3056"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Space/Astronomy</w:t>
            </w:r>
          </w:p>
          <w:p w14:paraId="54A667EC" w14:textId="5DF44F5C" w:rsidR="002E631A" w:rsidRPr="002E631A" w:rsidRDefault="002E631A" w:rsidP="008E56BA">
            <w:pPr>
              <w:spacing w:after="60" w:line="240" w:lineRule="auto"/>
              <w:rPr>
                <w:rFonts w:eastAsia="Times New Roman" w:cstheme="minorHAnsi"/>
                <w:color w:val="000000"/>
                <w:sz w:val="18"/>
                <w:szCs w:val="18"/>
              </w:rPr>
            </w:pPr>
            <w:r w:rsidRPr="002E631A">
              <w:rPr>
                <w:rFonts w:eastAsia="Times New Roman" w:cstheme="minorHAnsi"/>
                <w:color w:val="000000"/>
                <w:sz w:val="18"/>
                <w:szCs w:val="18"/>
              </w:rPr>
              <w:t>Weather</w:t>
            </w:r>
          </w:p>
        </w:tc>
        <w:tc>
          <w:tcPr>
            <w:tcW w:w="720" w:type="dxa"/>
            <w:vMerge/>
            <w:shd w:val="clear" w:color="auto" w:fill="auto"/>
            <w:noWrap/>
            <w:vAlign w:val="center"/>
            <w:hideMark/>
          </w:tcPr>
          <w:p w14:paraId="0EED9A42" w14:textId="77777777" w:rsidR="002E631A" w:rsidRPr="002E631A" w:rsidRDefault="002E631A" w:rsidP="002E631A">
            <w:pPr>
              <w:spacing w:after="0" w:line="240" w:lineRule="auto"/>
              <w:ind w:left="113" w:right="113"/>
              <w:jc w:val="center"/>
              <w:rPr>
                <w:rFonts w:eastAsia="Times New Roman" w:cstheme="minorHAnsi"/>
                <w:b/>
                <w:color w:val="000000"/>
                <w:sz w:val="20"/>
                <w:szCs w:val="18"/>
              </w:rPr>
            </w:pPr>
          </w:p>
        </w:tc>
        <w:tc>
          <w:tcPr>
            <w:tcW w:w="2610" w:type="dxa"/>
            <w:vMerge/>
            <w:shd w:val="clear" w:color="auto" w:fill="auto"/>
            <w:noWrap/>
            <w:vAlign w:val="center"/>
            <w:hideMark/>
          </w:tcPr>
          <w:p w14:paraId="4C43A16E" w14:textId="040F05EC" w:rsidR="002E631A" w:rsidRPr="002E631A" w:rsidRDefault="002E631A" w:rsidP="00147894">
            <w:pPr>
              <w:spacing w:after="0" w:line="240" w:lineRule="auto"/>
              <w:rPr>
                <w:rFonts w:eastAsia="Times New Roman" w:cstheme="minorHAnsi"/>
                <w:color w:val="000000"/>
                <w:sz w:val="18"/>
                <w:szCs w:val="18"/>
              </w:rPr>
            </w:pPr>
          </w:p>
        </w:tc>
      </w:tr>
      <w:tr w:rsidR="004E25AE" w:rsidRPr="002E631A" w14:paraId="2D4365A1" w14:textId="77777777" w:rsidTr="00293F78">
        <w:tc>
          <w:tcPr>
            <w:tcW w:w="825" w:type="dxa"/>
            <w:shd w:val="clear" w:color="auto" w:fill="auto"/>
            <w:noWrap/>
            <w:textDirection w:val="btLr"/>
            <w:vAlign w:val="center"/>
            <w:hideMark/>
          </w:tcPr>
          <w:p w14:paraId="3CE679F7" w14:textId="77777777" w:rsidR="002E631A" w:rsidRPr="002E631A" w:rsidRDefault="002E631A" w:rsidP="002E631A">
            <w:pPr>
              <w:spacing w:after="0" w:line="240" w:lineRule="auto"/>
              <w:ind w:left="113" w:right="113"/>
              <w:jc w:val="center"/>
              <w:rPr>
                <w:rFonts w:eastAsia="Times New Roman" w:cstheme="minorHAnsi"/>
                <w:b/>
                <w:color w:val="000000"/>
                <w:sz w:val="20"/>
                <w:szCs w:val="18"/>
              </w:rPr>
            </w:pPr>
            <w:r w:rsidRPr="002E631A">
              <w:rPr>
                <w:rFonts w:eastAsia="Times New Roman" w:cstheme="minorHAnsi"/>
                <w:b/>
                <w:color w:val="000000"/>
                <w:sz w:val="20"/>
                <w:szCs w:val="18"/>
              </w:rPr>
              <w:t>News</w:t>
            </w:r>
          </w:p>
        </w:tc>
        <w:tc>
          <w:tcPr>
            <w:tcW w:w="2610" w:type="dxa"/>
            <w:shd w:val="clear" w:color="auto" w:fill="auto"/>
            <w:noWrap/>
            <w:hideMark/>
          </w:tcPr>
          <w:p w14:paraId="62B9644D" w14:textId="77777777" w:rsidR="002E631A" w:rsidRPr="002E631A" w:rsidRDefault="002E631A" w:rsidP="008E56BA">
            <w:pPr>
              <w:spacing w:before="60" w:after="0" w:line="240" w:lineRule="auto"/>
              <w:rPr>
                <w:rFonts w:eastAsia="Times New Roman" w:cstheme="minorHAnsi"/>
                <w:color w:val="000000"/>
                <w:sz w:val="18"/>
                <w:szCs w:val="18"/>
              </w:rPr>
            </w:pPr>
            <w:r w:rsidRPr="002E631A">
              <w:rPr>
                <w:rFonts w:eastAsia="Times New Roman" w:cstheme="minorHAnsi"/>
                <w:color w:val="000000"/>
                <w:sz w:val="18"/>
                <w:szCs w:val="18"/>
              </w:rPr>
              <w:t>All</w:t>
            </w:r>
          </w:p>
          <w:p w14:paraId="7D49D7E1"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International News</w:t>
            </w:r>
          </w:p>
          <w:p w14:paraId="14EBC0E3"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Local New</w:t>
            </w:r>
          </w:p>
          <w:p w14:paraId="3353788B"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National News</w:t>
            </w:r>
          </w:p>
          <w:p w14:paraId="70E1CBC0" w14:textId="24442931" w:rsidR="002E631A" w:rsidRPr="002E631A" w:rsidRDefault="002E631A" w:rsidP="008E56BA">
            <w:pPr>
              <w:spacing w:after="60" w:line="240" w:lineRule="auto"/>
              <w:rPr>
                <w:rFonts w:eastAsia="Times New Roman" w:cstheme="minorHAnsi"/>
                <w:color w:val="000000"/>
                <w:sz w:val="18"/>
                <w:szCs w:val="18"/>
              </w:rPr>
            </w:pPr>
            <w:r w:rsidRPr="002E631A">
              <w:rPr>
                <w:rFonts w:eastAsia="Times New Roman" w:cstheme="minorHAnsi"/>
                <w:color w:val="000000"/>
                <w:sz w:val="18"/>
                <w:szCs w:val="18"/>
              </w:rPr>
              <w:t>Other</w:t>
            </w:r>
          </w:p>
        </w:tc>
        <w:tc>
          <w:tcPr>
            <w:tcW w:w="720" w:type="dxa"/>
            <w:vMerge/>
            <w:shd w:val="clear" w:color="auto" w:fill="auto"/>
            <w:noWrap/>
            <w:vAlign w:val="bottom"/>
            <w:hideMark/>
          </w:tcPr>
          <w:p w14:paraId="2152687B" w14:textId="77777777" w:rsidR="002E631A" w:rsidRPr="002E631A" w:rsidRDefault="002E631A" w:rsidP="002E631A">
            <w:pPr>
              <w:spacing w:after="0" w:line="240" w:lineRule="auto"/>
              <w:ind w:left="113" w:right="113"/>
              <w:jc w:val="center"/>
              <w:rPr>
                <w:rFonts w:eastAsia="Times New Roman" w:cstheme="minorHAnsi"/>
                <w:b/>
                <w:color w:val="000000"/>
                <w:sz w:val="20"/>
                <w:szCs w:val="18"/>
              </w:rPr>
            </w:pPr>
          </w:p>
        </w:tc>
        <w:tc>
          <w:tcPr>
            <w:tcW w:w="2070" w:type="dxa"/>
            <w:vMerge/>
            <w:shd w:val="clear" w:color="auto" w:fill="auto"/>
            <w:noWrap/>
            <w:hideMark/>
          </w:tcPr>
          <w:p w14:paraId="717F0787" w14:textId="01695715" w:rsidR="002E631A" w:rsidRPr="002E631A" w:rsidRDefault="002E631A" w:rsidP="00147894">
            <w:pPr>
              <w:spacing w:after="0" w:line="240" w:lineRule="auto"/>
              <w:rPr>
                <w:rFonts w:eastAsia="Times New Roman" w:cstheme="minorHAnsi"/>
                <w:color w:val="000000"/>
                <w:sz w:val="18"/>
                <w:szCs w:val="18"/>
              </w:rPr>
            </w:pPr>
          </w:p>
        </w:tc>
        <w:tc>
          <w:tcPr>
            <w:tcW w:w="720" w:type="dxa"/>
            <w:vMerge/>
            <w:shd w:val="clear" w:color="auto" w:fill="auto"/>
            <w:noWrap/>
            <w:vAlign w:val="center"/>
            <w:hideMark/>
          </w:tcPr>
          <w:p w14:paraId="3150C5DF" w14:textId="77777777" w:rsidR="002E631A" w:rsidRPr="002E631A" w:rsidRDefault="002E631A" w:rsidP="002E631A">
            <w:pPr>
              <w:spacing w:after="0" w:line="240" w:lineRule="auto"/>
              <w:ind w:left="113" w:right="113"/>
              <w:jc w:val="center"/>
              <w:rPr>
                <w:rFonts w:eastAsia="Times New Roman" w:cstheme="minorHAnsi"/>
                <w:b/>
                <w:color w:val="000000"/>
                <w:sz w:val="20"/>
                <w:szCs w:val="18"/>
              </w:rPr>
            </w:pPr>
          </w:p>
        </w:tc>
        <w:tc>
          <w:tcPr>
            <w:tcW w:w="2610" w:type="dxa"/>
            <w:vMerge/>
            <w:shd w:val="clear" w:color="auto" w:fill="auto"/>
            <w:noWrap/>
            <w:vAlign w:val="center"/>
            <w:hideMark/>
          </w:tcPr>
          <w:p w14:paraId="02C3D15C" w14:textId="4C6B6874" w:rsidR="002E631A" w:rsidRPr="002E631A" w:rsidRDefault="002E631A" w:rsidP="00147894">
            <w:pPr>
              <w:spacing w:after="0" w:line="240" w:lineRule="auto"/>
              <w:rPr>
                <w:rFonts w:eastAsia="Times New Roman" w:cstheme="minorHAnsi"/>
                <w:color w:val="000000"/>
                <w:sz w:val="18"/>
                <w:szCs w:val="18"/>
              </w:rPr>
            </w:pPr>
          </w:p>
        </w:tc>
      </w:tr>
      <w:tr w:rsidR="004E25AE" w:rsidRPr="002E631A" w14:paraId="2164C6EC" w14:textId="77777777" w:rsidTr="00293F78">
        <w:trPr>
          <w:trHeight w:val="230"/>
        </w:trPr>
        <w:tc>
          <w:tcPr>
            <w:tcW w:w="825" w:type="dxa"/>
            <w:vMerge w:val="restart"/>
            <w:shd w:val="clear" w:color="auto" w:fill="auto"/>
            <w:noWrap/>
            <w:textDirection w:val="btLr"/>
            <w:vAlign w:val="center"/>
            <w:hideMark/>
          </w:tcPr>
          <w:p w14:paraId="1694B3FF" w14:textId="77777777" w:rsidR="002E631A" w:rsidRPr="002E631A" w:rsidRDefault="002E631A" w:rsidP="002E631A">
            <w:pPr>
              <w:spacing w:after="0" w:line="240" w:lineRule="auto"/>
              <w:ind w:left="113" w:right="113"/>
              <w:jc w:val="center"/>
              <w:rPr>
                <w:rFonts w:eastAsia="Times New Roman" w:cstheme="minorHAnsi"/>
                <w:b/>
                <w:color w:val="000000"/>
                <w:sz w:val="20"/>
                <w:szCs w:val="18"/>
              </w:rPr>
            </w:pPr>
            <w:r w:rsidRPr="002E631A">
              <w:rPr>
                <w:rFonts w:eastAsia="Times New Roman" w:cstheme="minorHAnsi"/>
                <w:b/>
                <w:color w:val="000000"/>
                <w:sz w:val="20"/>
                <w:szCs w:val="18"/>
              </w:rPr>
              <w:t>Personal Finance</w:t>
            </w:r>
          </w:p>
        </w:tc>
        <w:tc>
          <w:tcPr>
            <w:tcW w:w="2610" w:type="dxa"/>
            <w:vMerge w:val="restart"/>
            <w:shd w:val="clear" w:color="auto" w:fill="auto"/>
            <w:noWrap/>
            <w:hideMark/>
          </w:tcPr>
          <w:p w14:paraId="6E1BA601" w14:textId="77777777" w:rsidR="002E631A" w:rsidRPr="002E631A" w:rsidRDefault="002E631A" w:rsidP="008E56BA">
            <w:pPr>
              <w:spacing w:before="60" w:after="0" w:line="240" w:lineRule="auto"/>
              <w:rPr>
                <w:rFonts w:eastAsia="Times New Roman" w:cstheme="minorHAnsi"/>
                <w:color w:val="000000"/>
                <w:sz w:val="18"/>
                <w:szCs w:val="18"/>
              </w:rPr>
            </w:pPr>
            <w:r w:rsidRPr="002E631A">
              <w:rPr>
                <w:rFonts w:eastAsia="Times New Roman" w:cstheme="minorHAnsi"/>
                <w:color w:val="000000"/>
                <w:sz w:val="18"/>
                <w:szCs w:val="18"/>
              </w:rPr>
              <w:t>All</w:t>
            </w:r>
          </w:p>
          <w:p w14:paraId="35BC5CF7"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Beginning Investing</w:t>
            </w:r>
          </w:p>
          <w:p w14:paraId="16473917"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Credit/Debit &amp; Loans</w:t>
            </w:r>
          </w:p>
          <w:p w14:paraId="4565D42A"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Financial New</w:t>
            </w:r>
          </w:p>
          <w:p w14:paraId="6E891A8F"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Financial Planning</w:t>
            </w:r>
          </w:p>
          <w:p w14:paraId="1CCCCED8"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Hedge Fund</w:t>
            </w:r>
          </w:p>
          <w:p w14:paraId="782807B6"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Insurance</w:t>
            </w:r>
          </w:p>
          <w:p w14:paraId="32BCC9C1"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Investing</w:t>
            </w:r>
          </w:p>
          <w:p w14:paraId="0F94B5AD"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Mutual Funds</w:t>
            </w:r>
          </w:p>
          <w:p w14:paraId="570A690A"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Options</w:t>
            </w:r>
          </w:p>
          <w:p w14:paraId="456C9181"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Retirement Planning</w:t>
            </w:r>
          </w:p>
          <w:p w14:paraId="7116D8C7"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Stocks</w:t>
            </w:r>
          </w:p>
          <w:p w14:paraId="61C9FEAC" w14:textId="14873F1C" w:rsidR="002E631A" w:rsidRPr="002E631A" w:rsidRDefault="002E631A" w:rsidP="008E56BA">
            <w:pPr>
              <w:spacing w:after="60" w:line="240" w:lineRule="auto"/>
              <w:rPr>
                <w:rFonts w:eastAsia="Times New Roman" w:cstheme="minorHAnsi"/>
                <w:color w:val="000000"/>
                <w:sz w:val="18"/>
                <w:szCs w:val="18"/>
              </w:rPr>
            </w:pPr>
            <w:r w:rsidRPr="002E631A">
              <w:rPr>
                <w:rFonts w:eastAsia="Times New Roman" w:cstheme="minorHAnsi"/>
                <w:color w:val="000000"/>
                <w:sz w:val="18"/>
                <w:szCs w:val="18"/>
              </w:rPr>
              <w:t>Tax Planning</w:t>
            </w:r>
          </w:p>
        </w:tc>
        <w:tc>
          <w:tcPr>
            <w:tcW w:w="720" w:type="dxa"/>
            <w:vMerge/>
            <w:shd w:val="clear" w:color="auto" w:fill="auto"/>
            <w:noWrap/>
            <w:vAlign w:val="bottom"/>
            <w:hideMark/>
          </w:tcPr>
          <w:p w14:paraId="1D3BFFCD" w14:textId="77777777" w:rsidR="002E631A" w:rsidRPr="002E631A" w:rsidRDefault="002E631A" w:rsidP="002E631A">
            <w:pPr>
              <w:spacing w:after="0" w:line="240" w:lineRule="auto"/>
              <w:ind w:left="113" w:right="113"/>
              <w:jc w:val="center"/>
              <w:rPr>
                <w:rFonts w:eastAsia="Times New Roman" w:cstheme="minorHAnsi"/>
                <w:b/>
                <w:color w:val="000000"/>
                <w:sz w:val="20"/>
                <w:szCs w:val="18"/>
              </w:rPr>
            </w:pPr>
          </w:p>
        </w:tc>
        <w:tc>
          <w:tcPr>
            <w:tcW w:w="2070" w:type="dxa"/>
            <w:vMerge/>
            <w:shd w:val="clear" w:color="auto" w:fill="auto"/>
            <w:noWrap/>
            <w:hideMark/>
          </w:tcPr>
          <w:p w14:paraId="21D123DB" w14:textId="37E2A19D" w:rsidR="002E631A" w:rsidRPr="002E631A" w:rsidRDefault="002E631A" w:rsidP="00147894">
            <w:pPr>
              <w:spacing w:after="0" w:line="240" w:lineRule="auto"/>
              <w:rPr>
                <w:rFonts w:eastAsia="Times New Roman" w:cstheme="minorHAnsi"/>
                <w:color w:val="000000"/>
                <w:sz w:val="18"/>
                <w:szCs w:val="18"/>
              </w:rPr>
            </w:pPr>
          </w:p>
        </w:tc>
        <w:tc>
          <w:tcPr>
            <w:tcW w:w="720" w:type="dxa"/>
            <w:vMerge/>
            <w:shd w:val="clear" w:color="auto" w:fill="auto"/>
            <w:noWrap/>
            <w:vAlign w:val="center"/>
            <w:hideMark/>
          </w:tcPr>
          <w:p w14:paraId="6F594DDD" w14:textId="77777777" w:rsidR="002E631A" w:rsidRPr="002E631A" w:rsidRDefault="002E631A" w:rsidP="002E631A">
            <w:pPr>
              <w:spacing w:after="0" w:line="240" w:lineRule="auto"/>
              <w:ind w:left="113" w:right="113"/>
              <w:jc w:val="center"/>
              <w:rPr>
                <w:rFonts w:eastAsia="Times New Roman" w:cstheme="minorHAnsi"/>
                <w:b/>
                <w:color w:val="000000"/>
                <w:sz w:val="20"/>
                <w:szCs w:val="18"/>
              </w:rPr>
            </w:pPr>
          </w:p>
        </w:tc>
        <w:tc>
          <w:tcPr>
            <w:tcW w:w="2610" w:type="dxa"/>
            <w:vMerge/>
            <w:shd w:val="clear" w:color="auto" w:fill="auto"/>
            <w:noWrap/>
            <w:vAlign w:val="center"/>
            <w:hideMark/>
          </w:tcPr>
          <w:p w14:paraId="500D1829" w14:textId="0E7E598F" w:rsidR="002E631A" w:rsidRPr="002E631A" w:rsidRDefault="002E631A" w:rsidP="00147894">
            <w:pPr>
              <w:spacing w:after="0" w:line="240" w:lineRule="auto"/>
              <w:rPr>
                <w:rFonts w:eastAsia="Times New Roman" w:cstheme="minorHAnsi"/>
                <w:color w:val="000000"/>
                <w:sz w:val="18"/>
                <w:szCs w:val="18"/>
              </w:rPr>
            </w:pPr>
          </w:p>
        </w:tc>
      </w:tr>
      <w:tr w:rsidR="004E25AE" w:rsidRPr="002E631A" w14:paraId="7E0E9957" w14:textId="77777777" w:rsidTr="00293F78">
        <w:tc>
          <w:tcPr>
            <w:tcW w:w="825" w:type="dxa"/>
            <w:vMerge/>
            <w:shd w:val="clear" w:color="auto" w:fill="auto"/>
            <w:noWrap/>
            <w:vAlign w:val="bottom"/>
            <w:hideMark/>
          </w:tcPr>
          <w:p w14:paraId="19EB6BB9" w14:textId="77777777" w:rsidR="002E631A" w:rsidRPr="002E631A" w:rsidRDefault="002E631A" w:rsidP="002E631A">
            <w:pPr>
              <w:spacing w:after="0" w:line="240" w:lineRule="auto"/>
              <w:ind w:left="113" w:right="113"/>
              <w:jc w:val="center"/>
              <w:rPr>
                <w:rFonts w:eastAsia="Times New Roman" w:cstheme="minorHAnsi"/>
                <w:b/>
                <w:color w:val="000000"/>
                <w:sz w:val="20"/>
                <w:szCs w:val="18"/>
              </w:rPr>
            </w:pPr>
          </w:p>
        </w:tc>
        <w:tc>
          <w:tcPr>
            <w:tcW w:w="2610" w:type="dxa"/>
            <w:vMerge/>
            <w:shd w:val="clear" w:color="auto" w:fill="auto"/>
            <w:noWrap/>
            <w:hideMark/>
          </w:tcPr>
          <w:p w14:paraId="77906396" w14:textId="13874E16" w:rsidR="002E631A" w:rsidRPr="002E631A" w:rsidRDefault="002E631A" w:rsidP="00147894">
            <w:pPr>
              <w:spacing w:after="0" w:line="240" w:lineRule="auto"/>
              <w:rPr>
                <w:rFonts w:eastAsia="Times New Roman" w:cstheme="minorHAnsi"/>
                <w:color w:val="000000"/>
                <w:sz w:val="18"/>
                <w:szCs w:val="18"/>
              </w:rPr>
            </w:pPr>
          </w:p>
        </w:tc>
        <w:tc>
          <w:tcPr>
            <w:tcW w:w="720" w:type="dxa"/>
            <w:shd w:val="clear" w:color="auto" w:fill="auto"/>
            <w:noWrap/>
            <w:textDirection w:val="btLr"/>
            <w:vAlign w:val="center"/>
            <w:hideMark/>
          </w:tcPr>
          <w:p w14:paraId="794957FE" w14:textId="77777777" w:rsidR="002E631A" w:rsidRPr="002E631A" w:rsidRDefault="002E631A" w:rsidP="002E631A">
            <w:pPr>
              <w:spacing w:after="0" w:line="240" w:lineRule="auto"/>
              <w:ind w:left="113" w:right="113"/>
              <w:jc w:val="center"/>
              <w:rPr>
                <w:rFonts w:eastAsia="Times New Roman" w:cstheme="minorHAnsi"/>
                <w:b/>
                <w:color w:val="000000"/>
                <w:sz w:val="20"/>
                <w:szCs w:val="18"/>
              </w:rPr>
            </w:pPr>
            <w:r w:rsidRPr="002E631A">
              <w:rPr>
                <w:rFonts w:eastAsia="Times New Roman" w:cstheme="minorHAnsi"/>
                <w:b/>
                <w:color w:val="000000"/>
                <w:sz w:val="20"/>
                <w:szCs w:val="18"/>
              </w:rPr>
              <w:t>Shopping</w:t>
            </w:r>
          </w:p>
        </w:tc>
        <w:tc>
          <w:tcPr>
            <w:tcW w:w="2070" w:type="dxa"/>
            <w:shd w:val="clear" w:color="auto" w:fill="auto"/>
            <w:noWrap/>
            <w:hideMark/>
          </w:tcPr>
          <w:p w14:paraId="3E263A3B" w14:textId="77777777" w:rsidR="002E631A" w:rsidRPr="002E631A" w:rsidRDefault="002E631A" w:rsidP="008E56BA">
            <w:pPr>
              <w:spacing w:before="60" w:after="0" w:line="240" w:lineRule="auto"/>
              <w:rPr>
                <w:rFonts w:eastAsia="Times New Roman" w:cstheme="minorHAnsi"/>
                <w:color w:val="000000"/>
                <w:sz w:val="18"/>
                <w:szCs w:val="18"/>
              </w:rPr>
            </w:pPr>
            <w:r w:rsidRPr="002E631A">
              <w:rPr>
                <w:rFonts w:eastAsia="Times New Roman" w:cstheme="minorHAnsi"/>
                <w:color w:val="000000"/>
                <w:sz w:val="18"/>
                <w:szCs w:val="18"/>
              </w:rPr>
              <w:t>All</w:t>
            </w:r>
          </w:p>
          <w:p w14:paraId="5B94C6CB"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Comparison</w:t>
            </w:r>
          </w:p>
          <w:p w14:paraId="759B4005"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Contests &amp; Freebies</w:t>
            </w:r>
          </w:p>
          <w:p w14:paraId="5FF3FDB2" w14:textId="77777777" w:rsidR="002E631A" w:rsidRPr="002E631A" w:rsidRDefault="002E631A" w:rsidP="00147894">
            <w:pPr>
              <w:spacing w:after="0" w:line="240" w:lineRule="auto"/>
              <w:rPr>
                <w:rFonts w:eastAsia="Times New Roman" w:cstheme="minorHAnsi"/>
                <w:color w:val="000000"/>
                <w:sz w:val="18"/>
                <w:szCs w:val="18"/>
              </w:rPr>
            </w:pPr>
            <w:r w:rsidRPr="002E631A">
              <w:rPr>
                <w:rFonts w:eastAsia="Times New Roman" w:cstheme="minorHAnsi"/>
                <w:color w:val="000000"/>
                <w:sz w:val="18"/>
                <w:szCs w:val="18"/>
              </w:rPr>
              <w:t>Couponing</w:t>
            </w:r>
          </w:p>
          <w:p w14:paraId="0DC197B3" w14:textId="2E587580" w:rsidR="002E631A" w:rsidRPr="002E631A" w:rsidRDefault="002E631A" w:rsidP="008E56BA">
            <w:pPr>
              <w:spacing w:after="120" w:line="240" w:lineRule="auto"/>
              <w:rPr>
                <w:rFonts w:eastAsia="Times New Roman" w:cstheme="minorHAnsi"/>
                <w:color w:val="000000"/>
                <w:sz w:val="18"/>
                <w:szCs w:val="18"/>
              </w:rPr>
            </w:pPr>
            <w:r w:rsidRPr="002E631A">
              <w:rPr>
                <w:rFonts w:eastAsia="Times New Roman" w:cstheme="minorHAnsi"/>
                <w:color w:val="000000"/>
                <w:sz w:val="18"/>
                <w:szCs w:val="18"/>
              </w:rPr>
              <w:t>Engines</w:t>
            </w:r>
          </w:p>
        </w:tc>
        <w:tc>
          <w:tcPr>
            <w:tcW w:w="720" w:type="dxa"/>
            <w:vMerge/>
            <w:shd w:val="clear" w:color="auto" w:fill="auto"/>
            <w:noWrap/>
            <w:vAlign w:val="center"/>
            <w:hideMark/>
          </w:tcPr>
          <w:p w14:paraId="56E55B35" w14:textId="77777777" w:rsidR="002E631A" w:rsidRPr="002E631A" w:rsidRDefault="002E631A" w:rsidP="002E631A">
            <w:pPr>
              <w:spacing w:after="0" w:line="240" w:lineRule="auto"/>
              <w:ind w:left="113" w:right="113"/>
              <w:jc w:val="center"/>
              <w:rPr>
                <w:rFonts w:eastAsia="Times New Roman" w:cstheme="minorHAnsi"/>
                <w:b/>
                <w:color w:val="000000"/>
                <w:sz w:val="20"/>
                <w:szCs w:val="18"/>
              </w:rPr>
            </w:pPr>
          </w:p>
        </w:tc>
        <w:tc>
          <w:tcPr>
            <w:tcW w:w="2610" w:type="dxa"/>
            <w:vMerge/>
            <w:shd w:val="clear" w:color="auto" w:fill="auto"/>
            <w:noWrap/>
            <w:vAlign w:val="center"/>
            <w:hideMark/>
          </w:tcPr>
          <w:p w14:paraId="37E8EE66" w14:textId="79CB622C" w:rsidR="002E631A" w:rsidRPr="002E631A" w:rsidRDefault="002E631A" w:rsidP="00147894">
            <w:pPr>
              <w:spacing w:after="0" w:line="240" w:lineRule="auto"/>
              <w:rPr>
                <w:rFonts w:eastAsia="Times New Roman" w:cstheme="minorHAnsi"/>
                <w:color w:val="000000"/>
                <w:sz w:val="18"/>
                <w:szCs w:val="18"/>
              </w:rPr>
            </w:pPr>
          </w:p>
        </w:tc>
      </w:tr>
      <w:tr w:rsidR="004E25AE" w:rsidRPr="002E631A" w14:paraId="09E211BA" w14:textId="77777777" w:rsidTr="00293F78">
        <w:trPr>
          <w:trHeight w:val="230"/>
        </w:trPr>
        <w:tc>
          <w:tcPr>
            <w:tcW w:w="825" w:type="dxa"/>
            <w:vMerge/>
            <w:shd w:val="clear" w:color="auto" w:fill="auto"/>
            <w:noWrap/>
            <w:vAlign w:val="bottom"/>
            <w:hideMark/>
          </w:tcPr>
          <w:p w14:paraId="088C3A88" w14:textId="77777777" w:rsidR="002E631A" w:rsidRPr="00147894" w:rsidRDefault="002E631A" w:rsidP="002E631A">
            <w:pPr>
              <w:spacing w:after="0" w:line="240" w:lineRule="auto"/>
              <w:ind w:left="113" w:right="113"/>
              <w:jc w:val="center"/>
              <w:rPr>
                <w:rFonts w:eastAsia="Times New Roman" w:cstheme="minorHAnsi"/>
                <w:b/>
                <w:color w:val="000000"/>
                <w:sz w:val="20"/>
                <w:szCs w:val="18"/>
              </w:rPr>
            </w:pPr>
          </w:p>
        </w:tc>
        <w:tc>
          <w:tcPr>
            <w:tcW w:w="2610" w:type="dxa"/>
            <w:vMerge/>
            <w:shd w:val="clear" w:color="auto" w:fill="auto"/>
            <w:noWrap/>
            <w:hideMark/>
          </w:tcPr>
          <w:p w14:paraId="06AE301A" w14:textId="10069238" w:rsidR="002E631A" w:rsidRPr="00147894" w:rsidRDefault="002E631A" w:rsidP="00147894">
            <w:pPr>
              <w:spacing w:after="0" w:line="240" w:lineRule="auto"/>
              <w:rPr>
                <w:rFonts w:eastAsia="Times New Roman" w:cstheme="minorHAnsi"/>
                <w:color w:val="000000"/>
                <w:sz w:val="18"/>
                <w:szCs w:val="18"/>
              </w:rPr>
            </w:pPr>
          </w:p>
        </w:tc>
        <w:tc>
          <w:tcPr>
            <w:tcW w:w="720" w:type="dxa"/>
            <w:vMerge w:val="restart"/>
            <w:shd w:val="clear" w:color="auto" w:fill="auto"/>
            <w:noWrap/>
            <w:textDirection w:val="btLr"/>
            <w:vAlign w:val="center"/>
            <w:hideMark/>
          </w:tcPr>
          <w:p w14:paraId="63780DDD" w14:textId="77777777" w:rsidR="002E631A" w:rsidRPr="00147894" w:rsidRDefault="002E631A" w:rsidP="002E631A">
            <w:pPr>
              <w:spacing w:after="0" w:line="240" w:lineRule="auto"/>
              <w:ind w:left="113" w:right="113"/>
              <w:jc w:val="center"/>
              <w:rPr>
                <w:rFonts w:eastAsia="Times New Roman" w:cstheme="minorHAnsi"/>
                <w:b/>
                <w:color w:val="000000"/>
                <w:sz w:val="20"/>
                <w:szCs w:val="18"/>
              </w:rPr>
            </w:pPr>
            <w:r w:rsidRPr="00147894">
              <w:rPr>
                <w:rFonts w:eastAsia="Times New Roman" w:cstheme="minorHAnsi"/>
                <w:b/>
                <w:color w:val="000000"/>
                <w:sz w:val="20"/>
                <w:szCs w:val="18"/>
              </w:rPr>
              <w:t>Society</w:t>
            </w:r>
          </w:p>
        </w:tc>
        <w:tc>
          <w:tcPr>
            <w:tcW w:w="2070" w:type="dxa"/>
            <w:vMerge w:val="restart"/>
            <w:shd w:val="clear" w:color="auto" w:fill="auto"/>
            <w:noWrap/>
            <w:hideMark/>
          </w:tcPr>
          <w:p w14:paraId="5915399C" w14:textId="77777777" w:rsidR="002E631A" w:rsidRPr="002E631A" w:rsidRDefault="002E631A" w:rsidP="008E56BA">
            <w:pPr>
              <w:spacing w:before="60" w:after="0" w:line="240" w:lineRule="auto"/>
              <w:rPr>
                <w:rFonts w:eastAsia="Times New Roman" w:cstheme="minorHAnsi"/>
                <w:color w:val="000000"/>
                <w:sz w:val="18"/>
                <w:szCs w:val="18"/>
              </w:rPr>
            </w:pPr>
            <w:r w:rsidRPr="00147894">
              <w:rPr>
                <w:rFonts w:eastAsia="Times New Roman" w:cstheme="minorHAnsi"/>
                <w:color w:val="000000"/>
                <w:sz w:val="18"/>
                <w:szCs w:val="18"/>
              </w:rPr>
              <w:t>All</w:t>
            </w:r>
          </w:p>
          <w:p w14:paraId="1E4FF2BC" w14:textId="77777777" w:rsidR="002E631A" w:rsidRPr="002E631A" w:rsidRDefault="002E631A" w:rsidP="00147894">
            <w:pPr>
              <w:spacing w:after="0" w:line="240" w:lineRule="auto"/>
              <w:rPr>
                <w:rFonts w:eastAsia="Times New Roman" w:cstheme="minorHAnsi"/>
                <w:color w:val="000000"/>
                <w:sz w:val="18"/>
                <w:szCs w:val="18"/>
              </w:rPr>
            </w:pPr>
            <w:r w:rsidRPr="00147894">
              <w:rPr>
                <w:rFonts w:eastAsia="Times New Roman" w:cstheme="minorHAnsi"/>
                <w:color w:val="000000"/>
                <w:sz w:val="18"/>
                <w:szCs w:val="18"/>
              </w:rPr>
              <w:t>Dating</w:t>
            </w:r>
          </w:p>
          <w:p w14:paraId="7C1FE0B3" w14:textId="77777777" w:rsidR="002E631A" w:rsidRPr="002E631A" w:rsidRDefault="002E631A" w:rsidP="00147894">
            <w:pPr>
              <w:spacing w:after="0" w:line="240" w:lineRule="auto"/>
              <w:rPr>
                <w:rFonts w:eastAsia="Times New Roman" w:cstheme="minorHAnsi"/>
                <w:color w:val="000000"/>
                <w:sz w:val="18"/>
                <w:szCs w:val="18"/>
              </w:rPr>
            </w:pPr>
            <w:r w:rsidRPr="00147894">
              <w:rPr>
                <w:rFonts w:eastAsia="Times New Roman" w:cstheme="minorHAnsi"/>
                <w:color w:val="000000"/>
                <w:sz w:val="18"/>
                <w:szCs w:val="18"/>
              </w:rPr>
              <w:t>Divorce Support</w:t>
            </w:r>
          </w:p>
          <w:p w14:paraId="6DFC1B06" w14:textId="77777777" w:rsidR="002E631A" w:rsidRPr="002E631A" w:rsidRDefault="002E631A" w:rsidP="00147894">
            <w:pPr>
              <w:spacing w:after="0" w:line="240" w:lineRule="auto"/>
              <w:rPr>
                <w:rFonts w:eastAsia="Times New Roman" w:cstheme="minorHAnsi"/>
                <w:color w:val="000000"/>
                <w:sz w:val="18"/>
                <w:szCs w:val="18"/>
              </w:rPr>
            </w:pPr>
            <w:r w:rsidRPr="00147894">
              <w:rPr>
                <w:rFonts w:eastAsia="Times New Roman" w:cstheme="minorHAnsi"/>
                <w:color w:val="000000"/>
                <w:sz w:val="18"/>
                <w:szCs w:val="18"/>
              </w:rPr>
              <w:t>Ethnic Specific</w:t>
            </w:r>
          </w:p>
          <w:p w14:paraId="7BA5B9E0" w14:textId="77777777" w:rsidR="002E631A" w:rsidRPr="002E631A" w:rsidRDefault="002E631A" w:rsidP="00147894">
            <w:pPr>
              <w:spacing w:after="0" w:line="240" w:lineRule="auto"/>
              <w:rPr>
                <w:rFonts w:eastAsia="Times New Roman" w:cstheme="minorHAnsi"/>
                <w:color w:val="000000"/>
                <w:sz w:val="18"/>
                <w:szCs w:val="18"/>
              </w:rPr>
            </w:pPr>
            <w:r w:rsidRPr="00147894">
              <w:rPr>
                <w:rFonts w:eastAsia="Times New Roman" w:cstheme="minorHAnsi"/>
                <w:color w:val="000000"/>
                <w:sz w:val="18"/>
                <w:szCs w:val="18"/>
              </w:rPr>
              <w:t>Gay Life</w:t>
            </w:r>
          </w:p>
          <w:p w14:paraId="1FD8BA97" w14:textId="77777777" w:rsidR="002E631A" w:rsidRPr="002E631A" w:rsidRDefault="002E631A" w:rsidP="00147894">
            <w:pPr>
              <w:spacing w:after="0" w:line="240" w:lineRule="auto"/>
              <w:rPr>
                <w:rFonts w:eastAsia="Times New Roman" w:cstheme="minorHAnsi"/>
                <w:color w:val="000000"/>
                <w:sz w:val="18"/>
                <w:szCs w:val="18"/>
              </w:rPr>
            </w:pPr>
            <w:r w:rsidRPr="00147894">
              <w:rPr>
                <w:rFonts w:eastAsia="Times New Roman" w:cstheme="minorHAnsi"/>
                <w:color w:val="000000"/>
                <w:sz w:val="18"/>
                <w:szCs w:val="18"/>
              </w:rPr>
              <w:t>Marriage</w:t>
            </w:r>
          </w:p>
          <w:p w14:paraId="587B0234" w14:textId="77777777" w:rsidR="002E631A" w:rsidRPr="002E631A" w:rsidRDefault="002E631A" w:rsidP="00147894">
            <w:pPr>
              <w:spacing w:after="0" w:line="240" w:lineRule="auto"/>
              <w:rPr>
                <w:rFonts w:eastAsia="Times New Roman" w:cstheme="minorHAnsi"/>
                <w:color w:val="000000"/>
                <w:sz w:val="18"/>
                <w:szCs w:val="18"/>
              </w:rPr>
            </w:pPr>
            <w:r w:rsidRPr="00147894">
              <w:rPr>
                <w:rFonts w:eastAsia="Times New Roman" w:cstheme="minorHAnsi"/>
                <w:color w:val="000000"/>
                <w:sz w:val="18"/>
                <w:szCs w:val="18"/>
              </w:rPr>
              <w:t>Senior Living</w:t>
            </w:r>
          </w:p>
          <w:p w14:paraId="02106C72" w14:textId="77777777" w:rsidR="002E631A" w:rsidRPr="002E631A" w:rsidRDefault="002E631A" w:rsidP="00147894">
            <w:pPr>
              <w:spacing w:after="0" w:line="240" w:lineRule="auto"/>
              <w:rPr>
                <w:rFonts w:eastAsia="Times New Roman" w:cstheme="minorHAnsi"/>
                <w:color w:val="000000"/>
                <w:sz w:val="18"/>
                <w:szCs w:val="18"/>
              </w:rPr>
            </w:pPr>
            <w:r w:rsidRPr="00147894">
              <w:rPr>
                <w:rFonts w:eastAsia="Times New Roman" w:cstheme="minorHAnsi"/>
                <w:color w:val="000000"/>
                <w:sz w:val="18"/>
                <w:szCs w:val="18"/>
              </w:rPr>
              <w:t>Teens</w:t>
            </w:r>
          </w:p>
          <w:p w14:paraId="0FB8CEE0" w14:textId="4B1D05F0" w:rsidR="002E631A" w:rsidRPr="00147894" w:rsidRDefault="002E631A" w:rsidP="00147894">
            <w:pPr>
              <w:spacing w:after="0" w:line="240" w:lineRule="auto"/>
              <w:rPr>
                <w:rFonts w:eastAsia="Times New Roman" w:cstheme="minorHAnsi"/>
                <w:color w:val="000000"/>
                <w:sz w:val="18"/>
                <w:szCs w:val="18"/>
              </w:rPr>
            </w:pPr>
            <w:r w:rsidRPr="00147894">
              <w:rPr>
                <w:rFonts w:eastAsia="Times New Roman" w:cstheme="minorHAnsi"/>
                <w:color w:val="000000"/>
                <w:sz w:val="18"/>
                <w:szCs w:val="18"/>
              </w:rPr>
              <w:t>Weddings</w:t>
            </w:r>
          </w:p>
        </w:tc>
        <w:tc>
          <w:tcPr>
            <w:tcW w:w="720" w:type="dxa"/>
            <w:vMerge/>
            <w:shd w:val="clear" w:color="auto" w:fill="auto"/>
            <w:noWrap/>
            <w:vAlign w:val="bottom"/>
            <w:hideMark/>
          </w:tcPr>
          <w:p w14:paraId="3FE516F4" w14:textId="77777777" w:rsidR="002E631A" w:rsidRPr="00147894" w:rsidRDefault="002E631A" w:rsidP="002E631A">
            <w:pPr>
              <w:spacing w:after="0" w:line="240" w:lineRule="auto"/>
              <w:ind w:left="113" w:right="113"/>
              <w:jc w:val="center"/>
              <w:rPr>
                <w:rFonts w:eastAsia="Times New Roman" w:cstheme="minorHAnsi"/>
                <w:b/>
                <w:color w:val="000000"/>
                <w:sz w:val="20"/>
                <w:szCs w:val="18"/>
              </w:rPr>
            </w:pPr>
          </w:p>
        </w:tc>
        <w:tc>
          <w:tcPr>
            <w:tcW w:w="2610" w:type="dxa"/>
            <w:vMerge/>
            <w:shd w:val="clear" w:color="auto" w:fill="auto"/>
            <w:noWrap/>
            <w:vAlign w:val="bottom"/>
            <w:hideMark/>
          </w:tcPr>
          <w:p w14:paraId="52AE7597" w14:textId="77777777" w:rsidR="002E631A" w:rsidRPr="00147894" w:rsidRDefault="002E631A" w:rsidP="00147894">
            <w:pPr>
              <w:spacing w:after="0" w:line="240" w:lineRule="auto"/>
              <w:rPr>
                <w:rFonts w:eastAsia="Times New Roman" w:cstheme="minorHAnsi"/>
                <w:color w:val="000000"/>
                <w:sz w:val="18"/>
                <w:szCs w:val="18"/>
              </w:rPr>
            </w:pPr>
          </w:p>
        </w:tc>
      </w:tr>
      <w:tr w:rsidR="004E25AE" w:rsidRPr="002E631A" w14:paraId="09446019" w14:textId="77777777" w:rsidTr="00293F78">
        <w:tc>
          <w:tcPr>
            <w:tcW w:w="825" w:type="dxa"/>
            <w:shd w:val="clear" w:color="auto" w:fill="auto"/>
            <w:noWrap/>
            <w:textDirection w:val="btLr"/>
            <w:vAlign w:val="center"/>
            <w:hideMark/>
          </w:tcPr>
          <w:p w14:paraId="009D55F8" w14:textId="77777777" w:rsidR="002E631A" w:rsidRPr="00147894" w:rsidRDefault="002E631A" w:rsidP="002E631A">
            <w:pPr>
              <w:spacing w:after="0" w:line="240" w:lineRule="auto"/>
              <w:ind w:left="113" w:right="113"/>
              <w:jc w:val="center"/>
              <w:rPr>
                <w:rFonts w:eastAsia="Times New Roman" w:cstheme="minorHAnsi"/>
                <w:b/>
                <w:color w:val="000000"/>
                <w:sz w:val="20"/>
                <w:szCs w:val="18"/>
              </w:rPr>
            </w:pPr>
            <w:r w:rsidRPr="00147894">
              <w:rPr>
                <w:rFonts w:eastAsia="Times New Roman" w:cstheme="minorHAnsi"/>
                <w:b/>
                <w:color w:val="000000"/>
                <w:sz w:val="20"/>
                <w:szCs w:val="18"/>
              </w:rPr>
              <w:t>Pets</w:t>
            </w:r>
          </w:p>
        </w:tc>
        <w:tc>
          <w:tcPr>
            <w:tcW w:w="2610" w:type="dxa"/>
            <w:shd w:val="clear" w:color="auto" w:fill="auto"/>
            <w:noWrap/>
            <w:hideMark/>
          </w:tcPr>
          <w:p w14:paraId="12A956D0" w14:textId="77777777" w:rsidR="002E631A" w:rsidRPr="002E631A" w:rsidRDefault="002E631A" w:rsidP="008E56BA">
            <w:pPr>
              <w:spacing w:before="60" w:after="0" w:line="240" w:lineRule="auto"/>
              <w:rPr>
                <w:rFonts w:eastAsia="Times New Roman" w:cstheme="minorHAnsi"/>
                <w:color w:val="000000"/>
                <w:sz w:val="18"/>
                <w:szCs w:val="18"/>
              </w:rPr>
            </w:pPr>
            <w:r w:rsidRPr="00147894">
              <w:rPr>
                <w:rFonts w:eastAsia="Times New Roman" w:cstheme="minorHAnsi"/>
                <w:color w:val="000000"/>
                <w:sz w:val="18"/>
                <w:szCs w:val="18"/>
              </w:rPr>
              <w:t>All</w:t>
            </w:r>
          </w:p>
          <w:p w14:paraId="05742FC6" w14:textId="77777777" w:rsidR="002E631A" w:rsidRPr="002E631A" w:rsidRDefault="002E631A" w:rsidP="00147894">
            <w:pPr>
              <w:spacing w:after="0" w:line="240" w:lineRule="auto"/>
              <w:rPr>
                <w:rFonts w:eastAsia="Times New Roman" w:cstheme="minorHAnsi"/>
                <w:color w:val="000000"/>
                <w:sz w:val="18"/>
                <w:szCs w:val="18"/>
              </w:rPr>
            </w:pPr>
            <w:r w:rsidRPr="00147894">
              <w:rPr>
                <w:rFonts w:eastAsia="Times New Roman" w:cstheme="minorHAnsi"/>
                <w:color w:val="000000"/>
                <w:sz w:val="18"/>
                <w:szCs w:val="18"/>
              </w:rPr>
              <w:t>Aquariums</w:t>
            </w:r>
          </w:p>
          <w:p w14:paraId="555979F9" w14:textId="77777777" w:rsidR="002E631A" w:rsidRPr="002E631A" w:rsidRDefault="002E631A" w:rsidP="00147894">
            <w:pPr>
              <w:spacing w:after="0" w:line="240" w:lineRule="auto"/>
              <w:rPr>
                <w:rFonts w:eastAsia="Times New Roman" w:cstheme="minorHAnsi"/>
                <w:color w:val="000000"/>
                <w:sz w:val="18"/>
                <w:szCs w:val="18"/>
              </w:rPr>
            </w:pPr>
            <w:r w:rsidRPr="00147894">
              <w:rPr>
                <w:rFonts w:eastAsia="Times New Roman" w:cstheme="minorHAnsi"/>
                <w:color w:val="000000"/>
                <w:sz w:val="18"/>
                <w:szCs w:val="18"/>
              </w:rPr>
              <w:t>Birds</w:t>
            </w:r>
          </w:p>
          <w:p w14:paraId="64A92464" w14:textId="77777777" w:rsidR="002E631A" w:rsidRPr="002E631A" w:rsidRDefault="002E631A" w:rsidP="00147894">
            <w:pPr>
              <w:spacing w:after="0" w:line="240" w:lineRule="auto"/>
              <w:rPr>
                <w:rFonts w:eastAsia="Times New Roman" w:cstheme="minorHAnsi"/>
                <w:color w:val="000000"/>
                <w:sz w:val="18"/>
                <w:szCs w:val="18"/>
              </w:rPr>
            </w:pPr>
            <w:r w:rsidRPr="00147894">
              <w:rPr>
                <w:rFonts w:eastAsia="Times New Roman" w:cstheme="minorHAnsi"/>
                <w:color w:val="000000"/>
                <w:sz w:val="18"/>
                <w:szCs w:val="18"/>
              </w:rPr>
              <w:t>Cats</w:t>
            </w:r>
          </w:p>
          <w:p w14:paraId="47E5EF7D" w14:textId="77777777" w:rsidR="002E631A" w:rsidRPr="002E631A" w:rsidRDefault="002E631A" w:rsidP="00147894">
            <w:pPr>
              <w:spacing w:after="0" w:line="240" w:lineRule="auto"/>
              <w:rPr>
                <w:rFonts w:eastAsia="Times New Roman" w:cstheme="minorHAnsi"/>
                <w:color w:val="000000"/>
                <w:sz w:val="18"/>
                <w:szCs w:val="18"/>
              </w:rPr>
            </w:pPr>
            <w:r w:rsidRPr="00147894">
              <w:rPr>
                <w:rFonts w:eastAsia="Times New Roman" w:cstheme="minorHAnsi"/>
                <w:color w:val="000000"/>
                <w:sz w:val="18"/>
                <w:szCs w:val="18"/>
              </w:rPr>
              <w:t>Dogs</w:t>
            </w:r>
          </w:p>
          <w:p w14:paraId="5B215C1C" w14:textId="77777777" w:rsidR="002E631A" w:rsidRPr="002E631A" w:rsidRDefault="002E631A" w:rsidP="00147894">
            <w:pPr>
              <w:spacing w:after="0" w:line="240" w:lineRule="auto"/>
              <w:rPr>
                <w:rFonts w:eastAsia="Times New Roman" w:cstheme="minorHAnsi"/>
                <w:color w:val="000000"/>
                <w:sz w:val="18"/>
                <w:szCs w:val="18"/>
              </w:rPr>
            </w:pPr>
            <w:r w:rsidRPr="00147894">
              <w:rPr>
                <w:rFonts w:eastAsia="Times New Roman" w:cstheme="minorHAnsi"/>
                <w:color w:val="000000"/>
                <w:sz w:val="18"/>
                <w:szCs w:val="18"/>
              </w:rPr>
              <w:t>Large Animals</w:t>
            </w:r>
          </w:p>
          <w:p w14:paraId="29D785E0" w14:textId="77777777" w:rsidR="002E631A" w:rsidRPr="002E631A" w:rsidRDefault="002E631A" w:rsidP="00147894">
            <w:pPr>
              <w:spacing w:after="0" w:line="240" w:lineRule="auto"/>
              <w:rPr>
                <w:rFonts w:eastAsia="Times New Roman" w:cstheme="minorHAnsi"/>
                <w:color w:val="000000"/>
                <w:sz w:val="18"/>
                <w:szCs w:val="18"/>
              </w:rPr>
            </w:pPr>
            <w:r w:rsidRPr="00147894">
              <w:rPr>
                <w:rFonts w:eastAsia="Times New Roman" w:cstheme="minorHAnsi"/>
                <w:color w:val="000000"/>
                <w:sz w:val="18"/>
                <w:szCs w:val="18"/>
              </w:rPr>
              <w:t>Reptiles</w:t>
            </w:r>
          </w:p>
          <w:p w14:paraId="2EF7C431" w14:textId="4C37A4D6" w:rsidR="002E631A" w:rsidRPr="00147894" w:rsidRDefault="002E631A" w:rsidP="00147894">
            <w:pPr>
              <w:spacing w:after="0" w:line="240" w:lineRule="auto"/>
              <w:rPr>
                <w:rFonts w:eastAsia="Times New Roman" w:cstheme="minorHAnsi"/>
                <w:color w:val="000000"/>
                <w:sz w:val="18"/>
                <w:szCs w:val="18"/>
              </w:rPr>
            </w:pPr>
            <w:r w:rsidRPr="00147894">
              <w:rPr>
                <w:rFonts w:eastAsia="Times New Roman" w:cstheme="minorHAnsi"/>
                <w:color w:val="000000"/>
                <w:sz w:val="18"/>
                <w:szCs w:val="18"/>
              </w:rPr>
              <w:t>Veterinary Medicine</w:t>
            </w:r>
          </w:p>
        </w:tc>
        <w:tc>
          <w:tcPr>
            <w:tcW w:w="720" w:type="dxa"/>
            <w:vMerge/>
            <w:shd w:val="clear" w:color="auto" w:fill="auto"/>
            <w:noWrap/>
            <w:vAlign w:val="bottom"/>
            <w:hideMark/>
          </w:tcPr>
          <w:p w14:paraId="722E4F03" w14:textId="77777777" w:rsidR="002E631A" w:rsidRPr="00147894" w:rsidRDefault="002E631A" w:rsidP="002E631A">
            <w:pPr>
              <w:spacing w:after="0" w:line="240" w:lineRule="auto"/>
              <w:ind w:left="113" w:right="113"/>
              <w:jc w:val="center"/>
              <w:rPr>
                <w:rFonts w:eastAsia="Times New Roman" w:cstheme="minorHAnsi"/>
                <w:b/>
                <w:color w:val="000000"/>
                <w:sz w:val="20"/>
                <w:szCs w:val="18"/>
              </w:rPr>
            </w:pPr>
          </w:p>
        </w:tc>
        <w:tc>
          <w:tcPr>
            <w:tcW w:w="2070" w:type="dxa"/>
            <w:vMerge/>
            <w:shd w:val="clear" w:color="auto" w:fill="auto"/>
            <w:noWrap/>
            <w:hideMark/>
          </w:tcPr>
          <w:p w14:paraId="759A08CE" w14:textId="732AD578" w:rsidR="002E631A" w:rsidRPr="00147894" w:rsidRDefault="002E631A" w:rsidP="00147894">
            <w:pPr>
              <w:spacing w:after="0" w:line="240" w:lineRule="auto"/>
              <w:rPr>
                <w:rFonts w:eastAsia="Times New Roman" w:cstheme="minorHAnsi"/>
                <w:color w:val="000000"/>
                <w:sz w:val="18"/>
                <w:szCs w:val="18"/>
              </w:rPr>
            </w:pPr>
          </w:p>
        </w:tc>
        <w:tc>
          <w:tcPr>
            <w:tcW w:w="720" w:type="dxa"/>
            <w:vMerge/>
            <w:shd w:val="clear" w:color="auto" w:fill="auto"/>
            <w:noWrap/>
            <w:vAlign w:val="bottom"/>
            <w:hideMark/>
          </w:tcPr>
          <w:p w14:paraId="3150BFD9" w14:textId="77777777" w:rsidR="002E631A" w:rsidRPr="00147894" w:rsidRDefault="002E631A" w:rsidP="002E631A">
            <w:pPr>
              <w:spacing w:after="0" w:line="240" w:lineRule="auto"/>
              <w:ind w:left="113" w:right="113"/>
              <w:jc w:val="center"/>
              <w:rPr>
                <w:rFonts w:eastAsia="Times New Roman" w:cstheme="minorHAnsi"/>
                <w:b/>
                <w:color w:val="000000"/>
                <w:sz w:val="20"/>
                <w:szCs w:val="18"/>
              </w:rPr>
            </w:pPr>
          </w:p>
        </w:tc>
        <w:tc>
          <w:tcPr>
            <w:tcW w:w="2610" w:type="dxa"/>
            <w:vMerge/>
            <w:shd w:val="clear" w:color="auto" w:fill="auto"/>
            <w:noWrap/>
            <w:vAlign w:val="bottom"/>
            <w:hideMark/>
          </w:tcPr>
          <w:p w14:paraId="01DCA8CD" w14:textId="77777777" w:rsidR="002E631A" w:rsidRPr="00147894" w:rsidRDefault="002E631A" w:rsidP="00147894">
            <w:pPr>
              <w:spacing w:after="0" w:line="240" w:lineRule="auto"/>
              <w:rPr>
                <w:rFonts w:eastAsia="Times New Roman" w:cstheme="minorHAnsi"/>
                <w:color w:val="000000"/>
                <w:sz w:val="18"/>
                <w:szCs w:val="18"/>
              </w:rPr>
            </w:pPr>
          </w:p>
        </w:tc>
      </w:tr>
    </w:tbl>
    <w:p w14:paraId="4222A525" w14:textId="77777777" w:rsidR="00C5732C" w:rsidRDefault="00C5732C" w:rsidP="00C5732C"/>
    <w:p w14:paraId="70C5562C" w14:textId="77777777" w:rsidR="004E25AE" w:rsidRDefault="004E25AE" w:rsidP="00C5732C"/>
    <w:tbl>
      <w:tblPr>
        <w:tblW w:w="7035" w:type="dxa"/>
        <w:tblInd w:w="93" w:type="dxa"/>
        <w:tblBorders>
          <w:top w:val="single" w:sz="4" w:space="0" w:color="A5A5A5" w:themeColor="text2"/>
          <w:left w:val="single" w:sz="4" w:space="0" w:color="A5A5A5" w:themeColor="text2"/>
          <w:bottom w:val="single" w:sz="4" w:space="0" w:color="A5A5A5" w:themeColor="text2"/>
          <w:right w:val="single" w:sz="4" w:space="0" w:color="A5A5A5" w:themeColor="text2"/>
          <w:insideH w:val="single" w:sz="4" w:space="0" w:color="A5A5A5" w:themeColor="text2"/>
          <w:insideV w:val="single" w:sz="4" w:space="0" w:color="A5A5A5" w:themeColor="text2"/>
        </w:tblBorders>
        <w:tblLayout w:type="fixed"/>
        <w:tblLook w:val="04A0" w:firstRow="1" w:lastRow="0" w:firstColumn="1" w:lastColumn="0" w:noHBand="0" w:noVBand="1"/>
      </w:tblPr>
      <w:tblGrid>
        <w:gridCol w:w="645"/>
        <w:gridCol w:w="2880"/>
        <w:gridCol w:w="630"/>
        <w:gridCol w:w="2880"/>
      </w:tblGrid>
      <w:tr w:rsidR="004E25AE" w:rsidRPr="004E25AE" w14:paraId="7774AB64" w14:textId="77777777" w:rsidTr="00293F78">
        <w:trPr>
          <w:trHeight w:val="9720"/>
        </w:trPr>
        <w:tc>
          <w:tcPr>
            <w:tcW w:w="645" w:type="dxa"/>
            <w:shd w:val="clear" w:color="auto" w:fill="auto"/>
            <w:noWrap/>
            <w:textDirection w:val="btLr"/>
            <w:vAlign w:val="center"/>
            <w:hideMark/>
          </w:tcPr>
          <w:p w14:paraId="34EF2014" w14:textId="77777777" w:rsidR="004E25AE" w:rsidRPr="004E25AE" w:rsidRDefault="004E25AE" w:rsidP="004E25AE">
            <w:pPr>
              <w:spacing w:after="0" w:line="240" w:lineRule="auto"/>
              <w:ind w:left="113" w:right="113"/>
              <w:jc w:val="center"/>
              <w:rPr>
                <w:rFonts w:eastAsia="Times New Roman" w:cstheme="minorHAnsi"/>
                <w:b/>
                <w:color w:val="000000"/>
                <w:sz w:val="18"/>
                <w:szCs w:val="18"/>
              </w:rPr>
            </w:pPr>
            <w:r w:rsidRPr="004E25AE">
              <w:rPr>
                <w:rFonts w:eastAsia="Times New Roman" w:cstheme="minorHAnsi"/>
                <w:b/>
                <w:color w:val="000000"/>
                <w:sz w:val="18"/>
                <w:szCs w:val="18"/>
              </w:rPr>
              <w:lastRenderedPageBreak/>
              <w:t>Technology &amp; Computing</w:t>
            </w:r>
          </w:p>
        </w:tc>
        <w:tc>
          <w:tcPr>
            <w:tcW w:w="2880" w:type="dxa"/>
            <w:shd w:val="clear" w:color="auto" w:fill="auto"/>
            <w:noWrap/>
            <w:hideMark/>
          </w:tcPr>
          <w:p w14:paraId="09C87647" w14:textId="77777777" w:rsidR="004E25AE" w:rsidRPr="004E25AE" w:rsidRDefault="004E25AE" w:rsidP="004E25AE">
            <w:pPr>
              <w:spacing w:before="60" w:after="0" w:line="240" w:lineRule="auto"/>
              <w:rPr>
                <w:rFonts w:eastAsia="Times New Roman" w:cstheme="minorHAnsi"/>
                <w:color w:val="000000"/>
                <w:sz w:val="18"/>
                <w:szCs w:val="18"/>
              </w:rPr>
            </w:pPr>
            <w:r w:rsidRPr="004E25AE">
              <w:rPr>
                <w:rFonts w:eastAsia="Times New Roman" w:cstheme="minorHAnsi"/>
                <w:color w:val="000000"/>
                <w:sz w:val="18"/>
                <w:szCs w:val="18"/>
              </w:rPr>
              <w:t>All</w:t>
            </w:r>
          </w:p>
          <w:p w14:paraId="6A6E3471"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3-D Graphics</w:t>
            </w:r>
          </w:p>
          <w:p w14:paraId="20DECB2A"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Animation</w:t>
            </w:r>
          </w:p>
          <w:p w14:paraId="1E24C441"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Antivirus Software</w:t>
            </w:r>
          </w:p>
          <w:p w14:paraId="0389BBB9"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C/C++</w:t>
            </w:r>
          </w:p>
          <w:p w14:paraId="55F34DF8"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Cameras &amp; Camcorders</w:t>
            </w:r>
          </w:p>
          <w:p w14:paraId="720311E9"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Cell Phones</w:t>
            </w:r>
          </w:p>
          <w:p w14:paraId="7AD30A48"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Computer Certification</w:t>
            </w:r>
          </w:p>
          <w:p w14:paraId="0D3E6911"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Computer Networking</w:t>
            </w:r>
          </w:p>
          <w:p w14:paraId="2E515CDC"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Computer Peripherals</w:t>
            </w:r>
          </w:p>
          <w:p w14:paraId="026439CB"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Computer Reviews</w:t>
            </w:r>
          </w:p>
          <w:p w14:paraId="5A09DA5D"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Data Centers</w:t>
            </w:r>
          </w:p>
          <w:p w14:paraId="470B15C7"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Databases</w:t>
            </w:r>
          </w:p>
          <w:p w14:paraId="0F4F44AB"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Desktop Publishing</w:t>
            </w:r>
          </w:p>
          <w:p w14:paraId="6F0A11A2"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Desktop Video</w:t>
            </w:r>
          </w:p>
          <w:p w14:paraId="705378EC"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Email</w:t>
            </w:r>
          </w:p>
          <w:p w14:paraId="4D52E65A"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Graphics Software</w:t>
            </w:r>
          </w:p>
          <w:p w14:paraId="005BE4D7"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Home Video/DVD</w:t>
            </w:r>
          </w:p>
          <w:p w14:paraId="6066ACEC"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Internet Technology</w:t>
            </w:r>
          </w:p>
          <w:p w14:paraId="5E04C901"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Java</w:t>
            </w:r>
          </w:p>
          <w:p w14:paraId="78A00978"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JavaScript</w:t>
            </w:r>
          </w:p>
          <w:p w14:paraId="2E984631"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Linux</w:t>
            </w:r>
          </w:p>
          <w:p w14:paraId="22C99A8C"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MP2/MIDI</w:t>
            </w:r>
          </w:p>
          <w:p w14:paraId="2B3AB10C"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Mac OS</w:t>
            </w:r>
          </w:p>
          <w:p w14:paraId="05A6D814"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Mac Support</w:t>
            </w:r>
          </w:p>
          <w:p w14:paraId="6CBC2C03"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Net Conferencing</w:t>
            </w:r>
          </w:p>
          <w:p w14:paraId="09F16A80"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Net for Beginners</w:t>
            </w:r>
          </w:p>
          <w:p w14:paraId="0D8F6A46"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Network Security</w:t>
            </w:r>
          </w:p>
          <w:p w14:paraId="51ECB4A1"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PC Support</w:t>
            </w:r>
          </w:p>
          <w:p w14:paraId="00DA5CFC"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Palmtops/PDAs</w:t>
            </w:r>
          </w:p>
          <w:p w14:paraId="542DD084"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Portable Entertainment</w:t>
            </w:r>
          </w:p>
          <w:p w14:paraId="7CA52ECB"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Shareware/Freeware</w:t>
            </w:r>
          </w:p>
          <w:p w14:paraId="68011B0E"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Unix</w:t>
            </w:r>
          </w:p>
          <w:p w14:paraId="0D77C4ED"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Visual Basic</w:t>
            </w:r>
          </w:p>
          <w:p w14:paraId="46CA6D99"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Web Clip Art</w:t>
            </w:r>
          </w:p>
          <w:p w14:paraId="5EDB5495"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Web Design/HTML</w:t>
            </w:r>
          </w:p>
          <w:p w14:paraId="1F48B558"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Web Search</w:t>
            </w:r>
          </w:p>
          <w:p w14:paraId="54AE653F" w14:textId="4361A2F2"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Windows</w:t>
            </w:r>
          </w:p>
        </w:tc>
        <w:tc>
          <w:tcPr>
            <w:tcW w:w="630" w:type="dxa"/>
            <w:shd w:val="clear" w:color="auto" w:fill="auto"/>
            <w:noWrap/>
            <w:textDirection w:val="btLr"/>
            <w:vAlign w:val="center"/>
            <w:hideMark/>
          </w:tcPr>
          <w:p w14:paraId="416F14C1" w14:textId="77777777" w:rsidR="004E25AE" w:rsidRPr="004E25AE" w:rsidRDefault="004E25AE" w:rsidP="004E25AE">
            <w:pPr>
              <w:spacing w:after="0" w:line="240" w:lineRule="auto"/>
              <w:ind w:left="113" w:right="113"/>
              <w:jc w:val="center"/>
              <w:rPr>
                <w:rFonts w:eastAsia="Times New Roman" w:cstheme="minorHAnsi"/>
                <w:b/>
                <w:color w:val="000000"/>
                <w:sz w:val="18"/>
                <w:szCs w:val="18"/>
              </w:rPr>
            </w:pPr>
            <w:r w:rsidRPr="004E25AE">
              <w:rPr>
                <w:rFonts w:eastAsia="Times New Roman" w:cstheme="minorHAnsi"/>
                <w:b/>
                <w:color w:val="000000"/>
                <w:sz w:val="18"/>
                <w:szCs w:val="18"/>
              </w:rPr>
              <w:t>Travel</w:t>
            </w:r>
          </w:p>
        </w:tc>
        <w:tc>
          <w:tcPr>
            <w:tcW w:w="2880" w:type="dxa"/>
            <w:shd w:val="clear" w:color="auto" w:fill="auto"/>
            <w:noWrap/>
            <w:hideMark/>
          </w:tcPr>
          <w:p w14:paraId="6F406731" w14:textId="77777777" w:rsidR="004E25AE" w:rsidRPr="004E25AE" w:rsidRDefault="004E25AE" w:rsidP="004E25AE">
            <w:pPr>
              <w:spacing w:before="60" w:after="0" w:line="240" w:lineRule="auto"/>
              <w:rPr>
                <w:rFonts w:eastAsia="Times New Roman" w:cstheme="minorHAnsi"/>
                <w:color w:val="000000"/>
                <w:sz w:val="18"/>
                <w:szCs w:val="18"/>
              </w:rPr>
            </w:pPr>
            <w:r w:rsidRPr="004E25AE">
              <w:rPr>
                <w:rFonts w:eastAsia="Times New Roman" w:cstheme="minorHAnsi"/>
                <w:color w:val="000000"/>
                <w:sz w:val="18"/>
                <w:szCs w:val="18"/>
              </w:rPr>
              <w:t>All</w:t>
            </w:r>
          </w:p>
          <w:p w14:paraId="14C3C15C"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Adventure Travel</w:t>
            </w:r>
          </w:p>
          <w:p w14:paraId="34DD91F5"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Africa</w:t>
            </w:r>
          </w:p>
          <w:p w14:paraId="33352BF0"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Air Travel</w:t>
            </w:r>
          </w:p>
          <w:p w14:paraId="19E3580D"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Africa</w:t>
            </w:r>
          </w:p>
          <w:p w14:paraId="41B5B799"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Air Travel</w:t>
            </w:r>
          </w:p>
          <w:p w14:paraId="7351505B"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Australia &amp; New Zealand</w:t>
            </w:r>
          </w:p>
          <w:p w14:paraId="1184A2DB"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Bed &amp; Breakfasts</w:t>
            </w:r>
          </w:p>
          <w:p w14:paraId="28685F56"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Budget Travel</w:t>
            </w:r>
          </w:p>
          <w:p w14:paraId="471E2D6D"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Business Travel</w:t>
            </w:r>
          </w:p>
          <w:p w14:paraId="6BC17780"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Camping</w:t>
            </w:r>
          </w:p>
          <w:p w14:paraId="78125F95"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Canada</w:t>
            </w:r>
          </w:p>
          <w:p w14:paraId="73E9E185"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Caribbean</w:t>
            </w:r>
          </w:p>
          <w:p w14:paraId="6E7D9809"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Cruises</w:t>
            </w:r>
          </w:p>
          <w:p w14:paraId="633E80B0"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Eastern Europe</w:t>
            </w:r>
          </w:p>
          <w:p w14:paraId="6FDBBDAC"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Europe</w:t>
            </w:r>
          </w:p>
          <w:p w14:paraId="5C08523D"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France</w:t>
            </w:r>
          </w:p>
          <w:p w14:paraId="4647D796"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Greece</w:t>
            </w:r>
          </w:p>
          <w:p w14:paraId="4D265EC6"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Honeymoons/Getaways</w:t>
            </w:r>
          </w:p>
          <w:p w14:paraId="540E9E22"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Hotels</w:t>
            </w:r>
          </w:p>
          <w:p w14:paraId="4FD54DC6"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Italy</w:t>
            </w:r>
          </w:p>
          <w:p w14:paraId="45159373"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Japan</w:t>
            </w:r>
          </w:p>
          <w:p w14:paraId="67C6798B"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Mexico &amp; Central America</w:t>
            </w:r>
          </w:p>
          <w:p w14:paraId="4431B05F"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National Parks</w:t>
            </w:r>
          </w:p>
          <w:p w14:paraId="41481569"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South America</w:t>
            </w:r>
          </w:p>
          <w:p w14:paraId="056A4260"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Spas</w:t>
            </w:r>
          </w:p>
          <w:p w14:paraId="58811F8F"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Theme Parks</w:t>
            </w:r>
          </w:p>
          <w:p w14:paraId="6CA4A41D" w14:textId="77777777"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Traveling with Kids</w:t>
            </w:r>
          </w:p>
          <w:p w14:paraId="5D7BF50C" w14:textId="0338CD59" w:rsidR="004E25AE" w:rsidRPr="004E25AE" w:rsidRDefault="004E25AE" w:rsidP="004E25AE">
            <w:pPr>
              <w:spacing w:after="0" w:line="240" w:lineRule="auto"/>
              <w:rPr>
                <w:rFonts w:eastAsia="Times New Roman" w:cstheme="minorHAnsi"/>
                <w:color w:val="000000"/>
                <w:sz w:val="18"/>
                <w:szCs w:val="18"/>
              </w:rPr>
            </w:pPr>
            <w:r w:rsidRPr="004E25AE">
              <w:rPr>
                <w:rFonts w:eastAsia="Times New Roman" w:cstheme="minorHAnsi"/>
                <w:color w:val="000000"/>
                <w:sz w:val="18"/>
                <w:szCs w:val="18"/>
              </w:rPr>
              <w:t>United Kingdom</w:t>
            </w:r>
          </w:p>
        </w:tc>
      </w:tr>
    </w:tbl>
    <w:p w14:paraId="1F22EE3A" w14:textId="77777777" w:rsidR="008E56BA" w:rsidRDefault="008E56BA" w:rsidP="00C5732C"/>
    <w:p w14:paraId="2271353C" w14:textId="77777777" w:rsidR="00F47E25" w:rsidRDefault="00F47E25" w:rsidP="00F47E25">
      <w:pPr>
        <w:pStyle w:val="Heading2"/>
      </w:pPr>
      <w:bookmarkStart w:id="1113" w:name="_Toc298671469"/>
      <w:bookmarkStart w:id="1114" w:name="_Toc308251653"/>
      <w:bookmarkStart w:id="1115" w:name="_Ref309328602"/>
      <w:proofErr w:type="spellStart"/>
      <w:r>
        <w:t>InventoryType</w:t>
      </w:r>
      <w:bookmarkEnd w:id="1113"/>
      <w:bookmarkEnd w:id="1114"/>
      <w:bookmarkEnd w:id="1115"/>
      <w:proofErr w:type="spellEnd"/>
    </w:p>
    <w:p w14:paraId="1BE459D8" w14:textId="050BC630" w:rsidR="005B049E" w:rsidRDefault="005B049E" w:rsidP="005B049E">
      <w:r w:rsidRPr="005B049E">
        <w:t>Defines a list of devices that the product may serve on.</w:t>
      </w:r>
    </w:p>
    <w:p w14:paraId="080813E1" w14:textId="77777777" w:rsidR="005B049E" w:rsidRPr="005B049E" w:rsidRDefault="005B049E" w:rsidP="005B049E">
      <w:r w:rsidRPr="005B049E">
        <w:t>The API may support all or a subset of the following values.</w:t>
      </w:r>
    </w:p>
    <w:p w14:paraId="38EF66BF" w14:textId="142B1A0F" w:rsidR="005B049E" w:rsidRPr="005B049E" w:rsidRDefault="005B049E" w:rsidP="002D7E76">
      <w:pPr>
        <w:numPr>
          <w:ilvl w:val="0"/>
          <w:numId w:val="11"/>
        </w:numPr>
        <w:spacing w:after="60"/>
      </w:pPr>
      <w:r w:rsidRPr="005B049E">
        <w:t xml:space="preserve">App </w:t>
      </w:r>
      <w:r w:rsidR="000C0CEA">
        <w:t xml:space="preserve"> </w:t>
      </w:r>
      <w:proofErr w:type="gramStart"/>
      <w:r w:rsidR="000C0CEA">
        <w:t xml:space="preserve">– </w:t>
      </w:r>
      <w:r w:rsidRPr="005B049E">
        <w:t xml:space="preserve"> An</w:t>
      </w:r>
      <w:proofErr w:type="gramEnd"/>
      <w:r w:rsidRPr="005B049E">
        <w:t xml:space="preserve"> in-app ad</w:t>
      </w:r>
    </w:p>
    <w:p w14:paraId="53457637" w14:textId="77777777" w:rsidR="005B049E" w:rsidRPr="005B049E" w:rsidRDefault="005B049E" w:rsidP="002D7E76">
      <w:pPr>
        <w:numPr>
          <w:ilvl w:val="0"/>
          <w:numId w:val="11"/>
        </w:numPr>
        <w:spacing w:after="60"/>
      </w:pPr>
      <w:r w:rsidRPr="005B049E">
        <w:t>Desktop</w:t>
      </w:r>
    </w:p>
    <w:p w14:paraId="2AD50B1A" w14:textId="77777777" w:rsidR="005B049E" w:rsidRPr="005B049E" w:rsidRDefault="005B049E" w:rsidP="002D7E76">
      <w:pPr>
        <w:numPr>
          <w:ilvl w:val="0"/>
          <w:numId w:val="11"/>
        </w:numPr>
        <w:spacing w:after="60"/>
      </w:pPr>
      <w:r w:rsidRPr="005B049E">
        <w:t>Mobile</w:t>
      </w:r>
    </w:p>
    <w:p w14:paraId="7F499104" w14:textId="32E87281" w:rsidR="008E2D17" w:rsidRDefault="005B049E" w:rsidP="002D7E76">
      <w:pPr>
        <w:numPr>
          <w:ilvl w:val="0"/>
          <w:numId w:val="11"/>
        </w:numPr>
        <w:spacing w:after="60"/>
      </w:pPr>
      <w:r w:rsidRPr="005B049E">
        <w:lastRenderedPageBreak/>
        <w:t>Tablet</w:t>
      </w:r>
    </w:p>
    <w:tbl>
      <w:tblPr>
        <w:tblStyle w:val="MediumShading1-Accent3"/>
        <w:tblW w:w="0" w:type="auto"/>
        <w:tblLayout w:type="fixed"/>
        <w:tblCellMar>
          <w:top w:w="43" w:type="dxa"/>
          <w:left w:w="115" w:type="dxa"/>
          <w:bottom w:w="43" w:type="dxa"/>
          <w:right w:w="115" w:type="dxa"/>
        </w:tblCellMar>
        <w:tblLook w:val="04A0" w:firstRow="1" w:lastRow="0" w:firstColumn="1" w:lastColumn="0" w:noHBand="0" w:noVBand="1"/>
      </w:tblPr>
      <w:tblGrid>
        <w:gridCol w:w="1662"/>
        <w:gridCol w:w="831"/>
        <w:gridCol w:w="7097"/>
      </w:tblGrid>
      <w:tr w:rsidR="004773F1" w:rsidRPr="00B6616B" w14:paraId="59A1301A" w14:textId="77777777" w:rsidTr="00477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vAlign w:val="bottom"/>
          </w:tcPr>
          <w:p w14:paraId="60944FB2" w14:textId="77777777" w:rsidR="004773F1" w:rsidRPr="00B6616B" w:rsidRDefault="004773F1" w:rsidP="00054119">
            <w:pPr>
              <w:contextualSpacing/>
              <w:rPr>
                <w:rFonts w:ascii="Arial" w:hAnsi="Arial" w:cs="Arial"/>
              </w:rPr>
            </w:pPr>
            <w:r w:rsidRPr="00B6616B">
              <w:rPr>
                <w:rFonts w:ascii="Arial" w:hAnsi="Arial" w:cs="Arial"/>
              </w:rPr>
              <w:t>Property</w:t>
            </w:r>
          </w:p>
        </w:tc>
        <w:tc>
          <w:tcPr>
            <w:tcW w:w="831" w:type="dxa"/>
            <w:vAlign w:val="bottom"/>
          </w:tcPr>
          <w:p w14:paraId="34C2402C" w14:textId="77777777" w:rsidR="004773F1" w:rsidRPr="00B6616B" w:rsidRDefault="004773F1"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Type</w:t>
            </w:r>
          </w:p>
        </w:tc>
        <w:tc>
          <w:tcPr>
            <w:tcW w:w="7097" w:type="dxa"/>
            <w:vAlign w:val="bottom"/>
          </w:tcPr>
          <w:p w14:paraId="2E9307DB" w14:textId="274E4055" w:rsidR="004773F1" w:rsidRPr="00B6616B" w:rsidRDefault="004773F1"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A06A9E">
              <w:rPr>
                <w:rFonts w:ascii="Arial" w:hAnsi="Arial" w:cs="Arial"/>
              </w:rPr>
              <w:t>Description</w:t>
            </w:r>
          </w:p>
        </w:tc>
      </w:tr>
      <w:tr w:rsidR="004773F1" w:rsidRPr="00104CDF" w14:paraId="5BCE603B" w14:textId="77777777" w:rsidTr="0047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17BF4398" w14:textId="7FA821AD" w:rsidR="004773F1" w:rsidRPr="00104CDF" w:rsidRDefault="004773F1" w:rsidP="00054119">
            <w:pPr>
              <w:contextualSpacing/>
              <w:rPr>
                <w:rFonts w:ascii="Arial" w:hAnsi="Arial" w:cs="Arial"/>
              </w:rPr>
            </w:pPr>
            <w:r>
              <w:rPr>
                <w:rFonts w:ascii="Arial" w:hAnsi="Arial" w:cs="Arial"/>
              </w:rPr>
              <w:t>Id</w:t>
            </w:r>
          </w:p>
        </w:tc>
        <w:tc>
          <w:tcPr>
            <w:tcW w:w="831" w:type="dxa"/>
          </w:tcPr>
          <w:p w14:paraId="1F90D225" w14:textId="28BDB37C" w:rsidR="004773F1" w:rsidRPr="00104CDF" w:rsidRDefault="004773F1"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7097" w:type="dxa"/>
          </w:tcPr>
          <w:p w14:paraId="10F32B3C" w14:textId="00F2FBDF" w:rsidR="004773F1" w:rsidRPr="00104CDF" w:rsidRDefault="004773F1"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5B049E">
              <w:t>A system-generated opaque ID that uniquely identifies this resource.</w:t>
            </w:r>
            <w:r>
              <w:t xml:space="preserve"> (Max 36 characters)</w:t>
            </w:r>
          </w:p>
        </w:tc>
      </w:tr>
      <w:tr w:rsidR="004773F1" w:rsidRPr="00104CDF" w14:paraId="5BD52516" w14:textId="77777777" w:rsidTr="004773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174EA38F" w14:textId="1F312A36" w:rsidR="004773F1" w:rsidRPr="00104CDF" w:rsidRDefault="004773F1" w:rsidP="00054119">
            <w:pPr>
              <w:contextualSpacing/>
              <w:rPr>
                <w:rFonts w:ascii="Arial" w:hAnsi="Arial" w:cs="Arial"/>
              </w:rPr>
            </w:pPr>
            <w:r>
              <w:rPr>
                <w:rFonts w:ascii="Arial" w:hAnsi="Arial" w:cs="Arial"/>
              </w:rPr>
              <w:t>Name</w:t>
            </w:r>
          </w:p>
        </w:tc>
        <w:tc>
          <w:tcPr>
            <w:tcW w:w="831" w:type="dxa"/>
          </w:tcPr>
          <w:p w14:paraId="3EE55C8C" w14:textId="3C2D164F" w:rsidR="004773F1" w:rsidRPr="00104CDF" w:rsidRDefault="004773F1"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String</w:t>
            </w:r>
          </w:p>
        </w:tc>
        <w:tc>
          <w:tcPr>
            <w:tcW w:w="7097" w:type="dxa"/>
          </w:tcPr>
          <w:p w14:paraId="28D3AE5E" w14:textId="34A61B1B" w:rsidR="004773F1" w:rsidRPr="00104CDF" w:rsidRDefault="004773F1"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5B049E">
              <w:t>The ad format’s display name.</w:t>
            </w:r>
          </w:p>
        </w:tc>
      </w:tr>
    </w:tbl>
    <w:p w14:paraId="2B259BCE" w14:textId="037D2848" w:rsidR="005B049E" w:rsidRPr="005B049E" w:rsidRDefault="005B049E" w:rsidP="005B049E"/>
    <w:p w14:paraId="6C13FC03" w14:textId="77777777" w:rsidR="00F47E25" w:rsidRDefault="00F47E25" w:rsidP="00F47E25">
      <w:pPr>
        <w:pStyle w:val="Heading2"/>
      </w:pPr>
      <w:bookmarkStart w:id="1116" w:name="_Toc298671472"/>
      <w:bookmarkStart w:id="1117" w:name="_Toc308251654"/>
      <w:bookmarkStart w:id="1118" w:name="_Ref309319384"/>
      <w:bookmarkStart w:id="1119" w:name="_Ref309328631"/>
      <w:bookmarkStart w:id="1120" w:name="_Ref309485879"/>
      <w:r>
        <w:t>Language</w:t>
      </w:r>
      <w:bookmarkEnd w:id="1116"/>
      <w:bookmarkEnd w:id="1117"/>
      <w:bookmarkEnd w:id="1118"/>
      <w:bookmarkEnd w:id="1119"/>
      <w:bookmarkEnd w:id="1120"/>
    </w:p>
    <w:p w14:paraId="31E077B1" w14:textId="16528171" w:rsidR="005B049E" w:rsidRDefault="005B049E" w:rsidP="005B049E">
      <w:r w:rsidRPr="005B049E">
        <w:t>Defines a language that the API supports.</w:t>
      </w:r>
      <w:r w:rsidR="00196E03">
        <w:t xml:space="preserve"> </w:t>
      </w:r>
      <w:r w:rsidRPr="005B049E">
        <w:t>The API may support all or a subset of the languages specified in ISO 639-1.</w:t>
      </w:r>
    </w:p>
    <w:tbl>
      <w:tblPr>
        <w:tblStyle w:val="MediumShading1-Accent3"/>
        <w:tblW w:w="0" w:type="auto"/>
        <w:tblLayout w:type="fixed"/>
        <w:tblCellMar>
          <w:top w:w="43" w:type="dxa"/>
          <w:left w:w="115" w:type="dxa"/>
          <w:bottom w:w="43" w:type="dxa"/>
          <w:right w:w="115" w:type="dxa"/>
        </w:tblCellMar>
        <w:tblLook w:val="04A0" w:firstRow="1" w:lastRow="0" w:firstColumn="1" w:lastColumn="0" w:noHBand="0" w:noVBand="1"/>
      </w:tblPr>
      <w:tblGrid>
        <w:gridCol w:w="1662"/>
        <w:gridCol w:w="831"/>
        <w:gridCol w:w="7097"/>
      </w:tblGrid>
      <w:tr w:rsidR="00196E03" w:rsidRPr="00B6616B" w14:paraId="48EFB8B3" w14:textId="77777777" w:rsidTr="00196E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vAlign w:val="bottom"/>
          </w:tcPr>
          <w:p w14:paraId="122E780D" w14:textId="77777777" w:rsidR="00196E03" w:rsidRPr="00B6616B" w:rsidRDefault="00196E03" w:rsidP="00054119">
            <w:pPr>
              <w:contextualSpacing/>
              <w:rPr>
                <w:rFonts w:ascii="Arial" w:hAnsi="Arial" w:cs="Arial"/>
              </w:rPr>
            </w:pPr>
            <w:r w:rsidRPr="00B6616B">
              <w:rPr>
                <w:rFonts w:ascii="Arial" w:hAnsi="Arial" w:cs="Arial"/>
              </w:rPr>
              <w:t>Property</w:t>
            </w:r>
          </w:p>
        </w:tc>
        <w:tc>
          <w:tcPr>
            <w:tcW w:w="831" w:type="dxa"/>
            <w:vAlign w:val="bottom"/>
          </w:tcPr>
          <w:p w14:paraId="1BC035CF" w14:textId="77777777" w:rsidR="00196E03" w:rsidRPr="00B6616B" w:rsidRDefault="00196E03"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Type</w:t>
            </w:r>
          </w:p>
        </w:tc>
        <w:tc>
          <w:tcPr>
            <w:tcW w:w="7097" w:type="dxa"/>
            <w:vAlign w:val="bottom"/>
          </w:tcPr>
          <w:p w14:paraId="62CF6201" w14:textId="747DE7EF" w:rsidR="00196E03" w:rsidRPr="00B6616B" w:rsidRDefault="00196E03"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A06A9E">
              <w:rPr>
                <w:rFonts w:ascii="Arial" w:hAnsi="Arial" w:cs="Arial"/>
              </w:rPr>
              <w:t>Description</w:t>
            </w:r>
          </w:p>
        </w:tc>
      </w:tr>
      <w:tr w:rsidR="00196E03" w:rsidRPr="00104CDF" w14:paraId="0A19CB61" w14:textId="77777777" w:rsidTr="00196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2F8D79EE" w14:textId="61AFF369" w:rsidR="00196E03" w:rsidRPr="00104CDF" w:rsidRDefault="00196E03" w:rsidP="00054119">
            <w:pPr>
              <w:contextualSpacing/>
              <w:rPr>
                <w:rFonts w:ascii="Arial" w:hAnsi="Arial" w:cs="Arial"/>
              </w:rPr>
            </w:pPr>
            <w:proofErr w:type="spellStart"/>
            <w:r>
              <w:rPr>
                <w:rFonts w:ascii="Arial" w:hAnsi="Arial" w:cs="Arial"/>
              </w:rPr>
              <w:t>IsoCode</w:t>
            </w:r>
            <w:proofErr w:type="spellEnd"/>
          </w:p>
        </w:tc>
        <w:tc>
          <w:tcPr>
            <w:tcW w:w="831" w:type="dxa"/>
          </w:tcPr>
          <w:p w14:paraId="618B5D33" w14:textId="3619F1F7" w:rsidR="00196E03" w:rsidRPr="00104CDF" w:rsidRDefault="00196E03"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7097" w:type="dxa"/>
          </w:tcPr>
          <w:p w14:paraId="3384D630" w14:textId="1920B7BD" w:rsidR="00196E03" w:rsidRPr="00104CDF" w:rsidRDefault="00196E03"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16CBE">
              <w:t>The language’s two-character ISO code</w:t>
            </w:r>
            <w:r>
              <w:t xml:space="preserve"> as specified in ISO 639-1</w:t>
            </w:r>
            <w:r w:rsidRPr="00116CBE">
              <w:t>.</w:t>
            </w:r>
          </w:p>
        </w:tc>
      </w:tr>
    </w:tbl>
    <w:p w14:paraId="412F4934" w14:textId="110E3BE9" w:rsidR="00116CBE" w:rsidRPr="00116CBE" w:rsidRDefault="00116CBE" w:rsidP="00116CBE"/>
    <w:p w14:paraId="55B7E84A" w14:textId="77777777" w:rsidR="00F47E25" w:rsidRDefault="00F47E25" w:rsidP="00F47E25">
      <w:pPr>
        <w:pStyle w:val="Heading2"/>
      </w:pPr>
      <w:bookmarkStart w:id="1121" w:name="_Toc298671474"/>
      <w:bookmarkStart w:id="1122" w:name="_Toc308251655"/>
      <w:bookmarkStart w:id="1123" w:name="_Ref309319426"/>
      <w:bookmarkStart w:id="1124" w:name="_Ref309328751"/>
      <w:bookmarkStart w:id="1125" w:name="_Ref309485909"/>
      <w:proofErr w:type="spellStart"/>
      <w:r>
        <w:t>MaturityLevel</w:t>
      </w:r>
      <w:bookmarkEnd w:id="1121"/>
      <w:bookmarkEnd w:id="1122"/>
      <w:bookmarkEnd w:id="1123"/>
      <w:bookmarkEnd w:id="1124"/>
      <w:bookmarkEnd w:id="1125"/>
      <w:proofErr w:type="spellEnd"/>
    </w:p>
    <w:p w14:paraId="298A6920" w14:textId="51762BC6" w:rsidR="00116CBE" w:rsidRPr="00116CBE" w:rsidRDefault="00116CBE" w:rsidP="00116CBE">
      <w:r w:rsidRPr="00116CBE">
        <w:t>Defines a list of maturity levels.</w:t>
      </w:r>
      <w:r w:rsidR="00D17383">
        <w:t xml:space="preserve"> </w:t>
      </w:r>
      <w:r w:rsidRPr="00116CBE">
        <w:t>The API may support all or a subset of the following values.</w:t>
      </w:r>
    </w:p>
    <w:p w14:paraId="3DEFBA94" w14:textId="77777777" w:rsidR="00116CBE" w:rsidRPr="00116CBE" w:rsidRDefault="00116CBE" w:rsidP="002D7E76">
      <w:pPr>
        <w:numPr>
          <w:ilvl w:val="0"/>
          <w:numId w:val="4"/>
        </w:numPr>
        <w:spacing w:after="60"/>
      </w:pPr>
      <w:commentRangeStart w:id="1126"/>
      <w:r w:rsidRPr="00116CBE">
        <w:t>Children</w:t>
      </w:r>
    </w:p>
    <w:p w14:paraId="30D5A452" w14:textId="77777777" w:rsidR="00116CBE" w:rsidRPr="00116CBE" w:rsidRDefault="00116CBE" w:rsidP="002D7E76">
      <w:pPr>
        <w:numPr>
          <w:ilvl w:val="0"/>
          <w:numId w:val="4"/>
        </w:numPr>
        <w:spacing w:after="60"/>
      </w:pPr>
      <w:r w:rsidRPr="00116CBE">
        <w:t>General</w:t>
      </w:r>
    </w:p>
    <w:p w14:paraId="0CEF8B96" w14:textId="7E14C199" w:rsidR="008E2D17" w:rsidRDefault="00116CBE" w:rsidP="002D7E76">
      <w:pPr>
        <w:numPr>
          <w:ilvl w:val="0"/>
          <w:numId w:val="4"/>
        </w:numPr>
        <w:spacing w:after="60"/>
      </w:pPr>
      <w:r w:rsidRPr="00116CBE">
        <w:t>Mature</w:t>
      </w:r>
    </w:p>
    <w:tbl>
      <w:tblPr>
        <w:tblStyle w:val="MediumShading1-Accent3"/>
        <w:tblW w:w="0" w:type="auto"/>
        <w:tblLayout w:type="fixed"/>
        <w:tblCellMar>
          <w:top w:w="43" w:type="dxa"/>
          <w:left w:w="115" w:type="dxa"/>
          <w:bottom w:w="43" w:type="dxa"/>
          <w:right w:w="115" w:type="dxa"/>
        </w:tblCellMar>
        <w:tblLook w:val="04A0" w:firstRow="1" w:lastRow="0" w:firstColumn="1" w:lastColumn="0" w:noHBand="0" w:noVBand="1"/>
      </w:tblPr>
      <w:tblGrid>
        <w:gridCol w:w="1662"/>
        <w:gridCol w:w="831"/>
        <w:gridCol w:w="7097"/>
      </w:tblGrid>
      <w:tr w:rsidR="004773F1" w:rsidRPr="00B6616B" w14:paraId="17D1F0D6" w14:textId="77777777" w:rsidTr="00477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vAlign w:val="bottom"/>
          </w:tcPr>
          <w:commentRangeEnd w:id="1126"/>
          <w:p w14:paraId="68881EAD" w14:textId="77777777" w:rsidR="004773F1" w:rsidRPr="00B6616B" w:rsidRDefault="004773F1" w:rsidP="00054119">
            <w:pPr>
              <w:contextualSpacing/>
              <w:rPr>
                <w:rFonts w:ascii="Arial" w:hAnsi="Arial" w:cs="Arial"/>
              </w:rPr>
            </w:pPr>
            <w:r>
              <w:rPr>
                <w:rStyle w:val="CommentReference"/>
                <w:b w:val="0"/>
                <w:bCs w:val="0"/>
                <w:color w:val="auto"/>
              </w:rPr>
              <w:commentReference w:id="1126"/>
            </w:r>
            <w:r w:rsidRPr="00B6616B">
              <w:rPr>
                <w:rFonts w:ascii="Arial" w:hAnsi="Arial" w:cs="Arial"/>
              </w:rPr>
              <w:t>Property</w:t>
            </w:r>
          </w:p>
        </w:tc>
        <w:tc>
          <w:tcPr>
            <w:tcW w:w="831" w:type="dxa"/>
            <w:vAlign w:val="bottom"/>
          </w:tcPr>
          <w:p w14:paraId="490DB262" w14:textId="77777777" w:rsidR="004773F1" w:rsidRPr="00B6616B" w:rsidRDefault="004773F1"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Type</w:t>
            </w:r>
          </w:p>
        </w:tc>
        <w:tc>
          <w:tcPr>
            <w:tcW w:w="7097" w:type="dxa"/>
            <w:vAlign w:val="bottom"/>
          </w:tcPr>
          <w:p w14:paraId="2AB90A6E" w14:textId="3D6D3E0C" w:rsidR="004773F1" w:rsidRPr="00B6616B" w:rsidRDefault="004773F1"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A06A9E">
              <w:rPr>
                <w:rFonts w:ascii="Arial" w:hAnsi="Arial" w:cs="Arial"/>
              </w:rPr>
              <w:t>Description</w:t>
            </w:r>
          </w:p>
        </w:tc>
      </w:tr>
      <w:tr w:rsidR="004773F1" w:rsidRPr="00104CDF" w14:paraId="30F3392A" w14:textId="77777777" w:rsidTr="0047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6C11082C" w14:textId="287F254C" w:rsidR="004773F1" w:rsidRPr="00104CDF" w:rsidRDefault="004773F1" w:rsidP="00054119">
            <w:pPr>
              <w:contextualSpacing/>
              <w:rPr>
                <w:rFonts w:ascii="Arial" w:hAnsi="Arial" w:cs="Arial"/>
              </w:rPr>
            </w:pPr>
            <w:r>
              <w:rPr>
                <w:rFonts w:ascii="Arial" w:hAnsi="Arial" w:cs="Arial"/>
              </w:rPr>
              <w:t>Id</w:t>
            </w:r>
          </w:p>
        </w:tc>
        <w:tc>
          <w:tcPr>
            <w:tcW w:w="831" w:type="dxa"/>
          </w:tcPr>
          <w:p w14:paraId="6473764B" w14:textId="3584881B" w:rsidR="004773F1" w:rsidRPr="00104CDF" w:rsidRDefault="004773F1"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7097" w:type="dxa"/>
          </w:tcPr>
          <w:p w14:paraId="51908961" w14:textId="10CC6711" w:rsidR="004773F1" w:rsidRPr="00104CDF" w:rsidRDefault="004773F1"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16CBE">
              <w:t>A system-generated opaque ID that uniquely identifies this resource.</w:t>
            </w:r>
            <w:r>
              <w:t xml:space="preserve"> (Max 36 characters)</w:t>
            </w:r>
          </w:p>
        </w:tc>
      </w:tr>
      <w:tr w:rsidR="004773F1" w:rsidRPr="00104CDF" w14:paraId="05D77D09" w14:textId="77777777" w:rsidTr="004773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7DE4BB73" w14:textId="43FAB64D" w:rsidR="004773F1" w:rsidRPr="00104CDF" w:rsidRDefault="004773F1" w:rsidP="00054119">
            <w:pPr>
              <w:contextualSpacing/>
              <w:rPr>
                <w:rFonts w:ascii="Arial" w:hAnsi="Arial" w:cs="Arial"/>
              </w:rPr>
            </w:pPr>
            <w:r>
              <w:rPr>
                <w:rFonts w:ascii="Arial" w:hAnsi="Arial" w:cs="Arial"/>
              </w:rPr>
              <w:t>Name</w:t>
            </w:r>
          </w:p>
        </w:tc>
        <w:tc>
          <w:tcPr>
            <w:tcW w:w="831" w:type="dxa"/>
          </w:tcPr>
          <w:p w14:paraId="4AF817A6" w14:textId="043080D7" w:rsidR="004773F1" w:rsidRPr="00104CDF" w:rsidRDefault="004773F1"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String</w:t>
            </w:r>
          </w:p>
        </w:tc>
        <w:tc>
          <w:tcPr>
            <w:tcW w:w="7097" w:type="dxa"/>
          </w:tcPr>
          <w:p w14:paraId="684DA59E" w14:textId="1E41B5E2" w:rsidR="004773F1" w:rsidRPr="00104CDF" w:rsidRDefault="004773F1"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16CBE">
              <w:t>The ad format’s display name.</w:t>
            </w:r>
          </w:p>
        </w:tc>
      </w:tr>
    </w:tbl>
    <w:p w14:paraId="0832DF5F" w14:textId="512F5AEC" w:rsidR="00116CBE" w:rsidRPr="00116CBE" w:rsidRDefault="00116CBE" w:rsidP="00116CBE"/>
    <w:p w14:paraId="0B5739A0" w14:textId="77777777" w:rsidR="00F47E25" w:rsidRDefault="00F47E25" w:rsidP="00F47E25">
      <w:pPr>
        <w:pStyle w:val="Heading2"/>
      </w:pPr>
      <w:bookmarkStart w:id="1127" w:name="_Toc298671477"/>
      <w:bookmarkStart w:id="1128" w:name="_Toc308251656"/>
      <w:bookmarkStart w:id="1129" w:name="_Ref309328900"/>
      <w:bookmarkStart w:id="1130" w:name="_Ref309381506"/>
      <w:proofErr w:type="spellStart"/>
      <w:r>
        <w:t>RateType</w:t>
      </w:r>
      <w:bookmarkEnd w:id="1127"/>
      <w:bookmarkEnd w:id="1128"/>
      <w:bookmarkEnd w:id="1129"/>
      <w:bookmarkEnd w:id="1130"/>
      <w:proofErr w:type="spellEnd"/>
    </w:p>
    <w:p w14:paraId="5674077F" w14:textId="77777777" w:rsidR="0014789F" w:rsidRPr="0014789F" w:rsidRDefault="0014789F" w:rsidP="0014789F">
      <w:r w:rsidRPr="0014789F">
        <w:t xml:space="preserve">Defines a unit of measure that a cost (i.e. </w:t>
      </w:r>
      <w:proofErr w:type="spellStart"/>
      <w:r w:rsidRPr="0014789F">
        <w:t>BasePrice</w:t>
      </w:r>
      <w:proofErr w:type="spellEnd"/>
      <w:r w:rsidRPr="0014789F">
        <w:t xml:space="preserve">) is expressed in. </w:t>
      </w:r>
    </w:p>
    <w:p w14:paraId="0647270D" w14:textId="77777777" w:rsidR="0014789F" w:rsidRPr="0014789F" w:rsidRDefault="0014789F" w:rsidP="0014789F">
      <w:r w:rsidRPr="0014789F">
        <w:t>The API may support all or a subset of the following values.</w:t>
      </w:r>
    </w:p>
    <w:p w14:paraId="72B1E0DB" w14:textId="38C2951B" w:rsidR="0014789F" w:rsidRPr="0014789F" w:rsidRDefault="0014789F" w:rsidP="002D7E76">
      <w:pPr>
        <w:numPr>
          <w:ilvl w:val="0"/>
          <w:numId w:val="12"/>
        </w:numPr>
        <w:spacing w:after="60"/>
      </w:pPr>
      <w:r w:rsidRPr="0014789F">
        <w:t>CPM</w:t>
      </w:r>
      <w:r w:rsidR="000C0CEA">
        <w:t xml:space="preserve"> – </w:t>
      </w:r>
      <w:r w:rsidRPr="0014789F">
        <w:t>Cost per thousand impressions</w:t>
      </w:r>
    </w:p>
    <w:p w14:paraId="2D0C282C" w14:textId="563FBDC7" w:rsidR="0014789F" w:rsidRPr="0014789F" w:rsidRDefault="0014789F" w:rsidP="002D7E76">
      <w:pPr>
        <w:numPr>
          <w:ilvl w:val="0"/>
          <w:numId w:val="12"/>
        </w:numPr>
        <w:spacing w:after="60"/>
      </w:pPr>
      <w:r w:rsidRPr="0014789F">
        <w:t>CPMV</w:t>
      </w:r>
      <w:r w:rsidR="000C0CEA">
        <w:t xml:space="preserve"> – </w:t>
      </w:r>
      <w:r w:rsidRPr="0014789F">
        <w:t>Cost per thousand impressions viewed</w:t>
      </w:r>
    </w:p>
    <w:p w14:paraId="466DE824" w14:textId="199D604B" w:rsidR="0014789F" w:rsidRPr="0014789F" w:rsidRDefault="0014789F" w:rsidP="002D7E76">
      <w:pPr>
        <w:numPr>
          <w:ilvl w:val="0"/>
          <w:numId w:val="12"/>
        </w:numPr>
        <w:spacing w:after="60"/>
      </w:pPr>
      <w:r w:rsidRPr="0014789F">
        <w:t>CPC</w:t>
      </w:r>
      <w:r w:rsidR="000C0CEA">
        <w:t xml:space="preserve"> – </w:t>
      </w:r>
      <w:r w:rsidRPr="0014789F">
        <w:t>Cost per click</w:t>
      </w:r>
    </w:p>
    <w:p w14:paraId="016F83D9" w14:textId="6D557617" w:rsidR="0014789F" w:rsidRPr="0014789F" w:rsidRDefault="0014789F" w:rsidP="002D7E76">
      <w:pPr>
        <w:numPr>
          <w:ilvl w:val="0"/>
          <w:numId w:val="12"/>
        </w:numPr>
        <w:spacing w:after="60"/>
      </w:pPr>
      <w:r w:rsidRPr="0014789F">
        <w:t>CPD</w:t>
      </w:r>
      <w:r w:rsidR="000C0CEA">
        <w:t xml:space="preserve"> – </w:t>
      </w:r>
      <w:r w:rsidRPr="0014789F">
        <w:t>Cost per day</w:t>
      </w:r>
    </w:p>
    <w:p w14:paraId="7D541545" w14:textId="5B536EDD" w:rsidR="008E2D17" w:rsidRDefault="0014789F" w:rsidP="002D7E76">
      <w:pPr>
        <w:numPr>
          <w:ilvl w:val="0"/>
          <w:numId w:val="12"/>
        </w:numPr>
        <w:spacing w:after="60"/>
      </w:pPr>
      <w:proofErr w:type="spellStart"/>
      <w:r w:rsidRPr="0014789F">
        <w:t>FlatRate</w:t>
      </w:r>
      <w:proofErr w:type="spellEnd"/>
      <w:r w:rsidR="000C0CEA">
        <w:t xml:space="preserve"> – </w:t>
      </w:r>
      <w:r w:rsidRPr="0014789F">
        <w:t>Flat rate</w:t>
      </w:r>
    </w:p>
    <w:tbl>
      <w:tblPr>
        <w:tblStyle w:val="MediumShading1-Accent3"/>
        <w:tblW w:w="0" w:type="auto"/>
        <w:tblLayout w:type="fixed"/>
        <w:tblCellMar>
          <w:top w:w="43" w:type="dxa"/>
          <w:left w:w="115" w:type="dxa"/>
          <w:bottom w:w="43" w:type="dxa"/>
          <w:right w:w="115" w:type="dxa"/>
        </w:tblCellMar>
        <w:tblLook w:val="04A0" w:firstRow="1" w:lastRow="0" w:firstColumn="1" w:lastColumn="0" w:noHBand="0" w:noVBand="1"/>
      </w:tblPr>
      <w:tblGrid>
        <w:gridCol w:w="1662"/>
        <w:gridCol w:w="831"/>
        <w:gridCol w:w="7097"/>
      </w:tblGrid>
      <w:tr w:rsidR="004773F1" w:rsidRPr="00B6616B" w14:paraId="5C1E8DCF" w14:textId="77777777" w:rsidTr="00477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vAlign w:val="bottom"/>
          </w:tcPr>
          <w:p w14:paraId="10433255" w14:textId="77777777" w:rsidR="004773F1" w:rsidRPr="00B6616B" w:rsidRDefault="004773F1" w:rsidP="00054119">
            <w:pPr>
              <w:contextualSpacing/>
              <w:rPr>
                <w:rFonts w:ascii="Arial" w:hAnsi="Arial" w:cs="Arial"/>
              </w:rPr>
            </w:pPr>
            <w:r w:rsidRPr="00B6616B">
              <w:rPr>
                <w:rFonts w:ascii="Arial" w:hAnsi="Arial" w:cs="Arial"/>
              </w:rPr>
              <w:t>Property</w:t>
            </w:r>
          </w:p>
        </w:tc>
        <w:tc>
          <w:tcPr>
            <w:tcW w:w="831" w:type="dxa"/>
            <w:vAlign w:val="bottom"/>
          </w:tcPr>
          <w:p w14:paraId="7CEE9FAC" w14:textId="77777777" w:rsidR="004773F1" w:rsidRPr="00B6616B" w:rsidRDefault="004773F1"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Type</w:t>
            </w:r>
          </w:p>
        </w:tc>
        <w:tc>
          <w:tcPr>
            <w:tcW w:w="7097" w:type="dxa"/>
            <w:vAlign w:val="bottom"/>
          </w:tcPr>
          <w:p w14:paraId="64FD1514" w14:textId="5702309D" w:rsidR="004773F1" w:rsidRPr="00B6616B" w:rsidRDefault="004773F1"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A06A9E">
              <w:rPr>
                <w:rFonts w:ascii="Arial" w:hAnsi="Arial" w:cs="Arial"/>
              </w:rPr>
              <w:t>Description</w:t>
            </w:r>
          </w:p>
        </w:tc>
      </w:tr>
      <w:tr w:rsidR="004773F1" w:rsidRPr="00104CDF" w14:paraId="4DB92D65" w14:textId="77777777" w:rsidTr="0047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1B332D78" w14:textId="301E9C1B" w:rsidR="004773F1" w:rsidRPr="00104CDF" w:rsidRDefault="004773F1" w:rsidP="00054119">
            <w:pPr>
              <w:contextualSpacing/>
              <w:rPr>
                <w:rFonts w:ascii="Arial" w:hAnsi="Arial" w:cs="Arial"/>
              </w:rPr>
            </w:pPr>
            <w:r>
              <w:rPr>
                <w:rFonts w:ascii="Arial" w:hAnsi="Arial" w:cs="Arial"/>
              </w:rPr>
              <w:t>Id</w:t>
            </w:r>
          </w:p>
        </w:tc>
        <w:tc>
          <w:tcPr>
            <w:tcW w:w="831" w:type="dxa"/>
          </w:tcPr>
          <w:p w14:paraId="15642452" w14:textId="476F6790" w:rsidR="004773F1" w:rsidRPr="00104CDF" w:rsidRDefault="004773F1"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7097" w:type="dxa"/>
          </w:tcPr>
          <w:p w14:paraId="545B4D81" w14:textId="2DA076C7" w:rsidR="004773F1" w:rsidRPr="00104CDF" w:rsidRDefault="004773F1"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4789F">
              <w:t>A system-generated opaque ID that uniquely identifies this resource.</w:t>
            </w:r>
            <w:r>
              <w:t xml:space="preserve"> (Max 36 characters)</w:t>
            </w:r>
          </w:p>
        </w:tc>
      </w:tr>
      <w:tr w:rsidR="004773F1" w:rsidRPr="00104CDF" w14:paraId="54085167" w14:textId="77777777" w:rsidTr="004773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540F6C3C" w14:textId="21579219" w:rsidR="004773F1" w:rsidRPr="00104CDF" w:rsidRDefault="004773F1" w:rsidP="00054119">
            <w:pPr>
              <w:contextualSpacing/>
              <w:rPr>
                <w:rFonts w:ascii="Arial" w:hAnsi="Arial" w:cs="Arial"/>
              </w:rPr>
            </w:pPr>
            <w:r>
              <w:rPr>
                <w:rFonts w:ascii="Arial" w:hAnsi="Arial" w:cs="Arial"/>
              </w:rPr>
              <w:lastRenderedPageBreak/>
              <w:t>Name</w:t>
            </w:r>
          </w:p>
        </w:tc>
        <w:tc>
          <w:tcPr>
            <w:tcW w:w="831" w:type="dxa"/>
          </w:tcPr>
          <w:p w14:paraId="6EB80CE4" w14:textId="289DF18E" w:rsidR="004773F1" w:rsidRPr="00104CDF" w:rsidRDefault="004773F1"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String</w:t>
            </w:r>
          </w:p>
        </w:tc>
        <w:tc>
          <w:tcPr>
            <w:tcW w:w="7097" w:type="dxa"/>
          </w:tcPr>
          <w:p w14:paraId="4DD73490" w14:textId="1635EEF9" w:rsidR="004773F1" w:rsidRPr="00104CDF" w:rsidRDefault="004773F1"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4789F">
              <w:t>The rate type’s display name.</w:t>
            </w:r>
          </w:p>
        </w:tc>
      </w:tr>
    </w:tbl>
    <w:p w14:paraId="28385648" w14:textId="42C52D0D" w:rsidR="0014789F" w:rsidRPr="0014789F" w:rsidRDefault="0014789F" w:rsidP="0014789F"/>
    <w:p w14:paraId="2C4A6154" w14:textId="77777777" w:rsidR="00F47E25" w:rsidRDefault="00F47E25" w:rsidP="00F47E25">
      <w:pPr>
        <w:pStyle w:val="Heading2"/>
      </w:pPr>
      <w:bookmarkStart w:id="1131" w:name="_Toc298671480"/>
      <w:bookmarkStart w:id="1132" w:name="_Toc308251657"/>
      <w:bookmarkStart w:id="1133" w:name="_Ref309328956"/>
      <w:bookmarkStart w:id="1134" w:name="_Ref309482531"/>
      <w:bookmarkStart w:id="1135" w:name="_Ref309484206"/>
      <w:r>
        <w:t>Target</w:t>
      </w:r>
      <w:bookmarkEnd w:id="1131"/>
      <w:bookmarkEnd w:id="1132"/>
      <w:bookmarkEnd w:id="1133"/>
      <w:bookmarkEnd w:id="1134"/>
      <w:bookmarkEnd w:id="1135"/>
    </w:p>
    <w:p w14:paraId="6352E763" w14:textId="7E83A6A4" w:rsidR="0014789F" w:rsidRDefault="0014789F" w:rsidP="0014789F">
      <w:r w:rsidRPr="0014789F">
        <w:t>Defines a target category. For example: gender or DMA targeting.</w:t>
      </w:r>
    </w:p>
    <w:p w14:paraId="193FC08F" w14:textId="77777777" w:rsidR="0014789F" w:rsidRPr="0014789F" w:rsidRDefault="0014789F" w:rsidP="0014789F">
      <w:r w:rsidRPr="0014789F">
        <w:t>The API must support the following target categories and may support additional categories such as zip code or postal code.</w:t>
      </w:r>
    </w:p>
    <w:p w14:paraId="3DCAE6BF" w14:textId="77777777" w:rsidR="0014789F" w:rsidRPr="0014789F" w:rsidRDefault="0014789F" w:rsidP="002D7E76">
      <w:pPr>
        <w:numPr>
          <w:ilvl w:val="0"/>
          <w:numId w:val="10"/>
        </w:numPr>
        <w:spacing w:after="60"/>
      </w:pPr>
      <w:r w:rsidRPr="0014789F">
        <w:t>Age</w:t>
      </w:r>
    </w:p>
    <w:p w14:paraId="2C02FB17" w14:textId="77777777" w:rsidR="0014789F" w:rsidRPr="0014789F" w:rsidRDefault="0014789F" w:rsidP="002D7E76">
      <w:pPr>
        <w:numPr>
          <w:ilvl w:val="0"/>
          <w:numId w:val="10"/>
        </w:numPr>
        <w:spacing w:after="60"/>
      </w:pPr>
      <w:r w:rsidRPr="0014789F">
        <w:t>Gender</w:t>
      </w:r>
    </w:p>
    <w:p w14:paraId="096762B2" w14:textId="77777777" w:rsidR="0014789F" w:rsidRPr="0014789F" w:rsidRDefault="0014789F" w:rsidP="002D7E76">
      <w:pPr>
        <w:numPr>
          <w:ilvl w:val="0"/>
          <w:numId w:val="10"/>
        </w:numPr>
        <w:spacing w:after="60"/>
      </w:pPr>
      <w:r w:rsidRPr="0014789F">
        <w:t>DMA</w:t>
      </w:r>
    </w:p>
    <w:p w14:paraId="5E420920" w14:textId="77777777" w:rsidR="0014789F" w:rsidRPr="0014789F" w:rsidRDefault="0014789F" w:rsidP="002D7E76">
      <w:pPr>
        <w:numPr>
          <w:ilvl w:val="0"/>
          <w:numId w:val="10"/>
        </w:numPr>
        <w:spacing w:after="60"/>
      </w:pPr>
      <w:r w:rsidRPr="0014789F">
        <w:t>Country</w:t>
      </w:r>
    </w:p>
    <w:p w14:paraId="2664EEE3" w14:textId="77777777" w:rsidR="0014789F" w:rsidRPr="0014789F" w:rsidRDefault="0014789F" w:rsidP="002D7E76">
      <w:pPr>
        <w:numPr>
          <w:ilvl w:val="0"/>
          <w:numId w:val="10"/>
        </w:numPr>
        <w:spacing w:after="60"/>
      </w:pPr>
      <w:r w:rsidRPr="0014789F">
        <w:t>State/Province</w:t>
      </w:r>
    </w:p>
    <w:p w14:paraId="092D4147" w14:textId="77777777" w:rsidR="0014789F" w:rsidRPr="0014789F" w:rsidRDefault="0014789F" w:rsidP="002D7E76">
      <w:pPr>
        <w:numPr>
          <w:ilvl w:val="0"/>
          <w:numId w:val="10"/>
        </w:numPr>
        <w:spacing w:after="60"/>
      </w:pPr>
      <w:proofErr w:type="spellStart"/>
      <w:r w:rsidRPr="0014789F">
        <w:t>Daypart</w:t>
      </w:r>
      <w:proofErr w:type="spellEnd"/>
    </w:p>
    <w:p w14:paraId="282DE6DC" w14:textId="77777777" w:rsidR="0014789F" w:rsidRPr="0014789F" w:rsidRDefault="0014789F" w:rsidP="002D7E76">
      <w:pPr>
        <w:numPr>
          <w:ilvl w:val="0"/>
          <w:numId w:val="10"/>
        </w:numPr>
        <w:spacing w:after="60"/>
      </w:pPr>
      <w:proofErr w:type="spellStart"/>
      <w:r w:rsidRPr="0014789F">
        <w:t>Weekpart</w:t>
      </w:r>
      <w:proofErr w:type="spellEnd"/>
    </w:p>
    <w:p w14:paraId="386410E7" w14:textId="457EFE11" w:rsidR="008E2D17" w:rsidRDefault="0014789F" w:rsidP="002D7E76">
      <w:pPr>
        <w:numPr>
          <w:ilvl w:val="0"/>
          <w:numId w:val="10"/>
        </w:numPr>
        <w:spacing w:after="60"/>
      </w:pPr>
      <w:r w:rsidRPr="0014789F">
        <w:t>Behavioral</w:t>
      </w:r>
    </w:p>
    <w:tbl>
      <w:tblPr>
        <w:tblStyle w:val="MediumShading1-Accent3"/>
        <w:tblW w:w="0" w:type="auto"/>
        <w:tblLayout w:type="fixed"/>
        <w:tblCellMar>
          <w:top w:w="43" w:type="dxa"/>
          <w:left w:w="115" w:type="dxa"/>
          <w:bottom w:w="43" w:type="dxa"/>
          <w:right w:w="115" w:type="dxa"/>
        </w:tblCellMar>
        <w:tblLook w:val="04A0" w:firstRow="1" w:lastRow="0" w:firstColumn="1" w:lastColumn="0" w:noHBand="0" w:noVBand="1"/>
      </w:tblPr>
      <w:tblGrid>
        <w:gridCol w:w="1662"/>
        <w:gridCol w:w="831"/>
        <w:gridCol w:w="7097"/>
      </w:tblGrid>
      <w:tr w:rsidR="004773F1" w:rsidRPr="00B6616B" w14:paraId="704B0DD1" w14:textId="77777777" w:rsidTr="00477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vAlign w:val="bottom"/>
          </w:tcPr>
          <w:p w14:paraId="1B3F53F6" w14:textId="77777777" w:rsidR="004773F1" w:rsidRPr="00B6616B" w:rsidRDefault="004773F1" w:rsidP="00054119">
            <w:pPr>
              <w:contextualSpacing/>
              <w:rPr>
                <w:rFonts w:ascii="Arial" w:hAnsi="Arial" w:cs="Arial"/>
              </w:rPr>
            </w:pPr>
            <w:r w:rsidRPr="00B6616B">
              <w:rPr>
                <w:rFonts w:ascii="Arial" w:hAnsi="Arial" w:cs="Arial"/>
              </w:rPr>
              <w:t>Property</w:t>
            </w:r>
          </w:p>
        </w:tc>
        <w:tc>
          <w:tcPr>
            <w:tcW w:w="831" w:type="dxa"/>
            <w:vAlign w:val="bottom"/>
          </w:tcPr>
          <w:p w14:paraId="6784D7E9" w14:textId="77777777" w:rsidR="004773F1" w:rsidRPr="00B6616B" w:rsidRDefault="004773F1"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Type</w:t>
            </w:r>
          </w:p>
        </w:tc>
        <w:tc>
          <w:tcPr>
            <w:tcW w:w="7097" w:type="dxa"/>
            <w:vAlign w:val="bottom"/>
          </w:tcPr>
          <w:p w14:paraId="45913FD8" w14:textId="0A98B0CB" w:rsidR="004773F1" w:rsidRPr="00B6616B" w:rsidRDefault="004773F1"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A06A9E">
              <w:rPr>
                <w:rFonts w:ascii="Arial" w:hAnsi="Arial" w:cs="Arial"/>
              </w:rPr>
              <w:t>Description</w:t>
            </w:r>
          </w:p>
        </w:tc>
      </w:tr>
      <w:tr w:rsidR="004773F1" w:rsidRPr="00104CDF" w14:paraId="55CDBB8A" w14:textId="77777777" w:rsidTr="0047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A5E0EA7" w14:textId="6E753A3E" w:rsidR="004773F1" w:rsidRPr="00104CDF" w:rsidRDefault="004773F1" w:rsidP="00054119">
            <w:pPr>
              <w:contextualSpacing/>
              <w:rPr>
                <w:rFonts w:ascii="Arial" w:hAnsi="Arial" w:cs="Arial"/>
              </w:rPr>
            </w:pPr>
            <w:r>
              <w:rPr>
                <w:rFonts w:ascii="Arial" w:hAnsi="Arial" w:cs="Arial"/>
              </w:rPr>
              <w:t>Id</w:t>
            </w:r>
          </w:p>
        </w:tc>
        <w:tc>
          <w:tcPr>
            <w:tcW w:w="831" w:type="dxa"/>
          </w:tcPr>
          <w:p w14:paraId="5564DCBB" w14:textId="4DA9D6DA" w:rsidR="004773F1" w:rsidRPr="00104CDF" w:rsidRDefault="004773F1"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7097" w:type="dxa"/>
          </w:tcPr>
          <w:p w14:paraId="500E75E5" w14:textId="55D2C7E6" w:rsidR="004773F1" w:rsidRPr="00104CDF" w:rsidRDefault="004773F1"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4789F">
              <w:t>A system-generated ID that identifies this resource.</w:t>
            </w:r>
          </w:p>
        </w:tc>
      </w:tr>
      <w:tr w:rsidR="004773F1" w:rsidRPr="00104CDF" w14:paraId="59929525" w14:textId="77777777" w:rsidTr="004773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50A085CF" w14:textId="22486079" w:rsidR="004773F1" w:rsidRPr="00104CDF" w:rsidRDefault="004773F1" w:rsidP="00054119">
            <w:pPr>
              <w:contextualSpacing/>
              <w:rPr>
                <w:rFonts w:ascii="Arial" w:hAnsi="Arial" w:cs="Arial"/>
              </w:rPr>
            </w:pPr>
            <w:r>
              <w:rPr>
                <w:rFonts w:ascii="Arial" w:hAnsi="Arial" w:cs="Arial"/>
              </w:rPr>
              <w:t>Name</w:t>
            </w:r>
          </w:p>
        </w:tc>
        <w:tc>
          <w:tcPr>
            <w:tcW w:w="831" w:type="dxa"/>
          </w:tcPr>
          <w:p w14:paraId="393A2686" w14:textId="07A43B52" w:rsidR="004773F1" w:rsidRPr="00104CDF" w:rsidRDefault="004773F1"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String</w:t>
            </w:r>
          </w:p>
        </w:tc>
        <w:tc>
          <w:tcPr>
            <w:tcW w:w="7097" w:type="dxa"/>
          </w:tcPr>
          <w:p w14:paraId="6E9EB4FF" w14:textId="6D9C11C3" w:rsidR="004773F1" w:rsidRPr="00104CDF" w:rsidRDefault="004773F1"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4789F">
              <w:t>The target category.</w:t>
            </w:r>
          </w:p>
        </w:tc>
      </w:tr>
    </w:tbl>
    <w:p w14:paraId="0149A4E6" w14:textId="50DF6C5F" w:rsidR="0014789F" w:rsidRPr="0014789F" w:rsidRDefault="0014789F" w:rsidP="0014789F"/>
    <w:p w14:paraId="3C84A1D1" w14:textId="77777777" w:rsidR="00F47E25" w:rsidRDefault="00F47E25" w:rsidP="00F47E25">
      <w:pPr>
        <w:pStyle w:val="Heading2"/>
      </w:pPr>
      <w:bookmarkStart w:id="1136" w:name="_Toc298671483"/>
      <w:bookmarkStart w:id="1137" w:name="_Toc308251658"/>
      <w:bookmarkStart w:id="1138" w:name="_Ref309482588"/>
      <w:bookmarkStart w:id="1139" w:name="_Ref309484183"/>
      <w:proofErr w:type="spellStart"/>
      <w:r>
        <w:t>TargetValue</w:t>
      </w:r>
      <w:bookmarkEnd w:id="1136"/>
      <w:bookmarkEnd w:id="1137"/>
      <w:bookmarkEnd w:id="1138"/>
      <w:bookmarkEnd w:id="1139"/>
      <w:proofErr w:type="spellEnd"/>
    </w:p>
    <w:p w14:paraId="4DB4387F" w14:textId="52662B1B" w:rsidR="0014789F" w:rsidRDefault="0014789F" w:rsidP="0014789F">
      <w:r w:rsidRPr="0014789F">
        <w:t>Defines a target value.</w:t>
      </w:r>
    </w:p>
    <w:p w14:paraId="33C5D23C" w14:textId="77777777" w:rsidR="0014789F" w:rsidRPr="0014789F" w:rsidRDefault="0014789F" w:rsidP="0014789F">
      <w:r w:rsidRPr="0014789F">
        <w:t>The API must support the following values per target category:</w:t>
      </w:r>
    </w:p>
    <w:p w14:paraId="471F0A55" w14:textId="77777777" w:rsidR="0014789F" w:rsidRPr="0014789F" w:rsidRDefault="0014789F" w:rsidP="002D7E76">
      <w:pPr>
        <w:numPr>
          <w:ilvl w:val="0"/>
          <w:numId w:val="10"/>
        </w:numPr>
        <w:spacing w:after="0"/>
      </w:pPr>
      <w:r w:rsidRPr="0014789F">
        <w:t>Age</w:t>
      </w:r>
    </w:p>
    <w:p w14:paraId="0CDC441C" w14:textId="77777777" w:rsidR="0014789F" w:rsidRPr="0014789F" w:rsidRDefault="0014789F" w:rsidP="002D7E76">
      <w:pPr>
        <w:numPr>
          <w:ilvl w:val="1"/>
          <w:numId w:val="10"/>
        </w:numPr>
        <w:spacing w:after="0"/>
      </w:pPr>
      <w:r w:rsidRPr="0014789F">
        <w:t>Publisher-defined age ranges.</w:t>
      </w:r>
    </w:p>
    <w:p w14:paraId="792DA8DB" w14:textId="77777777" w:rsidR="0014789F" w:rsidRPr="0014789F" w:rsidRDefault="0014789F" w:rsidP="002D7E76">
      <w:pPr>
        <w:numPr>
          <w:ilvl w:val="0"/>
          <w:numId w:val="10"/>
        </w:numPr>
        <w:spacing w:after="0"/>
      </w:pPr>
      <w:r w:rsidRPr="0014789F">
        <w:t>Gender</w:t>
      </w:r>
    </w:p>
    <w:p w14:paraId="67B3CCB9" w14:textId="77777777" w:rsidR="0014789F" w:rsidRPr="0014789F" w:rsidRDefault="0014789F" w:rsidP="002D7E76">
      <w:pPr>
        <w:numPr>
          <w:ilvl w:val="1"/>
          <w:numId w:val="10"/>
        </w:numPr>
        <w:spacing w:after="0"/>
      </w:pPr>
      <w:r w:rsidRPr="0014789F">
        <w:t>Female</w:t>
      </w:r>
    </w:p>
    <w:p w14:paraId="77C1B616" w14:textId="77777777" w:rsidR="0014789F" w:rsidRPr="0014789F" w:rsidRDefault="0014789F" w:rsidP="002D7E76">
      <w:pPr>
        <w:numPr>
          <w:ilvl w:val="1"/>
          <w:numId w:val="10"/>
        </w:numPr>
        <w:spacing w:after="0"/>
      </w:pPr>
      <w:r w:rsidRPr="0014789F">
        <w:t>Male</w:t>
      </w:r>
    </w:p>
    <w:p w14:paraId="5D7364E0" w14:textId="77777777" w:rsidR="0014789F" w:rsidRPr="0014789F" w:rsidRDefault="0014789F" w:rsidP="002D7E76">
      <w:pPr>
        <w:numPr>
          <w:ilvl w:val="0"/>
          <w:numId w:val="10"/>
        </w:numPr>
        <w:spacing w:after="0"/>
      </w:pPr>
      <w:r w:rsidRPr="0014789F">
        <w:t>DMA</w:t>
      </w:r>
    </w:p>
    <w:p w14:paraId="2EF1BB05" w14:textId="77777777" w:rsidR="0014789F" w:rsidRPr="0014789F" w:rsidRDefault="0014789F" w:rsidP="002D7E76">
      <w:pPr>
        <w:numPr>
          <w:ilvl w:val="1"/>
          <w:numId w:val="10"/>
        </w:numPr>
        <w:spacing w:after="0"/>
      </w:pPr>
      <w:r w:rsidRPr="0014789F">
        <w:t>Source is Digital Envoy</w:t>
      </w:r>
    </w:p>
    <w:p w14:paraId="0AA079E6" w14:textId="77777777" w:rsidR="0014789F" w:rsidRPr="0014789F" w:rsidRDefault="0014789F" w:rsidP="002D7E76">
      <w:pPr>
        <w:numPr>
          <w:ilvl w:val="0"/>
          <w:numId w:val="10"/>
        </w:numPr>
        <w:spacing w:after="0"/>
      </w:pPr>
      <w:r w:rsidRPr="0014789F">
        <w:t>Country</w:t>
      </w:r>
    </w:p>
    <w:p w14:paraId="4971202E" w14:textId="77777777" w:rsidR="0014789F" w:rsidRPr="0014789F" w:rsidRDefault="0014789F" w:rsidP="002D7E76">
      <w:pPr>
        <w:numPr>
          <w:ilvl w:val="1"/>
          <w:numId w:val="10"/>
        </w:numPr>
        <w:spacing w:after="0"/>
      </w:pPr>
      <w:r w:rsidRPr="0014789F">
        <w:t>Source is Digital Envoy</w:t>
      </w:r>
    </w:p>
    <w:p w14:paraId="13EC6453" w14:textId="77777777" w:rsidR="0014789F" w:rsidRPr="0014789F" w:rsidRDefault="0014789F" w:rsidP="002D7E76">
      <w:pPr>
        <w:numPr>
          <w:ilvl w:val="0"/>
          <w:numId w:val="10"/>
        </w:numPr>
        <w:spacing w:after="0"/>
      </w:pPr>
      <w:r w:rsidRPr="0014789F">
        <w:t>State/Province</w:t>
      </w:r>
    </w:p>
    <w:p w14:paraId="6ED16EEF" w14:textId="77777777" w:rsidR="0014789F" w:rsidRPr="0014789F" w:rsidRDefault="0014789F" w:rsidP="002D7E76">
      <w:pPr>
        <w:numPr>
          <w:ilvl w:val="1"/>
          <w:numId w:val="10"/>
        </w:numPr>
        <w:spacing w:after="0"/>
      </w:pPr>
      <w:r w:rsidRPr="0014789F">
        <w:t>Source is Digital Envoy</w:t>
      </w:r>
    </w:p>
    <w:p w14:paraId="7399BC29" w14:textId="77777777" w:rsidR="0014789F" w:rsidRPr="0014789F" w:rsidRDefault="0014789F" w:rsidP="002D7E76">
      <w:pPr>
        <w:numPr>
          <w:ilvl w:val="0"/>
          <w:numId w:val="10"/>
        </w:numPr>
        <w:spacing w:after="0"/>
      </w:pPr>
      <w:proofErr w:type="spellStart"/>
      <w:r w:rsidRPr="0014789F">
        <w:t>Daypart</w:t>
      </w:r>
      <w:proofErr w:type="spellEnd"/>
    </w:p>
    <w:p w14:paraId="6BD45C1D" w14:textId="77777777" w:rsidR="0014789F" w:rsidRPr="0014789F" w:rsidRDefault="0014789F" w:rsidP="002D7E76">
      <w:pPr>
        <w:numPr>
          <w:ilvl w:val="1"/>
          <w:numId w:val="10"/>
        </w:numPr>
        <w:spacing w:after="0"/>
      </w:pPr>
      <w:r w:rsidRPr="0014789F">
        <w:t>0 through 23 hours</w:t>
      </w:r>
    </w:p>
    <w:p w14:paraId="4CDEC20A" w14:textId="77777777" w:rsidR="0014789F" w:rsidRPr="0014789F" w:rsidRDefault="0014789F" w:rsidP="002D7E76">
      <w:pPr>
        <w:numPr>
          <w:ilvl w:val="0"/>
          <w:numId w:val="10"/>
        </w:numPr>
        <w:spacing w:after="0"/>
      </w:pPr>
      <w:proofErr w:type="spellStart"/>
      <w:r w:rsidRPr="0014789F">
        <w:t>Weekpart</w:t>
      </w:r>
      <w:proofErr w:type="spellEnd"/>
    </w:p>
    <w:p w14:paraId="18C6DD11" w14:textId="77777777" w:rsidR="0014789F" w:rsidRPr="0014789F" w:rsidRDefault="0014789F" w:rsidP="002D7E76">
      <w:pPr>
        <w:numPr>
          <w:ilvl w:val="1"/>
          <w:numId w:val="10"/>
        </w:numPr>
        <w:spacing w:after="0"/>
      </w:pPr>
      <w:r w:rsidRPr="0014789F">
        <w:t>Sunday</w:t>
      </w:r>
    </w:p>
    <w:p w14:paraId="201B8A14" w14:textId="77777777" w:rsidR="0014789F" w:rsidRPr="0014789F" w:rsidRDefault="0014789F" w:rsidP="002D7E76">
      <w:pPr>
        <w:numPr>
          <w:ilvl w:val="1"/>
          <w:numId w:val="10"/>
        </w:numPr>
        <w:spacing w:after="0"/>
      </w:pPr>
      <w:r w:rsidRPr="0014789F">
        <w:lastRenderedPageBreak/>
        <w:t>Monday</w:t>
      </w:r>
    </w:p>
    <w:p w14:paraId="5B8CDDE2" w14:textId="77777777" w:rsidR="0014789F" w:rsidRPr="0014789F" w:rsidRDefault="0014789F" w:rsidP="002D7E76">
      <w:pPr>
        <w:numPr>
          <w:ilvl w:val="1"/>
          <w:numId w:val="10"/>
        </w:numPr>
        <w:spacing w:after="0"/>
      </w:pPr>
      <w:r w:rsidRPr="0014789F">
        <w:t>Tuesday</w:t>
      </w:r>
    </w:p>
    <w:p w14:paraId="4628FEEB" w14:textId="77777777" w:rsidR="0014789F" w:rsidRPr="0014789F" w:rsidRDefault="0014789F" w:rsidP="002D7E76">
      <w:pPr>
        <w:numPr>
          <w:ilvl w:val="1"/>
          <w:numId w:val="10"/>
        </w:numPr>
        <w:spacing w:after="0"/>
      </w:pPr>
      <w:r w:rsidRPr="0014789F">
        <w:t>Wednesday</w:t>
      </w:r>
    </w:p>
    <w:p w14:paraId="2DC852B7" w14:textId="77777777" w:rsidR="0014789F" w:rsidRPr="0014789F" w:rsidRDefault="0014789F" w:rsidP="002D7E76">
      <w:pPr>
        <w:numPr>
          <w:ilvl w:val="1"/>
          <w:numId w:val="10"/>
        </w:numPr>
        <w:spacing w:after="0"/>
      </w:pPr>
      <w:r w:rsidRPr="0014789F">
        <w:t>Thursday</w:t>
      </w:r>
    </w:p>
    <w:p w14:paraId="791A0C0C" w14:textId="77777777" w:rsidR="0014789F" w:rsidRPr="0014789F" w:rsidRDefault="0014789F" w:rsidP="002D7E76">
      <w:pPr>
        <w:numPr>
          <w:ilvl w:val="1"/>
          <w:numId w:val="10"/>
        </w:numPr>
        <w:spacing w:after="0"/>
      </w:pPr>
      <w:r w:rsidRPr="0014789F">
        <w:t>Friday</w:t>
      </w:r>
    </w:p>
    <w:p w14:paraId="774D12D4" w14:textId="77777777" w:rsidR="0014789F" w:rsidRPr="0014789F" w:rsidRDefault="0014789F" w:rsidP="002D7E76">
      <w:pPr>
        <w:numPr>
          <w:ilvl w:val="1"/>
          <w:numId w:val="10"/>
        </w:numPr>
        <w:spacing w:after="0"/>
      </w:pPr>
      <w:r w:rsidRPr="0014789F">
        <w:t>Saturday</w:t>
      </w:r>
    </w:p>
    <w:p w14:paraId="62D85390" w14:textId="77777777" w:rsidR="0014789F" w:rsidRPr="0014789F" w:rsidRDefault="0014789F" w:rsidP="002D7E76">
      <w:pPr>
        <w:numPr>
          <w:ilvl w:val="0"/>
          <w:numId w:val="10"/>
        </w:numPr>
        <w:spacing w:after="0"/>
      </w:pPr>
      <w:r w:rsidRPr="0014789F">
        <w:t>Behavioral</w:t>
      </w:r>
    </w:p>
    <w:p w14:paraId="2821CD18" w14:textId="200AA198" w:rsidR="0014789F" w:rsidRDefault="0014789F" w:rsidP="0014789F">
      <w:proofErr w:type="gramStart"/>
      <w:r w:rsidRPr="0014789F">
        <w:t>Publisher-defined behavioral segments.</w:t>
      </w:r>
      <w:proofErr w:type="gramEnd"/>
    </w:p>
    <w:tbl>
      <w:tblPr>
        <w:tblStyle w:val="MediumShading1-Accent3"/>
        <w:tblW w:w="0" w:type="auto"/>
        <w:tblLayout w:type="fixed"/>
        <w:tblCellMar>
          <w:top w:w="43" w:type="dxa"/>
          <w:left w:w="115" w:type="dxa"/>
          <w:bottom w:w="43" w:type="dxa"/>
          <w:right w:w="115" w:type="dxa"/>
        </w:tblCellMar>
        <w:tblLook w:val="04A0" w:firstRow="1" w:lastRow="0" w:firstColumn="1" w:lastColumn="0" w:noHBand="0" w:noVBand="1"/>
      </w:tblPr>
      <w:tblGrid>
        <w:gridCol w:w="1662"/>
        <w:gridCol w:w="831"/>
        <w:gridCol w:w="7097"/>
      </w:tblGrid>
      <w:tr w:rsidR="004773F1" w:rsidRPr="00B6616B" w14:paraId="46EC25F7" w14:textId="77777777" w:rsidTr="00477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vAlign w:val="bottom"/>
          </w:tcPr>
          <w:p w14:paraId="0BF87092" w14:textId="77777777" w:rsidR="004773F1" w:rsidRPr="00B6616B" w:rsidRDefault="004773F1" w:rsidP="00054119">
            <w:pPr>
              <w:contextualSpacing/>
              <w:rPr>
                <w:rFonts w:ascii="Arial" w:hAnsi="Arial" w:cs="Arial"/>
              </w:rPr>
            </w:pPr>
            <w:r w:rsidRPr="00B6616B">
              <w:rPr>
                <w:rFonts w:ascii="Arial" w:hAnsi="Arial" w:cs="Arial"/>
              </w:rPr>
              <w:t>Property</w:t>
            </w:r>
          </w:p>
        </w:tc>
        <w:tc>
          <w:tcPr>
            <w:tcW w:w="831" w:type="dxa"/>
            <w:vAlign w:val="bottom"/>
          </w:tcPr>
          <w:p w14:paraId="5503409E" w14:textId="77777777" w:rsidR="004773F1" w:rsidRPr="00B6616B" w:rsidRDefault="004773F1"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B6616B">
              <w:rPr>
                <w:rFonts w:ascii="Arial" w:hAnsi="Arial" w:cs="Arial"/>
              </w:rPr>
              <w:t>Type</w:t>
            </w:r>
          </w:p>
        </w:tc>
        <w:tc>
          <w:tcPr>
            <w:tcW w:w="7097" w:type="dxa"/>
            <w:vAlign w:val="bottom"/>
          </w:tcPr>
          <w:p w14:paraId="32677B26" w14:textId="688CC92E" w:rsidR="004773F1" w:rsidRPr="00B6616B" w:rsidRDefault="004773F1" w:rsidP="00054119">
            <w:pPr>
              <w:contextual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A06A9E">
              <w:rPr>
                <w:rFonts w:ascii="Arial" w:hAnsi="Arial" w:cs="Arial"/>
              </w:rPr>
              <w:t>Description</w:t>
            </w:r>
          </w:p>
        </w:tc>
      </w:tr>
      <w:tr w:rsidR="004773F1" w:rsidRPr="00104CDF" w14:paraId="29154CF8" w14:textId="77777777" w:rsidTr="0047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6C79414E" w14:textId="753A6615" w:rsidR="004773F1" w:rsidRPr="00104CDF" w:rsidRDefault="004773F1" w:rsidP="00054119">
            <w:pPr>
              <w:contextualSpacing/>
              <w:rPr>
                <w:rFonts w:ascii="Arial" w:hAnsi="Arial" w:cs="Arial"/>
              </w:rPr>
            </w:pPr>
            <w:r>
              <w:rPr>
                <w:rFonts w:ascii="Arial" w:hAnsi="Arial" w:cs="Arial"/>
              </w:rPr>
              <w:t>Id</w:t>
            </w:r>
          </w:p>
        </w:tc>
        <w:tc>
          <w:tcPr>
            <w:tcW w:w="831" w:type="dxa"/>
          </w:tcPr>
          <w:p w14:paraId="02CB3F9B" w14:textId="5C6B24FE" w:rsidR="004773F1" w:rsidRPr="00104CDF" w:rsidRDefault="004773F1"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7097" w:type="dxa"/>
          </w:tcPr>
          <w:p w14:paraId="50A3703A" w14:textId="0E6596F3" w:rsidR="004773F1" w:rsidRPr="00104CDF" w:rsidRDefault="004773F1"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4789F">
              <w:t>A system-generated ID that uniquely identifies this resource.</w:t>
            </w:r>
          </w:p>
        </w:tc>
      </w:tr>
      <w:tr w:rsidR="004773F1" w:rsidRPr="00104CDF" w14:paraId="351DB3FD" w14:textId="77777777" w:rsidTr="004773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31368F26" w14:textId="15771DBC" w:rsidR="004773F1" w:rsidRPr="00104CDF" w:rsidRDefault="004773F1" w:rsidP="00054119">
            <w:pPr>
              <w:contextualSpacing/>
              <w:rPr>
                <w:rFonts w:ascii="Arial" w:hAnsi="Arial" w:cs="Arial"/>
              </w:rPr>
            </w:pPr>
            <w:r>
              <w:rPr>
                <w:rFonts w:ascii="Arial" w:hAnsi="Arial" w:cs="Arial"/>
              </w:rPr>
              <w:t>Value</w:t>
            </w:r>
          </w:p>
        </w:tc>
        <w:tc>
          <w:tcPr>
            <w:tcW w:w="831" w:type="dxa"/>
          </w:tcPr>
          <w:p w14:paraId="151E8278" w14:textId="15BC79A2" w:rsidR="004773F1" w:rsidRPr="00104CDF" w:rsidRDefault="004773F1"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String</w:t>
            </w:r>
          </w:p>
        </w:tc>
        <w:tc>
          <w:tcPr>
            <w:tcW w:w="7097" w:type="dxa"/>
          </w:tcPr>
          <w:p w14:paraId="1458FE3A" w14:textId="0554E889" w:rsidR="004773F1" w:rsidRPr="00104CDF" w:rsidRDefault="004773F1" w:rsidP="00054119">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4789F">
              <w:t>The target value.</w:t>
            </w:r>
          </w:p>
        </w:tc>
      </w:tr>
      <w:tr w:rsidR="004773F1" w:rsidRPr="00104CDF" w14:paraId="00B77B48" w14:textId="77777777" w:rsidTr="0047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4F8EBE3C" w14:textId="7A930880" w:rsidR="004773F1" w:rsidRPr="00104CDF" w:rsidRDefault="004773F1" w:rsidP="00054119">
            <w:pPr>
              <w:contextualSpacing/>
              <w:rPr>
                <w:rFonts w:ascii="Arial" w:hAnsi="Arial" w:cs="Arial"/>
              </w:rPr>
            </w:pPr>
            <w:proofErr w:type="spellStart"/>
            <w:r>
              <w:rPr>
                <w:rFonts w:ascii="Arial" w:hAnsi="Arial" w:cs="Arial"/>
              </w:rPr>
              <w:t>TargetId</w:t>
            </w:r>
            <w:proofErr w:type="spellEnd"/>
          </w:p>
        </w:tc>
        <w:tc>
          <w:tcPr>
            <w:tcW w:w="831" w:type="dxa"/>
          </w:tcPr>
          <w:p w14:paraId="3224EF05" w14:textId="75BA0FBB" w:rsidR="004773F1" w:rsidRPr="00104CDF" w:rsidRDefault="004773F1"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7097" w:type="dxa"/>
          </w:tcPr>
          <w:p w14:paraId="353D0361" w14:textId="51E11D1C" w:rsidR="004773F1" w:rsidRPr="00104CDF" w:rsidRDefault="004773F1" w:rsidP="00054119">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4789F">
              <w:t>A system-generated ID that identifies the target category that this value belongs to.</w:t>
            </w:r>
          </w:p>
        </w:tc>
      </w:tr>
    </w:tbl>
    <w:p w14:paraId="3076ED1A" w14:textId="5E70E198" w:rsidR="0014789F" w:rsidRPr="0014789F" w:rsidRDefault="0014789F" w:rsidP="0014789F"/>
    <w:p w14:paraId="4740A1A6" w14:textId="57BCB10B" w:rsidR="00F47E25" w:rsidRDefault="00F47E25" w:rsidP="00F47E25">
      <w:pPr>
        <w:pStyle w:val="Heading1"/>
      </w:pPr>
      <w:bookmarkStart w:id="1140" w:name="_Toc298671487"/>
      <w:bookmarkStart w:id="1141" w:name="_Toc308251659"/>
      <w:r>
        <w:t>Collection</w:t>
      </w:r>
      <w:r w:rsidR="0045114F">
        <w:t xml:space="preserve"> </w:t>
      </w:r>
      <w:r>
        <w:t>Objects</w:t>
      </w:r>
      <w:bookmarkEnd w:id="1140"/>
      <w:bookmarkEnd w:id="1141"/>
    </w:p>
    <w:p w14:paraId="0645E38B" w14:textId="77777777" w:rsidR="0080541A" w:rsidRPr="0080541A" w:rsidRDefault="0080541A" w:rsidP="0080541A">
      <w:r w:rsidRPr="0080541A">
        <w:t>For GET calls that return a collection of resources, such as /accounts/{id}/orders, the response must be an object that contains an array of the requested resources. The array must be named according to the type of resource it contains. The following table identifies the property name that must be used for each collection call.</w:t>
      </w:r>
    </w:p>
    <w:tbl>
      <w:tblPr>
        <w:tblStyle w:val="TableGrid"/>
        <w:tblW w:w="0" w:type="auto"/>
        <w:tblLook w:val="04A0" w:firstRow="1" w:lastRow="0" w:firstColumn="1" w:lastColumn="0" w:noHBand="0" w:noVBand="1"/>
      </w:tblPr>
      <w:tblGrid>
        <w:gridCol w:w="4507"/>
        <w:gridCol w:w="1759"/>
        <w:gridCol w:w="3310"/>
      </w:tblGrid>
      <w:tr w:rsidR="0080541A" w:rsidRPr="0080541A" w14:paraId="692CDED4" w14:textId="77777777" w:rsidTr="0080541A">
        <w:tc>
          <w:tcPr>
            <w:tcW w:w="4507" w:type="dxa"/>
          </w:tcPr>
          <w:p w14:paraId="4236F349" w14:textId="77777777" w:rsidR="0080541A" w:rsidRPr="0080541A" w:rsidRDefault="0080541A" w:rsidP="00D17383">
            <w:pPr>
              <w:spacing w:line="276" w:lineRule="auto"/>
              <w:rPr>
                <w:b/>
              </w:rPr>
            </w:pPr>
            <w:r w:rsidRPr="0080541A">
              <w:rPr>
                <w:b/>
              </w:rPr>
              <w:t>Call</w:t>
            </w:r>
          </w:p>
        </w:tc>
        <w:tc>
          <w:tcPr>
            <w:tcW w:w="1759" w:type="dxa"/>
          </w:tcPr>
          <w:p w14:paraId="511FFC4E" w14:textId="77777777" w:rsidR="0080541A" w:rsidRPr="0080541A" w:rsidRDefault="0080541A" w:rsidP="0080541A">
            <w:pPr>
              <w:spacing w:after="200" w:line="276" w:lineRule="auto"/>
              <w:rPr>
                <w:b/>
              </w:rPr>
            </w:pPr>
            <w:r w:rsidRPr="0080541A">
              <w:rPr>
                <w:b/>
              </w:rPr>
              <w:t>Property Name</w:t>
            </w:r>
          </w:p>
        </w:tc>
        <w:tc>
          <w:tcPr>
            <w:tcW w:w="3310" w:type="dxa"/>
          </w:tcPr>
          <w:p w14:paraId="531F0C6F" w14:textId="77777777" w:rsidR="0080541A" w:rsidRPr="0080541A" w:rsidRDefault="0080541A" w:rsidP="0080541A">
            <w:pPr>
              <w:spacing w:after="200" w:line="276" w:lineRule="auto"/>
              <w:rPr>
                <w:b/>
              </w:rPr>
            </w:pPr>
            <w:r w:rsidRPr="0080541A">
              <w:rPr>
                <w:b/>
              </w:rPr>
              <w:t>Resource</w:t>
            </w:r>
          </w:p>
        </w:tc>
      </w:tr>
      <w:tr w:rsidR="0080541A" w:rsidRPr="0080541A" w14:paraId="4947E236" w14:textId="77777777" w:rsidTr="0080541A">
        <w:tc>
          <w:tcPr>
            <w:tcW w:w="4507" w:type="dxa"/>
          </w:tcPr>
          <w:p w14:paraId="796D696B" w14:textId="77777777" w:rsidR="0080541A" w:rsidRPr="0080541A" w:rsidRDefault="0080541A" w:rsidP="00D17383">
            <w:pPr>
              <w:spacing w:line="276" w:lineRule="auto"/>
            </w:pPr>
            <w:r w:rsidRPr="0080541A">
              <w:t>/organizations</w:t>
            </w:r>
          </w:p>
          <w:p w14:paraId="7572181E" w14:textId="77777777" w:rsidR="0080541A" w:rsidRPr="0080541A" w:rsidRDefault="0080541A" w:rsidP="00D17383">
            <w:pPr>
              <w:spacing w:line="276" w:lineRule="auto"/>
            </w:pPr>
            <w:r w:rsidRPr="0080541A">
              <w:t>/organizations</w:t>
            </w:r>
            <w:proofErr w:type="gramStart"/>
            <w:r w:rsidRPr="0080541A">
              <w:t>?$</w:t>
            </w:r>
            <w:proofErr w:type="gramEnd"/>
            <w:r w:rsidRPr="0080541A">
              <w:t>filter</w:t>
            </w:r>
          </w:p>
        </w:tc>
        <w:tc>
          <w:tcPr>
            <w:tcW w:w="1759" w:type="dxa"/>
          </w:tcPr>
          <w:p w14:paraId="3514269E" w14:textId="77777777" w:rsidR="0080541A" w:rsidRPr="0080541A" w:rsidRDefault="0080541A" w:rsidP="0080541A">
            <w:pPr>
              <w:spacing w:after="200" w:line="276" w:lineRule="auto"/>
            </w:pPr>
            <w:proofErr w:type="gramStart"/>
            <w:r w:rsidRPr="0080541A">
              <w:t>organizations</w:t>
            </w:r>
            <w:proofErr w:type="gramEnd"/>
          </w:p>
        </w:tc>
        <w:tc>
          <w:tcPr>
            <w:tcW w:w="3310" w:type="dxa"/>
          </w:tcPr>
          <w:p w14:paraId="611A4EA4" w14:textId="77777777" w:rsidR="0080541A" w:rsidRPr="0080541A" w:rsidRDefault="00643DC4" w:rsidP="0080541A">
            <w:pPr>
              <w:spacing w:after="200" w:line="276" w:lineRule="auto"/>
            </w:pPr>
            <w:hyperlink w:anchor="Organization" w:history="1">
              <w:r w:rsidR="0080541A" w:rsidRPr="0080541A">
                <w:rPr>
                  <w:rStyle w:val="Hyperlink"/>
                </w:rPr>
                <w:t>Organization</w:t>
              </w:r>
            </w:hyperlink>
          </w:p>
        </w:tc>
      </w:tr>
      <w:tr w:rsidR="0080541A" w:rsidRPr="0080541A" w14:paraId="2235DD9D" w14:textId="77777777" w:rsidTr="0080541A">
        <w:tc>
          <w:tcPr>
            <w:tcW w:w="4507" w:type="dxa"/>
          </w:tcPr>
          <w:p w14:paraId="65BE1C63" w14:textId="77777777" w:rsidR="0080541A" w:rsidRPr="0080541A" w:rsidRDefault="0080541A" w:rsidP="00D17383">
            <w:pPr>
              <w:spacing w:line="276" w:lineRule="auto"/>
            </w:pPr>
            <w:r w:rsidRPr="0080541A">
              <w:t>/accounts</w:t>
            </w:r>
          </w:p>
          <w:p w14:paraId="4953FBF3" w14:textId="77777777" w:rsidR="0080541A" w:rsidRPr="0080541A" w:rsidRDefault="0080541A" w:rsidP="00D17383">
            <w:pPr>
              <w:spacing w:line="276" w:lineRule="auto"/>
            </w:pPr>
            <w:r w:rsidRPr="0080541A">
              <w:t>/accounts</w:t>
            </w:r>
            <w:proofErr w:type="gramStart"/>
            <w:r w:rsidRPr="0080541A">
              <w:t>?$</w:t>
            </w:r>
            <w:proofErr w:type="gramEnd"/>
            <w:r w:rsidRPr="0080541A">
              <w:t>filter</w:t>
            </w:r>
          </w:p>
        </w:tc>
        <w:tc>
          <w:tcPr>
            <w:tcW w:w="1759" w:type="dxa"/>
          </w:tcPr>
          <w:p w14:paraId="35F56807" w14:textId="77777777" w:rsidR="0080541A" w:rsidRPr="0080541A" w:rsidRDefault="0080541A" w:rsidP="0080541A">
            <w:pPr>
              <w:spacing w:after="200" w:line="276" w:lineRule="auto"/>
            </w:pPr>
            <w:proofErr w:type="gramStart"/>
            <w:r w:rsidRPr="0080541A">
              <w:t>accounts</w:t>
            </w:r>
            <w:proofErr w:type="gramEnd"/>
          </w:p>
        </w:tc>
        <w:tc>
          <w:tcPr>
            <w:tcW w:w="3310" w:type="dxa"/>
          </w:tcPr>
          <w:p w14:paraId="22A4AAB6" w14:textId="77777777" w:rsidR="0080541A" w:rsidRPr="0080541A" w:rsidRDefault="00643DC4" w:rsidP="0080541A">
            <w:pPr>
              <w:spacing w:after="200" w:line="276" w:lineRule="auto"/>
            </w:pPr>
            <w:hyperlink w:anchor="_Account" w:history="1">
              <w:r w:rsidR="0080541A" w:rsidRPr="0080541A">
                <w:rPr>
                  <w:rStyle w:val="Hyperlink"/>
                </w:rPr>
                <w:t>Account</w:t>
              </w:r>
            </w:hyperlink>
          </w:p>
        </w:tc>
      </w:tr>
      <w:tr w:rsidR="0080541A" w:rsidRPr="0080541A" w14:paraId="7D88E83E" w14:textId="77777777" w:rsidTr="0080541A">
        <w:tc>
          <w:tcPr>
            <w:tcW w:w="4507" w:type="dxa"/>
          </w:tcPr>
          <w:p w14:paraId="07838D2E" w14:textId="77777777" w:rsidR="0080541A" w:rsidRPr="0080541A" w:rsidRDefault="0080541A" w:rsidP="00D17383">
            <w:pPr>
              <w:spacing w:line="276" w:lineRule="auto"/>
            </w:pPr>
            <w:r w:rsidRPr="0080541A">
              <w:t>/accounts/{id}/assignments</w:t>
            </w:r>
          </w:p>
          <w:p w14:paraId="5CCBD994" w14:textId="77777777" w:rsidR="0080541A" w:rsidRPr="0080541A" w:rsidRDefault="0080541A" w:rsidP="00D17383">
            <w:pPr>
              <w:spacing w:line="276" w:lineRule="auto"/>
            </w:pPr>
            <w:r w:rsidRPr="0080541A">
              <w:t>/accounts/{id}/assignments</w:t>
            </w:r>
            <w:proofErr w:type="gramStart"/>
            <w:r w:rsidRPr="0080541A">
              <w:t>?$</w:t>
            </w:r>
            <w:proofErr w:type="gramEnd"/>
            <w:r w:rsidRPr="0080541A">
              <w:t>filter</w:t>
            </w:r>
          </w:p>
        </w:tc>
        <w:tc>
          <w:tcPr>
            <w:tcW w:w="1759" w:type="dxa"/>
          </w:tcPr>
          <w:p w14:paraId="1366E1A1" w14:textId="77777777" w:rsidR="0080541A" w:rsidRPr="0080541A" w:rsidRDefault="0080541A" w:rsidP="0080541A">
            <w:pPr>
              <w:spacing w:after="200" w:line="276" w:lineRule="auto"/>
            </w:pPr>
            <w:proofErr w:type="gramStart"/>
            <w:r w:rsidRPr="0080541A">
              <w:t>assignments</w:t>
            </w:r>
            <w:proofErr w:type="gramEnd"/>
          </w:p>
        </w:tc>
        <w:tc>
          <w:tcPr>
            <w:tcW w:w="3310" w:type="dxa"/>
          </w:tcPr>
          <w:p w14:paraId="6CEA8F50" w14:textId="77777777" w:rsidR="0080541A" w:rsidRPr="0080541A" w:rsidRDefault="00643DC4" w:rsidP="0080541A">
            <w:pPr>
              <w:spacing w:after="200" w:line="276" w:lineRule="auto"/>
            </w:pPr>
            <w:hyperlink w:anchor="_Assignment" w:history="1">
              <w:r w:rsidR="0080541A" w:rsidRPr="0080541A">
                <w:rPr>
                  <w:rStyle w:val="Hyperlink"/>
                </w:rPr>
                <w:t>Assignment</w:t>
              </w:r>
            </w:hyperlink>
          </w:p>
        </w:tc>
      </w:tr>
      <w:tr w:rsidR="0080541A" w:rsidRPr="0080541A" w14:paraId="78606CE9" w14:textId="77777777" w:rsidTr="0080541A">
        <w:tc>
          <w:tcPr>
            <w:tcW w:w="4507" w:type="dxa"/>
          </w:tcPr>
          <w:p w14:paraId="0842A037" w14:textId="77777777" w:rsidR="0080541A" w:rsidRPr="0080541A" w:rsidRDefault="0080541A" w:rsidP="00D17383">
            <w:pPr>
              <w:spacing w:line="276" w:lineRule="auto"/>
            </w:pPr>
            <w:r w:rsidRPr="0080541A">
              <w:t>/accounts/{id}/</w:t>
            </w:r>
            <w:proofErr w:type="spellStart"/>
            <w:r w:rsidRPr="0080541A">
              <w:t>creatives</w:t>
            </w:r>
            <w:proofErr w:type="spellEnd"/>
          </w:p>
          <w:p w14:paraId="7F092409" w14:textId="77777777" w:rsidR="0080541A" w:rsidRPr="0080541A" w:rsidRDefault="0080541A" w:rsidP="00D17383">
            <w:pPr>
              <w:spacing w:line="276" w:lineRule="auto"/>
            </w:pPr>
            <w:r w:rsidRPr="0080541A">
              <w:t>/accounts/{id}/</w:t>
            </w:r>
            <w:proofErr w:type="spellStart"/>
            <w:r w:rsidRPr="0080541A">
              <w:t>creatives</w:t>
            </w:r>
            <w:proofErr w:type="spellEnd"/>
            <w:proofErr w:type="gramStart"/>
            <w:r w:rsidRPr="0080541A">
              <w:t>?$</w:t>
            </w:r>
            <w:proofErr w:type="gramEnd"/>
            <w:r w:rsidRPr="0080541A">
              <w:t>filter</w:t>
            </w:r>
          </w:p>
        </w:tc>
        <w:tc>
          <w:tcPr>
            <w:tcW w:w="1759" w:type="dxa"/>
          </w:tcPr>
          <w:p w14:paraId="1CB8671B" w14:textId="77777777" w:rsidR="0080541A" w:rsidRPr="0080541A" w:rsidRDefault="0080541A" w:rsidP="0080541A">
            <w:pPr>
              <w:spacing w:after="200" w:line="276" w:lineRule="auto"/>
            </w:pPr>
            <w:proofErr w:type="spellStart"/>
            <w:proofErr w:type="gramStart"/>
            <w:r w:rsidRPr="0080541A">
              <w:t>creatives</w:t>
            </w:r>
            <w:proofErr w:type="spellEnd"/>
            <w:proofErr w:type="gramEnd"/>
          </w:p>
        </w:tc>
        <w:tc>
          <w:tcPr>
            <w:tcW w:w="3310" w:type="dxa"/>
          </w:tcPr>
          <w:p w14:paraId="695837C5" w14:textId="77777777" w:rsidR="0080541A" w:rsidRPr="0080541A" w:rsidRDefault="00643DC4" w:rsidP="0080541A">
            <w:pPr>
              <w:spacing w:after="200" w:line="276" w:lineRule="auto"/>
            </w:pPr>
            <w:hyperlink w:anchor="_Creative" w:history="1">
              <w:proofErr w:type="spellStart"/>
              <w:r w:rsidR="0080541A" w:rsidRPr="0080541A">
                <w:rPr>
                  <w:rStyle w:val="Hyperlink"/>
                </w:rPr>
                <w:t>Creative</w:t>
              </w:r>
            </w:hyperlink>
            <w:hyperlink w:anchor="_Assignment" w:history="1">
              <w:r w:rsidR="0080541A" w:rsidRPr="0080541A">
                <w:rPr>
                  <w:rStyle w:val="Hyperlink"/>
                </w:rPr>
                <w:t>_Assignment</w:t>
              </w:r>
              <w:proofErr w:type="spellEnd"/>
            </w:hyperlink>
          </w:p>
        </w:tc>
      </w:tr>
      <w:tr w:rsidR="0080541A" w:rsidRPr="0080541A" w14:paraId="499AE561" w14:textId="77777777" w:rsidTr="0080541A">
        <w:tc>
          <w:tcPr>
            <w:tcW w:w="4507" w:type="dxa"/>
          </w:tcPr>
          <w:p w14:paraId="263F1983" w14:textId="77777777" w:rsidR="0080541A" w:rsidRPr="0080541A" w:rsidRDefault="0080541A" w:rsidP="00D17383">
            <w:pPr>
              <w:spacing w:line="276" w:lineRule="auto"/>
            </w:pPr>
            <w:r w:rsidRPr="0080541A">
              <w:t>/accounts/{id}/orders</w:t>
            </w:r>
          </w:p>
          <w:p w14:paraId="5DC27B99" w14:textId="77777777" w:rsidR="0080541A" w:rsidRPr="0080541A" w:rsidRDefault="0080541A" w:rsidP="00D17383">
            <w:pPr>
              <w:spacing w:line="276" w:lineRule="auto"/>
            </w:pPr>
            <w:r w:rsidRPr="0080541A">
              <w:t>/accounts/{id}/orders</w:t>
            </w:r>
            <w:proofErr w:type="gramStart"/>
            <w:r w:rsidRPr="0080541A">
              <w:t>?$</w:t>
            </w:r>
            <w:proofErr w:type="gramEnd"/>
            <w:r w:rsidRPr="0080541A">
              <w:t>filter</w:t>
            </w:r>
          </w:p>
        </w:tc>
        <w:tc>
          <w:tcPr>
            <w:tcW w:w="1759" w:type="dxa"/>
          </w:tcPr>
          <w:p w14:paraId="090C8197" w14:textId="77777777" w:rsidR="0080541A" w:rsidRPr="0080541A" w:rsidRDefault="0080541A" w:rsidP="0080541A">
            <w:pPr>
              <w:spacing w:after="200" w:line="276" w:lineRule="auto"/>
            </w:pPr>
            <w:proofErr w:type="gramStart"/>
            <w:r w:rsidRPr="0080541A">
              <w:t>orders</w:t>
            </w:r>
            <w:proofErr w:type="gramEnd"/>
          </w:p>
        </w:tc>
        <w:tc>
          <w:tcPr>
            <w:tcW w:w="3310" w:type="dxa"/>
          </w:tcPr>
          <w:p w14:paraId="3FD42BA3" w14:textId="77777777" w:rsidR="0080541A" w:rsidRPr="0080541A" w:rsidRDefault="00643DC4" w:rsidP="0080541A">
            <w:pPr>
              <w:spacing w:after="200" w:line="276" w:lineRule="auto"/>
            </w:pPr>
            <w:hyperlink w:anchor="_Order" w:history="1">
              <w:proofErr w:type="spellStart"/>
              <w:r w:rsidR="0080541A" w:rsidRPr="0080541A">
                <w:rPr>
                  <w:rStyle w:val="Hyperlink"/>
                </w:rPr>
                <w:t>Order</w:t>
              </w:r>
            </w:hyperlink>
            <w:hyperlink w:anchor="_Campaign" w:history="1">
              <w:r w:rsidR="0080541A" w:rsidRPr="0080541A">
                <w:rPr>
                  <w:rStyle w:val="Hyperlink"/>
                </w:rPr>
                <w:t>_Campaign</w:t>
              </w:r>
            </w:hyperlink>
            <w:hyperlink w:anchor="_Assignment" w:history="1">
              <w:r w:rsidR="0080541A" w:rsidRPr="0080541A">
                <w:rPr>
                  <w:rStyle w:val="Hyperlink"/>
                </w:rPr>
                <w:t>_Assignment</w:t>
              </w:r>
              <w:proofErr w:type="spellEnd"/>
            </w:hyperlink>
          </w:p>
        </w:tc>
      </w:tr>
      <w:tr w:rsidR="0080541A" w:rsidRPr="0080541A" w14:paraId="22A0DDF6" w14:textId="77777777" w:rsidTr="0080541A">
        <w:tc>
          <w:tcPr>
            <w:tcW w:w="4507" w:type="dxa"/>
          </w:tcPr>
          <w:p w14:paraId="565E99EC" w14:textId="77777777" w:rsidR="0080541A" w:rsidRPr="0080541A" w:rsidRDefault="0080541A" w:rsidP="00D17383">
            <w:pPr>
              <w:spacing w:line="276" w:lineRule="auto"/>
            </w:pPr>
            <w:r w:rsidRPr="0080541A">
              <w:t>/accounts/{id}/orders/{id}/lines</w:t>
            </w:r>
          </w:p>
          <w:p w14:paraId="0643CADB" w14:textId="77777777" w:rsidR="0080541A" w:rsidRPr="0080541A" w:rsidRDefault="0080541A" w:rsidP="00D17383">
            <w:pPr>
              <w:spacing w:line="276" w:lineRule="auto"/>
            </w:pPr>
            <w:r w:rsidRPr="0080541A">
              <w:t>/accounts/{id}/orders/lines</w:t>
            </w:r>
            <w:proofErr w:type="gramStart"/>
            <w:r w:rsidRPr="0080541A">
              <w:t>?$</w:t>
            </w:r>
            <w:proofErr w:type="gramEnd"/>
            <w:r w:rsidRPr="0080541A">
              <w:t>filter</w:t>
            </w:r>
          </w:p>
        </w:tc>
        <w:tc>
          <w:tcPr>
            <w:tcW w:w="1759" w:type="dxa"/>
          </w:tcPr>
          <w:p w14:paraId="71C9D80C" w14:textId="77777777" w:rsidR="0080541A" w:rsidRPr="0080541A" w:rsidRDefault="0080541A" w:rsidP="0080541A">
            <w:pPr>
              <w:spacing w:after="200" w:line="276" w:lineRule="auto"/>
            </w:pPr>
            <w:proofErr w:type="gramStart"/>
            <w:r w:rsidRPr="0080541A">
              <w:t>lines</w:t>
            </w:r>
            <w:proofErr w:type="gramEnd"/>
          </w:p>
        </w:tc>
        <w:tc>
          <w:tcPr>
            <w:tcW w:w="3310" w:type="dxa"/>
          </w:tcPr>
          <w:p w14:paraId="67722FCE" w14:textId="77777777" w:rsidR="0080541A" w:rsidRPr="0080541A" w:rsidRDefault="00643DC4" w:rsidP="0080541A">
            <w:pPr>
              <w:spacing w:after="200" w:line="276" w:lineRule="auto"/>
            </w:pPr>
            <w:hyperlink w:anchor="_Line" w:history="1">
              <w:proofErr w:type="spellStart"/>
              <w:r w:rsidR="0080541A" w:rsidRPr="0080541A">
                <w:rPr>
                  <w:rStyle w:val="Hyperlink"/>
                </w:rPr>
                <w:t>Lines</w:t>
              </w:r>
            </w:hyperlink>
            <w:hyperlink w:anchor="_Assignment" w:history="1">
              <w:r w:rsidR="0080541A" w:rsidRPr="0080541A">
                <w:rPr>
                  <w:rStyle w:val="Hyperlink"/>
                </w:rPr>
                <w:t>_Assignment</w:t>
              </w:r>
              <w:proofErr w:type="spellEnd"/>
            </w:hyperlink>
          </w:p>
        </w:tc>
      </w:tr>
      <w:tr w:rsidR="0080541A" w:rsidRPr="0080541A" w14:paraId="5FD95556" w14:textId="77777777" w:rsidTr="0080541A">
        <w:tc>
          <w:tcPr>
            <w:tcW w:w="4507" w:type="dxa"/>
          </w:tcPr>
          <w:p w14:paraId="106FDDF8" w14:textId="77777777" w:rsidR="0080541A" w:rsidRPr="0080541A" w:rsidRDefault="0080541A" w:rsidP="00D17383">
            <w:pPr>
              <w:spacing w:line="276" w:lineRule="auto"/>
            </w:pPr>
            <w:r w:rsidRPr="0080541A">
              <w:t>/products (POST)</w:t>
            </w:r>
          </w:p>
          <w:p w14:paraId="2EA31E07" w14:textId="77777777" w:rsidR="0080541A" w:rsidRPr="0080541A" w:rsidRDefault="0080541A" w:rsidP="00D17383">
            <w:pPr>
              <w:spacing w:line="276" w:lineRule="auto"/>
            </w:pPr>
            <w:r w:rsidRPr="0080541A">
              <w:t>/products/search (POST)</w:t>
            </w:r>
          </w:p>
        </w:tc>
        <w:tc>
          <w:tcPr>
            <w:tcW w:w="1759" w:type="dxa"/>
          </w:tcPr>
          <w:p w14:paraId="42C3CF74" w14:textId="77777777" w:rsidR="0080541A" w:rsidRPr="0080541A" w:rsidRDefault="0080541A" w:rsidP="0080541A">
            <w:pPr>
              <w:spacing w:after="200" w:line="276" w:lineRule="auto"/>
            </w:pPr>
            <w:proofErr w:type="gramStart"/>
            <w:r w:rsidRPr="0080541A">
              <w:t>products</w:t>
            </w:r>
            <w:proofErr w:type="gramEnd"/>
          </w:p>
        </w:tc>
        <w:tc>
          <w:tcPr>
            <w:tcW w:w="3310" w:type="dxa"/>
          </w:tcPr>
          <w:p w14:paraId="6CFA77F8" w14:textId="77777777" w:rsidR="0080541A" w:rsidRPr="0080541A" w:rsidRDefault="00643DC4" w:rsidP="0080541A">
            <w:pPr>
              <w:spacing w:after="200" w:line="276" w:lineRule="auto"/>
            </w:pPr>
            <w:hyperlink w:anchor="_Product" w:history="1">
              <w:proofErr w:type="spellStart"/>
              <w:r w:rsidR="0080541A" w:rsidRPr="0080541A">
                <w:rPr>
                  <w:rStyle w:val="Hyperlink"/>
                </w:rPr>
                <w:t>Product</w:t>
              </w:r>
            </w:hyperlink>
            <w:hyperlink w:anchor="_Assignment" w:history="1">
              <w:r w:rsidR="0080541A" w:rsidRPr="0080541A">
                <w:rPr>
                  <w:rStyle w:val="Hyperlink"/>
                </w:rPr>
                <w:t>_Assignment</w:t>
              </w:r>
              <w:proofErr w:type="spellEnd"/>
            </w:hyperlink>
          </w:p>
        </w:tc>
      </w:tr>
      <w:tr w:rsidR="0080541A" w:rsidRPr="0080541A" w14:paraId="4AD7048E" w14:textId="77777777" w:rsidTr="0080541A">
        <w:tc>
          <w:tcPr>
            <w:tcW w:w="4507" w:type="dxa"/>
          </w:tcPr>
          <w:p w14:paraId="2FABA1FB" w14:textId="77777777" w:rsidR="0080541A" w:rsidRPr="0080541A" w:rsidRDefault="0080541A" w:rsidP="00D17383">
            <w:pPr>
              <w:spacing w:line="276" w:lineRule="auto"/>
            </w:pPr>
            <w:r w:rsidRPr="0080541A">
              <w:t>/products/avails (POST)</w:t>
            </w:r>
          </w:p>
        </w:tc>
        <w:tc>
          <w:tcPr>
            <w:tcW w:w="1759" w:type="dxa"/>
          </w:tcPr>
          <w:p w14:paraId="6671D693" w14:textId="77777777" w:rsidR="0080541A" w:rsidRPr="0080541A" w:rsidRDefault="0080541A" w:rsidP="0080541A">
            <w:pPr>
              <w:spacing w:after="200" w:line="276" w:lineRule="auto"/>
            </w:pPr>
            <w:proofErr w:type="gramStart"/>
            <w:r w:rsidRPr="0080541A">
              <w:t>avails</w:t>
            </w:r>
            <w:proofErr w:type="gramEnd"/>
          </w:p>
        </w:tc>
        <w:tc>
          <w:tcPr>
            <w:tcW w:w="3310" w:type="dxa"/>
          </w:tcPr>
          <w:p w14:paraId="3841AEAD" w14:textId="77777777" w:rsidR="0080541A" w:rsidRPr="0080541A" w:rsidRDefault="00643DC4" w:rsidP="0080541A">
            <w:pPr>
              <w:spacing w:after="200" w:line="276" w:lineRule="auto"/>
            </w:pPr>
            <w:hyperlink w:anchor="_ProductAvails" w:history="1">
              <w:proofErr w:type="spellStart"/>
              <w:r w:rsidR="0080541A" w:rsidRPr="0080541A">
                <w:rPr>
                  <w:rStyle w:val="Hyperlink"/>
                </w:rPr>
                <w:t>ProductAvails</w:t>
              </w:r>
            </w:hyperlink>
            <w:hyperlink w:anchor="_Assignment" w:history="1">
              <w:r w:rsidR="0080541A" w:rsidRPr="0080541A">
                <w:rPr>
                  <w:rStyle w:val="Hyperlink"/>
                </w:rPr>
                <w:t>_Assignment</w:t>
              </w:r>
              <w:proofErr w:type="spellEnd"/>
            </w:hyperlink>
          </w:p>
        </w:tc>
      </w:tr>
    </w:tbl>
    <w:p w14:paraId="40F5CA8C" w14:textId="77777777" w:rsidR="0080541A" w:rsidRDefault="0080541A" w:rsidP="0080541A"/>
    <w:p w14:paraId="252E9C05" w14:textId="77777777" w:rsidR="0080541A" w:rsidRPr="0080541A" w:rsidRDefault="0080541A" w:rsidP="0080541A">
      <w:r w:rsidRPr="0080541A">
        <w:lastRenderedPageBreak/>
        <w:t>The following shows an example response for /accounts.</w:t>
      </w:r>
    </w:p>
    <w:p w14:paraId="082440DD" w14:textId="77777777" w:rsidR="0080541A" w:rsidRPr="00D17383" w:rsidRDefault="0080541A" w:rsidP="00D17383">
      <w:pPr>
        <w:spacing w:after="0"/>
        <w:rPr>
          <w:rFonts w:ascii="Consolas" w:hAnsi="Consolas"/>
          <w:sz w:val="20"/>
          <w:szCs w:val="20"/>
        </w:rPr>
      </w:pPr>
      <w:proofErr w:type="gramStart"/>
      <w:r w:rsidRPr="00D17383">
        <w:rPr>
          <w:rFonts w:ascii="Consolas" w:hAnsi="Consolas"/>
          <w:sz w:val="20"/>
          <w:szCs w:val="20"/>
        </w:rPr>
        <w:t xml:space="preserve">{ </w:t>
      </w:r>
      <w:proofErr w:type="gramEnd"/>
    </w:p>
    <w:p w14:paraId="71D917FA" w14:textId="77777777" w:rsidR="0080541A" w:rsidRPr="00D17383" w:rsidRDefault="0080541A" w:rsidP="00D17383">
      <w:pPr>
        <w:spacing w:after="0"/>
        <w:rPr>
          <w:rFonts w:ascii="Consolas" w:hAnsi="Consolas"/>
          <w:sz w:val="20"/>
          <w:szCs w:val="20"/>
        </w:rPr>
      </w:pPr>
      <w:r w:rsidRPr="00D17383">
        <w:rPr>
          <w:rFonts w:ascii="Consolas" w:hAnsi="Consolas"/>
          <w:sz w:val="20"/>
          <w:szCs w:val="20"/>
        </w:rPr>
        <w:tab/>
        <w:t>"</w:t>
      </w:r>
      <w:proofErr w:type="gramStart"/>
      <w:r w:rsidRPr="00D17383">
        <w:rPr>
          <w:rFonts w:ascii="Consolas" w:hAnsi="Consolas"/>
          <w:sz w:val="20"/>
          <w:szCs w:val="20"/>
        </w:rPr>
        <w:t>accounts</w:t>
      </w:r>
      <w:proofErr w:type="gramEnd"/>
      <w:r w:rsidRPr="00D17383">
        <w:rPr>
          <w:rFonts w:ascii="Consolas" w:hAnsi="Consolas"/>
          <w:sz w:val="20"/>
          <w:szCs w:val="20"/>
        </w:rPr>
        <w:t xml:space="preserve">": [ </w:t>
      </w:r>
    </w:p>
    <w:p w14:paraId="3079CCC7" w14:textId="77777777" w:rsidR="0080541A" w:rsidRPr="00D17383" w:rsidRDefault="0080541A" w:rsidP="00D17383">
      <w:pPr>
        <w:spacing w:after="0"/>
        <w:rPr>
          <w:rFonts w:ascii="Consolas" w:hAnsi="Consolas"/>
          <w:sz w:val="20"/>
          <w:szCs w:val="20"/>
        </w:rPr>
      </w:pPr>
      <w:r w:rsidRPr="00D17383">
        <w:rPr>
          <w:rFonts w:ascii="Consolas" w:hAnsi="Consolas"/>
          <w:sz w:val="20"/>
          <w:szCs w:val="20"/>
        </w:rPr>
        <w:tab/>
      </w:r>
      <w:proofErr w:type="gramStart"/>
      <w:r w:rsidRPr="00D17383">
        <w:rPr>
          <w:rFonts w:ascii="Consolas" w:hAnsi="Consolas"/>
          <w:sz w:val="20"/>
          <w:szCs w:val="20"/>
        </w:rPr>
        <w:t xml:space="preserve">{ </w:t>
      </w:r>
      <w:proofErr w:type="gramEnd"/>
    </w:p>
    <w:p w14:paraId="4BB1CAFB" w14:textId="77777777" w:rsidR="0080541A" w:rsidRPr="00D17383" w:rsidRDefault="0080541A" w:rsidP="00D17383">
      <w:pPr>
        <w:spacing w:after="0"/>
        <w:rPr>
          <w:rFonts w:ascii="Consolas" w:hAnsi="Consolas"/>
          <w:sz w:val="20"/>
          <w:szCs w:val="20"/>
        </w:rPr>
      </w:pPr>
      <w:r w:rsidRPr="00D17383">
        <w:rPr>
          <w:rFonts w:ascii="Consolas" w:hAnsi="Consolas"/>
          <w:sz w:val="20"/>
          <w:szCs w:val="20"/>
        </w:rPr>
        <w:tab/>
        <w:t>"</w:t>
      </w:r>
      <w:proofErr w:type="spellStart"/>
      <w:proofErr w:type="gramStart"/>
      <w:r w:rsidRPr="00D17383">
        <w:rPr>
          <w:rFonts w:ascii="Consolas" w:hAnsi="Consolas"/>
          <w:sz w:val="20"/>
          <w:szCs w:val="20"/>
        </w:rPr>
        <w:t>advertiserId</w:t>
      </w:r>
      <w:proofErr w:type="spellEnd"/>
      <w:proofErr w:type="gramEnd"/>
      <w:r w:rsidRPr="00D17383">
        <w:rPr>
          <w:rFonts w:ascii="Consolas" w:hAnsi="Consolas"/>
          <w:sz w:val="20"/>
          <w:szCs w:val="20"/>
        </w:rPr>
        <w:t xml:space="preserve">": “B7EBC7F3-FBB3-4250-99F1-8D001088434B”, </w:t>
      </w:r>
    </w:p>
    <w:p w14:paraId="7EC4CD1B" w14:textId="77777777" w:rsidR="0080541A" w:rsidRPr="00D17383" w:rsidRDefault="0080541A" w:rsidP="00D17383">
      <w:pPr>
        <w:spacing w:after="0"/>
        <w:rPr>
          <w:rFonts w:ascii="Consolas" w:hAnsi="Consolas"/>
          <w:sz w:val="20"/>
          <w:szCs w:val="20"/>
        </w:rPr>
      </w:pPr>
      <w:r w:rsidRPr="00D17383">
        <w:rPr>
          <w:rFonts w:ascii="Consolas" w:hAnsi="Consolas"/>
          <w:sz w:val="20"/>
          <w:szCs w:val="20"/>
        </w:rPr>
        <w:tab/>
        <w:t>"</w:t>
      </w:r>
      <w:proofErr w:type="spellStart"/>
      <w:proofErr w:type="gramStart"/>
      <w:r w:rsidRPr="00D17383">
        <w:rPr>
          <w:rFonts w:ascii="Consolas" w:hAnsi="Consolas"/>
          <w:sz w:val="20"/>
          <w:szCs w:val="20"/>
        </w:rPr>
        <w:t>agencyId</w:t>
      </w:r>
      <w:proofErr w:type="spellEnd"/>
      <w:proofErr w:type="gramEnd"/>
      <w:r w:rsidRPr="00D17383">
        <w:rPr>
          <w:rFonts w:ascii="Consolas" w:hAnsi="Consolas"/>
          <w:sz w:val="20"/>
          <w:szCs w:val="20"/>
        </w:rPr>
        <w:t xml:space="preserve">": "4AA837B7-1A27-421E-9DDD-CAEF1AE884B5", </w:t>
      </w:r>
    </w:p>
    <w:p w14:paraId="5EFD816A" w14:textId="77777777" w:rsidR="0080541A" w:rsidRPr="00D17383" w:rsidRDefault="0080541A" w:rsidP="00D17383">
      <w:pPr>
        <w:spacing w:after="0"/>
        <w:rPr>
          <w:rFonts w:ascii="Consolas" w:hAnsi="Consolas"/>
          <w:sz w:val="20"/>
          <w:szCs w:val="20"/>
        </w:rPr>
      </w:pPr>
      <w:r w:rsidRPr="00D17383">
        <w:rPr>
          <w:rFonts w:ascii="Consolas" w:hAnsi="Consolas"/>
          <w:sz w:val="20"/>
          <w:szCs w:val="20"/>
        </w:rPr>
        <w:tab/>
        <w:t>"</w:t>
      </w:r>
      <w:proofErr w:type="gramStart"/>
      <w:r w:rsidRPr="00D17383">
        <w:rPr>
          <w:rFonts w:ascii="Consolas" w:hAnsi="Consolas"/>
          <w:sz w:val="20"/>
          <w:szCs w:val="20"/>
        </w:rPr>
        <w:t>id</w:t>
      </w:r>
      <w:proofErr w:type="gramEnd"/>
      <w:r w:rsidRPr="00D17383">
        <w:rPr>
          <w:rFonts w:ascii="Consolas" w:hAnsi="Consolas"/>
          <w:sz w:val="20"/>
          <w:szCs w:val="20"/>
        </w:rPr>
        <w:t xml:space="preserve">": “9B0878BE-7254-49BE-AFD4-B0A67C7C3D26”, </w:t>
      </w:r>
    </w:p>
    <w:p w14:paraId="3E5A9C0B" w14:textId="77777777" w:rsidR="0080541A" w:rsidRPr="00D17383" w:rsidRDefault="0080541A" w:rsidP="00D17383">
      <w:pPr>
        <w:spacing w:after="0"/>
        <w:rPr>
          <w:rFonts w:ascii="Consolas" w:hAnsi="Consolas"/>
          <w:sz w:val="20"/>
          <w:szCs w:val="20"/>
        </w:rPr>
      </w:pPr>
      <w:r w:rsidRPr="00D17383">
        <w:rPr>
          <w:rFonts w:ascii="Consolas" w:hAnsi="Consolas"/>
          <w:sz w:val="20"/>
          <w:szCs w:val="20"/>
        </w:rPr>
        <w:tab/>
        <w:t xml:space="preserve">}, </w:t>
      </w:r>
    </w:p>
    <w:p w14:paraId="35213859" w14:textId="77777777" w:rsidR="0080541A" w:rsidRPr="00D17383" w:rsidRDefault="0080541A" w:rsidP="00D17383">
      <w:pPr>
        <w:spacing w:after="0"/>
        <w:rPr>
          <w:rFonts w:ascii="Consolas" w:hAnsi="Consolas"/>
          <w:sz w:val="20"/>
          <w:szCs w:val="20"/>
        </w:rPr>
      </w:pPr>
      <w:r w:rsidRPr="00D17383">
        <w:rPr>
          <w:rFonts w:ascii="Consolas" w:hAnsi="Consolas"/>
          <w:sz w:val="20"/>
          <w:szCs w:val="20"/>
        </w:rPr>
        <w:tab/>
      </w:r>
      <w:proofErr w:type="gramStart"/>
      <w:r w:rsidRPr="00D17383">
        <w:rPr>
          <w:rFonts w:ascii="Consolas" w:hAnsi="Consolas"/>
          <w:sz w:val="20"/>
          <w:szCs w:val="20"/>
        </w:rPr>
        <w:t xml:space="preserve">{ </w:t>
      </w:r>
      <w:proofErr w:type="gramEnd"/>
    </w:p>
    <w:p w14:paraId="567B8CD1" w14:textId="77777777" w:rsidR="0080541A" w:rsidRPr="00D17383" w:rsidRDefault="0080541A" w:rsidP="00D17383">
      <w:pPr>
        <w:spacing w:after="0"/>
        <w:rPr>
          <w:rFonts w:ascii="Consolas" w:hAnsi="Consolas"/>
          <w:sz w:val="20"/>
          <w:szCs w:val="20"/>
        </w:rPr>
      </w:pPr>
      <w:r w:rsidRPr="00D17383">
        <w:rPr>
          <w:rFonts w:ascii="Consolas" w:hAnsi="Consolas"/>
          <w:sz w:val="20"/>
          <w:szCs w:val="20"/>
        </w:rPr>
        <w:tab/>
        <w:t>"</w:t>
      </w:r>
      <w:proofErr w:type="spellStart"/>
      <w:proofErr w:type="gramStart"/>
      <w:r w:rsidRPr="00D17383">
        <w:rPr>
          <w:rFonts w:ascii="Consolas" w:hAnsi="Consolas"/>
          <w:sz w:val="20"/>
          <w:szCs w:val="20"/>
        </w:rPr>
        <w:t>advertiserId</w:t>
      </w:r>
      <w:proofErr w:type="spellEnd"/>
      <w:proofErr w:type="gramEnd"/>
      <w:r w:rsidRPr="00D17383">
        <w:rPr>
          <w:rFonts w:ascii="Consolas" w:hAnsi="Consolas"/>
          <w:sz w:val="20"/>
          <w:szCs w:val="20"/>
        </w:rPr>
        <w:t xml:space="preserve">": “16B55667-37CF-4447-A79D-88E6DAC4D7C2”, </w:t>
      </w:r>
    </w:p>
    <w:p w14:paraId="5CD609A3" w14:textId="77777777" w:rsidR="0080541A" w:rsidRPr="00D17383" w:rsidRDefault="0080541A" w:rsidP="00D17383">
      <w:pPr>
        <w:spacing w:after="0"/>
        <w:rPr>
          <w:rFonts w:ascii="Consolas" w:hAnsi="Consolas"/>
          <w:sz w:val="20"/>
          <w:szCs w:val="20"/>
        </w:rPr>
      </w:pPr>
      <w:r w:rsidRPr="00D17383">
        <w:rPr>
          <w:rFonts w:ascii="Consolas" w:hAnsi="Consolas"/>
          <w:sz w:val="20"/>
          <w:szCs w:val="20"/>
        </w:rPr>
        <w:tab/>
        <w:t>"</w:t>
      </w:r>
      <w:proofErr w:type="spellStart"/>
      <w:proofErr w:type="gramStart"/>
      <w:r w:rsidRPr="00D17383">
        <w:rPr>
          <w:rFonts w:ascii="Consolas" w:hAnsi="Consolas"/>
          <w:sz w:val="20"/>
          <w:szCs w:val="20"/>
        </w:rPr>
        <w:t>agencyId</w:t>
      </w:r>
      <w:proofErr w:type="spellEnd"/>
      <w:proofErr w:type="gramEnd"/>
      <w:r w:rsidRPr="00D17383">
        <w:rPr>
          <w:rFonts w:ascii="Consolas" w:hAnsi="Consolas"/>
          <w:sz w:val="20"/>
          <w:szCs w:val="20"/>
        </w:rPr>
        <w:t xml:space="preserve">": "4AA837B7-1A27-421E-9DDD-CAEF1AE884B5", </w:t>
      </w:r>
    </w:p>
    <w:p w14:paraId="1A3C98A5" w14:textId="77777777" w:rsidR="0080541A" w:rsidRPr="00D17383" w:rsidRDefault="0080541A" w:rsidP="00D17383">
      <w:pPr>
        <w:spacing w:after="0"/>
        <w:rPr>
          <w:rFonts w:ascii="Consolas" w:hAnsi="Consolas"/>
          <w:sz w:val="20"/>
          <w:szCs w:val="20"/>
        </w:rPr>
      </w:pPr>
      <w:r w:rsidRPr="00D17383">
        <w:rPr>
          <w:rFonts w:ascii="Consolas" w:hAnsi="Consolas"/>
          <w:sz w:val="20"/>
          <w:szCs w:val="20"/>
        </w:rPr>
        <w:tab/>
        <w:t>"</w:t>
      </w:r>
      <w:proofErr w:type="gramStart"/>
      <w:r w:rsidRPr="00D17383">
        <w:rPr>
          <w:rFonts w:ascii="Consolas" w:hAnsi="Consolas"/>
          <w:sz w:val="20"/>
          <w:szCs w:val="20"/>
        </w:rPr>
        <w:t>id</w:t>
      </w:r>
      <w:proofErr w:type="gramEnd"/>
      <w:r w:rsidRPr="00D17383">
        <w:rPr>
          <w:rFonts w:ascii="Consolas" w:hAnsi="Consolas"/>
          <w:sz w:val="20"/>
          <w:szCs w:val="20"/>
        </w:rPr>
        <w:t xml:space="preserve">": “EAC93F5D-F448-44D6-8333-4E530D14C9DA”, </w:t>
      </w:r>
    </w:p>
    <w:p w14:paraId="21B8B109" w14:textId="77777777" w:rsidR="0080541A" w:rsidRPr="00D17383" w:rsidRDefault="0080541A" w:rsidP="00D17383">
      <w:pPr>
        <w:spacing w:after="0"/>
        <w:rPr>
          <w:rFonts w:ascii="Consolas" w:hAnsi="Consolas"/>
          <w:sz w:val="20"/>
          <w:szCs w:val="20"/>
        </w:rPr>
      </w:pPr>
      <w:r w:rsidRPr="00D17383">
        <w:rPr>
          <w:rFonts w:ascii="Consolas" w:hAnsi="Consolas"/>
          <w:sz w:val="20"/>
          <w:szCs w:val="20"/>
        </w:rPr>
        <w:tab/>
        <w:t xml:space="preserve">}, </w:t>
      </w:r>
    </w:p>
    <w:p w14:paraId="456C577F" w14:textId="77777777" w:rsidR="0080541A" w:rsidRPr="00D17383" w:rsidRDefault="0080541A" w:rsidP="00D17383">
      <w:pPr>
        <w:spacing w:after="0"/>
        <w:rPr>
          <w:rFonts w:ascii="Consolas" w:hAnsi="Consolas"/>
          <w:sz w:val="20"/>
          <w:szCs w:val="20"/>
        </w:rPr>
      </w:pPr>
      <w:r w:rsidRPr="00D17383">
        <w:rPr>
          <w:rFonts w:ascii="Consolas" w:hAnsi="Consolas"/>
          <w:sz w:val="20"/>
          <w:szCs w:val="20"/>
        </w:rPr>
        <w:tab/>
        <w:t xml:space="preserve">] </w:t>
      </w:r>
    </w:p>
    <w:p w14:paraId="6BA3F0BA" w14:textId="77777777" w:rsidR="00C8453D" w:rsidRPr="00D17383" w:rsidRDefault="0080541A" w:rsidP="00D17383">
      <w:pPr>
        <w:spacing w:after="0"/>
        <w:rPr>
          <w:rFonts w:ascii="Consolas" w:hAnsi="Consolas"/>
          <w:sz w:val="20"/>
          <w:szCs w:val="20"/>
        </w:rPr>
      </w:pPr>
      <w:r w:rsidRPr="00D17383">
        <w:rPr>
          <w:rFonts w:ascii="Consolas" w:hAnsi="Consolas"/>
          <w:sz w:val="20"/>
          <w:szCs w:val="20"/>
        </w:rPr>
        <w:t xml:space="preserve">} </w:t>
      </w:r>
    </w:p>
    <w:p w14:paraId="60E3CE3F" w14:textId="76AD2651" w:rsidR="0080541A" w:rsidRPr="0080541A" w:rsidRDefault="0080541A" w:rsidP="0080541A">
      <w:r w:rsidRPr="0080541A">
        <w:t>The collection object may include additional publisher-defined properties.</w:t>
      </w:r>
    </w:p>
    <w:p w14:paraId="6EC23ADF" w14:textId="1E6C2F90" w:rsidR="0080541A" w:rsidRPr="0080541A" w:rsidRDefault="0080541A" w:rsidP="0080541A">
      <w:r w:rsidRPr="0080541A">
        <w:t>If there are no resources to return, the array must be empty.</w:t>
      </w:r>
    </w:p>
    <w:p w14:paraId="358D0297" w14:textId="7DA91F56" w:rsidR="005056AA" w:rsidRDefault="005056AA" w:rsidP="0080541A">
      <w:pPr>
        <w:pStyle w:val="Heading1"/>
      </w:pPr>
      <w:bookmarkStart w:id="1142" w:name="_Toc308251660"/>
      <w:bookmarkStart w:id="1143" w:name="_Toc298671488"/>
      <w:r>
        <w:t>General Support Requirements</w:t>
      </w:r>
      <w:bookmarkEnd w:id="1142"/>
    </w:p>
    <w:p w14:paraId="05CEEE5E" w14:textId="6E9B51C1" w:rsidR="001E459B" w:rsidRPr="001E459B" w:rsidRDefault="001E459B" w:rsidP="001E459B">
      <w:r>
        <w:t>OpenDirect-compliant systems must support the following:</w:t>
      </w:r>
    </w:p>
    <w:p w14:paraId="1586252A" w14:textId="77777777" w:rsidR="00F47E25" w:rsidRDefault="00F47E25" w:rsidP="005056AA">
      <w:pPr>
        <w:pStyle w:val="Heading2"/>
      </w:pPr>
      <w:bookmarkStart w:id="1144" w:name="_Toc308251661"/>
      <w:r>
        <w:t>Authentication</w:t>
      </w:r>
      <w:bookmarkEnd w:id="1143"/>
      <w:bookmarkEnd w:id="1144"/>
    </w:p>
    <w:p w14:paraId="23C60A8B" w14:textId="77777777" w:rsidR="00C8453D" w:rsidRDefault="0080541A" w:rsidP="0080541A">
      <w:r w:rsidRPr="0080541A">
        <w:t xml:space="preserve">Publishers must support authenticating advertiser and agency users. Publishers must use </w:t>
      </w:r>
      <w:hyperlink r:id="rId13" w:history="1">
        <w:proofErr w:type="spellStart"/>
        <w:r w:rsidRPr="0080541A">
          <w:rPr>
            <w:rStyle w:val="Hyperlink"/>
          </w:rPr>
          <w:t>OAuth</w:t>
        </w:r>
        <w:proofErr w:type="spellEnd"/>
        <w:r w:rsidRPr="0080541A">
          <w:rPr>
            <w:rStyle w:val="Hyperlink"/>
          </w:rPr>
          <w:t xml:space="preserve"> 2.0</w:t>
        </w:r>
      </w:hyperlink>
      <w:r w:rsidRPr="0080541A">
        <w:t xml:space="preserve"> for user authentication. Publishers must support the implicit and authorization code grant flows.</w:t>
      </w:r>
    </w:p>
    <w:p w14:paraId="2316786F" w14:textId="0B5700CA" w:rsidR="0080541A" w:rsidRPr="0080541A" w:rsidRDefault="0080541A" w:rsidP="0080541A">
      <w:r w:rsidRPr="0080541A">
        <w:t xml:space="preserve">Each request must include an </w:t>
      </w:r>
      <w:proofErr w:type="spellStart"/>
      <w:r w:rsidRPr="0080541A">
        <w:t>AccessToken</w:t>
      </w:r>
      <w:proofErr w:type="spellEnd"/>
      <w:r w:rsidRPr="0080541A">
        <w:t xml:space="preserve"> header that is set to the user’s access token. If the token is not valid, the request must fail with HTTP status code 401 Unauthorized.</w:t>
      </w:r>
    </w:p>
    <w:p w14:paraId="564C7727" w14:textId="77777777" w:rsidR="00F47E25" w:rsidRDefault="00F47E25" w:rsidP="005056AA">
      <w:pPr>
        <w:pStyle w:val="Heading2"/>
      </w:pPr>
      <w:bookmarkStart w:id="1145" w:name="_Toc298671489"/>
      <w:bookmarkStart w:id="1146" w:name="_Toc308251662"/>
      <w:r>
        <w:t>Versioning</w:t>
      </w:r>
      <w:bookmarkEnd w:id="1145"/>
      <w:bookmarkEnd w:id="1146"/>
    </w:p>
    <w:p w14:paraId="5A6F6841" w14:textId="7EFF5A34" w:rsidR="0080541A" w:rsidRPr="0080541A" w:rsidRDefault="0080541A" w:rsidP="0080541A">
      <w:r w:rsidRPr="0080541A">
        <w:t xml:space="preserve">Versioning occurs at the API level and is URI based. All services that make up the API must use the same version number. The version may fall anywhere in the path before the resource and must have the form </w:t>
      </w:r>
      <w:proofErr w:type="spellStart"/>
      <w:r w:rsidRPr="0080541A">
        <w:t>v</w:t>
      </w:r>
      <w:r w:rsidRPr="0080541A">
        <w:rPr>
          <w:i/>
        </w:rPr>
        <w:t>n</w:t>
      </w:r>
      <w:proofErr w:type="spellEnd"/>
      <w:r w:rsidRPr="0080541A">
        <w:t>, where</w:t>
      </w:r>
      <w:r w:rsidRPr="0080541A">
        <w:rPr>
          <w:i/>
        </w:rPr>
        <w:t xml:space="preserve"> n </w:t>
      </w:r>
      <w:r w:rsidRPr="0080541A">
        <w:t xml:space="preserve">is a positive integer. For example, in the URI </w:t>
      </w:r>
      <w:hyperlink w:history="1">
        <w:r w:rsidRPr="0080541A">
          <w:rPr>
            <w:rStyle w:val="Hyperlink"/>
          </w:rPr>
          <w:t>https://&lt;host&gt;/api/v1/accounts/{id}</w:t>
        </w:r>
      </w:hyperlink>
      <w:r w:rsidRPr="0080541A">
        <w:t>, v1 indicates version 1 of the API.</w:t>
      </w:r>
    </w:p>
    <w:p w14:paraId="4E83E42A" w14:textId="77777777" w:rsidR="00F47E25" w:rsidRDefault="00F47E25" w:rsidP="005056AA">
      <w:pPr>
        <w:pStyle w:val="Heading2"/>
      </w:pPr>
      <w:bookmarkStart w:id="1147" w:name="_Toc283025448"/>
      <w:bookmarkStart w:id="1148" w:name="_Toc298671490"/>
      <w:bookmarkStart w:id="1149" w:name="_Toc308251663"/>
      <w:r w:rsidRPr="00713CAD">
        <w:t>HTTP Error Codes/Error Handling</w:t>
      </w:r>
      <w:bookmarkEnd w:id="1147"/>
      <w:bookmarkEnd w:id="1148"/>
      <w:bookmarkEnd w:id="1149"/>
    </w:p>
    <w:p w14:paraId="6FE90FC2" w14:textId="77777777" w:rsidR="0080541A" w:rsidRPr="0080541A" w:rsidRDefault="0080541A" w:rsidP="0080541A">
      <w:r w:rsidRPr="0080541A">
        <w:t>The publisher must support the following HTTP status codes.</w:t>
      </w:r>
    </w:p>
    <w:tbl>
      <w:tblPr>
        <w:tblStyle w:val="TableGrid"/>
        <w:tblW w:w="0" w:type="auto"/>
        <w:tblLook w:val="04A0" w:firstRow="1" w:lastRow="0" w:firstColumn="1" w:lastColumn="0" w:noHBand="0" w:noVBand="1"/>
      </w:tblPr>
      <w:tblGrid>
        <w:gridCol w:w="4675"/>
        <w:gridCol w:w="4675"/>
      </w:tblGrid>
      <w:tr w:rsidR="0080541A" w:rsidRPr="0080541A" w14:paraId="3131C7D2" w14:textId="77777777" w:rsidTr="00D17383">
        <w:tc>
          <w:tcPr>
            <w:tcW w:w="4675" w:type="dxa"/>
          </w:tcPr>
          <w:p w14:paraId="4E514527" w14:textId="77777777" w:rsidR="0080541A" w:rsidRPr="0080541A" w:rsidRDefault="0080541A" w:rsidP="0080541A">
            <w:pPr>
              <w:spacing w:after="200" w:line="276" w:lineRule="auto"/>
              <w:rPr>
                <w:b/>
              </w:rPr>
            </w:pPr>
            <w:r w:rsidRPr="0080541A">
              <w:rPr>
                <w:b/>
              </w:rPr>
              <w:t>Status Code</w:t>
            </w:r>
          </w:p>
        </w:tc>
        <w:tc>
          <w:tcPr>
            <w:tcW w:w="4675" w:type="dxa"/>
          </w:tcPr>
          <w:p w14:paraId="1ED6CAE0" w14:textId="77777777" w:rsidR="0080541A" w:rsidRPr="0080541A" w:rsidRDefault="0080541A" w:rsidP="0080541A">
            <w:pPr>
              <w:spacing w:after="200" w:line="276" w:lineRule="auto"/>
              <w:rPr>
                <w:b/>
              </w:rPr>
            </w:pPr>
            <w:r w:rsidRPr="0080541A">
              <w:rPr>
                <w:b/>
              </w:rPr>
              <w:t>Description</w:t>
            </w:r>
          </w:p>
        </w:tc>
      </w:tr>
      <w:tr w:rsidR="0080541A" w:rsidRPr="0080541A" w14:paraId="7F57A712" w14:textId="77777777" w:rsidTr="00D17383">
        <w:tc>
          <w:tcPr>
            <w:tcW w:w="4675" w:type="dxa"/>
          </w:tcPr>
          <w:p w14:paraId="5DCB91F6" w14:textId="77777777" w:rsidR="0080541A" w:rsidRPr="0080541A" w:rsidRDefault="0080541A" w:rsidP="0080541A">
            <w:pPr>
              <w:spacing w:after="200" w:line="276" w:lineRule="auto"/>
            </w:pPr>
            <w:r w:rsidRPr="0080541A">
              <w:t>200 Ok</w:t>
            </w:r>
          </w:p>
        </w:tc>
        <w:tc>
          <w:tcPr>
            <w:tcW w:w="4675" w:type="dxa"/>
          </w:tcPr>
          <w:p w14:paraId="65AB7FED" w14:textId="77777777" w:rsidR="0080541A" w:rsidRPr="0080541A" w:rsidRDefault="0080541A" w:rsidP="0080541A">
            <w:pPr>
              <w:spacing w:after="200" w:line="276" w:lineRule="auto"/>
            </w:pPr>
            <w:r w:rsidRPr="0080541A">
              <w:t>Return for a successful GET, POST, PUT, or PATCH request.</w:t>
            </w:r>
          </w:p>
        </w:tc>
      </w:tr>
      <w:tr w:rsidR="0080541A" w:rsidRPr="0080541A" w14:paraId="7DB7C357" w14:textId="77777777" w:rsidTr="00D17383">
        <w:tc>
          <w:tcPr>
            <w:tcW w:w="4675" w:type="dxa"/>
          </w:tcPr>
          <w:p w14:paraId="60B16708" w14:textId="77777777" w:rsidR="0080541A" w:rsidRPr="0080541A" w:rsidRDefault="0080541A" w:rsidP="0080541A">
            <w:pPr>
              <w:spacing w:after="200" w:line="276" w:lineRule="auto"/>
            </w:pPr>
            <w:r w:rsidRPr="0080541A">
              <w:lastRenderedPageBreak/>
              <w:t>400 Bad Request</w:t>
            </w:r>
          </w:p>
        </w:tc>
        <w:tc>
          <w:tcPr>
            <w:tcW w:w="4675" w:type="dxa"/>
          </w:tcPr>
          <w:p w14:paraId="10CA83BD" w14:textId="77777777" w:rsidR="0080541A" w:rsidRPr="0080541A" w:rsidRDefault="0080541A" w:rsidP="0080541A">
            <w:pPr>
              <w:spacing w:after="200" w:line="276" w:lineRule="auto"/>
            </w:pPr>
            <w:r w:rsidRPr="0080541A">
              <w:t>Return for a POST, PUT or PATCH request that contains invalid data, or when the requested action (i.e. book) is not valid.</w:t>
            </w:r>
          </w:p>
          <w:p w14:paraId="442C975E" w14:textId="77777777" w:rsidR="0080541A" w:rsidRPr="0080541A" w:rsidRDefault="0080541A" w:rsidP="0080541A">
            <w:pPr>
              <w:spacing w:after="200" w:line="276" w:lineRule="auto"/>
            </w:pPr>
            <w:r w:rsidRPr="0080541A">
              <w:t xml:space="preserve">The response must include the reasons for the error. For details, see </w:t>
            </w:r>
            <w:hyperlink w:anchor="_Error_Response" w:history="1">
              <w:r w:rsidRPr="0080541A">
                <w:rPr>
                  <w:rStyle w:val="Hyperlink"/>
                </w:rPr>
                <w:t>Error Response</w:t>
              </w:r>
            </w:hyperlink>
            <w:r w:rsidRPr="0080541A">
              <w:t xml:space="preserve">. </w:t>
            </w:r>
          </w:p>
        </w:tc>
      </w:tr>
      <w:tr w:rsidR="0080541A" w:rsidRPr="0080541A" w14:paraId="3B78E5DC" w14:textId="77777777" w:rsidTr="00D17383">
        <w:tc>
          <w:tcPr>
            <w:tcW w:w="4675" w:type="dxa"/>
          </w:tcPr>
          <w:p w14:paraId="0DCDEAC7" w14:textId="77777777" w:rsidR="0080541A" w:rsidRPr="0080541A" w:rsidRDefault="0080541A" w:rsidP="0080541A">
            <w:pPr>
              <w:spacing w:after="200" w:line="276" w:lineRule="auto"/>
            </w:pPr>
            <w:r w:rsidRPr="0080541A">
              <w:t>401 Unauthorized</w:t>
            </w:r>
          </w:p>
        </w:tc>
        <w:tc>
          <w:tcPr>
            <w:tcW w:w="4675" w:type="dxa"/>
          </w:tcPr>
          <w:p w14:paraId="2FB485AC" w14:textId="77777777" w:rsidR="0080541A" w:rsidRPr="0080541A" w:rsidRDefault="0080541A" w:rsidP="0080541A">
            <w:pPr>
              <w:spacing w:after="200" w:line="276" w:lineRule="auto"/>
            </w:pPr>
            <w:r w:rsidRPr="0080541A">
              <w:t>Return if the user is not authorized to make the request.</w:t>
            </w:r>
          </w:p>
        </w:tc>
      </w:tr>
      <w:tr w:rsidR="0080541A" w:rsidRPr="0080541A" w14:paraId="4EDFDB33" w14:textId="77777777" w:rsidTr="00D17383">
        <w:tc>
          <w:tcPr>
            <w:tcW w:w="4675" w:type="dxa"/>
          </w:tcPr>
          <w:p w14:paraId="2817029D" w14:textId="77777777" w:rsidR="0080541A" w:rsidRPr="0080541A" w:rsidRDefault="0080541A" w:rsidP="0080541A">
            <w:pPr>
              <w:spacing w:after="200" w:line="276" w:lineRule="auto"/>
            </w:pPr>
            <w:r w:rsidRPr="0080541A">
              <w:t>404 Not found</w:t>
            </w:r>
          </w:p>
        </w:tc>
        <w:tc>
          <w:tcPr>
            <w:tcW w:w="4675" w:type="dxa"/>
          </w:tcPr>
          <w:p w14:paraId="15CC04C6" w14:textId="77777777" w:rsidR="0080541A" w:rsidRPr="0080541A" w:rsidRDefault="0080541A" w:rsidP="0080541A">
            <w:pPr>
              <w:spacing w:after="200" w:line="276" w:lineRule="auto"/>
            </w:pPr>
            <w:r w:rsidRPr="0080541A">
              <w:t>Return if the requested resource is not found.</w:t>
            </w:r>
          </w:p>
        </w:tc>
      </w:tr>
      <w:tr w:rsidR="0080541A" w:rsidRPr="0080541A" w14:paraId="336E31CC" w14:textId="77777777" w:rsidTr="00D17383">
        <w:tc>
          <w:tcPr>
            <w:tcW w:w="4675" w:type="dxa"/>
          </w:tcPr>
          <w:p w14:paraId="7CE90100" w14:textId="77777777" w:rsidR="0080541A" w:rsidRPr="0080541A" w:rsidRDefault="0080541A" w:rsidP="0080541A">
            <w:pPr>
              <w:spacing w:after="200" w:line="276" w:lineRule="auto"/>
            </w:pPr>
            <w:r w:rsidRPr="0080541A">
              <w:t>500 Internal server error</w:t>
            </w:r>
          </w:p>
        </w:tc>
        <w:tc>
          <w:tcPr>
            <w:tcW w:w="4675" w:type="dxa"/>
          </w:tcPr>
          <w:p w14:paraId="11D8562A" w14:textId="77777777" w:rsidR="0080541A" w:rsidRPr="0080541A" w:rsidRDefault="0080541A" w:rsidP="0080541A">
            <w:pPr>
              <w:spacing w:after="200" w:line="276" w:lineRule="auto"/>
            </w:pPr>
            <w:r w:rsidRPr="0080541A">
              <w:t>Return for server-related errors.</w:t>
            </w:r>
          </w:p>
        </w:tc>
      </w:tr>
    </w:tbl>
    <w:p w14:paraId="4842DA7D" w14:textId="77777777" w:rsidR="0080541A" w:rsidRDefault="0080541A" w:rsidP="0080541A"/>
    <w:p w14:paraId="46FE804F" w14:textId="77777777" w:rsidR="0080541A" w:rsidRPr="0080541A" w:rsidRDefault="0080541A" w:rsidP="0080541A">
      <w:r w:rsidRPr="0080541A">
        <w:t>The API may support the following HTTP status codes.</w:t>
      </w:r>
    </w:p>
    <w:tbl>
      <w:tblPr>
        <w:tblStyle w:val="TableGrid"/>
        <w:tblW w:w="0" w:type="auto"/>
        <w:tblLook w:val="04A0" w:firstRow="1" w:lastRow="0" w:firstColumn="1" w:lastColumn="0" w:noHBand="0" w:noVBand="1"/>
      </w:tblPr>
      <w:tblGrid>
        <w:gridCol w:w="4675"/>
        <w:gridCol w:w="4675"/>
      </w:tblGrid>
      <w:tr w:rsidR="0080541A" w:rsidRPr="0080541A" w14:paraId="4422EC82" w14:textId="77777777" w:rsidTr="003C7C63">
        <w:tc>
          <w:tcPr>
            <w:tcW w:w="4675" w:type="dxa"/>
          </w:tcPr>
          <w:p w14:paraId="74C56FCF" w14:textId="77777777" w:rsidR="0080541A" w:rsidRPr="0080541A" w:rsidRDefault="0080541A" w:rsidP="0080541A">
            <w:pPr>
              <w:spacing w:after="200" w:line="276" w:lineRule="auto"/>
              <w:rPr>
                <w:b/>
              </w:rPr>
            </w:pPr>
            <w:r w:rsidRPr="0080541A">
              <w:rPr>
                <w:b/>
              </w:rPr>
              <w:t>Status Code</w:t>
            </w:r>
          </w:p>
        </w:tc>
        <w:tc>
          <w:tcPr>
            <w:tcW w:w="4675" w:type="dxa"/>
          </w:tcPr>
          <w:p w14:paraId="555F4D3C" w14:textId="77777777" w:rsidR="0080541A" w:rsidRPr="0080541A" w:rsidRDefault="0080541A" w:rsidP="0080541A">
            <w:pPr>
              <w:spacing w:after="200" w:line="276" w:lineRule="auto"/>
              <w:rPr>
                <w:b/>
              </w:rPr>
            </w:pPr>
            <w:r w:rsidRPr="0080541A">
              <w:rPr>
                <w:b/>
              </w:rPr>
              <w:t>Description</w:t>
            </w:r>
          </w:p>
        </w:tc>
      </w:tr>
      <w:tr w:rsidR="0080541A" w:rsidRPr="0080541A" w14:paraId="43183237" w14:textId="77777777" w:rsidTr="003C7C63">
        <w:tc>
          <w:tcPr>
            <w:tcW w:w="4675" w:type="dxa"/>
          </w:tcPr>
          <w:p w14:paraId="0AD81EC8" w14:textId="77777777" w:rsidR="0080541A" w:rsidRPr="0080541A" w:rsidRDefault="0080541A" w:rsidP="0080541A">
            <w:pPr>
              <w:spacing w:after="200" w:line="276" w:lineRule="auto"/>
            </w:pPr>
            <w:r w:rsidRPr="0080541A">
              <w:t>302 Found</w:t>
            </w:r>
          </w:p>
        </w:tc>
        <w:tc>
          <w:tcPr>
            <w:tcW w:w="4675" w:type="dxa"/>
          </w:tcPr>
          <w:p w14:paraId="2021932F" w14:textId="77777777" w:rsidR="0080541A" w:rsidRPr="0080541A" w:rsidRDefault="0080541A" w:rsidP="0080541A">
            <w:pPr>
              <w:spacing w:after="200" w:line="276" w:lineRule="auto"/>
            </w:pPr>
            <w:r w:rsidRPr="0080541A">
              <w:t>Return if the resource has moved. The Location header must include the new URI.</w:t>
            </w:r>
          </w:p>
        </w:tc>
      </w:tr>
      <w:tr w:rsidR="0080541A" w:rsidRPr="0080541A" w14:paraId="3F94119F" w14:textId="77777777" w:rsidTr="003C7C63">
        <w:tc>
          <w:tcPr>
            <w:tcW w:w="4675" w:type="dxa"/>
          </w:tcPr>
          <w:p w14:paraId="124B2E0B" w14:textId="77777777" w:rsidR="0080541A" w:rsidRPr="0080541A" w:rsidRDefault="0080541A" w:rsidP="0080541A">
            <w:pPr>
              <w:spacing w:after="200" w:line="276" w:lineRule="auto"/>
            </w:pPr>
            <w:r w:rsidRPr="0080541A">
              <w:t>304 Not modified</w:t>
            </w:r>
          </w:p>
        </w:tc>
        <w:tc>
          <w:tcPr>
            <w:tcW w:w="4675" w:type="dxa"/>
          </w:tcPr>
          <w:p w14:paraId="6932091A" w14:textId="77777777" w:rsidR="0080541A" w:rsidRPr="0080541A" w:rsidRDefault="0080541A" w:rsidP="0080541A">
            <w:pPr>
              <w:spacing w:after="200" w:line="276" w:lineRule="auto"/>
            </w:pPr>
            <w:r w:rsidRPr="0080541A">
              <w:t xml:space="preserve">Return for requests that include the If-None-Match header (to support </w:t>
            </w:r>
            <w:proofErr w:type="spellStart"/>
            <w:r w:rsidRPr="0080541A">
              <w:t>ETags</w:t>
            </w:r>
            <w:proofErr w:type="spellEnd"/>
            <w:r w:rsidRPr="0080541A">
              <w:t xml:space="preserve">) and the resource </w:t>
            </w:r>
            <w:proofErr w:type="gramStart"/>
            <w:r w:rsidRPr="0080541A">
              <w:t>has</w:t>
            </w:r>
            <w:proofErr w:type="gramEnd"/>
            <w:r w:rsidRPr="0080541A">
              <w:t xml:space="preserve"> not changed.</w:t>
            </w:r>
          </w:p>
        </w:tc>
      </w:tr>
      <w:tr w:rsidR="0080541A" w:rsidRPr="0080541A" w14:paraId="76A51D1E" w14:textId="77777777" w:rsidTr="003C7C63">
        <w:tc>
          <w:tcPr>
            <w:tcW w:w="4675" w:type="dxa"/>
          </w:tcPr>
          <w:p w14:paraId="2E74DF2C" w14:textId="77777777" w:rsidR="0080541A" w:rsidRPr="0080541A" w:rsidRDefault="0080541A" w:rsidP="0080541A">
            <w:pPr>
              <w:spacing w:after="200" w:line="276" w:lineRule="auto"/>
            </w:pPr>
            <w:r w:rsidRPr="0080541A">
              <w:t>412 Precondition failed</w:t>
            </w:r>
          </w:p>
        </w:tc>
        <w:tc>
          <w:tcPr>
            <w:tcW w:w="4675" w:type="dxa"/>
          </w:tcPr>
          <w:p w14:paraId="54A26FBA" w14:textId="77777777" w:rsidR="0080541A" w:rsidRPr="0080541A" w:rsidRDefault="0080541A" w:rsidP="0080541A">
            <w:pPr>
              <w:spacing w:after="200" w:line="276" w:lineRule="auto"/>
            </w:pPr>
            <w:r w:rsidRPr="0080541A">
              <w:t xml:space="preserve">Return for requests that include the If-Match header (to support </w:t>
            </w:r>
            <w:proofErr w:type="spellStart"/>
            <w:r w:rsidRPr="0080541A">
              <w:t>ETags</w:t>
            </w:r>
            <w:proofErr w:type="spellEnd"/>
            <w:r w:rsidRPr="0080541A">
              <w:t xml:space="preserve">) and the resource </w:t>
            </w:r>
            <w:proofErr w:type="gramStart"/>
            <w:r w:rsidRPr="0080541A">
              <w:t>has</w:t>
            </w:r>
            <w:proofErr w:type="gramEnd"/>
            <w:r w:rsidRPr="0080541A">
              <w:t xml:space="preserve"> changed.</w:t>
            </w:r>
          </w:p>
        </w:tc>
      </w:tr>
    </w:tbl>
    <w:p w14:paraId="02C237F3" w14:textId="77777777" w:rsidR="0080541A" w:rsidRPr="0080541A" w:rsidRDefault="0080541A" w:rsidP="0080541A"/>
    <w:p w14:paraId="34D506A9" w14:textId="77777777" w:rsidR="00F47E25" w:rsidRDefault="00F47E25" w:rsidP="009B22A2">
      <w:pPr>
        <w:pStyle w:val="Heading2"/>
      </w:pPr>
      <w:bookmarkStart w:id="1150" w:name="_Toc298671491"/>
      <w:bookmarkStart w:id="1151" w:name="_Toc308251664"/>
      <w:r>
        <w:t>Error Response</w:t>
      </w:r>
      <w:bookmarkEnd w:id="1150"/>
      <w:bookmarkEnd w:id="1151"/>
    </w:p>
    <w:p w14:paraId="5F6D7856" w14:textId="77777777" w:rsidR="0080541A" w:rsidRPr="0080541A" w:rsidRDefault="0080541A" w:rsidP="000D1495">
      <w:pPr>
        <w:spacing w:before="280" w:after="60"/>
      </w:pPr>
      <w:r w:rsidRPr="0080541A">
        <w:t xml:space="preserve">If the request generates a 400 Bad Request status code, the response must contain a collection object; the collection object must contain a single field named </w:t>
      </w:r>
      <w:r w:rsidRPr="000D1495">
        <w:rPr>
          <w:rFonts w:asciiTheme="majorHAnsi" w:hAnsiTheme="majorHAnsi" w:cstheme="majorHAnsi"/>
          <w:b/>
          <w:sz w:val="24"/>
          <w:szCs w:val="24"/>
        </w:rPr>
        <w:t>errors</w:t>
      </w:r>
      <w:r w:rsidRPr="0080541A">
        <w:t xml:space="preserve">. The value of </w:t>
      </w:r>
      <w:r w:rsidRPr="000D1495">
        <w:rPr>
          <w:rFonts w:asciiTheme="majorHAnsi" w:hAnsiTheme="majorHAnsi" w:cstheme="majorHAnsi"/>
          <w:b/>
          <w:sz w:val="24"/>
          <w:szCs w:val="24"/>
        </w:rPr>
        <w:t>errors</w:t>
      </w:r>
      <w:r w:rsidRPr="0080541A">
        <w:t xml:space="preserve"> is an array of one or more error objects. The following table defines the properties of the error object.</w:t>
      </w:r>
    </w:p>
    <w:tbl>
      <w:tblPr>
        <w:tblStyle w:val="TableGrid"/>
        <w:tblW w:w="0" w:type="auto"/>
        <w:tblLook w:val="04A0" w:firstRow="1" w:lastRow="0" w:firstColumn="1" w:lastColumn="0" w:noHBand="0" w:noVBand="1"/>
      </w:tblPr>
      <w:tblGrid>
        <w:gridCol w:w="2303"/>
        <w:gridCol w:w="2006"/>
        <w:gridCol w:w="2645"/>
        <w:gridCol w:w="2396"/>
      </w:tblGrid>
      <w:tr w:rsidR="0080541A" w:rsidRPr="0080541A" w14:paraId="50B01F29" w14:textId="77777777" w:rsidTr="003C7C63">
        <w:tc>
          <w:tcPr>
            <w:tcW w:w="2303" w:type="dxa"/>
          </w:tcPr>
          <w:p w14:paraId="5BCD0002" w14:textId="77777777" w:rsidR="0080541A" w:rsidRPr="0080541A" w:rsidRDefault="0080541A" w:rsidP="0080541A">
            <w:pPr>
              <w:spacing w:after="200" w:line="276" w:lineRule="auto"/>
              <w:rPr>
                <w:b/>
              </w:rPr>
            </w:pPr>
            <w:r w:rsidRPr="0080541A">
              <w:rPr>
                <w:b/>
              </w:rPr>
              <w:t>Property</w:t>
            </w:r>
          </w:p>
        </w:tc>
        <w:tc>
          <w:tcPr>
            <w:tcW w:w="2006" w:type="dxa"/>
          </w:tcPr>
          <w:p w14:paraId="6286249E" w14:textId="77777777" w:rsidR="0080541A" w:rsidRPr="0080541A" w:rsidRDefault="0080541A" w:rsidP="0080541A">
            <w:pPr>
              <w:spacing w:after="200" w:line="276" w:lineRule="auto"/>
              <w:rPr>
                <w:b/>
              </w:rPr>
            </w:pPr>
            <w:r w:rsidRPr="0080541A">
              <w:rPr>
                <w:b/>
              </w:rPr>
              <w:t>Type</w:t>
            </w:r>
          </w:p>
        </w:tc>
        <w:tc>
          <w:tcPr>
            <w:tcW w:w="2645" w:type="dxa"/>
          </w:tcPr>
          <w:p w14:paraId="4F379DB6" w14:textId="77777777" w:rsidR="0080541A" w:rsidRPr="0080541A" w:rsidRDefault="0080541A" w:rsidP="0080541A">
            <w:pPr>
              <w:spacing w:after="200" w:line="276" w:lineRule="auto"/>
              <w:rPr>
                <w:b/>
              </w:rPr>
            </w:pPr>
            <w:r w:rsidRPr="0080541A">
              <w:rPr>
                <w:b/>
              </w:rPr>
              <w:t>Required/Optional</w:t>
            </w:r>
          </w:p>
        </w:tc>
        <w:tc>
          <w:tcPr>
            <w:tcW w:w="2396" w:type="dxa"/>
          </w:tcPr>
          <w:p w14:paraId="23AA2091" w14:textId="77777777" w:rsidR="0080541A" w:rsidRPr="0080541A" w:rsidRDefault="0080541A" w:rsidP="0080541A">
            <w:pPr>
              <w:spacing w:after="200" w:line="276" w:lineRule="auto"/>
              <w:rPr>
                <w:b/>
              </w:rPr>
            </w:pPr>
            <w:r w:rsidRPr="0080541A">
              <w:rPr>
                <w:b/>
              </w:rPr>
              <w:t>Description</w:t>
            </w:r>
          </w:p>
        </w:tc>
      </w:tr>
      <w:tr w:rsidR="0080541A" w:rsidRPr="0080541A" w14:paraId="12ED06E0" w14:textId="77777777" w:rsidTr="003C7C63">
        <w:tc>
          <w:tcPr>
            <w:tcW w:w="2303" w:type="dxa"/>
          </w:tcPr>
          <w:p w14:paraId="0FA8427C" w14:textId="77777777" w:rsidR="0080541A" w:rsidRPr="0080541A" w:rsidRDefault="0080541A" w:rsidP="0080541A">
            <w:pPr>
              <w:spacing w:after="200" w:line="276" w:lineRule="auto"/>
            </w:pPr>
            <w:proofErr w:type="spellStart"/>
            <w:r w:rsidRPr="0080541A">
              <w:t>ErrorCode</w:t>
            </w:r>
            <w:proofErr w:type="spellEnd"/>
          </w:p>
        </w:tc>
        <w:tc>
          <w:tcPr>
            <w:tcW w:w="2006" w:type="dxa"/>
          </w:tcPr>
          <w:p w14:paraId="450B59AD" w14:textId="77777777" w:rsidR="0080541A" w:rsidRPr="0080541A" w:rsidRDefault="0080541A" w:rsidP="0080541A">
            <w:pPr>
              <w:spacing w:after="200" w:line="276" w:lineRule="auto"/>
            </w:pPr>
            <w:r w:rsidRPr="0080541A">
              <w:t>String</w:t>
            </w:r>
          </w:p>
        </w:tc>
        <w:tc>
          <w:tcPr>
            <w:tcW w:w="2645" w:type="dxa"/>
          </w:tcPr>
          <w:p w14:paraId="5F7C1863" w14:textId="77777777" w:rsidR="0080541A" w:rsidRPr="0080541A" w:rsidRDefault="0080541A" w:rsidP="0080541A">
            <w:pPr>
              <w:spacing w:after="200" w:line="276" w:lineRule="auto"/>
            </w:pPr>
            <w:r w:rsidRPr="0080541A">
              <w:t>Required</w:t>
            </w:r>
          </w:p>
        </w:tc>
        <w:tc>
          <w:tcPr>
            <w:tcW w:w="2396" w:type="dxa"/>
          </w:tcPr>
          <w:p w14:paraId="36C0864D" w14:textId="77777777" w:rsidR="0080541A" w:rsidRPr="0080541A" w:rsidRDefault="0080541A" w:rsidP="0080541A">
            <w:pPr>
              <w:spacing w:after="200" w:line="276" w:lineRule="auto"/>
            </w:pPr>
            <w:r w:rsidRPr="0080541A">
              <w:t>A symbolic string constant that identifies the error.</w:t>
            </w:r>
          </w:p>
        </w:tc>
      </w:tr>
      <w:tr w:rsidR="0080541A" w:rsidRPr="0080541A" w14:paraId="1CF80A4E" w14:textId="77777777" w:rsidTr="003C7C63">
        <w:tc>
          <w:tcPr>
            <w:tcW w:w="2303" w:type="dxa"/>
          </w:tcPr>
          <w:p w14:paraId="2A2D7D1E" w14:textId="77777777" w:rsidR="0080541A" w:rsidRPr="0080541A" w:rsidRDefault="0080541A" w:rsidP="0080541A">
            <w:pPr>
              <w:spacing w:after="200" w:line="276" w:lineRule="auto"/>
            </w:pPr>
            <w:r w:rsidRPr="0080541A">
              <w:t>Context</w:t>
            </w:r>
          </w:p>
        </w:tc>
        <w:tc>
          <w:tcPr>
            <w:tcW w:w="2006" w:type="dxa"/>
          </w:tcPr>
          <w:p w14:paraId="2E25B527" w14:textId="77777777" w:rsidR="0080541A" w:rsidRPr="0080541A" w:rsidRDefault="0080541A" w:rsidP="0080541A">
            <w:pPr>
              <w:spacing w:after="200" w:line="276" w:lineRule="auto"/>
            </w:pPr>
            <w:r w:rsidRPr="0080541A">
              <w:t>Dictionary&lt;string, object&gt;</w:t>
            </w:r>
          </w:p>
        </w:tc>
        <w:tc>
          <w:tcPr>
            <w:tcW w:w="2645" w:type="dxa"/>
          </w:tcPr>
          <w:p w14:paraId="77A3570E" w14:textId="77777777" w:rsidR="0080541A" w:rsidRPr="0080541A" w:rsidRDefault="0080541A" w:rsidP="0080541A">
            <w:pPr>
              <w:spacing w:after="200" w:line="276" w:lineRule="auto"/>
            </w:pPr>
            <w:r w:rsidRPr="0080541A">
              <w:t>Optional</w:t>
            </w:r>
          </w:p>
        </w:tc>
        <w:tc>
          <w:tcPr>
            <w:tcW w:w="2396" w:type="dxa"/>
          </w:tcPr>
          <w:p w14:paraId="504FB5A3" w14:textId="77777777" w:rsidR="0080541A" w:rsidRPr="0080541A" w:rsidRDefault="0080541A" w:rsidP="0080541A">
            <w:pPr>
              <w:spacing w:after="200" w:line="276" w:lineRule="auto"/>
            </w:pPr>
            <w:r w:rsidRPr="0080541A">
              <w:t xml:space="preserve">A list of Publisher-defined key/value pairs that provide </w:t>
            </w:r>
            <w:r w:rsidRPr="0080541A">
              <w:lastRenderedPageBreak/>
              <w:t>additional context about the error. For example, an ID that identifies a log entry.</w:t>
            </w:r>
          </w:p>
        </w:tc>
      </w:tr>
      <w:tr w:rsidR="0080541A" w:rsidRPr="0080541A" w14:paraId="46ABF30D" w14:textId="77777777" w:rsidTr="003C7C63">
        <w:tc>
          <w:tcPr>
            <w:tcW w:w="2303" w:type="dxa"/>
          </w:tcPr>
          <w:p w14:paraId="72B00EE0" w14:textId="77777777" w:rsidR="0080541A" w:rsidRPr="0080541A" w:rsidRDefault="0080541A" w:rsidP="0080541A">
            <w:pPr>
              <w:spacing w:after="200" w:line="276" w:lineRule="auto"/>
            </w:pPr>
            <w:r w:rsidRPr="0080541A">
              <w:lastRenderedPageBreak/>
              <w:t>Link</w:t>
            </w:r>
          </w:p>
        </w:tc>
        <w:tc>
          <w:tcPr>
            <w:tcW w:w="2006" w:type="dxa"/>
          </w:tcPr>
          <w:p w14:paraId="67379E95" w14:textId="77777777" w:rsidR="0080541A" w:rsidRPr="0080541A" w:rsidRDefault="0080541A" w:rsidP="0080541A">
            <w:pPr>
              <w:spacing w:after="200" w:line="276" w:lineRule="auto"/>
            </w:pPr>
            <w:r w:rsidRPr="0080541A">
              <w:t>String</w:t>
            </w:r>
          </w:p>
        </w:tc>
        <w:tc>
          <w:tcPr>
            <w:tcW w:w="2645" w:type="dxa"/>
          </w:tcPr>
          <w:p w14:paraId="5BCBBA08" w14:textId="77777777" w:rsidR="0080541A" w:rsidRPr="0080541A" w:rsidRDefault="0080541A" w:rsidP="0080541A">
            <w:pPr>
              <w:spacing w:after="200" w:line="276" w:lineRule="auto"/>
            </w:pPr>
            <w:r w:rsidRPr="0080541A">
              <w:t>Optional</w:t>
            </w:r>
          </w:p>
        </w:tc>
        <w:tc>
          <w:tcPr>
            <w:tcW w:w="2396" w:type="dxa"/>
          </w:tcPr>
          <w:p w14:paraId="31ACA112" w14:textId="77777777" w:rsidR="0080541A" w:rsidRPr="0080541A" w:rsidRDefault="0080541A" w:rsidP="0080541A">
            <w:pPr>
              <w:spacing w:after="200" w:line="276" w:lineRule="auto"/>
            </w:pPr>
            <w:r w:rsidRPr="0080541A">
              <w:t xml:space="preserve">A URL to additional help text that may help the caller </w:t>
            </w:r>
            <w:proofErr w:type="gramStart"/>
            <w:r w:rsidRPr="0080541A">
              <w:t>solve</w:t>
            </w:r>
            <w:proofErr w:type="gramEnd"/>
            <w:r w:rsidRPr="0080541A">
              <w:t xml:space="preserve"> the issue.</w:t>
            </w:r>
          </w:p>
        </w:tc>
      </w:tr>
      <w:tr w:rsidR="0080541A" w:rsidRPr="0080541A" w14:paraId="5B67FDAF" w14:textId="77777777" w:rsidTr="003C7C63">
        <w:tc>
          <w:tcPr>
            <w:tcW w:w="2303" w:type="dxa"/>
          </w:tcPr>
          <w:p w14:paraId="4D980673" w14:textId="77777777" w:rsidR="0080541A" w:rsidRPr="0080541A" w:rsidRDefault="0080541A" w:rsidP="0080541A">
            <w:pPr>
              <w:spacing w:after="200" w:line="276" w:lineRule="auto"/>
            </w:pPr>
            <w:proofErr w:type="spellStart"/>
            <w:r w:rsidRPr="0080541A">
              <w:t>ErrorMessage</w:t>
            </w:r>
            <w:proofErr w:type="spellEnd"/>
          </w:p>
        </w:tc>
        <w:tc>
          <w:tcPr>
            <w:tcW w:w="2006" w:type="dxa"/>
          </w:tcPr>
          <w:p w14:paraId="5C3C439D" w14:textId="77777777" w:rsidR="0080541A" w:rsidRPr="0080541A" w:rsidRDefault="0080541A" w:rsidP="0080541A">
            <w:pPr>
              <w:spacing w:after="200" w:line="276" w:lineRule="auto"/>
            </w:pPr>
            <w:r w:rsidRPr="0080541A">
              <w:t>String</w:t>
            </w:r>
          </w:p>
        </w:tc>
        <w:tc>
          <w:tcPr>
            <w:tcW w:w="2645" w:type="dxa"/>
          </w:tcPr>
          <w:p w14:paraId="0EFAD613" w14:textId="77777777" w:rsidR="0080541A" w:rsidRPr="0080541A" w:rsidRDefault="0080541A" w:rsidP="0080541A">
            <w:pPr>
              <w:spacing w:after="200" w:line="276" w:lineRule="auto"/>
            </w:pPr>
            <w:r w:rsidRPr="0080541A">
              <w:t>Required</w:t>
            </w:r>
          </w:p>
        </w:tc>
        <w:tc>
          <w:tcPr>
            <w:tcW w:w="2396" w:type="dxa"/>
          </w:tcPr>
          <w:p w14:paraId="47F349EE" w14:textId="77777777" w:rsidR="0080541A" w:rsidRPr="0080541A" w:rsidRDefault="0080541A" w:rsidP="0080541A">
            <w:pPr>
              <w:spacing w:after="200" w:line="276" w:lineRule="auto"/>
            </w:pPr>
            <w:r w:rsidRPr="0080541A">
              <w:t xml:space="preserve">A string that describes the error that occurred. </w:t>
            </w:r>
          </w:p>
        </w:tc>
      </w:tr>
    </w:tbl>
    <w:p w14:paraId="47C4BD82" w14:textId="77777777" w:rsidR="0080541A" w:rsidRDefault="0080541A" w:rsidP="0080541A"/>
    <w:p w14:paraId="20D19619" w14:textId="77777777" w:rsidR="0080541A" w:rsidRPr="0080541A" w:rsidRDefault="0080541A" w:rsidP="0080541A">
      <w:r w:rsidRPr="0080541A">
        <w:t>The following shows the body of an example error response.</w:t>
      </w:r>
    </w:p>
    <w:p w14:paraId="2377F116" w14:textId="77777777" w:rsidR="0080541A" w:rsidRPr="0080541A" w:rsidRDefault="0080541A" w:rsidP="00C40B9A">
      <w:pPr>
        <w:pStyle w:val="CodeSample"/>
      </w:pPr>
      <w:proofErr w:type="gramStart"/>
      <w:r w:rsidRPr="0080541A">
        <w:t xml:space="preserve">{ </w:t>
      </w:r>
      <w:proofErr w:type="gramEnd"/>
    </w:p>
    <w:p w14:paraId="4B688EB7" w14:textId="77777777" w:rsidR="0080541A" w:rsidRPr="0080541A" w:rsidRDefault="0080541A" w:rsidP="00C40B9A">
      <w:pPr>
        <w:pStyle w:val="CodeSample"/>
      </w:pPr>
      <w:r w:rsidRPr="0080541A">
        <w:tab/>
        <w:t>"</w:t>
      </w:r>
      <w:proofErr w:type="gramStart"/>
      <w:r w:rsidRPr="0080541A">
        <w:t>errors</w:t>
      </w:r>
      <w:proofErr w:type="gramEnd"/>
      <w:r w:rsidRPr="0080541A">
        <w:t xml:space="preserve">": [ </w:t>
      </w:r>
    </w:p>
    <w:p w14:paraId="0537E564" w14:textId="77777777" w:rsidR="0080541A" w:rsidRPr="0080541A" w:rsidRDefault="0080541A" w:rsidP="00C40B9A">
      <w:pPr>
        <w:pStyle w:val="CodeSample"/>
      </w:pPr>
      <w:r w:rsidRPr="0080541A">
        <w:tab/>
      </w:r>
      <w:proofErr w:type="gramStart"/>
      <w:r w:rsidRPr="0080541A">
        <w:t xml:space="preserve">{ </w:t>
      </w:r>
      <w:proofErr w:type="gramEnd"/>
    </w:p>
    <w:p w14:paraId="4C67D7D0" w14:textId="77777777" w:rsidR="0080541A" w:rsidRPr="0080541A" w:rsidRDefault="0080541A" w:rsidP="00C40B9A">
      <w:pPr>
        <w:pStyle w:val="CodeSample"/>
      </w:pPr>
      <w:r w:rsidRPr="0080541A">
        <w:tab/>
        <w:t>"</w:t>
      </w:r>
      <w:proofErr w:type="gramStart"/>
      <w:r w:rsidRPr="0080541A">
        <w:t>context</w:t>
      </w:r>
      <w:proofErr w:type="gramEnd"/>
      <w:r w:rsidRPr="0080541A">
        <w:t xml:space="preserve">": {“logId”:”123abc”}, </w:t>
      </w:r>
    </w:p>
    <w:p w14:paraId="46CF2007" w14:textId="77777777" w:rsidR="0080541A" w:rsidRPr="0080541A" w:rsidRDefault="0080541A" w:rsidP="00C40B9A">
      <w:pPr>
        <w:pStyle w:val="CodeSample"/>
      </w:pPr>
      <w:r w:rsidRPr="0080541A">
        <w:tab/>
        <w:t>"</w:t>
      </w:r>
      <w:proofErr w:type="gramStart"/>
      <w:r w:rsidRPr="0080541A">
        <w:t>message</w:t>
      </w:r>
      <w:proofErr w:type="gramEnd"/>
      <w:r w:rsidRPr="0080541A">
        <w:t xml:space="preserve">": "The requested impressions are not available.", </w:t>
      </w:r>
    </w:p>
    <w:p w14:paraId="130C81BD" w14:textId="77777777" w:rsidR="0080541A" w:rsidRPr="0080541A" w:rsidRDefault="0080541A" w:rsidP="00C40B9A">
      <w:pPr>
        <w:pStyle w:val="CodeSample"/>
      </w:pPr>
      <w:r w:rsidRPr="0080541A">
        <w:tab/>
        <w:t>"</w:t>
      </w:r>
      <w:proofErr w:type="spellStart"/>
      <w:proofErr w:type="gramStart"/>
      <w:r w:rsidRPr="0080541A">
        <w:t>errorCode</w:t>
      </w:r>
      <w:proofErr w:type="spellEnd"/>
      <w:proofErr w:type="gramEnd"/>
      <w:r w:rsidRPr="0080541A">
        <w:t>": “</w:t>
      </w:r>
      <w:proofErr w:type="spellStart"/>
      <w:r w:rsidRPr="0080541A">
        <w:t>ImpressionsNotAvailable</w:t>
      </w:r>
      <w:proofErr w:type="spellEnd"/>
      <w:r w:rsidRPr="0080541A">
        <w:t xml:space="preserve">”, </w:t>
      </w:r>
    </w:p>
    <w:p w14:paraId="61D9F74A" w14:textId="77777777" w:rsidR="0080541A" w:rsidRPr="0080541A" w:rsidRDefault="0080541A" w:rsidP="00C40B9A">
      <w:pPr>
        <w:pStyle w:val="CodeSample"/>
      </w:pPr>
      <w:r w:rsidRPr="0080541A">
        <w:tab/>
      </w:r>
      <w:r w:rsidRPr="0080541A">
        <w:tab/>
        <w:t>"</w:t>
      </w:r>
      <w:proofErr w:type="gramStart"/>
      <w:r w:rsidRPr="0080541A">
        <w:t>link</w:t>
      </w:r>
      <w:proofErr w:type="gramEnd"/>
      <w:r w:rsidRPr="0080541A">
        <w:t xml:space="preserve">": "https:\\&lt;host&gt;\help\impressions.aspx” </w:t>
      </w:r>
    </w:p>
    <w:p w14:paraId="01F0C49A" w14:textId="77777777" w:rsidR="0080541A" w:rsidRPr="0080541A" w:rsidRDefault="0080541A" w:rsidP="00C40B9A">
      <w:pPr>
        <w:pStyle w:val="CodeSample"/>
      </w:pPr>
      <w:r w:rsidRPr="0080541A">
        <w:tab/>
        <w:t xml:space="preserve">}, </w:t>
      </w:r>
    </w:p>
    <w:p w14:paraId="0CB2FEF2" w14:textId="77777777" w:rsidR="0080541A" w:rsidRPr="0080541A" w:rsidRDefault="0080541A" w:rsidP="00C40B9A">
      <w:pPr>
        <w:pStyle w:val="CodeSample"/>
      </w:pPr>
      <w:r w:rsidRPr="0080541A">
        <w:tab/>
      </w:r>
      <w:proofErr w:type="gramStart"/>
      <w:r w:rsidRPr="0080541A">
        <w:t xml:space="preserve">{ </w:t>
      </w:r>
      <w:proofErr w:type="gramEnd"/>
    </w:p>
    <w:p w14:paraId="49EB49D4" w14:textId="77777777" w:rsidR="0080541A" w:rsidRPr="0080541A" w:rsidRDefault="0080541A" w:rsidP="00C40B9A">
      <w:pPr>
        <w:pStyle w:val="CodeSample"/>
      </w:pPr>
      <w:r w:rsidRPr="0080541A">
        <w:tab/>
        <w:t>"</w:t>
      </w:r>
      <w:proofErr w:type="gramStart"/>
      <w:r w:rsidRPr="0080541A">
        <w:t>context</w:t>
      </w:r>
      <w:proofErr w:type="gramEnd"/>
      <w:r w:rsidRPr="0080541A">
        <w:t xml:space="preserve">": {}, </w:t>
      </w:r>
    </w:p>
    <w:p w14:paraId="627C3886" w14:textId="77777777" w:rsidR="0080541A" w:rsidRPr="0080541A" w:rsidRDefault="0080541A" w:rsidP="00C40B9A">
      <w:pPr>
        <w:pStyle w:val="CodeSample"/>
      </w:pPr>
      <w:r w:rsidRPr="0080541A">
        <w:tab/>
        <w:t>"</w:t>
      </w:r>
      <w:proofErr w:type="gramStart"/>
      <w:r w:rsidRPr="0080541A">
        <w:t>message</w:t>
      </w:r>
      <w:proofErr w:type="gramEnd"/>
      <w:r w:rsidRPr="0080541A">
        <w:t xml:space="preserve">": "", </w:t>
      </w:r>
      <w:r w:rsidRPr="0080541A">
        <w:tab/>
      </w:r>
    </w:p>
    <w:p w14:paraId="52915A86" w14:textId="77777777" w:rsidR="0080541A" w:rsidRPr="0080541A" w:rsidRDefault="0080541A" w:rsidP="00C40B9A">
      <w:pPr>
        <w:pStyle w:val="CodeSample"/>
      </w:pPr>
      <w:r w:rsidRPr="0080541A">
        <w:tab/>
        <w:t>"</w:t>
      </w:r>
      <w:proofErr w:type="spellStart"/>
      <w:proofErr w:type="gramStart"/>
      <w:r w:rsidRPr="0080541A">
        <w:t>errorCode</w:t>
      </w:r>
      <w:proofErr w:type="spellEnd"/>
      <w:proofErr w:type="gramEnd"/>
      <w:r w:rsidRPr="0080541A">
        <w:t xml:space="preserve">": “”, </w:t>
      </w:r>
    </w:p>
    <w:p w14:paraId="2D4AAB76" w14:textId="77777777" w:rsidR="0080541A" w:rsidRPr="0080541A" w:rsidRDefault="0080541A" w:rsidP="00C40B9A">
      <w:pPr>
        <w:pStyle w:val="CodeSample"/>
      </w:pPr>
      <w:r w:rsidRPr="0080541A">
        <w:tab/>
        <w:t>"</w:t>
      </w:r>
      <w:proofErr w:type="gramStart"/>
      <w:r w:rsidRPr="0080541A">
        <w:t>link</w:t>
      </w:r>
      <w:proofErr w:type="gramEnd"/>
      <w:r w:rsidRPr="0080541A">
        <w:t xml:space="preserve">": "" </w:t>
      </w:r>
    </w:p>
    <w:p w14:paraId="24A08D1C" w14:textId="77777777" w:rsidR="0080541A" w:rsidRPr="0080541A" w:rsidRDefault="0080541A" w:rsidP="00C40B9A">
      <w:pPr>
        <w:pStyle w:val="CodeSample"/>
      </w:pPr>
      <w:r w:rsidRPr="0080541A">
        <w:tab/>
        <w:t xml:space="preserve">}, </w:t>
      </w:r>
    </w:p>
    <w:p w14:paraId="3E522A56" w14:textId="77777777" w:rsidR="0080541A" w:rsidRPr="0080541A" w:rsidRDefault="0080541A" w:rsidP="00C40B9A">
      <w:pPr>
        <w:pStyle w:val="CodeSample"/>
      </w:pPr>
      <w:r w:rsidRPr="0080541A">
        <w:tab/>
        <w:t xml:space="preserve">] </w:t>
      </w:r>
    </w:p>
    <w:p w14:paraId="3034B5E5" w14:textId="712F03CD" w:rsidR="0080541A" w:rsidRPr="0080541A" w:rsidRDefault="0080541A" w:rsidP="00C40B9A">
      <w:pPr>
        <w:pStyle w:val="CodeSample"/>
      </w:pPr>
      <w:r w:rsidRPr="0080541A">
        <w:t>}</w:t>
      </w:r>
    </w:p>
    <w:p w14:paraId="6B6D4E58" w14:textId="77777777" w:rsidR="00F47E25" w:rsidRDefault="00F47E25" w:rsidP="005056AA">
      <w:pPr>
        <w:pStyle w:val="Heading2"/>
      </w:pPr>
      <w:bookmarkStart w:id="1152" w:name="_Toc298671492"/>
      <w:bookmarkStart w:id="1153" w:name="_Toc308251665"/>
      <w:r>
        <w:t>Data Format</w:t>
      </w:r>
      <w:bookmarkEnd w:id="1152"/>
      <w:bookmarkEnd w:id="1153"/>
    </w:p>
    <w:p w14:paraId="31D8AC1E" w14:textId="2666425F" w:rsidR="0080541A" w:rsidRDefault="0080541A" w:rsidP="0080541A">
      <w:r w:rsidRPr="0080541A">
        <w:t>Supported mime type: application/</w:t>
      </w:r>
      <w:proofErr w:type="spellStart"/>
      <w:r w:rsidRPr="0080541A">
        <w:t>json</w:t>
      </w:r>
      <w:proofErr w:type="spellEnd"/>
    </w:p>
    <w:p w14:paraId="6A8439A1" w14:textId="77777777" w:rsidR="00A43AD4" w:rsidRDefault="00A43AD4" w:rsidP="00A43AD4">
      <w:pPr>
        <w:pStyle w:val="Heading2"/>
      </w:pPr>
      <w:bookmarkStart w:id="1154" w:name="_Toc298671496"/>
      <w:bookmarkStart w:id="1155" w:name="_Toc308251666"/>
      <w:r>
        <w:t>Reporting</w:t>
      </w:r>
      <w:bookmarkEnd w:id="1154"/>
      <w:bookmarkEnd w:id="1155"/>
    </w:p>
    <w:p w14:paraId="6DA3D1D5" w14:textId="77777777" w:rsidR="00A43AD4" w:rsidRPr="00B57104" w:rsidRDefault="00A43AD4" w:rsidP="00A43AD4">
      <w:r w:rsidRPr="00B57104">
        <w:t xml:space="preserve">Reporting occurs at the line level. The publisher must support the following GET calls to generate a click and impression report. </w:t>
      </w:r>
    </w:p>
    <w:tbl>
      <w:tblPr>
        <w:tblStyle w:val="TableGrid"/>
        <w:tblW w:w="0" w:type="auto"/>
        <w:tblLook w:val="04A0" w:firstRow="1" w:lastRow="0" w:firstColumn="1" w:lastColumn="0" w:noHBand="0" w:noVBand="1"/>
      </w:tblPr>
      <w:tblGrid>
        <w:gridCol w:w="5159"/>
        <w:gridCol w:w="4417"/>
      </w:tblGrid>
      <w:tr w:rsidR="00A43AD4" w:rsidRPr="00B57104" w14:paraId="03AC34FA" w14:textId="77777777" w:rsidTr="00A43AD4">
        <w:tc>
          <w:tcPr>
            <w:tcW w:w="5258" w:type="dxa"/>
          </w:tcPr>
          <w:p w14:paraId="40B5C699" w14:textId="77777777" w:rsidR="00A43AD4" w:rsidRPr="00B57104" w:rsidRDefault="00A43AD4" w:rsidP="00A43AD4">
            <w:pPr>
              <w:spacing w:after="200" w:line="276" w:lineRule="auto"/>
              <w:rPr>
                <w:b/>
              </w:rPr>
            </w:pPr>
            <w:r w:rsidRPr="00B57104">
              <w:rPr>
                <w:b/>
              </w:rPr>
              <w:t>URI</w:t>
            </w:r>
          </w:p>
        </w:tc>
        <w:tc>
          <w:tcPr>
            <w:tcW w:w="4092" w:type="dxa"/>
          </w:tcPr>
          <w:p w14:paraId="1890BCEB" w14:textId="77777777" w:rsidR="00A43AD4" w:rsidRPr="00B57104" w:rsidRDefault="00A43AD4" w:rsidP="00A43AD4">
            <w:pPr>
              <w:spacing w:after="200" w:line="276" w:lineRule="auto"/>
              <w:rPr>
                <w:b/>
              </w:rPr>
            </w:pPr>
            <w:r w:rsidRPr="00B57104">
              <w:rPr>
                <w:b/>
              </w:rPr>
              <w:t>Description</w:t>
            </w:r>
          </w:p>
        </w:tc>
      </w:tr>
      <w:tr w:rsidR="00A43AD4" w:rsidRPr="00B57104" w14:paraId="01CB00C6" w14:textId="77777777" w:rsidTr="00A43AD4">
        <w:tc>
          <w:tcPr>
            <w:tcW w:w="4675" w:type="dxa"/>
          </w:tcPr>
          <w:p w14:paraId="007917BE" w14:textId="77777777" w:rsidR="00A43AD4" w:rsidRPr="00B57104" w:rsidRDefault="00A43AD4" w:rsidP="00A43AD4">
            <w:pPr>
              <w:spacing w:after="200" w:line="276" w:lineRule="auto"/>
            </w:pPr>
            <w:r w:rsidRPr="00B57104">
              <w:t>/accounts/{id}/orders/{id}/lines/stats</w:t>
            </w:r>
          </w:p>
        </w:tc>
        <w:tc>
          <w:tcPr>
            <w:tcW w:w="4675" w:type="dxa"/>
          </w:tcPr>
          <w:p w14:paraId="40907AFD" w14:textId="77777777" w:rsidR="00A43AD4" w:rsidRPr="00B57104" w:rsidRDefault="00A43AD4" w:rsidP="00A43AD4">
            <w:pPr>
              <w:spacing w:after="200" w:line="276" w:lineRule="auto"/>
            </w:pPr>
            <w:r w:rsidRPr="00B57104">
              <w:t>Aggregates the impressions and clicks for all lines in the order.</w:t>
            </w:r>
          </w:p>
        </w:tc>
      </w:tr>
      <w:tr w:rsidR="00A43AD4" w:rsidRPr="00B57104" w14:paraId="42004FDA" w14:textId="77777777" w:rsidTr="00A43AD4">
        <w:tc>
          <w:tcPr>
            <w:tcW w:w="4675" w:type="dxa"/>
          </w:tcPr>
          <w:p w14:paraId="63E96818" w14:textId="77777777" w:rsidR="00A43AD4" w:rsidRPr="00B57104" w:rsidRDefault="00A43AD4" w:rsidP="00A43AD4">
            <w:pPr>
              <w:spacing w:after="200" w:line="276" w:lineRule="auto"/>
            </w:pPr>
            <w:r w:rsidRPr="00B57104">
              <w:lastRenderedPageBreak/>
              <w:t>/accounts/{id}/orders/{id}/lines/{id}/stats</w:t>
            </w:r>
          </w:p>
        </w:tc>
        <w:tc>
          <w:tcPr>
            <w:tcW w:w="4675" w:type="dxa"/>
          </w:tcPr>
          <w:p w14:paraId="0C4B5B75" w14:textId="77777777" w:rsidR="00A43AD4" w:rsidRPr="00B57104" w:rsidRDefault="00A43AD4" w:rsidP="00A43AD4">
            <w:pPr>
              <w:spacing w:after="200" w:line="276" w:lineRule="auto"/>
            </w:pPr>
            <w:r w:rsidRPr="00B57104">
              <w:t>Aggregates the impressions and clicks for the specified line.</w:t>
            </w:r>
          </w:p>
        </w:tc>
      </w:tr>
    </w:tbl>
    <w:p w14:paraId="21042874" w14:textId="77777777" w:rsidR="00A43AD4" w:rsidRDefault="00A43AD4" w:rsidP="00A43AD4"/>
    <w:p w14:paraId="37909DD8" w14:textId="77777777" w:rsidR="00A43AD4" w:rsidRPr="00B57104" w:rsidRDefault="00A43AD4" w:rsidP="00A43AD4">
      <w:r w:rsidRPr="00B57104">
        <w:t>The following identifies the properties of the report.</w:t>
      </w:r>
    </w:p>
    <w:tbl>
      <w:tblPr>
        <w:tblStyle w:val="TableGrid"/>
        <w:tblW w:w="0" w:type="auto"/>
        <w:tblLook w:val="04A0" w:firstRow="1" w:lastRow="0" w:firstColumn="1" w:lastColumn="0" w:noHBand="0" w:noVBand="1"/>
      </w:tblPr>
      <w:tblGrid>
        <w:gridCol w:w="2678"/>
        <w:gridCol w:w="1120"/>
        <w:gridCol w:w="1170"/>
        <w:gridCol w:w="4590"/>
      </w:tblGrid>
      <w:tr w:rsidR="00A43AD4" w:rsidRPr="00B57104" w14:paraId="1A94B100" w14:textId="77777777" w:rsidTr="00A43AD4">
        <w:tc>
          <w:tcPr>
            <w:tcW w:w="2678" w:type="dxa"/>
          </w:tcPr>
          <w:p w14:paraId="420427AF" w14:textId="77777777" w:rsidR="00A43AD4" w:rsidRPr="00B57104" w:rsidRDefault="00A43AD4" w:rsidP="00A43AD4">
            <w:pPr>
              <w:spacing w:after="200" w:line="276" w:lineRule="auto"/>
              <w:rPr>
                <w:b/>
              </w:rPr>
            </w:pPr>
            <w:r w:rsidRPr="00B57104">
              <w:rPr>
                <w:b/>
              </w:rPr>
              <w:t>Property</w:t>
            </w:r>
          </w:p>
        </w:tc>
        <w:tc>
          <w:tcPr>
            <w:tcW w:w="1120" w:type="dxa"/>
          </w:tcPr>
          <w:p w14:paraId="3473319A" w14:textId="77777777" w:rsidR="00A43AD4" w:rsidRPr="00B57104" w:rsidRDefault="00A43AD4" w:rsidP="00A43AD4">
            <w:pPr>
              <w:spacing w:after="200" w:line="276" w:lineRule="auto"/>
              <w:rPr>
                <w:b/>
              </w:rPr>
            </w:pPr>
            <w:r w:rsidRPr="00B57104">
              <w:rPr>
                <w:b/>
              </w:rPr>
              <w:t>Type</w:t>
            </w:r>
          </w:p>
        </w:tc>
        <w:tc>
          <w:tcPr>
            <w:tcW w:w="1170" w:type="dxa"/>
          </w:tcPr>
          <w:p w14:paraId="4242B04B" w14:textId="77777777" w:rsidR="00A43AD4" w:rsidRPr="00B57104" w:rsidRDefault="00A43AD4" w:rsidP="00A43AD4">
            <w:pPr>
              <w:spacing w:after="200" w:line="276" w:lineRule="auto"/>
              <w:rPr>
                <w:b/>
              </w:rPr>
            </w:pPr>
            <w:r>
              <w:rPr>
                <w:b/>
              </w:rPr>
              <w:t>Required</w:t>
            </w:r>
          </w:p>
        </w:tc>
        <w:tc>
          <w:tcPr>
            <w:tcW w:w="4590" w:type="dxa"/>
          </w:tcPr>
          <w:p w14:paraId="137214CD" w14:textId="77777777" w:rsidR="00A43AD4" w:rsidRPr="00B57104" w:rsidRDefault="00A43AD4" w:rsidP="00A43AD4">
            <w:pPr>
              <w:spacing w:after="200" w:line="276" w:lineRule="auto"/>
              <w:rPr>
                <w:b/>
              </w:rPr>
            </w:pPr>
            <w:r w:rsidRPr="00B57104">
              <w:rPr>
                <w:b/>
              </w:rPr>
              <w:t>Description</w:t>
            </w:r>
          </w:p>
        </w:tc>
      </w:tr>
      <w:tr w:rsidR="00A43AD4" w:rsidRPr="00B57104" w14:paraId="69FAF5A8" w14:textId="77777777" w:rsidTr="00A43AD4">
        <w:tc>
          <w:tcPr>
            <w:tcW w:w="2678" w:type="dxa"/>
          </w:tcPr>
          <w:p w14:paraId="55570D23" w14:textId="77777777" w:rsidR="00A43AD4" w:rsidRPr="00B57104" w:rsidRDefault="00A43AD4" w:rsidP="00A43AD4">
            <w:pPr>
              <w:spacing w:after="200" w:line="276" w:lineRule="auto"/>
            </w:pPr>
            <w:r w:rsidRPr="00B57104">
              <w:t>Clicks</w:t>
            </w:r>
          </w:p>
        </w:tc>
        <w:tc>
          <w:tcPr>
            <w:tcW w:w="1120" w:type="dxa"/>
          </w:tcPr>
          <w:p w14:paraId="079FE424" w14:textId="77777777" w:rsidR="00A43AD4" w:rsidRPr="00B57104" w:rsidRDefault="00A43AD4" w:rsidP="00A43AD4">
            <w:pPr>
              <w:spacing w:after="200" w:line="276" w:lineRule="auto"/>
            </w:pPr>
            <w:r w:rsidRPr="00B57104">
              <w:t>Long</w:t>
            </w:r>
          </w:p>
        </w:tc>
        <w:tc>
          <w:tcPr>
            <w:tcW w:w="1170" w:type="dxa"/>
          </w:tcPr>
          <w:p w14:paraId="1BFFE630" w14:textId="77777777" w:rsidR="00A43AD4" w:rsidRPr="00B57104" w:rsidRDefault="00A43AD4" w:rsidP="00A43AD4">
            <w:pPr>
              <w:spacing w:after="200" w:line="276" w:lineRule="auto"/>
            </w:pPr>
            <w:r>
              <w:t>Yes</w:t>
            </w:r>
          </w:p>
        </w:tc>
        <w:tc>
          <w:tcPr>
            <w:tcW w:w="4590" w:type="dxa"/>
          </w:tcPr>
          <w:p w14:paraId="432E8040" w14:textId="77777777" w:rsidR="00A43AD4" w:rsidRPr="00B57104" w:rsidRDefault="00A43AD4" w:rsidP="00A43AD4">
            <w:pPr>
              <w:spacing w:after="200" w:line="276" w:lineRule="auto"/>
            </w:pPr>
            <w:r w:rsidRPr="00B57104">
              <w:t>The number of clicks to date. The value must be zero if no clicks have occurred.</w:t>
            </w:r>
          </w:p>
        </w:tc>
      </w:tr>
      <w:tr w:rsidR="00A43AD4" w:rsidRPr="00B57104" w14:paraId="38B9FC97" w14:textId="77777777" w:rsidTr="00A43AD4">
        <w:tc>
          <w:tcPr>
            <w:tcW w:w="2678" w:type="dxa"/>
          </w:tcPr>
          <w:p w14:paraId="5BAF2923" w14:textId="77777777" w:rsidR="00A43AD4" w:rsidRPr="00B57104" w:rsidRDefault="00A43AD4" w:rsidP="00A43AD4">
            <w:pPr>
              <w:spacing w:after="200" w:line="276" w:lineRule="auto"/>
            </w:pPr>
            <w:r w:rsidRPr="00B57104">
              <w:t>CTR</w:t>
            </w:r>
          </w:p>
        </w:tc>
        <w:tc>
          <w:tcPr>
            <w:tcW w:w="1120" w:type="dxa"/>
          </w:tcPr>
          <w:p w14:paraId="69CA0E43" w14:textId="77777777" w:rsidR="00A43AD4" w:rsidRPr="00B57104" w:rsidRDefault="00A43AD4" w:rsidP="00A43AD4">
            <w:pPr>
              <w:spacing w:after="200" w:line="276" w:lineRule="auto"/>
            </w:pPr>
            <w:r w:rsidRPr="00B57104">
              <w:t>Short</w:t>
            </w:r>
          </w:p>
        </w:tc>
        <w:tc>
          <w:tcPr>
            <w:tcW w:w="1170" w:type="dxa"/>
          </w:tcPr>
          <w:p w14:paraId="0792056C" w14:textId="77777777" w:rsidR="00A43AD4" w:rsidRPr="00B57104" w:rsidRDefault="00A43AD4" w:rsidP="00A43AD4">
            <w:pPr>
              <w:spacing w:after="200" w:line="276" w:lineRule="auto"/>
            </w:pPr>
            <w:r>
              <w:t>No</w:t>
            </w:r>
          </w:p>
        </w:tc>
        <w:tc>
          <w:tcPr>
            <w:tcW w:w="4590" w:type="dxa"/>
          </w:tcPr>
          <w:p w14:paraId="07E6B4FD" w14:textId="77777777" w:rsidR="00A43AD4" w:rsidRPr="00B57104" w:rsidRDefault="00A43AD4" w:rsidP="00A43AD4">
            <w:pPr>
              <w:spacing w:after="200" w:line="276" w:lineRule="auto"/>
            </w:pPr>
            <w:r w:rsidRPr="00B57104">
              <w:t>The click through rate to date. The formula to calculate CTR is (clicks / impressions) * 100.</w:t>
            </w:r>
          </w:p>
        </w:tc>
      </w:tr>
      <w:tr w:rsidR="00A43AD4" w:rsidRPr="00B57104" w14:paraId="754D37A4" w14:textId="77777777" w:rsidTr="00A43AD4">
        <w:tc>
          <w:tcPr>
            <w:tcW w:w="2678" w:type="dxa"/>
          </w:tcPr>
          <w:p w14:paraId="521C0CEA" w14:textId="77777777" w:rsidR="00A43AD4" w:rsidRPr="00B57104" w:rsidRDefault="00A43AD4" w:rsidP="00A43AD4">
            <w:pPr>
              <w:spacing w:after="200" w:line="276" w:lineRule="auto"/>
            </w:pPr>
            <w:proofErr w:type="spellStart"/>
            <w:r w:rsidRPr="00B57104">
              <w:t>ImpressionsServed</w:t>
            </w:r>
            <w:proofErr w:type="spellEnd"/>
          </w:p>
        </w:tc>
        <w:tc>
          <w:tcPr>
            <w:tcW w:w="1120" w:type="dxa"/>
          </w:tcPr>
          <w:p w14:paraId="1928419B" w14:textId="77777777" w:rsidR="00A43AD4" w:rsidRPr="00B57104" w:rsidRDefault="00A43AD4" w:rsidP="00A43AD4">
            <w:pPr>
              <w:spacing w:after="200" w:line="276" w:lineRule="auto"/>
            </w:pPr>
            <w:r w:rsidRPr="00B57104">
              <w:t>Long</w:t>
            </w:r>
          </w:p>
        </w:tc>
        <w:tc>
          <w:tcPr>
            <w:tcW w:w="1170" w:type="dxa"/>
          </w:tcPr>
          <w:p w14:paraId="38698D8F" w14:textId="77777777" w:rsidR="00A43AD4" w:rsidRPr="00B57104" w:rsidRDefault="00A43AD4" w:rsidP="00A43AD4">
            <w:pPr>
              <w:spacing w:after="200" w:line="276" w:lineRule="auto"/>
            </w:pPr>
            <w:r>
              <w:t>Yes</w:t>
            </w:r>
          </w:p>
        </w:tc>
        <w:tc>
          <w:tcPr>
            <w:tcW w:w="4590" w:type="dxa"/>
          </w:tcPr>
          <w:p w14:paraId="44686DE8" w14:textId="77777777" w:rsidR="00A43AD4" w:rsidRPr="00B57104" w:rsidRDefault="00A43AD4" w:rsidP="00A43AD4">
            <w:pPr>
              <w:spacing w:after="200" w:line="276" w:lineRule="auto"/>
            </w:pPr>
            <w:r w:rsidRPr="00B57104">
              <w:t>The number of impressions served to date. The value must be zero if no impressions have been served.</w:t>
            </w:r>
          </w:p>
        </w:tc>
      </w:tr>
      <w:tr w:rsidR="00A43AD4" w:rsidRPr="00B57104" w14:paraId="7E7CE553" w14:textId="77777777" w:rsidTr="00A43AD4">
        <w:tc>
          <w:tcPr>
            <w:tcW w:w="2678" w:type="dxa"/>
          </w:tcPr>
          <w:p w14:paraId="2E5C9108" w14:textId="77777777" w:rsidR="00A43AD4" w:rsidRPr="00B57104" w:rsidRDefault="00A43AD4" w:rsidP="00A43AD4">
            <w:pPr>
              <w:spacing w:after="200" w:line="276" w:lineRule="auto"/>
            </w:pPr>
            <w:proofErr w:type="spellStart"/>
            <w:r w:rsidRPr="00B57104">
              <w:t>ReportDate</w:t>
            </w:r>
            <w:proofErr w:type="spellEnd"/>
          </w:p>
        </w:tc>
        <w:tc>
          <w:tcPr>
            <w:tcW w:w="1120" w:type="dxa"/>
          </w:tcPr>
          <w:p w14:paraId="30349C86" w14:textId="77777777" w:rsidR="00A43AD4" w:rsidRPr="00B57104" w:rsidRDefault="00A43AD4" w:rsidP="00A43AD4">
            <w:pPr>
              <w:spacing w:after="200" w:line="276" w:lineRule="auto"/>
            </w:pPr>
            <w:r w:rsidRPr="00B57104">
              <w:t>String</w:t>
            </w:r>
          </w:p>
        </w:tc>
        <w:tc>
          <w:tcPr>
            <w:tcW w:w="1170" w:type="dxa"/>
          </w:tcPr>
          <w:p w14:paraId="6D65987E" w14:textId="77777777" w:rsidR="00A43AD4" w:rsidRPr="00B57104" w:rsidRDefault="00A43AD4" w:rsidP="00A43AD4">
            <w:pPr>
              <w:spacing w:after="200" w:line="276" w:lineRule="auto"/>
            </w:pPr>
            <w:r>
              <w:t>Yes</w:t>
            </w:r>
          </w:p>
        </w:tc>
        <w:tc>
          <w:tcPr>
            <w:tcW w:w="4590" w:type="dxa"/>
          </w:tcPr>
          <w:p w14:paraId="6D98157A" w14:textId="77777777" w:rsidR="00A43AD4" w:rsidRPr="00B57104" w:rsidRDefault="00A43AD4" w:rsidP="00A43AD4">
            <w:pPr>
              <w:spacing w:after="200" w:line="276" w:lineRule="auto"/>
            </w:pPr>
            <w:r w:rsidRPr="00B57104">
              <w:t>The data and time of the report. The date and time is reported in the order’s time zone.</w:t>
            </w:r>
          </w:p>
        </w:tc>
      </w:tr>
      <w:tr w:rsidR="00A43AD4" w:rsidRPr="00B57104" w14:paraId="252112DF" w14:textId="77777777" w:rsidTr="00A43AD4">
        <w:tc>
          <w:tcPr>
            <w:tcW w:w="2678" w:type="dxa"/>
          </w:tcPr>
          <w:p w14:paraId="187692AC" w14:textId="77777777" w:rsidR="00A43AD4" w:rsidRPr="00B57104" w:rsidRDefault="00A43AD4" w:rsidP="00A43AD4">
            <w:pPr>
              <w:spacing w:after="200" w:line="276" w:lineRule="auto"/>
            </w:pPr>
            <w:r w:rsidRPr="00B57104">
              <w:t>Spend</w:t>
            </w:r>
          </w:p>
        </w:tc>
        <w:tc>
          <w:tcPr>
            <w:tcW w:w="1120" w:type="dxa"/>
          </w:tcPr>
          <w:p w14:paraId="17E58B28" w14:textId="77777777" w:rsidR="00A43AD4" w:rsidRPr="00B57104" w:rsidRDefault="00A43AD4" w:rsidP="00A43AD4">
            <w:pPr>
              <w:spacing w:after="200" w:line="276" w:lineRule="auto"/>
            </w:pPr>
            <w:r w:rsidRPr="00B57104">
              <w:t>Decimal</w:t>
            </w:r>
          </w:p>
        </w:tc>
        <w:tc>
          <w:tcPr>
            <w:tcW w:w="1170" w:type="dxa"/>
          </w:tcPr>
          <w:p w14:paraId="5C18399F" w14:textId="77777777" w:rsidR="00A43AD4" w:rsidRPr="00B57104" w:rsidRDefault="00A43AD4" w:rsidP="00A43AD4">
            <w:pPr>
              <w:spacing w:after="200" w:line="276" w:lineRule="auto"/>
            </w:pPr>
            <w:r>
              <w:t>No</w:t>
            </w:r>
          </w:p>
        </w:tc>
        <w:tc>
          <w:tcPr>
            <w:tcW w:w="4590" w:type="dxa"/>
          </w:tcPr>
          <w:p w14:paraId="28677C87" w14:textId="77777777" w:rsidR="00A43AD4" w:rsidRPr="00B57104" w:rsidRDefault="00A43AD4" w:rsidP="00A43AD4">
            <w:pPr>
              <w:spacing w:after="200" w:line="276" w:lineRule="auto"/>
            </w:pPr>
            <w:r w:rsidRPr="00B57104">
              <w:t>The amount spent to date.</w:t>
            </w:r>
          </w:p>
        </w:tc>
      </w:tr>
    </w:tbl>
    <w:p w14:paraId="034789F5" w14:textId="77777777" w:rsidR="00A43AD4" w:rsidRPr="0080541A" w:rsidRDefault="00A43AD4" w:rsidP="0080541A"/>
    <w:p w14:paraId="5B6374B6" w14:textId="0118526E" w:rsidR="00F47E25" w:rsidRDefault="00F47E25" w:rsidP="009B22A2">
      <w:pPr>
        <w:pStyle w:val="Heading1"/>
      </w:pPr>
      <w:bookmarkStart w:id="1156" w:name="_Toc298671493"/>
      <w:bookmarkStart w:id="1157" w:name="_Toc308251667"/>
      <w:r>
        <w:t>General Request/Response Rules</w:t>
      </w:r>
      <w:bookmarkEnd w:id="1156"/>
      <w:r w:rsidR="00C40B9A">
        <w:t xml:space="preserve"> and URIs</w:t>
      </w:r>
      <w:bookmarkEnd w:id="1157"/>
    </w:p>
    <w:p w14:paraId="49149912" w14:textId="23C794D5" w:rsidR="001E459B" w:rsidRPr="001E459B" w:rsidRDefault="001E459B" w:rsidP="001E459B">
      <w:ins w:id="1158" w:author="Katie Stroud" w:date="2015-10-20T19:10:00Z">
        <w:r>
          <w:t>Clearer explanation…</w:t>
        </w:r>
      </w:ins>
    </w:p>
    <w:p w14:paraId="75556BB1" w14:textId="6913317E" w:rsidR="0080541A" w:rsidRPr="0080541A" w:rsidRDefault="0080541A" w:rsidP="002D7E76">
      <w:pPr>
        <w:pStyle w:val="ListParagraph"/>
        <w:numPr>
          <w:ilvl w:val="0"/>
          <w:numId w:val="30"/>
        </w:numPr>
      </w:pPr>
      <w:r w:rsidRPr="0080541A">
        <w:t>If the following is true</w:t>
      </w:r>
      <w:ins w:id="1159" w:author="Katie Stroud" w:date="2015-10-20T19:09:00Z">
        <w:r w:rsidR="001E459B">
          <w:t xml:space="preserve"> for the request</w:t>
        </w:r>
      </w:ins>
      <w:r w:rsidRPr="0080541A">
        <w:t xml:space="preserve">, the response must not include the property. </w:t>
      </w:r>
    </w:p>
    <w:p w14:paraId="691164AD" w14:textId="77777777" w:rsidR="0080541A" w:rsidRPr="0080541A" w:rsidRDefault="0080541A" w:rsidP="002D7E76">
      <w:pPr>
        <w:numPr>
          <w:ilvl w:val="0"/>
          <w:numId w:val="31"/>
        </w:numPr>
        <w:spacing w:after="0"/>
      </w:pPr>
      <w:r w:rsidRPr="0080541A">
        <w:t>The value is NULL</w:t>
      </w:r>
    </w:p>
    <w:p w14:paraId="5B5038F5" w14:textId="77777777" w:rsidR="0080541A" w:rsidRPr="0080541A" w:rsidRDefault="0080541A" w:rsidP="002D7E76">
      <w:pPr>
        <w:numPr>
          <w:ilvl w:val="0"/>
          <w:numId w:val="31"/>
        </w:numPr>
        <w:spacing w:after="0"/>
      </w:pPr>
      <w:r w:rsidRPr="0080541A">
        <w:t xml:space="preserve">There is no default value </w:t>
      </w:r>
    </w:p>
    <w:p w14:paraId="360CFBCE" w14:textId="77777777" w:rsidR="00C8453D" w:rsidRDefault="0080541A" w:rsidP="002D7E76">
      <w:pPr>
        <w:numPr>
          <w:ilvl w:val="0"/>
          <w:numId w:val="31"/>
        </w:numPr>
        <w:spacing w:after="0"/>
      </w:pPr>
      <w:r w:rsidRPr="0080541A">
        <w:t>Its type is numeric or string</w:t>
      </w:r>
    </w:p>
    <w:p w14:paraId="0B4AC977" w14:textId="7F8F4312" w:rsidR="0080541A" w:rsidRPr="0080541A" w:rsidRDefault="0080541A" w:rsidP="001E459B">
      <w:pPr>
        <w:pStyle w:val="ListParagraph"/>
        <w:ind w:left="720"/>
      </w:pPr>
      <w:r w:rsidRPr="0080541A">
        <w:t>However, if the property is an array of any type and is NULL, the response must include the property and it must be set to an empty array.</w:t>
      </w:r>
    </w:p>
    <w:p w14:paraId="0683E1D6" w14:textId="7A929084" w:rsidR="0080541A" w:rsidRPr="0080541A" w:rsidRDefault="0080541A" w:rsidP="002D7E76">
      <w:pPr>
        <w:pStyle w:val="ListParagraph"/>
        <w:numPr>
          <w:ilvl w:val="0"/>
          <w:numId w:val="30"/>
        </w:numPr>
      </w:pPr>
      <w:r w:rsidRPr="0080541A">
        <w:t>All POST (add operations) and PUT/PATCH requests must include the resource in the response.</w:t>
      </w:r>
    </w:p>
    <w:p w14:paraId="35E6E113" w14:textId="291F473B" w:rsidR="0080541A" w:rsidRDefault="0080541A" w:rsidP="002D7E76">
      <w:pPr>
        <w:pStyle w:val="ListParagraph"/>
        <w:numPr>
          <w:ilvl w:val="0"/>
          <w:numId w:val="30"/>
        </w:numPr>
      </w:pPr>
      <w:r w:rsidRPr="0080541A">
        <w:t>For POSTs (add operations), ignore properties that are set to NULL. However, for PUT/PATCH, if a property is set to</w:t>
      </w:r>
      <w:r w:rsidR="00D57AED">
        <w:t xml:space="preserve"> NULL, remove the current value.</w:t>
      </w:r>
    </w:p>
    <w:p w14:paraId="0CC76FBB" w14:textId="77777777" w:rsidR="00D57AED" w:rsidRDefault="00D57AED" w:rsidP="00D57AED"/>
    <w:p w14:paraId="4296AAB2" w14:textId="68E0A283" w:rsidR="00D57AED" w:rsidRDefault="00D57AED" w:rsidP="003E655B">
      <w:pPr>
        <w:pStyle w:val="Heading2"/>
      </w:pPr>
      <w:bookmarkStart w:id="1160" w:name="_URI_Summary_Table"/>
      <w:bookmarkStart w:id="1161" w:name="_Ref307006914"/>
      <w:bookmarkStart w:id="1162" w:name="_Toc308251668"/>
      <w:bookmarkEnd w:id="1160"/>
      <w:r>
        <w:t>URI Summary Table</w:t>
      </w:r>
      <w:bookmarkEnd w:id="1161"/>
      <w:bookmarkEnd w:id="1162"/>
    </w:p>
    <w:tbl>
      <w:tblPr>
        <w:tblStyle w:val="MediumShading1-Accent3"/>
        <w:tblW w:w="0" w:type="auto"/>
        <w:tblLook w:val="04A0" w:firstRow="1" w:lastRow="0" w:firstColumn="1" w:lastColumn="0" w:noHBand="0" w:noVBand="1"/>
      </w:tblPr>
      <w:tblGrid>
        <w:gridCol w:w="1683"/>
        <w:gridCol w:w="4930"/>
        <w:gridCol w:w="1602"/>
        <w:gridCol w:w="1361"/>
      </w:tblGrid>
      <w:tr w:rsidR="0005681A" w:rsidRPr="0005681A" w14:paraId="07CB493B" w14:textId="77777777" w:rsidTr="008164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2CC3B642" w14:textId="77777777" w:rsidR="0005681A" w:rsidRPr="0005681A" w:rsidRDefault="0005681A" w:rsidP="0005681A">
            <w:r w:rsidRPr="0005681A">
              <w:t>Resource</w:t>
            </w:r>
          </w:p>
        </w:tc>
        <w:tc>
          <w:tcPr>
            <w:tcW w:w="4930" w:type="dxa"/>
          </w:tcPr>
          <w:p w14:paraId="6B33C81B" w14:textId="77777777" w:rsidR="0005681A" w:rsidRPr="0005681A" w:rsidRDefault="0005681A" w:rsidP="0005681A">
            <w:pPr>
              <w:cnfStyle w:val="100000000000" w:firstRow="1" w:lastRow="0" w:firstColumn="0" w:lastColumn="0" w:oddVBand="0" w:evenVBand="0" w:oddHBand="0" w:evenHBand="0" w:firstRowFirstColumn="0" w:firstRowLastColumn="0" w:lastRowFirstColumn="0" w:lastRowLastColumn="0"/>
            </w:pPr>
            <w:r w:rsidRPr="0005681A">
              <w:t>URI</w:t>
            </w:r>
          </w:p>
        </w:tc>
        <w:tc>
          <w:tcPr>
            <w:tcW w:w="1602" w:type="dxa"/>
          </w:tcPr>
          <w:p w14:paraId="3C90B49C" w14:textId="77777777" w:rsidR="0005681A" w:rsidRPr="0005681A" w:rsidRDefault="0005681A" w:rsidP="0005681A">
            <w:pPr>
              <w:cnfStyle w:val="100000000000" w:firstRow="1" w:lastRow="0" w:firstColumn="0" w:lastColumn="0" w:oddVBand="0" w:evenVBand="0" w:oddHBand="0" w:evenHBand="0" w:firstRowFirstColumn="0" w:firstRowLastColumn="0" w:lastRowFirstColumn="0" w:lastRowLastColumn="0"/>
            </w:pPr>
            <w:r w:rsidRPr="0005681A">
              <w:t>Verbs</w:t>
            </w:r>
          </w:p>
        </w:tc>
        <w:tc>
          <w:tcPr>
            <w:tcW w:w="1361" w:type="dxa"/>
          </w:tcPr>
          <w:p w14:paraId="166DA7CE" w14:textId="77777777" w:rsidR="0005681A" w:rsidRPr="0005681A" w:rsidRDefault="0005681A" w:rsidP="0005681A">
            <w:pPr>
              <w:cnfStyle w:val="100000000000" w:firstRow="1" w:lastRow="0" w:firstColumn="0" w:lastColumn="0" w:oddVBand="0" w:evenVBand="0" w:oddHBand="0" w:evenHBand="0" w:firstRowFirstColumn="0" w:firstRowLastColumn="0" w:lastRowFirstColumn="0" w:lastRowLastColumn="0"/>
            </w:pPr>
            <w:r w:rsidRPr="0005681A">
              <w:t>Required</w:t>
            </w:r>
          </w:p>
        </w:tc>
      </w:tr>
      <w:tr w:rsidR="0005681A" w:rsidRPr="0005681A" w14:paraId="5CB6C454" w14:textId="77777777" w:rsidTr="0081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496E0631" w14:textId="20A8ED1E" w:rsidR="0005681A" w:rsidRPr="0005681A" w:rsidRDefault="0005681A" w:rsidP="0005681A">
            <w:r>
              <w:t>Account</w:t>
            </w:r>
          </w:p>
        </w:tc>
        <w:tc>
          <w:tcPr>
            <w:tcW w:w="4930" w:type="dxa"/>
          </w:tcPr>
          <w:p w14:paraId="1CF05D9F" w14:textId="7D18D17B" w:rsidR="0005681A" w:rsidRPr="0005681A" w:rsidRDefault="00643DC4" w:rsidP="0005681A">
            <w:pPr>
              <w:cnfStyle w:val="000000100000" w:firstRow="0" w:lastRow="0" w:firstColumn="0" w:lastColumn="0" w:oddVBand="0" w:evenVBand="0" w:oddHBand="1" w:evenHBand="0" w:firstRowFirstColumn="0" w:firstRowLastColumn="0" w:lastRowFirstColumn="0" w:lastRowLastColumn="0"/>
            </w:pPr>
            <w:hyperlink w:anchor="_/tenants/{id}/accounts" w:history="1">
              <w:r w:rsidR="0005681A" w:rsidRPr="00822D3D">
                <w:rPr>
                  <w:rStyle w:val="Hyperlink"/>
                </w:rPr>
                <w:t>/accounts</w:t>
              </w:r>
            </w:hyperlink>
          </w:p>
        </w:tc>
        <w:tc>
          <w:tcPr>
            <w:tcW w:w="1602" w:type="dxa"/>
          </w:tcPr>
          <w:p w14:paraId="4C444BBE" w14:textId="3C294F60" w:rsidR="0005681A" w:rsidRPr="0005681A" w:rsidRDefault="0005681A" w:rsidP="0005681A">
            <w:pPr>
              <w:cnfStyle w:val="000000100000" w:firstRow="0" w:lastRow="0" w:firstColumn="0" w:lastColumn="0" w:oddVBand="0" w:evenVBand="0" w:oddHBand="1" w:evenHBand="0" w:firstRowFirstColumn="0" w:firstRowLastColumn="0" w:lastRowFirstColumn="0" w:lastRowLastColumn="0"/>
            </w:pPr>
            <w:r>
              <w:t>GET, POST</w:t>
            </w:r>
          </w:p>
        </w:tc>
        <w:tc>
          <w:tcPr>
            <w:tcW w:w="1361" w:type="dxa"/>
          </w:tcPr>
          <w:p w14:paraId="731A8D97" w14:textId="17D6DABD" w:rsidR="0005681A" w:rsidRPr="0005681A" w:rsidRDefault="0005681A" w:rsidP="0005681A">
            <w:pPr>
              <w:cnfStyle w:val="000000100000" w:firstRow="0" w:lastRow="0" w:firstColumn="0" w:lastColumn="0" w:oddVBand="0" w:evenVBand="0" w:oddHBand="1" w:evenHBand="0" w:firstRowFirstColumn="0" w:firstRowLastColumn="0" w:lastRowFirstColumn="0" w:lastRowLastColumn="0"/>
            </w:pPr>
            <w:r>
              <w:t>Yes</w:t>
            </w:r>
          </w:p>
        </w:tc>
      </w:tr>
      <w:tr w:rsidR="0005681A" w:rsidRPr="0005681A" w14:paraId="4296723A" w14:textId="77777777" w:rsidTr="008164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02C1E566" w14:textId="77777777" w:rsidR="0005681A" w:rsidRPr="0005681A" w:rsidRDefault="0005681A" w:rsidP="0005681A"/>
        </w:tc>
        <w:tc>
          <w:tcPr>
            <w:tcW w:w="4930" w:type="dxa"/>
          </w:tcPr>
          <w:p w14:paraId="638A19D3" w14:textId="0C160D2D" w:rsidR="0005681A" w:rsidRPr="0005681A" w:rsidRDefault="00643DC4" w:rsidP="0005681A">
            <w:pPr>
              <w:cnfStyle w:val="000000010000" w:firstRow="0" w:lastRow="0" w:firstColumn="0" w:lastColumn="0" w:oddVBand="0" w:evenVBand="0" w:oddHBand="0" w:evenHBand="1" w:firstRowFirstColumn="0" w:firstRowLastColumn="0" w:lastRowFirstColumn="0" w:lastRowLastColumn="0"/>
            </w:pPr>
            <w:hyperlink w:anchor="_/tenants/{id}/accounts/{id}" w:history="1">
              <w:r w:rsidR="0005681A" w:rsidRPr="00822D3D">
                <w:rPr>
                  <w:rStyle w:val="Hyperlink"/>
                </w:rPr>
                <w:t>/accounts/{id}</w:t>
              </w:r>
            </w:hyperlink>
          </w:p>
        </w:tc>
        <w:tc>
          <w:tcPr>
            <w:tcW w:w="1602" w:type="dxa"/>
          </w:tcPr>
          <w:p w14:paraId="440D8E18" w14:textId="208076FF" w:rsidR="0005681A" w:rsidRPr="0005681A" w:rsidRDefault="0005681A" w:rsidP="0005681A">
            <w:pPr>
              <w:cnfStyle w:val="000000010000" w:firstRow="0" w:lastRow="0" w:firstColumn="0" w:lastColumn="0" w:oddVBand="0" w:evenVBand="0" w:oddHBand="0" w:evenHBand="1" w:firstRowFirstColumn="0" w:firstRowLastColumn="0" w:lastRowFirstColumn="0" w:lastRowLastColumn="0"/>
            </w:pPr>
            <w:r>
              <w:t>GET</w:t>
            </w:r>
          </w:p>
        </w:tc>
        <w:tc>
          <w:tcPr>
            <w:tcW w:w="1361" w:type="dxa"/>
          </w:tcPr>
          <w:p w14:paraId="5711026A" w14:textId="7B61CDCE" w:rsidR="0005681A" w:rsidRPr="0005681A" w:rsidRDefault="0005681A" w:rsidP="0005681A">
            <w:pPr>
              <w:cnfStyle w:val="000000010000" w:firstRow="0" w:lastRow="0" w:firstColumn="0" w:lastColumn="0" w:oddVBand="0" w:evenVBand="0" w:oddHBand="0" w:evenHBand="1" w:firstRowFirstColumn="0" w:firstRowLastColumn="0" w:lastRowFirstColumn="0" w:lastRowLastColumn="0"/>
            </w:pPr>
            <w:r>
              <w:t>Yes</w:t>
            </w:r>
          </w:p>
        </w:tc>
      </w:tr>
      <w:tr w:rsidR="0005681A" w:rsidRPr="0005681A" w14:paraId="49045753" w14:textId="77777777" w:rsidTr="0081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39C8820B" w14:textId="77777777" w:rsidR="0005681A" w:rsidRPr="0005681A" w:rsidRDefault="0005681A" w:rsidP="0005681A"/>
        </w:tc>
        <w:tc>
          <w:tcPr>
            <w:tcW w:w="4930" w:type="dxa"/>
          </w:tcPr>
          <w:p w14:paraId="5C31A60D" w14:textId="4696E6DD" w:rsidR="0005681A" w:rsidRDefault="00643DC4" w:rsidP="0005681A">
            <w:pPr>
              <w:cnfStyle w:val="000000100000" w:firstRow="0" w:lastRow="0" w:firstColumn="0" w:lastColumn="0" w:oddVBand="0" w:evenVBand="0" w:oddHBand="1" w:evenHBand="0" w:firstRowFirstColumn="0" w:firstRowLastColumn="0" w:lastRowFirstColumn="0" w:lastRowLastColumn="0"/>
            </w:pPr>
            <w:hyperlink w:anchor="_/tenants/{id}/accounts?$filter=" w:history="1">
              <w:r w:rsidR="0005681A" w:rsidRPr="00822D3D">
                <w:rPr>
                  <w:rStyle w:val="Hyperlink"/>
                </w:rPr>
                <w:t>/accounts</w:t>
              </w:r>
              <w:proofErr w:type="gramStart"/>
              <w:r w:rsidR="0005681A" w:rsidRPr="00822D3D">
                <w:rPr>
                  <w:rStyle w:val="Hyperlink"/>
                </w:rPr>
                <w:t>?$</w:t>
              </w:r>
              <w:proofErr w:type="gramEnd"/>
              <w:r w:rsidR="0005681A" w:rsidRPr="00822D3D">
                <w:rPr>
                  <w:rStyle w:val="Hyperlink"/>
                </w:rPr>
                <w:t>filter=</w:t>
              </w:r>
            </w:hyperlink>
          </w:p>
        </w:tc>
        <w:tc>
          <w:tcPr>
            <w:tcW w:w="1602" w:type="dxa"/>
          </w:tcPr>
          <w:p w14:paraId="77BC3A8E" w14:textId="262392B7" w:rsidR="0005681A" w:rsidRDefault="0005681A" w:rsidP="0005681A">
            <w:pPr>
              <w:cnfStyle w:val="000000100000" w:firstRow="0" w:lastRow="0" w:firstColumn="0" w:lastColumn="0" w:oddVBand="0" w:evenVBand="0" w:oddHBand="1" w:evenHBand="0" w:firstRowFirstColumn="0" w:firstRowLastColumn="0" w:lastRowFirstColumn="0" w:lastRowLastColumn="0"/>
            </w:pPr>
            <w:r>
              <w:t xml:space="preserve">GET </w:t>
            </w:r>
          </w:p>
        </w:tc>
        <w:tc>
          <w:tcPr>
            <w:tcW w:w="1361" w:type="dxa"/>
          </w:tcPr>
          <w:p w14:paraId="0B1F40C4" w14:textId="3DC03592" w:rsidR="0005681A" w:rsidRDefault="0005681A" w:rsidP="0005681A">
            <w:pPr>
              <w:cnfStyle w:val="000000100000" w:firstRow="0" w:lastRow="0" w:firstColumn="0" w:lastColumn="0" w:oddVBand="0" w:evenVBand="0" w:oddHBand="1" w:evenHBand="0" w:firstRowFirstColumn="0" w:firstRowLastColumn="0" w:lastRowFirstColumn="0" w:lastRowLastColumn="0"/>
            </w:pPr>
            <w:r>
              <w:t>Yes</w:t>
            </w:r>
          </w:p>
        </w:tc>
      </w:tr>
      <w:tr w:rsidR="00BB4992" w:rsidRPr="0005681A" w14:paraId="763816FE" w14:textId="77777777" w:rsidTr="008164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36833B52" w14:textId="60D6F346" w:rsidR="00BB4992" w:rsidRPr="0005681A" w:rsidRDefault="00BB4992" w:rsidP="0005681A">
            <w:r>
              <w:t>Assignment</w:t>
            </w:r>
          </w:p>
        </w:tc>
        <w:tc>
          <w:tcPr>
            <w:tcW w:w="4930" w:type="dxa"/>
          </w:tcPr>
          <w:p w14:paraId="6387891C" w14:textId="691DD0F9" w:rsidR="00BB4992" w:rsidRDefault="00643DC4" w:rsidP="0005681A">
            <w:pPr>
              <w:cnfStyle w:val="000000010000" w:firstRow="0" w:lastRow="0" w:firstColumn="0" w:lastColumn="0" w:oddVBand="0" w:evenVBand="0" w:oddHBand="0" w:evenHBand="1" w:firstRowFirstColumn="0" w:firstRowLastColumn="0" w:lastRowFirstColumn="0" w:lastRowLastColumn="0"/>
            </w:pPr>
            <w:hyperlink w:anchor="_/tenants/{id}/accounts/{id}/assignm" w:history="1">
              <w:r w:rsidR="00BB4992" w:rsidRPr="00822D3D">
                <w:rPr>
                  <w:rStyle w:val="Hyperlink"/>
                </w:rPr>
                <w:t>/accounts/{id}/assignments</w:t>
              </w:r>
            </w:hyperlink>
          </w:p>
        </w:tc>
        <w:tc>
          <w:tcPr>
            <w:tcW w:w="1602" w:type="dxa"/>
          </w:tcPr>
          <w:p w14:paraId="61A3EC95" w14:textId="6D49A5E0" w:rsidR="00BB4992" w:rsidRDefault="00BB4992" w:rsidP="0005681A">
            <w:pPr>
              <w:cnfStyle w:val="000000010000" w:firstRow="0" w:lastRow="0" w:firstColumn="0" w:lastColumn="0" w:oddVBand="0" w:evenVBand="0" w:oddHBand="0" w:evenHBand="1" w:firstRowFirstColumn="0" w:firstRowLastColumn="0" w:lastRowFirstColumn="0" w:lastRowLastColumn="0"/>
            </w:pPr>
            <w:r>
              <w:t>GET, POST</w:t>
            </w:r>
          </w:p>
        </w:tc>
        <w:tc>
          <w:tcPr>
            <w:tcW w:w="1361" w:type="dxa"/>
          </w:tcPr>
          <w:p w14:paraId="68B8022B" w14:textId="1D71A04F" w:rsidR="00BB4992" w:rsidRDefault="00BB4992" w:rsidP="0005681A">
            <w:pPr>
              <w:cnfStyle w:val="000000010000" w:firstRow="0" w:lastRow="0" w:firstColumn="0" w:lastColumn="0" w:oddVBand="0" w:evenVBand="0" w:oddHBand="0" w:evenHBand="1" w:firstRowFirstColumn="0" w:firstRowLastColumn="0" w:lastRowFirstColumn="0" w:lastRowLastColumn="0"/>
            </w:pPr>
            <w:r>
              <w:t>Yes</w:t>
            </w:r>
          </w:p>
        </w:tc>
      </w:tr>
      <w:tr w:rsidR="00BB4992" w:rsidRPr="0005681A" w14:paraId="13F3EE15" w14:textId="77777777" w:rsidTr="0081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1D9FFEC9" w14:textId="77777777" w:rsidR="00BB4992" w:rsidRDefault="00BB4992" w:rsidP="0005681A"/>
        </w:tc>
        <w:tc>
          <w:tcPr>
            <w:tcW w:w="4930" w:type="dxa"/>
          </w:tcPr>
          <w:p w14:paraId="1DFE187F" w14:textId="37E6DB6A" w:rsidR="00BB4992" w:rsidRDefault="00643DC4" w:rsidP="0005681A">
            <w:pPr>
              <w:cnfStyle w:val="000000100000" w:firstRow="0" w:lastRow="0" w:firstColumn="0" w:lastColumn="0" w:oddVBand="0" w:evenVBand="0" w:oddHBand="1" w:evenHBand="0" w:firstRowFirstColumn="0" w:firstRowLastColumn="0" w:lastRowFirstColumn="0" w:lastRowLastColumn="0"/>
            </w:pPr>
            <w:hyperlink w:anchor="_/tenants/{id}/accounts/{id}/assignm_1" w:history="1">
              <w:r w:rsidR="00BB4992" w:rsidRPr="00822D3D">
                <w:rPr>
                  <w:rStyle w:val="Hyperlink"/>
                </w:rPr>
                <w:t>/accounts/{id}/assignments/{id}</w:t>
              </w:r>
            </w:hyperlink>
          </w:p>
        </w:tc>
        <w:tc>
          <w:tcPr>
            <w:tcW w:w="1602" w:type="dxa"/>
          </w:tcPr>
          <w:p w14:paraId="37FE91CF" w14:textId="7D441B34" w:rsidR="00BB4992" w:rsidRDefault="00BB4992" w:rsidP="0005681A">
            <w:pPr>
              <w:cnfStyle w:val="000000100000" w:firstRow="0" w:lastRow="0" w:firstColumn="0" w:lastColumn="0" w:oddVBand="0" w:evenVBand="0" w:oddHBand="1" w:evenHBand="0" w:firstRowFirstColumn="0" w:firstRowLastColumn="0" w:lastRowFirstColumn="0" w:lastRowLastColumn="0"/>
            </w:pPr>
            <w:r>
              <w:t>GET, PUT or PATCH, DELETE</w:t>
            </w:r>
          </w:p>
        </w:tc>
        <w:tc>
          <w:tcPr>
            <w:tcW w:w="1361" w:type="dxa"/>
          </w:tcPr>
          <w:p w14:paraId="3C2C8B97" w14:textId="2B1FA6CE" w:rsidR="00BB4992" w:rsidRDefault="00BB4992" w:rsidP="0005681A">
            <w:pPr>
              <w:cnfStyle w:val="000000100000" w:firstRow="0" w:lastRow="0" w:firstColumn="0" w:lastColumn="0" w:oddVBand="0" w:evenVBand="0" w:oddHBand="1" w:evenHBand="0" w:firstRowFirstColumn="0" w:firstRowLastColumn="0" w:lastRowFirstColumn="0" w:lastRowLastColumn="0"/>
            </w:pPr>
            <w:r>
              <w:t>Yes</w:t>
            </w:r>
          </w:p>
        </w:tc>
      </w:tr>
      <w:tr w:rsidR="00BB4992" w:rsidRPr="0005681A" w14:paraId="4AACC540" w14:textId="77777777" w:rsidTr="008164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7C43DC9F" w14:textId="77777777" w:rsidR="00BB4992" w:rsidRDefault="00BB4992" w:rsidP="0005681A"/>
        </w:tc>
        <w:tc>
          <w:tcPr>
            <w:tcW w:w="4930" w:type="dxa"/>
          </w:tcPr>
          <w:p w14:paraId="5273C0A3" w14:textId="2E7C4E1F" w:rsidR="00BB4992" w:rsidRDefault="00643DC4" w:rsidP="0005681A">
            <w:pPr>
              <w:cnfStyle w:val="000000010000" w:firstRow="0" w:lastRow="0" w:firstColumn="0" w:lastColumn="0" w:oddVBand="0" w:evenVBand="0" w:oddHBand="0" w:evenHBand="1" w:firstRowFirstColumn="0" w:firstRowLastColumn="0" w:lastRowFirstColumn="0" w:lastRowLastColumn="0"/>
            </w:pPr>
            <w:hyperlink w:anchor="_/tenants/{id}/accounts/{id}/assignm_2" w:history="1">
              <w:r w:rsidR="00BB4992" w:rsidRPr="00822D3D">
                <w:rPr>
                  <w:rStyle w:val="Hyperlink"/>
                </w:rPr>
                <w:t>/accounts/{id}/assignments/{id}</w:t>
              </w:r>
              <w:proofErr w:type="gramStart"/>
              <w:r w:rsidR="00BB4992" w:rsidRPr="00822D3D">
                <w:rPr>
                  <w:rStyle w:val="Hyperlink"/>
                </w:rPr>
                <w:t>?disable</w:t>
              </w:r>
              <w:proofErr w:type="gramEnd"/>
            </w:hyperlink>
            <w:r w:rsidR="00BB4992" w:rsidRPr="00822D3D">
              <w:t xml:space="preserve"> </w:t>
            </w:r>
          </w:p>
        </w:tc>
        <w:tc>
          <w:tcPr>
            <w:tcW w:w="1602" w:type="dxa"/>
          </w:tcPr>
          <w:p w14:paraId="3DB2173D" w14:textId="356B9D5B" w:rsidR="00BB4992" w:rsidRDefault="00BB4992" w:rsidP="0005681A">
            <w:pPr>
              <w:cnfStyle w:val="000000010000" w:firstRow="0" w:lastRow="0" w:firstColumn="0" w:lastColumn="0" w:oddVBand="0" w:evenVBand="0" w:oddHBand="0" w:evenHBand="1" w:firstRowFirstColumn="0" w:firstRowLastColumn="0" w:lastRowFirstColumn="0" w:lastRowLastColumn="0"/>
            </w:pPr>
            <w:r>
              <w:t>PUT or PATCH</w:t>
            </w:r>
          </w:p>
        </w:tc>
        <w:tc>
          <w:tcPr>
            <w:tcW w:w="1361" w:type="dxa"/>
          </w:tcPr>
          <w:p w14:paraId="743259D2" w14:textId="784EF7D6" w:rsidR="00BB4992" w:rsidRDefault="00BB4992" w:rsidP="0005681A">
            <w:pPr>
              <w:cnfStyle w:val="000000010000" w:firstRow="0" w:lastRow="0" w:firstColumn="0" w:lastColumn="0" w:oddVBand="0" w:evenVBand="0" w:oddHBand="0" w:evenHBand="1" w:firstRowFirstColumn="0" w:firstRowLastColumn="0" w:lastRowFirstColumn="0" w:lastRowLastColumn="0"/>
            </w:pPr>
            <w:r>
              <w:t>Yes</w:t>
            </w:r>
          </w:p>
        </w:tc>
      </w:tr>
      <w:tr w:rsidR="00BB4992" w:rsidRPr="0005681A" w14:paraId="26033180" w14:textId="77777777" w:rsidTr="0081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7A95B22E" w14:textId="77777777" w:rsidR="00BB4992" w:rsidRDefault="00BB4992" w:rsidP="0005681A"/>
        </w:tc>
        <w:tc>
          <w:tcPr>
            <w:tcW w:w="4930" w:type="dxa"/>
          </w:tcPr>
          <w:p w14:paraId="5BE1955B" w14:textId="71CDC237" w:rsidR="00BB4992" w:rsidRDefault="00643DC4" w:rsidP="0005681A">
            <w:pPr>
              <w:cnfStyle w:val="000000100000" w:firstRow="0" w:lastRow="0" w:firstColumn="0" w:lastColumn="0" w:oddVBand="0" w:evenVBand="0" w:oddHBand="1" w:evenHBand="0" w:firstRowFirstColumn="0" w:firstRowLastColumn="0" w:lastRowFirstColumn="0" w:lastRowLastColumn="0"/>
            </w:pPr>
            <w:hyperlink w:anchor="_/tenants/{id}/accounts/{id}/assignm_3" w:history="1">
              <w:r w:rsidR="00BB4992" w:rsidRPr="00822D3D">
                <w:rPr>
                  <w:rStyle w:val="Hyperlink"/>
                </w:rPr>
                <w:t>/accounts/{id}/assignments</w:t>
              </w:r>
              <w:proofErr w:type="gramStart"/>
              <w:r w:rsidR="00BB4992" w:rsidRPr="00822D3D">
                <w:rPr>
                  <w:rStyle w:val="Hyperlink"/>
                </w:rPr>
                <w:t>?$</w:t>
              </w:r>
              <w:proofErr w:type="gramEnd"/>
              <w:r w:rsidR="00BB4992" w:rsidRPr="00822D3D">
                <w:rPr>
                  <w:rStyle w:val="Hyperlink"/>
                </w:rPr>
                <w:t>filter=</w:t>
              </w:r>
            </w:hyperlink>
          </w:p>
        </w:tc>
        <w:tc>
          <w:tcPr>
            <w:tcW w:w="1602" w:type="dxa"/>
          </w:tcPr>
          <w:p w14:paraId="782BADA1" w14:textId="7C807CD4" w:rsidR="00BB4992" w:rsidRDefault="00BB4992" w:rsidP="0005681A">
            <w:pPr>
              <w:cnfStyle w:val="000000100000" w:firstRow="0" w:lastRow="0" w:firstColumn="0" w:lastColumn="0" w:oddVBand="0" w:evenVBand="0" w:oddHBand="1" w:evenHBand="0" w:firstRowFirstColumn="0" w:firstRowLastColumn="0" w:lastRowFirstColumn="0" w:lastRowLastColumn="0"/>
            </w:pPr>
            <w:r>
              <w:t>GET</w:t>
            </w:r>
          </w:p>
        </w:tc>
        <w:tc>
          <w:tcPr>
            <w:tcW w:w="1361" w:type="dxa"/>
          </w:tcPr>
          <w:p w14:paraId="3EB0F712" w14:textId="0886C621" w:rsidR="00BB4992" w:rsidRDefault="00BB4992" w:rsidP="0005681A">
            <w:pPr>
              <w:cnfStyle w:val="000000100000" w:firstRow="0" w:lastRow="0" w:firstColumn="0" w:lastColumn="0" w:oddVBand="0" w:evenVBand="0" w:oddHBand="1" w:evenHBand="0" w:firstRowFirstColumn="0" w:firstRowLastColumn="0" w:lastRowFirstColumn="0" w:lastRowLastColumn="0"/>
            </w:pPr>
            <w:r>
              <w:t>No</w:t>
            </w:r>
          </w:p>
        </w:tc>
      </w:tr>
      <w:tr w:rsidR="00A57CFF" w:rsidRPr="0005681A" w14:paraId="7C4F8C37" w14:textId="77777777" w:rsidTr="008164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0719F521" w14:textId="5C9F1B5A" w:rsidR="00A57CFF" w:rsidRDefault="00A57CFF" w:rsidP="0005681A">
            <w:r>
              <w:t>Creative</w:t>
            </w:r>
          </w:p>
        </w:tc>
        <w:tc>
          <w:tcPr>
            <w:tcW w:w="4930" w:type="dxa"/>
          </w:tcPr>
          <w:p w14:paraId="09DDA39F" w14:textId="33C160EE" w:rsidR="00A57CFF" w:rsidRDefault="00643DC4" w:rsidP="0005681A">
            <w:pPr>
              <w:cnfStyle w:val="000000010000" w:firstRow="0" w:lastRow="0" w:firstColumn="0" w:lastColumn="0" w:oddVBand="0" w:evenVBand="0" w:oddHBand="0" w:evenHBand="1" w:firstRowFirstColumn="0" w:firstRowLastColumn="0" w:lastRowFirstColumn="0" w:lastRowLastColumn="0"/>
            </w:pPr>
            <w:hyperlink w:anchor="_/tenants/{id}/accounts/{id}/creativ" w:history="1">
              <w:r w:rsidR="00A57CFF" w:rsidRPr="00822D3D">
                <w:rPr>
                  <w:rStyle w:val="Hyperlink"/>
                </w:rPr>
                <w:t>/accounts/{id}/</w:t>
              </w:r>
              <w:proofErr w:type="spellStart"/>
              <w:r w:rsidR="00A57CFF" w:rsidRPr="00822D3D">
                <w:rPr>
                  <w:rStyle w:val="Hyperlink"/>
                </w:rPr>
                <w:t>creatives</w:t>
              </w:r>
              <w:proofErr w:type="spellEnd"/>
            </w:hyperlink>
          </w:p>
        </w:tc>
        <w:tc>
          <w:tcPr>
            <w:tcW w:w="1602" w:type="dxa"/>
          </w:tcPr>
          <w:p w14:paraId="16DAB9D2" w14:textId="1CB05BE9" w:rsidR="00A57CFF" w:rsidRDefault="00A57CFF" w:rsidP="0005681A">
            <w:pPr>
              <w:cnfStyle w:val="000000010000" w:firstRow="0" w:lastRow="0" w:firstColumn="0" w:lastColumn="0" w:oddVBand="0" w:evenVBand="0" w:oddHBand="0" w:evenHBand="1" w:firstRowFirstColumn="0" w:firstRowLastColumn="0" w:lastRowFirstColumn="0" w:lastRowLastColumn="0"/>
            </w:pPr>
            <w:r w:rsidRPr="00822D3D">
              <w:t>GET</w:t>
            </w:r>
            <w:r>
              <w:t xml:space="preserve">, </w:t>
            </w:r>
            <w:r w:rsidRPr="00822D3D">
              <w:t>POST</w:t>
            </w:r>
          </w:p>
        </w:tc>
        <w:tc>
          <w:tcPr>
            <w:tcW w:w="1361" w:type="dxa"/>
          </w:tcPr>
          <w:p w14:paraId="60176376" w14:textId="34C2BE21" w:rsidR="00A57CFF" w:rsidRDefault="00A57CFF" w:rsidP="0005681A">
            <w:pPr>
              <w:cnfStyle w:val="000000010000" w:firstRow="0" w:lastRow="0" w:firstColumn="0" w:lastColumn="0" w:oddVBand="0" w:evenVBand="0" w:oddHBand="0" w:evenHBand="1" w:firstRowFirstColumn="0" w:firstRowLastColumn="0" w:lastRowFirstColumn="0" w:lastRowLastColumn="0"/>
            </w:pPr>
            <w:r w:rsidRPr="00822D3D">
              <w:t>Yes</w:t>
            </w:r>
          </w:p>
        </w:tc>
      </w:tr>
      <w:tr w:rsidR="00A57CFF" w:rsidRPr="0005681A" w14:paraId="7BE3F556" w14:textId="77777777" w:rsidTr="0081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05F7DAD9" w14:textId="77777777" w:rsidR="00A57CFF" w:rsidRDefault="00A57CFF" w:rsidP="0005681A"/>
        </w:tc>
        <w:tc>
          <w:tcPr>
            <w:tcW w:w="4930" w:type="dxa"/>
          </w:tcPr>
          <w:p w14:paraId="109357E1" w14:textId="2E04D294" w:rsidR="00A57CFF" w:rsidRDefault="00643DC4" w:rsidP="0005681A">
            <w:pPr>
              <w:cnfStyle w:val="000000100000" w:firstRow="0" w:lastRow="0" w:firstColumn="0" w:lastColumn="0" w:oddVBand="0" w:evenVBand="0" w:oddHBand="1" w:evenHBand="0" w:firstRowFirstColumn="0" w:firstRowLastColumn="0" w:lastRowFirstColumn="0" w:lastRowLastColumn="0"/>
            </w:pPr>
            <w:hyperlink w:anchor="_/tenants/{id}/accounts/{id}/creativ_1" w:history="1">
              <w:r w:rsidR="00A57CFF" w:rsidRPr="00822D3D">
                <w:rPr>
                  <w:rStyle w:val="Hyperlink"/>
                </w:rPr>
                <w:t>/accounts/{id}/</w:t>
              </w:r>
              <w:proofErr w:type="spellStart"/>
              <w:r w:rsidR="00A57CFF" w:rsidRPr="00822D3D">
                <w:rPr>
                  <w:rStyle w:val="Hyperlink"/>
                </w:rPr>
                <w:t>creatives</w:t>
              </w:r>
              <w:proofErr w:type="spellEnd"/>
              <w:r w:rsidR="00A57CFF" w:rsidRPr="00822D3D">
                <w:rPr>
                  <w:rStyle w:val="Hyperlink"/>
                </w:rPr>
                <w:t>/{id}</w:t>
              </w:r>
            </w:hyperlink>
            <w:r w:rsidR="00A57CFF" w:rsidRPr="00822D3D">
              <w:t xml:space="preserve"> </w:t>
            </w:r>
          </w:p>
        </w:tc>
        <w:tc>
          <w:tcPr>
            <w:tcW w:w="1602" w:type="dxa"/>
          </w:tcPr>
          <w:p w14:paraId="7F9F0A2F" w14:textId="0A0F4266" w:rsidR="00A57CFF" w:rsidRDefault="00A57CFF" w:rsidP="0005681A">
            <w:pPr>
              <w:cnfStyle w:val="000000100000" w:firstRow="0" w:lastRow="0" w:firstColumn="0" w:lastColumn="0" w:oddVBand="0" w:evenVBand="0" w:oddHBand="1" w:evenHBand="0" w:firstRowFirstColumn="0" w:firstRowLastColumn="0" w:lastRowFirstColumn="0" w:lastRowLastColumn="0"/>
            </w:pPr>
            <w:r w:rsidRPr="00822D3D">
              <w:t>GET</w:t>
            </w:r>
            <w:r>
              <w:t xml:space="preserve">, </w:t>
            </w:r>
            <w:r w:rsidRPr="00822D3D">
              <w:t>PUT or PATCH</w:t>
            </w:r>
            <w:r>
              <w:t xml:space="preserve">, </w:t>
            </w:r>
            <w:r w:rsidRPr="00822D3D">
              <w:t>DELETE</w:t>
            </w:r>
          </w:p>
        </w:tc>
        <w:tc>
          <w:tcPr>
            <w:tcW w:w="1361" w:type="dxa"/>
          </w:tcPr>
          <w:p w14:paraId="135696CD" w14:textId="0672F33D" w:rsidR="00A57CFF" w:rsidRDefault="00A57CFF" w:rsidP="0005681A">
            <w:pPr>
              <w:cnfStyle w:val="000000100000" w:firstRow="0" w:lastRow="0" w:firstColumn="0" w:lastColumn="0" w:oddVBand="0" w:evenVBand="0" w:oddHBand="1" w:evenHBand="0" w:firstRowFirstColumn="0" w:firstRowLastColumn="0" w:lastRowFirstColumn="0" w:lastRowLastColumn="0"/>
            </w:pPr>
            <w:r w:rsidRPr="00822D3D">
              <w:t>Yes</w:t>
            </w:r>
          </w:p>
        </w:tc>
      </w:tr>
      <w:tr w:rsidR="00A57CFF" w:rsidRPr="0005681A" w14:paraId="06F80955" w14:textId="77777777" w:rsidTr="008164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16EAC333" w14:textId="77777777" w:rsidR="00A57CFF" w:rsidRDefault="00A57CFF" w:rsidP="0005681A"/>
        </w:tc>
        <w:tc>
          <w:tcPr>
            <w:tcW w:w="4930" w:type="dxa"/>
          </w:tcPr>
          <w:p w14:paraId="474F2723" w14:textId="02EA16C6" w:rsidR="00A57CFF" w:rsidRDefault="00643DC4" w:rsidP="0005681A">
            <w:pPr>
              <w:cnfStyle w:val="000000010000" w:firstRow="0" w:lastRow="0" w:firstColumn="0" w:lastColumn="0" w:oddVBand="0" w:evenVBand="0" w:oddHBand="0" w:evenHBand="1" w:firstRowFirstColumn="0" w:firstRowLastColumn="0" w:lastRowFirstColumn="0" w:lastRowLastColumn="0"/>
            </w:pPr>
            <w:hyperlink w:anchor="_/tenants/{id}/accounts/{id}/creativ_2" w:history="1">
              <w:r w:rsidR="00A57CFF" w:rsidRPr="00822D3D">
                <w:rPr>
                  <w:rStyle w:val="Hyperlink"/>
                </w:rPr>
                <w:t>/accounts/{id}/</w:t>
              </w:r>
              <w:proofErr w:type="spellStart"/>
              <w:r w:rsidR="00A57CFF" w:rsidRPr="00822D3D">
                <w:rPr>
                  <w:rStyle w:val="Hyperlink"/>
                </w:rPr>
                <w:t>creatives</w:t>
              </w:r>
              <w:proofErr w:type="spellEnd"/>
              <w:proofErr w:type="gramStart"/>
              <w:r w:rsidR="00A57CFF" w:rsidRPr="00822D3D">
                <w:rPr>
                  <w:rStyle w:val="Hyperlink"/>
                </w:rPr>
                <w:t>?$</w:t>
              </w:r>
              <w:proofErr w:type="gramEnd"/>
              <w:r w:rsidR="00A57CFF" w:rsidRPr="00822D3D">
                <w:rPr>
                  <w:rStyle w:val="Hyperlink"/>
                </w:rPr>
                <w:t>filter=</w:t>
              </w:r>
            </w:hyperlink>
          </w:p>
        </w:tc>
        <w:tc>
          <w:tcPr>
            <w:tcW w:w="1602" w:type="dxa"/>
          </w:tcPr>
          <w:p w14:paraId="429D389D" w14:textId="69785277" w:rsidR="00A57CFF" w:rsidRDefault="00A57CFF" w:rsidP="0005681A">
            <w:pPr>
              <w:cnfStyle w:val="000000010000" w:firstRow="0" w:lastRow="0" w:firstColumn="0" w:lastColumn="0" w:oddVBand="0" w:evenVBand="0" w:oddHBand="0" w:evenHBand="1" w:firstRowFirstColumn="0" w:firstRowLastColumn="0" w:lastRowFirstColumn="0" w:lastRowLastColumn="0"/>
            </w:pPr>
            <w:r w:rsidRPr="00822D3D">
              <w:t>GET</w:t>
            </w:r>
          </w:p>
        </w:tc>
        <w:tc>
          <w:tcPr>
            <w:tcW w:w="1361" w:type="dxa"/>
          </w:tcPr>
          <w:p w14:paraId="2491C324" w14:textId="48008356" w:rsidR="00A57CFF" w:rsidRDefault="00A57CFF" w:rsidP="0005681A">
            <w:pPr>
              <w:cnfStyle w:val="000000010000" w:firstRow="0" w:lastRow="0" w:firstColumn="0" w:lastColumn="0" w:oddVBand="0" w:evenVBand="0" w:oddHBand="0" w:evenHBand="1" w:firstRowFirstColumn="0" w:firstRowLastColumn="0" w:lastRowFirstColumn="0" w:lastRowLastColumn="0"/>
            </w:pPr>
            <w:r w:rsidRPr="00822D3D">
              <w:t>No</w:t>
            </w:r>
          </w:p>
        </w:tc>
      </w:tr>
      <w:tr w:rsidR="00816447" w:rsidRPr="0005681A" w14:paraId="29CB9438" w14:textId="77777777" w:rsidTr="0081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6BDD292D" w14:textId="486C30F0" w:rsidR="00816447" w:rsidRDefault="00816447" w:rsidP="0005681A">
            <w:r>
              <w:t>Order</w:t>
            </w:r>
          </w:p>
        </w:tc>
        <w:tc>
          <w:tcPr>
            <w:tcW w:w="4930" w:type="dxa"/>
          </w:tcPr>
          <w:p w14:paraId="1E81A1AE" w14:textId="30D71B91" w:rsidR="00816447" w:rsidRDefault="00643DC4" w:rsidP="0005681A">
            <w:pPr>
              <w:cnfStyle w:val="000000100000" w:firstRow="0" w:lastRow="0" w:firstColumn="0" w:lastColumn="0" w:oddVBand="0" w:evenVBand="0" w:oddHBand="1" w:evenHBand="0" w:firstRowFirstColumn="0" w:firstRowLastColumn="0" w:lastRowFirstColumn="0" w:lastRowLastColumn="0"/>
            </w:pPr>
            <w:hyperlink w:anchor="_/tenants/{id}/accounts/{id}/campaig" w:history="1">
              <w:r w:rsidR="00816447" w:rsidRPr="00822D3D">
                <w:rPr>
                  <w:rStyle w:val="Hyperlink"/>
                </w:rPr>
                <w:t>/accounts/{id}/</w:t>
              </w:r>
            </w:hyperlink>
            <w:r w:rsidR="00816447" w:rsidRPr="00822D3D">
              <w:rPr>
                <w:u w:val="single"/>
              </w:rPr>
              <w:t>orders</w:t>
            </w:r>
          </w:p>
        </w:tc>
        <w:tc>
          <w:tcPr>
            <w:tcW w:w="1602" w:type="dxa"/>
          </w:tcPr>
          <w:p w14:paraId="6E244D46" w14:textId="3A82A103" w:rsidR="00816447" w:rsidRPr="00822D3D" w:rsidRDefault="00816447" w:rsidP="0005681A">
            <w:pPr>
              <w:cnfStyle w:val="000000100000" w:firstRow="0" w:lastRow="0" w:firstColumn="0" w:lastColumn="0" w:oddVBand="0" w:evenVBand="0" w:oddHBand="1" w:evenHBand="0" w:firstRowFirstColumn="0" w:firstRowLastColumn="0" w:lastRowFirstColumn="0" w:lastRowLastColumn="0"/>
            </w:pPr>
            <w:r w:rsidRPr="00822D3D">
              <w:t>GET</w:t>
            </w:r>
            <w:r>
              <w:t xml:space="preserve">, </w:t>
            </w:r>
            <w:r w:rsidRPr="00822D3D">
              <w:t>POST</w:t>
            </w:r>
          </w:p>
        </w:tc>
        <w:tc>
          <w:tcPr>
            <w:tcW w:w="1361" w:type="dxa"/>
          </w:tcPr>
          <w:p w14:paraId="01B5780F" w14:textId="177A589B" w:rsidR="00816447" w:rsidRPr="00822D3D" w:rsidRDefault="00816447" w:rsidP="0005681A">
            <w:pPr>
              <w:cnfStyle w:val="000000100000" w:firstRow="0" w:lastRow="0" w:firstColumn="0" w:lastColumn="0" w:oddVBand="0" w:evenVBand="0" w:oddHBand="1" w:evenHBand="0" w:firstRowFirstColumn="0" w:firstRowLastColumn="0" w:lastRowFirstColumn="0" w:lastRowLastColumn="0"/>
            </w:pPr>
            <w:r>
              <w:t>Yes</w:t>
            </w:r>
          </w:p>
        </w:tc>
      </w:tr>
      <w:tr w:rsidR="00816447" w:rsidRPr="0005681A" w14:paraId="14D848C4" w14:textId="77777777" w:rsidTr="008164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2C66AD5C" w14:textId="77777777" w:rsidR="00816447" w:rsidRDefault="00816447" w:rsidP="0005681A"/>
        </w:tc>
        <w:tc>
          <w:tcPr>
            <w:tcW w:w="4930" w:type="dxa"/>
          </w:tcPr>
          <w:p w14:paraId="7A157F41" w14:textId="77777777" w:rsidR="00816447" w:rsidRDefault="00816447" w:rsidP="0005681A">
            <w:pPr>
              <w:cnfStyle w:val="000000010000" w:firstRow="0" w:lastRow="0" w:firstColumn="0" w:lastColumn="0" w:oddVBand="0" w:evenVBand="0" w:oddHBand="0" w:evenHBand="1" w:firstRowFirstColumn="0" w:firstRowLastColumn="0" w:lastRowFirstColumn="0" w:lastRowLastColumn="0"/>
            </w:pPr>
          </w:p>
        </w:tc>
        <w:tc>
          <w:tcPr>
            <w:tcW w:w="1602" w:type="dxa"/>
          </w:tcPr>
          <w:p w14:paraId="25BFE2D7" w14:textId="0672A897" w:rsidR="00816447" w:rsidRPr="00822D3D" w:rsidRDefault="00816447" w:rsidP="0005681A">
            <w:pPr>
              <w:cnfStyle w:val="000000010000" w:firstRow="0" w:lastRow="0" w:firstColumn="0" w:lastColumn="0" w:oddVBand="0" w:evenVBand="0" w:oddHBand="0" w:evenHBand="1" w:firstRowFirstColumn="0" w:firstRowLastColumn="0" w:lastRowFirstColumn="0" w:lastRowLastColumn="0"/>
            </w:pPr>
            <w:r w:rsidRPr="00822D3D">
              <w:t>GET</w:t>
            </w:r>
            <w:r>
              <w:t>,</w:t>
            </w:r>
            <w:r w:rsidRPr="00822D3D">
              <w:t xml:space="preserve"> PUT or PATCH</w:t>
            </w:r>
            <w:r>
              <w:t xml:space="preserve">, </w:t>
            </w:r>
            <w:r w:rsidRPr="00822D3D">
              <w:t>DELETE</w:t>
            </w:r>
          </w:p>
        </w:tc>
        <w:tc>
          <w:tcPr>
            <w:tcW w:w="1361" w:type="dxa"/>
          </w:tcPr>
          <w:p w14:paraId="4D6E2041" w14:textId="4BA5E26A" w:rsidR="00816447" w:rsidRPr="00822D3D" w:rsidRDefault="00816447" w:rsidP="0005681A">
            <w:pPr>
              <w:cnfStyle w:val="000000010000" w:firstRow="0" w:lastRow="0" w:firstColumn="0" w:lastColumn="0" w:oddVBand="0" w:evenVBand="0" w:oddHBand="0" w:evenHBand="1" w:firstRowFirstColumn="0" w:firstRowLastColumn="0" w:lastRowFirstColumn="0" w:lastRowLastColumn="0"/>
            </w:pPr>
            <w:r>
              <w:t>Yes</w:t>
            </w:r>
          </w:p>
        </w:tc>
      </w:tr>
      <w:tr w:rsidR="00816447" w:rsidRPr="0005681A" w14:paraId="4FE75D15" w14:textId="77777777" w:rsidTr="0081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31D5CEC5" w14:textId="77777777" w:rsidR="00816447" w:rsidRDefault="00816447" w:rsidP="0005681A"/>
        </w:tc>
        <w:tc>
          <w:tcPr>
            <w:tcW w:w="4930" w:type="dxa"/>
          </w:tcPr>
          <w:p w14:paraId="726A261E" w14:textId="474949F7" w:rsidR="00816447" w:rsidRDefault="00643DC4" w:rsidP="0005681A">
            <w:pPr>
              <w:cnfStyle w:val="000000100000" w:firstRow="0" w:lastRow="0" w:firstColumn="0" w:lastColumn="0" w:oddVBand="0" w:evenVBand="0" w:oddHBand="1" w:evenHBand="0" w:firstRowFirstColumn="0" w:firstRowLastColumn="0" w:lastRowFirstColumn="0" w:lastRowLastColumn="0"/>
            </w:pPr>
            <w:hyperlink w:anchor="_/tenants/{id}/accounts/{id}/campaig_1" w:history="1">
              <w:r w:rsidR="00816447" w:rsidRPr="00822D3D">
                <w:rPr>
                  <w:rStyle w:val="Hyperlink"/>
                </w:rPr>
                <w:t>/accounts/{id}/orders/{id}</w:t>
              </w:r>
            </w:hyperlink>
            <w:r w:rsidR="00816447" w:rsidRPr="00822D3D">
              <w:t xml:space="preserve"> </w:t>
            </w:r>
          </w:p>
        </w:tc>
        <w:tc>
          <w:tcPr>
            <w:tcW w:w="1602" w:type="dxa"/>
          </w:tcPr>
          <w:p w14:paraId="6D4542D5" w14:textId="2E3214D7" w:rsidR="00816447" w:rsidRPr="00822D3D" w:rsidRDefault="00816447" w:rsidP="0005681A">
            <w:pPr>
              <w:cnfStyle w:val="000000100000" w:firstRow="0" w:lastRow="0" w:firstColumn="0" w:lastColumn="0" w:oddVBand="0" w:evenVBand="0" w:oddHBand="1" w:evenHBand="0" w:firstRowFirstColumn="0" w:firstRowLastColumn="0" w:lastRowFirstColumn="0" w:lastRowLastColumn="0"/>
            </w:pPr>
            <w:r w:rsidRPr="00822D3D">
              <w:t>GET</w:t>
            </w:r>
          </w:p>
        </w:tc>
        <w:tc>
          <w:tcPr>
            <w:tcW w:w="1361" w:type="dxa"/>
          </w:tcPr>
          <w:p w14:paraId="1521E1FD" w14:textId="525650A0" w:rsidR="00816447" w:rsidRPr="00822D3D" w:rsidRDefault="00816447" w:rsidP="0005681A">
            <w:pPr>
              <w:cnfStyle w:val="000000100000" w:firstRow="0" w:lastRow="0" w:firstColumn="0" w:lastColumn="0" w:oddVBand="0" w:evenVBand="0" w:oddHBand="1" w:evenHBand="0" w:firstRowFirstColumn="0" w:firstRowLastColumn="0" w:lastRowFirstColumn="0" w:lastRowLastColumn="0"/>
            </w:pPr>
            <w:r w:rsidRPr="00822D3D">
              <w:t>No</w:t>
            </w:r>
          </w:p>
        </w:tc>
      </w:tr>
      <w:tr w:rsidR="00816447" w:rsidRPr="0005681A" w14:paraId="362B8708" w14:textId="77777777" w:rsidTr="008164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7D05552B" w14:textId="56BB5E7F" w:rsidR="00816447" w:rsidRDefault="00816447" w:rsidP="0005681A">
            <w:r>
              <w:t>Line</w:t>
            </w:r>
          </w:p>
        </w:tc>
        <w:tc>
          <w:tcPr>
            <w:tcW w:w="4930" w:type="dxa"/>
          </w:tcPr>
          <w:p w14:paraId="50A15273" w14:textId="1B1D67DD" w:rsidR="00816447" w:rsidRDefault="00643DC4" w:rsidP="0005681A">
            <w:pPr>
              <w:cnfStyle w:val="000000010000" w:firstRow="0" w:lastRow="0" w:firstColumn="0" w:lastColumn="0" w:oddVBand="0" w:evenVBand="0" w:oddHBand="0" w:evenHBand="1" w:firstRowFirstColumn="0" w:firstRowLastColumn="0" w:lastRowFirstColumn="0" w:lastRowLastColumn="0"/>
            </w:pPr>
            <w:hyperlink w:anchor="_/tenants/{id}/accounts/{id}/campaig_6" w:history="1">
              <w:r w:rsidR="00816447" w:rsidRPr="00822D3D">
                <w:rPr>
                  <w:rStyle w:val="Hyperlink"/>
                </w:rPr>
                <w:t>/accounts/{id}/orders/{id}/lines</w:t>
              </w:r>
            </w:hyperlink>
          </w:p>
        </w:tc>
        <w:tc>
          <w:tcPr>
            <w:tcW w:w="1602" w:type="dxa"/>
          </w:tcPr>
          <w:p w14:paraId="57E4F20C" w14:textId="52265A35" w:rsidR="00816447" w:rsidRDefault="00816447" w:rsidP="0005681A">
            <w:pPr>
              <w:cnfStyle w:val="000000010000" w:firstRow="0" w:lastRow="0" w:firstColumn="0" w:lastColumn="0" w:oddVBand="0" w:evenVBand="0" w:oddHBand="0" w:evenHBand="1" w:firstRowFirstColumn="0" w:firstRowLastColumn="0" w:lastRowFirstColumn="0" w:lastRowLastColumn="0"/>
            </w:pPr>
            <w:r w:rsidRPr="00822D3D">
              <w:t>GET</w:t>
            </w:r>
            <w:r>
              <w:t xml:space="preserve">, </w:t>
            </w:r>
            <w:r w:rsidRPr="00822D3D">
              <w:t>POST</w:t>
            </w:r>
          </w:p>
        </w:tc>
        <w:tc>
          <w:tcPr>
            <w:tcW w:w="1361" w:type="dxa"/>
          </w:tcPr>
          <w:p w14:paraId="0526A243" w14:textId="245F83B0" w:rsidR="00816447" w:rsidRDefault="00816447" w:rsidP="0005681A">
            <w:pPr>
              <w:cnfStyle w:val="000000010000" w:firstRow="0" w:lastRow="0" w:firstColumn="0" w:lastColumn="0" w:oddVBand="0" w:evenVBand="0" w:oddHBand="0" w:evenHBand="1" w:firstRowFirstColumn="0" w:firstRowLastColumn="0" w:lastRowFirstColumn="0" w:lastRowLastColumn="0"/>
            </w:pPr>
            <w:r w:rsidRPr="00822D3D">
              <w:t>Yes</w:t>
            </w:r>
          </w:p>
        </w:tc>
      </w:tr>
      <w:tr w:rsidR="00816447" w:rsidRPr="0005681A" w14:paraId="72214E62" w14:textId="77777777" w:rsidTr="0081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6EC87286" w14:textId="77777777" w:rsidR="00816447" w:rsidRDefault="00816447" w:rsidP="0005681A"/>
        </w:tc>
        <w:tc>
          <w:tcPr>
            <w:tcW w:w="4930" w:type="dxa"/>
          </w:tcPr>
          <w:p w14:paraId="1ADE68EE" w14:textId="7F4BC802" w:rsidR="00816447" w:rsidRDefault="00643DC4" w:rsidP="0005681A">
            <w:pPr>
              <w:cnfStyle w:val="000000100000" w:firstRow="0" w:lastRow="0" w:firstColumn="0" w:lastColumn="0" w:oddVBand="0" w:evenVBand="0" w:oddHBand="1" w:evenHBand="0" w:firstRowFirstColumn="0" w:firstRowLastColumn="0" w:lastRowFirstColumn="0" w:lastRowLastColumn="0"/>
            </w:pPr>
            <w:hyperlink w:anchor="_/tenants/{id}/accounts/{id}/campaig_7" w:history="1">
              <w:r w:rsidR="00816447" w:rsidRPr="00822D3D">
                <w:rPr>
                  <w:rStyle w:val="Hyperlink"/>
                </w:rPr>
                <w:t>/accounts/{id}/orders/{id}/lines/{id}</w:t>
              </w:r>
            </w:hyperlink>
          </w:p>
        </w:tc>
        <w:tc>
          <w:tcPr>
            <w:tcW w:w="1602" w:type="dxa"/>
          </w:tcPr>
          <w:p w14:paraId="616C3BD0" w14:textId="1944E319" w:rsidR="00816447" w:rsidRDefault="00816447" w:rsidP="0005681A">
            <w:pPr>
              <w:cnfStyle w:val="000000100000" w:firstRow="0" w:lastRow="0" w:firstColumn="0" w:lastColumn="0" w:oddVBand="0" w:evenVBand="0" w:oddHBand="1" w:evenHBand="0" w:firstRowFirstColumn="0" w:firstRowLastColumn="0" w:lastRowFirstColumn="0" w:lastRowLastColumn="0"/>
            </w:pPr>
            <w:r w:rsidRPr="00822D3D">
              <w:t>GET</w:t>
            </w:r>
            <w:r>
              <w:t>,</w:t>
            </w:r>
            <w:r w:rsidRPr="00822D3D">
              <w:t xml:space="preserve"> PUT or PATCH</w:t>
            </w:r>
            <w:r>
              <w:t xml:space="preserve">, </w:t>
            </w:r>
            <w:r w:rsidRPr="00822D3D">
              <w:t>DELETE</w:t>
            </w:r>
          </w:p>
        </w:tc>
        <w:tc>
          <w:tcPr>
            <w:tcW w:w="1361" w:type="dxa"/>
          </w:tcPr>
          <w:p w14:paraId="103F9419" w14:textId="02C8FEFE" w:rsidR="00816447" w:rsidRDefault="00816447" w:rsidP="0005681A">
            <w:pPr>
              <w:cnfStyle w:val="000000100000" w:firstRow="0" w:lastRow="0" w:firstColumn="0" w:lastColumn="0" w:oddVBand="0" w:evenVBand="0" w:oddHBand="1" w:evenHBand="0" w:firstRowFirstColumn="0" w:firstRowLastColumn="0" w:lastRowFirstColumn="0" w:lastRowLastColumn="0"/>
            </w:pPr>
            <w:r w:rsidRPr="00822D3D">
              <w:t>Yes</w:t>
            </w:r>
          </w:p>
        </w:tc>
      </w:tr>
      <w:tr w:rsidR="00816447" w:rsidRPr="0005681A" w14:paraId="61305EDD" w14:textId="77777777" w:rsidTr="008164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40DAEFCF" w14:textId="77777777" w:rsidR="00816447" w:rsidRDefault="00816447" w:rsidP="0005681A"/>
        </w:tc>
        <w:tc>
          <w:tcPr>
            <w:tcW w:w="4930" w:type="dxa"/>
          </w:tcPr>
          <w:p w14:paraId="2A2EA3A7" w14:textId="6C9D16CC" w:rsidR="00816447" w:rsidRDefault="00643DC4" w:rsidP="0005681A">
            <w:pPr>
              <w:cnfStyle w:val="000000010000" w:firstRow="0" w:lastRow="0" w:firstColumn="0" w:lastColumn="0" w:oddVBand="0" w:evenVBand="0" w:oddHBand="0" w:evenHBand="1" w:firstRowFirstColumn="0" w:firstRowLastColumn="0" w:lastRowFirstColumn="0" w:lastRowLastColumn="0"/>
            </w:pPr>
            <w:hyperlink w:anchor="_/tenants/{id}/accounts/{id}/campaig_2" w:history="1">
              <w:r w:rsidR="00816447" w:rsidRPr="00822D3D">
                <w:rPr>
                  <w:rStyle w:val="Hyperlink"/>
                </w:rPr>
                <w:t>/accounts/{id}/orders</w:t>
              </w:r>
              <w:proofErr w:type="gramStart"/>
              <w:r w:rsidR="00816447" w:rsidRPr="00822D3D">
                <w:rPr>
                  <w:rStyle w:val="Hyperlink"/>
                </w:rPr>
                <w:t>?$</w:t>
              </w:r>
              <w:proofErr w:type="gramEnd"/>
              <w:r w:rsidR="00816447" w:rsidRPr="00822D3D">
                <w:rPr>
                  <w:rStyle w:val="Hyperlink"/>
                </w:rPr>
                <w:t>filter=</w:t>
              </w:r>
            </w:hyperlink>
          </w:p>
        </w:tc>
        <w:tc>
          <w:tcPr>
            <w:tcW w:w="1602" w:type="dxa"/>
          </w:tcPr>
          <w:p w14:paraId="5A491422" w14:textId="2F22BBC0" w:rsidR="00816447" w:rsidRDefault="00816447" w:rsidP="0005681A">
            <w:pPr>
              <w:cnfStyle w:val="000000010000" w:firstRow="0" w:lastRow="0" w:firstColumn="0" w:lastColumn="0" w:oddVBand="0" w:evenVBand="0" w:oddHBand="0" w:evenHBand="1" w:firstRowFirstColumn="0" w:firstRowLastColumn="0" w:lastRowFirstColumn="0" w:lastRowLastColumn="0"/>
            </w:pPr>
            <w:ins w:id="1163" w:author="Katie Stroud" w:date="2015-10-20T23:30:00Z">
              <w:r>
                <w:t>GET?</w:t>
              </w:r>
            </w:ins>
          </w:p>
        </w:tc>
        <w:tc>
          <w:tcPr>
            <w:tcW w:w="1361" w:type="dxa"/>
          </w:tcPr>
          <w:p w14:paraId="40964DB8" w14:textId="12A5688C" w:rsidR="00816447" w:rsidRDefault="00816447" w:rsidP="0005681A">
            <w:pPr>
              <w:cnfStyle w:val="000000010000" w:firstRow="0" w:lastRow="0" w:firstColumn="0" w:lastColumn="0" w:oddVBand="0" w:evenVBand="0" w:oddHBand="0" w:evenHBand="1" w:firstRowFirstColumn="0" w:firstRowLastColumn="0" w:lastRowFirstColumn="0" w:lastRowLastColumn="0"/>
            </w:pPr>
            <w:ins w:id="1164" w:author="Katie Stroud" w:date="2015-10-20T23:30:00Z">
              <w:r>
                <w:t>YES?</w:t>
              </w:r>
            </w:ins>
          </w:p>
        </w:tc>
      </w:tr>
      <w:tr w:rsidR="00816447" w:rsidRPr="0005681A" w14:paraId="012F3697" w14:textId="77777777" w:rsidTr="0081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3171B367" w14:textId="77777777" w:rsidR="00816447" w:rsidRDefault="00816447" w:rsidP="0005681A"/>
        </w:tc>
        <w:tc>
          <w:tcPr>
            <w:tcW w:w="4930" w:type="dxa"/>
          </w:tcPr>
          <w:p w14:paraId="71FC422B" w14:textId="195DCDE3" w:rsidR="00816447" w:rsidRDefault="00643DC4" w:rsidP="0005681A">
            <w:pPr>
              <w:cnfStyle w:val="000000100000" w:firstRow="0" w:lastRow="0" w:firstColumn="0" w:lastColumn="0" w:oddVBand="0" w:evenVBand="0" w:oddHBand="1" w:evenHBand="0" w:firstRowFirstColumn="0" w:firstRowLastColumn="0" w:lastRowFirstColumn="0" w:lastRowLastColumn="0"/>
            </w:pPr>
            <w:hyperlink w:anchor="_/tenants/{id}/accounts/{id}/campaig_9" w:history="1">
              <w:r w:rsidR="00816447" w:rsidRPr="00822D3D">
                <w:rPr>
                  <w:rStyle w:val="Hyperlink"/>
                </w:rPr>
                <w:t>/accounts/{id}/orders/{id}/lines/{id}</w:t>
              </w:r>
              <w:proofErr w:type="gramStart"/>
              <w:r w:rsidR="00816447" w:rsidRPr="00822D3D">
                <w:rPr>
                  <w:rStyle w:val="Hyperlink"/>
                </w:rPr>
                <w:t>?book</w:t>
              </w:r>
              <w:proofErr w:type="gramEnd"/>
            </w:hyperlink>
          </w:p>
        </w:tc>
        <w:tc>
          <w:tcPr>
            <w:tcW w:w="1602" w:type="dxa"/>
          </w:tcPr>
          <w:p w14:paraId="75835DF5" w14:textId="3EB03463" w:rsidR="00816447" w:rsidRDefault="00816447" w:rsidP="0005681A">
            <w:pPr>
              <w:cnfStyle w:val="000000100000" w:firstRow="0" w:lastRow="0" w:firstColumn="0" w:lastColumn="0" w:oddVBand="0" w:evenVBand="0" w:oddHBand="1" w:evenHBand="0" w:firstRowFirstColumn="0" w:firstRowLastColumn="0" w:lastRowFirstColumn="0" w:lastRowLastColumn="0"/>
            </w:pPr>
            <w:r w:rsidRPr="00822D3D">
              <w:t>PUT or PATCH</w:t>
            </w:r>
          </w:p>
        </w:tc>
        <w:tc>
          <w:tcPr>
            <w:tcW w:w="1361" w:type="dxa"/>
          </w:tcPr>
          <w:p w14:paraId="4BB88766" w14:textId="08D69947" w:rsidR="00816447" w:rsidRDefault="00816447" w:rsidP="0005681A">
            <w:pPr>
              <w:cnfStyle w:val="000000100000" w:firstRow="0" w:lastRow="0" w:firstColumn="0" w:lastColumn="0" w:oddVBand="0" w:evenVBand="0" w:oddHBand="1" w:evenHBand="0" w:firstRowFirstColumn="0" w:firstRowLastColumn="0" w:lastRowFirstColumn="0" w:lastRowLastColumn="0"/>
            </w:pPr>
            <w:r w:rsidRPr="00822D3D">
              <w:t>Yes</w:t>
            </w:r>
          </w:p>
        </w:tc>
      </w:tr>
      <w:tr w:rsidR="00816447" w:rsidRPr="0005681A" w14:paraId="0F5572E6" w14:textId="77777777" w:rsidTr="008164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5FF0FD6F" w14:textId="77777777" w:rsidR="00816447" w:rsidRDefault="00816447" w:rsidP="0005681A"/>
        </w:tc>
        <w:tc>
          <w:tcPr>
            <w:tcW w:w="4930" w:type="dxa"/>
          </w:tcPr>
          <w:p w14:paraId="3B3787B5" w14:textId="2BC2EE12" w:rsidR="00816447" w:rsidRDefault="00643DC4" w:rsidP="0005681A">
            <w:pPr>
              <w:cnfStyle w:val="000000010000" w:firstRow="0" w:lastRow="0" w:firstColumn="0" w:lastColumn="0" w:oddVBand="0" w:evenVBand="0" w:oddHBand="0" w:evenHBand="1" w:firstRowFirstColumn="0" w:firstRowLastColumn="0" w:lastRowFirstColumn="0" w:lastRowLastColumn="0"/>
            </w:pPr>
            <w:hyperlink w:anchor="_/tenants/{id}/accounts/{id}/campaig_10" w:history="1">
              <w:r w:rsidR="00816447" w:rsidRPr="00822D3D">
                <w:rPr>
                  <w:rStyle w:val="Hyperlink"/>
                </w:rPr>
                <w:t>/accounts/{id}/orders/{id}/lines/{id}</w:t>
              </w:r>
              <w:proofErr w:type="gramStart"/>
              <w:r w:rsidR="00816447" w:rsidRPr="00822D3D">
                <w:rPr>
                  <w:rStyle w:val="Hyperlink"/>
                </w:rPr>
                <w:t>?reserve</w:t>
              </w:r>
              <w:proofErr w:type="gramEnd"/>
            </w:hyperlink>
          </w:p>
        </w:tc>
        <w:tc>
          <w:tcPr>
            <w:tcW w:w="1602" w:type="dxa"/>
          </w:tcPr>
          <w:p w14:paraId="5C5DF24F" w14:textId="7033E1A2" w:rsidR="00816447" w:rsidRDefault="00816447" w:rsidP="0005681A">
            <w:pPr>
              <w:cnfStyle w:val="000000010000" w:firstRow="0" w:lastRow="0" w:firstColumn="0" w:lastColumn="0" w:oddVBand="0" w:evenVBand="0" w:oddHBand="0" w:evenHBand="1" w:firstRowFirstColumn="0" w:firstRowLastColumn="0" w:lastRowFirstColumn="0" w:lastRowLastColumn="0"/>
            </w:pPr>
            <w:r w:rsidRPr="00822D3D">
              <w:t>PUT or PATCH</w:t>
            </w:r>
          </w:p>
        </w:tc>
        <w:tc>
          <w:tcPr>
            <w:tcW w:w="1361" w:type="dxa"/>
          </w:tcPr>
          <w:p w14:paraId="1B25AC73" w14:textId="1163ED6E" w:rsidR="00816447" w:rsidRDefault="00816447" w:rsidP="0005681A">
            <w:pPr>
              <w:cnfStyle w:val="000000010000" w:firstRow="0" w:lastRow="0" w:firstColumn="0" w:lastColumn="0" w:oddVBand="0" w:evenVBand="0" w:oddHBand="0" w:evenHBand="1" w:firstRowFirstColumn="0" w:firstRowLastColumn="0" w:lastRowFirstColumn="0" w:lastRowLastColumn="0"/>
            </w:pPr>
            <w:r w:rsidRPr="00822D3D">
              <w:t>Yes</w:t>
            </w:r>
          </w:p>
        </w:tc>
      </w:tr>
      <w:tr w:rsidR="00816447" w:rsidRPr="0005681A" w14:paraId="31A0C3E8" w14:textId="77777777" w:rsidTr="0081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0A20A4A4" w14:textId="77777777" w:rsidR="00816447" w:rsidRDefault="00816447" w:rsidP="0005681A"/>
        </w:tc>
        <w:tc>
          <w:tcPr>
            <w:tcW w:w="4930" w:type="dxa"/>
          </w:tcPr>
          <w:p w14:paraId="2158E15A" w14:textId="419845E4" w:rsidR="00816447" w:rsidRDefault="00643DC4" w:rsidP="0005681A">
            <w:pPr>
              <w:cnfStyle w:val="000000100000" w:firstRow="0" w:lastRow="0" w:firstColumn="0" w:lastColumn="0" w:oddVBand="0" w:evenVBand="0" w:oddHBand="1" w:evenHBand="0" w:firstRowFirstColumn="0" w:firstRowLastColumn="0" w:lastRowFirstColumn="0" w:lastRowLastColumn="0"/>
            </w:pPr>
            <w:hyperlink w:anchor="_/tenants/{id}/accounts/{id}/campaig_11" w:history="1">
              <w:r w:rsidR="00816447" w:rsidRPr="00822D3D">
                <w:rPr>
                  <w:rStyle w:val="Hyperlink"/>
                </w:rPr>
                <w:t>/accounts/{id}/orders/{id}/lines/{id}</w:t>
              </w:r>
              <w:proofErr w:type="gramStart"/>
              <w:r w:rsidR="00816447" w:rsidRPr="00822D3D">
                <w:rPr>
                  <w:rStyle w:val="Hyperlink"/>
                </w:rPr>
                <w:t>?cancel</w:t>
              </w:r>
              <w:proofErr w:type="gramEnd"/>
            </w:hyperlink>
          </w:p>
        </w:tc>
        <w:tc>
          <w:tcPr>
            <w:tcW w:w="1602" w:type="dxa"/>
          </w:tcPr>
          <w:p w14:paraId="69C9EEE4" w14:textId="09BE06C3" w:rsidR="00816447" w:rsidRDefault="00816447" w:rsidP="0005681A">
            <w:pPr>
              <w:cnfStyle w:val="000000100000" w:firstRow="0" w:lastRow="0" w:firstColumn="0" w:lastColumn="0" w:oddVBand="0" w:evenVBand="0" w:oddHBand="1" w:evenHBand="0" w:firstRowFirstColumn="0" w:firstRowLastColumn="0" w:lastRowFirstColumn="0" w:lastRowLastColumn="0"/>
            </w:pPr>
            <w:r w:rsidRPr="00822D3D">
              <w:t>PUT or PATCH</w:t>
            </w:r>
          </w:p>
        </w:tc>
        <w:tc>
          <w:tcPr>
            <w:tcW w:w="1361" w:type="dxa"/>
          </w:tcPr>
          <w:p w14:paraId="02DE9FB0" w14:textId="5A160C87" w:rsidR="00816447" w:rsidRDefault="00816447" w:rsidP="0005681A">
            <w:pPr>
              <w:cnfStyle w:val="000000100000" w:firstRow="0" w:lastRow="0" w:firstColumn="0" w:lastColumn="0" w:oddVBand="0" w:evenVBand="0" w:oddHBand="1" w:evenHBand="0" w:firstRowFirstColumn="0" w:firstRowLastColumn="0" w:lastRowFirstColumn="0" w:lastRowLastColumn="0"/>
            </w:pPr>
            <w:r w:rsidRPr="00822D3D">
              <w:t>Yes</w:t>
            </w:r>
          </w:p>
        </w:tc>
      </w:tr>
      <w:tr w:rsidR="00816447" w:rsidRPr="0005681A" w14:paraId="7FB9D6BE" w14:textId="77777777" w:rsidTr="008164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3E96BBC2" w14:textId="77777777" w:rsidR="00816447" w:rsidRDefault="00816447" w:rsidP="0005681A"/>
        </w:tc>
        <w:tc>
          <w:tcPr>
            <w:tcW w:w="4930" w:type="dxa"/>
          </w:tcPr>
          <w:p w14:paraId="37ADE522" w14:textId="1AEB7EE5" w:rsidR="00816447" w:rsidRDefault="00643DC4" w:rsidP="0005681A">
            <w:pPr>
              <w:cnfStyle w:val="000000010000" w:firstRow="0" w:lastRow="0" w:firstColumn="0" w:lastColumn="0" w:oddVBand="0" w:evenVBand="0" w:oddHBand="0" w:evenHBand="1" w:firstRowFirstColumn="0" w:firstRowLastColumn="0" w:lastRowFirstColumn="0" w:lastRowLastColumn="0"/>
            </w:pPr>
            <w:hyperlink w:anchor="_/tenants/{id}/accounts/{id}/campaig_12" w:history="1">
              <w:r w:rsidR="00816447" w:rsidRPr="00822D3D">
                <w:rPr>
                  <w:rStyle w:val="Hyperlink"/>
                </w:rPr>
                <w:t>/accounts/{id}/orders/{id}/lines/{id}</w:t>
              </w:r>
              <w:proofErr w:type="gramStart"/>
              <w:r w:rsidR="00816447" w:rsidRPr="00822D3D">
                <w:rPr>
                  <w:rStyle w:val="Hyperlink"/>
                </w:rPr>
                <w:t>?reset</w:t>
              </w:r>
              <w:proofErr w:type="gramEnd"/>
            </w:hyperlink>
          </w:p>
        </w:tc>
        <w:tc>
          <w:tcPr>
            <w:tcW w:w="1602" w:type="dxa"/>
          </w:tcPr>
          <w:p w14:paraId="253C1328" w14:textId="576FE797" w:rsidR="00816447" w:rsidRDefault="00816447" w:rsidP="0005681A">
            <w:pPr>
              <w:cnfStyle w:val="000000010000" w:firstRow="0" w:lastRow="0" w:firstColumn="0" w:lastColumn="0" w:oddVBand="0" w:evenVBand="0" w:oddHBand="0" w:evenHBand="1" w:firstRowFirstColumn="0" w:firstRowLastColumn="0" w:lastRowFirstColumn="0" w:lastRowLastColumn="0"/>
            </w:pPr>
            <w:r w:rsidRPr="00822D3D">
              <w:t>PUT or PATCH</w:t>
            </w:r>
          </w:p>
        </w:tc>
        <w:tc>
          <w:tcPr>
            <w:tcW w:w="1361" w:type="dxa"/>
          </w:tcPr>
          <w:p w14:paraId="0CB7BC27" w14:textId="7B1461DF" w:rsidR="00816447" w:rsidRDefault="00816447" w:rsidP="0005681A">
            <w:pPr>
              <w:cnfStyle w:val="000000010000" w:firstRow="0" w:lastRow="0" w:firstColumn="0" w:lastColumn="0" w:oddVBand="0" w:evenVBand="0" w:oddHBand="0" w:evenHBand="1" w:firstRowFirstColumn="0" w:firstRowLastColumn="0" w:lastRowFirstColumn="0" w:lastRowLastColumn="0"/>
            </w:pPr>
            <w:r w:rsidRPr="00822D3D">
              <w:t>Yes</w:t>
            </w:r>
          </w:p>
        </w:tc>
      </w:tr>
      <w:tr w:rsidR="0075359B" w:rsidRPr="0005681A" w14:paraId="08951C34" w14:textId="77777777" w:rsidTr="0081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2FB9424A" w14:textId="17198229" w:rsidR="0075359B" w:rsidRDefault="0075359B" w:rsidP="0005681A">
            <w:r>
              <w:t>Organizations</w:t>
            </w:r>
          </w:p>
        </w:tc>
        <w:tc>
          <w:tcPr>
            <w:tcW w:w="4930" w:type="dxa"/>
          </w:tcPr>
          <w:p w14:paraId="7130D43E" w14:textId="49271F45" w:rsidR="0075359B" w:rsidRDefault="00643DC4" w:rsidP="0005681A">
            <w:pPr>
              <w:cnfStyle w:val="000000100000" w:firstRow="0" w:lastRow="0" w:firstColumn="0" w:lastColumn="0" w:oddVBand="0" w:evenVBand="0" w:oddHBand="1" w:evenHBand="0" w:firstRowFirstColumn="0" w:firstRowLastColumn="0" w:lastRowFirstColumn="0" w:lastRowLastColumn="0"/>
            </w:pPr>
            <w:hyperlink w:anchor="_/tenants/{id}/customers" w:history="1">
              <w:r w:rsidR="0075359B" w:rsidRPr="00822D3D">
                <w:rPr>
                  <w:rStyle w:val="Hyperlink"/>
                </w:rPr>
                <w:t>/organization</w:t>
              </w:r>
            </w:hyperlink>
            <w:r w:rsidR="0075359B" w:rsidRPr="00822D3D">
              <w:rPr>
                <w:u w:val="single"/>
              </w:rPr>
              <w:t>s</w:t>
            </w:r>
          </w:p>
        </w:tc>
        <w:tc>
          <w:tcPr>
            <w:tcW w:w="1602" w:type="dxa"/>
          </w:tcPr>
          <w:p w14:paraId="794B33AC" w14:textId="3D8FD169" w:rsidR="0075359B" w:rsidRDefault="0075359B" w:rsidP="0005681A">
            <w:pPr>
              <w:cnfStyle w:val="000000100000" w:firstRow="0" w:lastRow="0" w:firstColumn="0" w:lastColumn="0" w:oddVBand="0" w:evenVBand="0" w:oddHBand="1" w:evenHBand="0" w:firstRowFirstColumn="0" w:firstRowLastColumn="0" w:lastRowFirstColumn="0" w:lastRowLastColumn="0"/>
            </w:pPr>
            <w:r w:rsidRPr="00822D3D">
              <w:t>GET</w:t>
            </w:r>
            <w:r>
              <w:t xml:space="preserve">, </w:t>
            </w:r>
            <w:r w:rsidRPr="00822D3D">
              <w:t>POST</w:t>
            </w:r>
          </w:p>
        </w:tc>
        <w:tc>
          <w:tcPr>
            <w:tcW w:w="1361" w:type="dxa"/>
          </w:tcPr>
          <w:p w14:paraId="550A5614" w14:textId="5161903F" w:rsidR="0075359B" w:rsidRDefault="0075359B" w:rsidP="0005681A">
            <w:pPr>
              <w:cnfStyle w:val="000000100000" w:firstRow="0" w:lastRow="0" w:firstColumn="0" w:lastColumn="0" w:oddVBand="0" w:evenVBand="0" w:oddHBand="1" w:evenHBand="0" w:firstRowFirstColumn="0" w:firstRowLastColumn="0" w:lastRowFirstColumn="0" w:lastRowLastColumn="0"/>
            </w:pPr>
            <w:r>
              <w:t>Yes</w:t>
            </w:r>
          </w:p>
        </w:tc>
      </w:tr>
      <w:tr w:rsidR="0075359B" w:rsidRPr="0005681A" w14:paraId="406DF530" w14:textId="77777777" w:rsidTr="008164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16DDF2A4" w14:textId="77777777" w:rsidR="0075359B" w:rsidRDefault="0075359B" w:rsidP="0005681A"/>
        </w:tc>
        <w:tc>
          <w:tcPr>
            <w:tcW w:w="4930" w:type="dxa"/>
          </w:tcPr>
          <w:p w14:paraId="5BB24462" w14:textId="23CE73E6" w:rsidR="0075359B" w:rsidRDefault="00643DC4" w:rsidP="0005681A">
            <w:pPr>
              <w:cnfStyle w:val="000000010000" w:firstRow="0" w:lastRow="0" w:firstColumn="0" w:lastColumn="0" w:oddVBand="0" w:evenVBand="0" w:oddHBand="0" w:evenHBand="1" w:firstRowFirstColumn="0" w:firstRowLastColumn="0" w:lastRowFirstColumn="0" w:lastRowLastColumn="0"/>
            </w:pPr>
            <w:hyperlink w:anchor="_/tenants/{id}/customers/{id}" w:history="1">
              <w:r w:rsidR="0075359B" w:rsidRPr="00822D3D">
                <w:rPr>
                  <w:rStyle w:val="Hyperlink"/>
                </w:rPr>
                <w:t>/organizations/{id}</w:t>
              </w:r>
            </w:hyperlink>
          </w:p>
        </w:tc>
        <w:tc>
          <w:tcPr>
            <w:tcW w:w="1602" w:type="dxa"/>
          </w:tcPr>
          <w:p w14:paraId="60F65664" w14:textId="26E79854" w:rsidR="0075359B" w:rsidRDefault="0075359B" w:rsidP="0005681A">
            <w:pPr>
              <w:cnfStyle w:val="000000010000" w:firstRow="0" w:lastRow="0" w:firstColumn="0" w:lastColumn="0" w:oddVBand="0" w:evenVBand="0" w:oddHBand="0" w:evenHBand="1" w:firstRowFirstColumn="0" w:firstRowLastColumn="0" w:lastRowFirstColumn="0" w:lastRowLastColumn="0"/>
            </w:pPr>
            <w:r w:rsidRPr="00822D3D">
              <w:t>GET</w:t>
            </w:r>
            <w:r>
              <w:t>,</w:t>
            </w:r>
            <w:r w:rsidRPr="00822D3D">
              <w:t xml:space="preserve"> PUT or PATCH</w:t>
            </w:r>
            <w:r>
              <w:t xml:space="preserve">, </w:t>
            </w:r>
            <w:r w:rsidRPr="00822D3D">
              <w:t>DELETE</w:t>
            </w:r>
          </w:p>
        </w:tc>
        <w:tc>
          <w:tcPr>
            <w:tcW w:w="1361" w:type="dxa"/>
          </w:tcPr>
          <w:p w14:paraId="655D1EA8" w14:textId="1DCBA762" w:rsidR="0075359B" w:rsidRDefault="0075359B" w:rsidP="0005681A">
            <w:pPr>
              <w:cnfStyle w:val="000000010000" w:firstRow="0" w:lastRow="0" w:firstColumn="0" w:lastColumn="0" w:oddVBand="0" w:evenVBand="0" w:oddHBand="0" w:evenHBand="1" w:firstRowFirstColumn="0" w:firstRowLastColumn="0" w:lastRowFirstColumn="0" w:lastRowLastColumn="0"/>
            </w:pPr>
            <w:r>
              <w:t>Yes</w:t>
            </w:r>
          </w:p>
        </w:tc>
      </w:tr>
      <w:tr w:rsidR="0075359B" w:rsidRPr="0005681A" w14:paraId="38F8513E" w14:textId="77777777" w:rsidTr="0081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3FFFE5F1" w14:textId="77777777" w:rsidR="0075359B" w:rsidRDefault="0075359B" w:rsidP="0005681A"/>
        </w:tc>
        <w:tc>
          <w:tcPr>
            <w:tcW w:w="4930" w:type="dxa"/>
          </w:tcPr>
          <w:p w14:paraId="5725150F" w14:textId="42411326" w:rsidR="0075359B" w:rsidRDefault="00643DC4" w:rsidP="0005681A">
            <w:pPr>
              <w:cnfStyle w:val="000000100000" w:firstRow="0" w:lastRow="0" w:firstColumn="0" w:lastColumn="0" w:oddVBand="0" w:evenVBand="0" w:oddHBand="1" w:evenHBand="0" w:firstRowFirstColumn="0" w:firstRowLastColumn="0" w:lastRowFirstColumn="0" w:lastRowLastColumn="0"/>
            </w:pPr>
            <w:hyperlink w:anchor="_/tenants/{id}/customers?$filter=" w:history="1">
              <w:r w:rsidR="0075359B" w:rsidRPr="00822D3D">
                <w:rPr>
                  <w:rStyle w:val="Hyperlink"/>
                </w:rPr>
                <w:t>/organizations</w:t>
              </w:r>
              <w:proofErr w:type="gramStart"/>
              <w:r w:rsidR="0075359B" w:rsidRPr="00822D3D">
                <w:rPr>
                  <w:rStyle w:val="Hyperlink"/>
                </w:rPr>
                <w:t>?$</w:t>
              </w:r>
              <w:proofErr w:type="gramEnd"/>
              <w:r w:rsidR="0075359B" w:rsidRPr="00822D3D">
                <w:rPr>
                  <w:rStyle w:val="Hyperlink"/>
                </w:rPr>
                <w:t>filter=</w:t>
              </w:r>
            </w:hyperlink>
            <w:r w:rsidR="0075359B" w:rsidRPr="00822D3D">
              <w:t xml:space="preserve"> </w:t>
            </w:r>
          </w:p>
        </w:tc>
        <w:tc>
          <w:tcPr>
            <w:tcW w:w="1602" w:type="dxa"/>
          </w:tcPr>
          <w:p w14:paraId="44A5B75E" w14:textId="28E11E6A" w:rsidR="0075359B" w:rsidRDefault="0075359B" w:rsidP="0005681A">
            <w:pPr>
              <w:cnfStyle w:val="000000100000" w:firstRow="0" w:lastRow="0" w:firstColumn="0" w:lastColumn="0" w:oddVBand="0" w:evenVBand="0" w:oddHBand="1" w:evenHBand="0" w:firstRowFirstColumn="0" w:firstRowLastColumn="0" w:lastRowFirstColumn="0" w:lastRowLastColumn="0"/>
            </w:pPr>
            <w:r w:rsidRPr="00822D3D">
              <w:t>GET</w:t>
            </w:r>
          </w:p>
        </w:tc>
        <w:tc>
          <w:tcPr>
            <w:tcW w:w="1361" w:type="dxa"/>
          </w:tcPr>
          <w:p w14:paraId="24785F9A" w14:textId="5F588ABE" w:rsidR="0075359B" w:rsidRDefault="0075359B" w:rsidP="0005681A">
            <w:pPr>
              <w:cnfStyle w:val="000000100000" w:firstRow="0" w:lastRow="0" w:firstColumn="0" w:lastColumn="0" w:oddVBand="0" w:evenVBand="0" w:oddHBand="1" w:evenHBand="0" w:firstRowFirstColumn="0" w:firstRowLastColumn="0" w:lastRowFirstColumn="0" w:lastRowLastColumn="0"/>
            </w:pPr>
            <w:r w:rsidRPr="00822D3D">
              <w:t>No</w:t>
            </w:r>
          </w:p>
        </w:tc>
      </w:tr>
      <w:tr w:rsidR="0075359B" w:rsidRPr="0005681A" w14:paraId="70ED54BF" w14:textId="77777777" w:rsidTr="008164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2FA1F37A" w14:textId="0E08BA0D" w:rsidR="0075359B" w:rsidRDefault="0075359B" w:rsidP="0005681A">
            <w:r>
              <w:t>Products</w:t>
            </w:r>
          </w:p>
        </w:tc>
        <w:tc>
          <w:tcPr>
            <w:tcW w:w="4930" w:type="dxa"/>
          </w:tcPr>
          <w:p w14:paraId="73066939" w14:textId="5588756A" w:rsidR="0075359B" w:rsidRDefault="00643DC4" w:rsidP="0005681A">
            <w:pPr>
              <w:cnfStyle w:val="000000010000" w:firstRow="0" w:lastRow="0" w:firstColumn="0" w:lastColumn="0" w:oddVBand="0" w:evenVBand="0" w:oddHBand="0" w:evenHBand="1" w:firstRowFirstColumn="0" w:firstRowLastColumn="0" w:lastRowFirstColumn="0" w:lastRowLastColumn="0"/>
            </w:pPr>
            <w:hyperlink w:anchor="_/tenants/{id}/products" w:history="1">
              <w:r w:rsidR="0075359B" w:rsidRPr="00822D3D">
                <w:rPr>
                  <w:rStyle w:val="Hyperlink"/>
                </w:rPr>
                <w:t>/products</w:t>
              </w:r>
            </w:hyperlink>
          </w:p>
        </w:tc>
        <w:tc>
          <w:tcPr>
            <w:tcW w:w="1602" w:type="dxa"/>
          </w:tcPr>
          <w:p w14:paraId="57FF9F76" w14:textId="7D14D450" w:rsidR="0075359B" w:rsidRDefault="0075359B" w:rsidP="0005681A">
            <w:pPr>
              <w:cnfStyle w:val="000000010000" w:firstRow="0" w:lastRow="0" w:firstColumn="0" w:lastColumn="0" w:oddVBand="0" w:evenVBand="0" w:oddHBand="0" w:evenHBand="1" w:firstRowFirstColumn="0" w:firstRowLastColumn="0" w:lastRowFirstColumn="0" w:lastRowLastColumn="0"/>
            </w:pPr>
            <w:r w:rsidRPr="00822D3D">
              <w:t>GET</w:t>
            </w:r>
          </w:p>
        </w:tc>
        <w:tc>
          <w:tcPr>
            <w:tcW w:w="1361" w:type="dxa"/>
          </w:tcPr>
          <w:p w14:paraId="04955BBF" w14:textId="465CF14A" w:rsidR="0075359B" w:rsidRDefault="0075359B" w:rsidP="0005681A">
            <w:pPr>
              <w:cnfStyle w:val="000000010000" w:firstRow="0" w:lastRow="0" w:firstColumn="0" w:lastColumn="0" w:oddVBand="0" w:evenVBand="0" w:oddHBand="0" w:evenHBand="1" w:firstRowFirstColumn="0" w:firstRowLastColumn="0" w:lastRowFirstColumn="0" w:lastRowLastColumn="0"/>
            </w:pPr>
            <w:r w:rsidRPr="00822D3D">
              <w:t>Yes</w:t>
            </w:r>
          </w:p>
        </w:tc>
      </w:tr>
      <w:tr w:rsidR="0075359B" w:rsidRPr="0005681A" w14:paraId="5B303B50" w14:textId="77777777" w:rsidTr="0081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63986E2D" w14:textId="77777777" w:rsidR="0075359B" w:rsidRDefault="0075359B" w:rsidP="0005681A"/>
        </w:tc>
        <w:tc>
          <w:tcPr>
            <w:tcW w:w="4930" w:type="dxa"/>
          </w:tcPr>
          <w:p w14:paraId="69C7A32A" w14:textId="6F0D50D3" w:rsidR="0075359B" w:rsidRDefault="00643DC4" w:rsidP="0005681A">
            <w:pPr>
              <w:cnfStyle w:val="000000100000" w:firstRow="0" w:lastRow="0" w:firstColumn="0" w:lastColumn="0" w:oddVBand="0" w:evenVBand="0" w:oddHBand="1" w:evenHBand="0" w:firstRowFirstColumn="0" w:firstRowLastColumn="0" w:lastRowFirstColumn="0" w:lastRowLastColumn="0"/>
            </w:pPr>
            <w:hyperlink w:anchor="_/tenants/{id}/products/{id}" w:history="1">
              <w:r w:rsidR="0075359B" w:rsidRPr="00822D3D">
                <w:rPr>
                  <w:rStyle w:val="Hyperlink"/>
                </w:rPr>
                <w:t>/products/{id}</w:t>
              </w:r>
            </w:hyperlink>
          </w:p>
        </w:tc>
        <w:tc>
          <w:tcPr>
            <w:tcW w:w="1602" w:type="dxa"/>
          </w:tcPr>
          <w:p w14:paraId="2ACB74E6" w14:textId="2321EB03" w:rsidR="0075359B" w:rsidRDefault="0075359B" w:rsidP="0005681A">
            <w:pPr>
              <w:cnfStyle w:val="000000100000" w:firstRow="0" w:lastRow="0" w:firstColumn="0" w:lastColumn="0" w:oddVBand="0" w:evenVBand="0" w:oddHBand="1" w:evenHBand="0" w:firstRowFirstColumn="0" w:firstRowLastColumn="0" w:lastRowFirstColumn="0" w:lastRowLastColumn="0"/>
            </w:pPr>
            <w:r w:rsidRPr="00822D3D">
              <w:t>GET</w:t>
            </w:r>
          </w:p>
        </w:tc>
        <w:tc>
          <w:tcPr>
            <w:tcW w:w="1361" w:type="dxa"/>
          </w:tcPr>
          <w:p w14:paraId="5A5071F2" w14:textId="76A19133" w:rsidR="0075359B" w:rsidRDefault="0075359B" w:rsidP="0005681A">
            <w:pPr>
              <w:cnfStyle w:val="000000100000" w:firstRow="0" w:lastRow="0" w:firstColumn="0" w:lastColumn="0" w:oddVBand="0" w:evenVBand="0" w:oddHBand="1" w:evenHBand="0" w:firstRowFirstColumn="0" w:firstRowLastColumn="0" w:lastRowFirstColumn="0" w:lastRowLastColumn="0"/>
            </w:pPr>
            <w:r w:rsidRPr="00822D3D">
              <w:t>Yes</w:t>
            </w:r>
          </w:p>
        </w:tc>
      </w:tr>
      <w:tr w:rsidR="0075359B" w:rsidRPr="0005681A" w14:paraId="262261ED" w14:textId="77777777" w:rsidTr="008164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38CF0801" w14:textId="77777777" w:rsidR="0075359B" w:rsidRDefault="0075359B" w:rsidP="0005681A"/>
        </w:tc>
        <w:tc>
          <w:tcPr>
            <w:tcW w:w="4930" w:type="dxa"/>
          </w:tcPr>
          <w:p w14:paraId="7972E74D" w14:textId="6CE2AF60" w:rsidR="0075359B" w:rsidRDefault="00643DC4" w:rsidP="0005681A">
            <w:pPr>
              <w:cnfStyle w:val="000000010000" w:firstRow="0" w:lastRow="0" w:firstColumn="0" w:lastColumn="0" w:oddVBand="0" w:evenVBand="0" w:oddHBand="0" w:evenHBand="1" w:firstRowFirstColumn="0" w:firstRowLastColumn="0" w:lastRowFirstColumn="0" w:lastRowLastColumn="0"/>
            </w:pPr>
            <w:hyperlink w:anchor="_/tenants/{id}/products/search" w:history="1">
              <w:r w:rsidR="0075359B" w:rsidRPr="00822D3D">
                <w:rPr>
                  <w:rStyle w:val="Hyperlink"/>
                </w:rPr>
                <w:t>/products/search</w:t>
              </w:r>
            </w:hyperlink>
          </w:p>
        </w:tc>
        <w:tc>
          <w:tcPr>
            <w:tcW w:w="1602" w:type="dxa"/>
          </w:tcPr>
          <w:p w14:paraId="4820661D" w14:textId="5AE4297D" w:rsidR="0075359B" w:rsidRDefault="0075359B" w:rsidP="0005681A">
            <w:pPr>
              <w:cnfStyle w:val="000000010000" w:firstRow="0" w:lastRow="0" w:firstColumn="0" w:lastColumn="0" w:oddVBand="0" w:evenVBand="0" w:oddHBand="0" w:evenHBand="1" w:firstRowFirstColumn="0" w:firstRowLastColumn="0" w:lastRowFirstColumn="0" w:lastRowLastColumn="0"/>
            </w:pPr>
            <w:r w:rsidRPr="00822D3D">
              <w:t>POST</w:t>
            </w:r>
          </w:p>
        </w:tc>
        <w:tc>
          <w:tcPr>
            <w:tcW w:w="1361" w:type="dxa"/>
          </w:tcPr>
          <w:p w14:paraId="1DFA4B2B" w14:textId="2F4C5241" w:rsidR="0075359B" w:rsidRDefault="0075359B" w:rsidP="0005681A">
            <w:pPr>
              <w:cnfStyle w:val="000000010000" w:firstRow="0" w:lastRow="0" w:firstColumn="0" w:lastColumn="0" w:oddVBand="0" w:evenVBand="0" w:oddHBand="0" w:evenHBand="1" w:firstRowFirstColumn="0" w:firstRowLastColumn="0" w:lastRowFirstColumn="0" w:lastRowLastColumn="0"/>
            </w:pPr>
            <w:r w:rsidRPr="00822D3D">
              <w:t>Yes</w:t>
            </w:r>
          </w:p>
        </w:tc>
      </w:tr>
      <w:tr w:rsidR="0075359B" w:rsidRPr="0005681A" w14:paraId="3E1CF7CF" w14:textId="77777777" w:rsidTr="0081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21F46BD4" w14:textId="77777777" w:rsidR="0075359B" w:rsidRDefault="0075359B" w:rsidP="0005681A"/>
        </w:tc>
        <w:tc>
          <w:tcPr>
            <w:tcW w:w="4930" w:type="dxa"/>
          </w:tcPr>
          <w:p w14:paraId="38D96BB9" w14:textId="4F6EF879" w:rsidR="0075359B" w:rsidRDefault="00643DC4" w:rsidP="0005681A">
            <w:pPr>
              <w:cnfStyle w:val="000000100000" w:firstRow="0" w:lastRow="0" w:firstColumn="0" w:lastColumn="0" w:oddVBand="0" w:evenVBand="0" w:oddHBand="1" w:evenHBand="0" w:firstRowFirstColumn="0" w:firstRowLastColumn="0" w:lastRowFirstColumn="0" w:lastRowLastColumn="0"/>
            </w:pPr>
            <w:hyperlink w:anchor="_/tenants/{id}/products/avails" w:history="1">
              <w:r w:rsidR="0075359B" w:rsidRPr="00822D3D">
                <w:rPr>
                  <w:rStyle w:val="Hyperlink"/>
                </w:rPr>
                <w:t>/products/avails</w:t>
              </w:r>
            </w:hyperlink>
          </w:p>
        </w:tc>
        <w:tc>
          <w:tcPr>
            <w:tcW w:w="1602" w:type="dxa"/>
          </w:tcPr>
          <w:p w14:paraId="08066B88" w14:textId="7E187706" w:rsidR="0075359B" w:rsidRDefault="0075359B" w:rsidP="0005681A">
            <w:pPr>
              <w:cnfStyle w:val="000000100000" w:firstRow="0" w:lastRow="0" w:firstColumn="0" w:lastColumn="0" w:oddVBand="0" w:evenVBand="0" w:oddHBand="1" w:evenHBand="0" w:firstRowFirstColumn="0" w:firstRowLastColumn="0" w:lastRowFirstColumn="0" w:lastRowLastColumn="0"/>
            </w:pPr>
            <w:r w:rsidRPr="00822D3D">
              <w:t>POST</w:t>
            </w:r>
          </w:p>
        </w:tc>
        <w:tc>
          <w:tcPr>
            <w:tcW w:w="1361" w:type="dxa"/>
          </w:tcPr>
          <w:p w14:paraId="7957F348" w14:textId="1DFC63DA" w:rsidR="0075359B" w:rsidRDefault="0075359B" w:rsidP="0005681A">
            <w:pPr>
              <w:cnfStyle w:val="000000100000" w:firstRow="0" w:lastRow="0" w:firstColumn="0" w:lastColumn="0" w:oddVBand="0" w:evenVBand="0" w:oddHBand="1" w:evenHBand="0" w:firstRowFirstColumn="0" w:firstRowLastColumn="0" w:lastRowFirstColumn="0" w:lastRowLastColumn="0"/>
            </w:pPr>
            <w:r>
              <w:t>Yes</w:t>
            </w:r>
          </w:p>
        </w:tc>
      </w:tr>
    </w:tbl>
    <w:p w14:paraId="118155F1" w14:textId="331AE579" w:rsidR="00F47E25" w:rsidRDefault="0005681A" w:rsidP="009B22A2">
      <w:pPr>
        <w:pStyle w:val="Heading2"/>
      </w:pPr>
      <w:bookmarkStart w:id="1165" w:name="_Ref307000706"/>
      <w:bookmarkStart w:id="1166" w:name="_Toc308251669"/>
      <w:r>
        <w:t>Account</w:t>
      </w:r>
      <w:bookmarkEnd w:id="1165"/>
      <w:r w:rsidR="006C775C">
        <w:t xml:space="preserve"> Resource</w:t>
      </w:r>
      <w:bookmarkEnd w:id="1166"/>
    </w:p>
    <w:p w14:paraId="5CCED1B3" w14:textId="77777777" w:rsidR="003E655B" w:rsidRDefault="0005681A" w:rsidP="0005681A">
      <w:ins w:id="1167" w:author="Katie Stroud" w:date="2015-10-20T20:38:00Z">
        <w:r>
          <w:t>Description</w:t>
        </w:r>
      </w:ins>
    </w:p>
    <w:p w14:paraId="45F1D73D" w14:textId="2F5BD5D4" w:rsidR="00E832A1" w:rsidRDefault="00E832A1" w:rsidP="00E832A1">
      <w:pPr>
        <w:pStyle w:val="Heading3"/>
      </w:pPr>
      <w:bookmarkStart w:id="1168" w:name="_Toc308251670"/>
      <w:r w:rsidRPr="000D1495">
        <w:t>/accounts</w:t>
      </w:r>
      <w:bookmarkEnd w:id="1168"/>
    </w:p>
    <w:p w14:paraId="36CB2A15" w14:textId="77777777" w:rsidR="00A57CFF" w:rsidRDefault="00A57CFF" w:rsidP="00A57CFF">
      <w:r w:rsidRPr="00822D3D">
        <w:t xml:space="preserve">Adds an </w:t>
      </w:r>
      <w:hyperlink w:anchor="_Customer" w:history="1">
        <w:r w:rsidRPr="00822D3D">
          <w:rPr>
            <w:rStyle w:val="Hyperlink"/>
          </w:rPr>
          <w:t>Account</w:t>
        </w:r>
      </w:hyperlink>
      <w:r w:rsidRPr="00822D3D">
        <w:t xml:space="preserve"> or gets a list of accounts that the user has access to. The response must support pagination. See Paging Query Parameters.</w:t>
      </w:r>
    </w:p>
    <w:p w14:paraId="7126E2A1" w14:textId="2477CD77" w:rsidR="00E832A1" w:rsidRDefault="00E832A1" w:rsidP="00E832A1">
      <w:pPr>
        <w:spacing w:before="280" w:after="60"/>
        <w:rPr>
          <w:rFonts w:asciiTheme="majorHAnsi" w:hAnsiTheme="majorHAnsi" w:cstheme="majorHAnsi"/>
          <w:b/>
          <w:sz w:val="24"/>
          <w:szCs w:val="24"/>
        </w:rPr>
      </w:pPr>
      <w:r>
        <w:rPr>
          <w:rFonts w:asciiTheme="majorHAnsi" w:hAnsiTheme="majorHAnsi" w:cstheme="majorHAnsi"/>
          <w:b/>
          <w:sz w:val="24"/>
          <w:szCs w:val="24"/>
        </w:rPr>
        <w:lastRenderedPageBreak/>
        <w:t>Verbs</w:t>
      </w:r>
    </w:p>
    <w:p w14:paraId="7BD138AA" w14:textId="1E37C028" w:rsidR="00E832A1" w:rsidRDefault="00E832A1" w:rsidP="00E832A1">
      <w:pPr>
        <w:spacing w:after="0"/>
      </w:pPr>
      <w:r>
        <w:t>GET:</w:t>
      </w:r>
      <w:r w:rsidR="006C775C">
        <w:t xml:space="preserve"> Gets a list of all accounts.</w:t>
      </w:r>
    </w:p>
    <w:p w14:paraId="231223E0" w14:textId="32658DCF" w:rsidR="00E832A1" w:rsidRDefault="00E832A1" w:rsidP="00E832A1">
      <w:pPr>
        <w:spacing w:after="0"/>
      </w:pPr>
      <w:r>
        <w:t>POST:</w:t>
      </w:r>
      <w:r w:rsidR="006C775C">
        <w:t xml:space="preserve"> Adds an account.</w:t>
      </w:r>
    </w:p>
    <w:p w14:paraId="6B22DFEB" w14:textId="77777777" w:rsidR="00E832A1" w:rsidRPr="000D1495" w:rsidRDefault="00E832A1" w:rsidP="00E832A1">
      <w:pPr>
        <w:spacing w:before="280" w:after="60"/>
        <w:rPr>
          <w:rFonts w:asciiTheme="majorHAnsi" w:hAnsiTheme="majorHAnsi" w:cstheme="majorHAnsi"/>
          <w:b/>
          <w:sz w:val="24"/>
          <w:szCs w:val="24"/>
        </w:rPr>
      </w:pPr>
      <w:r w:rsidRPr="000D1495">
        <w:rPr>
          <w:rFonts w:asciiTheme="majorHAnsi" w:hAnsiTheme="majorHAnsi" w:cstheme="majorHAnsi"/>
          <w:b/>
          <w:sz w:val="24"/>
          <w:szCs w:val="24"/>
        </w:rPr>
        <w:t>Rules</w:t>
      </w:r>
    </w:p>
    <w:p w14:paraId="33F52119" w14:textId="77777777" w:rsidR="00E832A1" w:rsidRDefault="00E832A1" w:rsidP="00E832A1">
      <w:r w:rsidRPr="00822D3D">
        <w:t xml:space="preserve">An advertiser or agency may add accounts to only the organization they own; an agency may not add accounts to an advertiser’s organization. If an advertiser wants an agency to manage an account on their behalf, the advertiser must add the account and set the account’s </w:t>
      </w:r>
      <w:proofErr w:type="spellStart"/>
      <w:r w:rsidRPr="00822D3D">
        <w:t>buyerId</w:t>
      </w:r>
      <w:proofErr w:type="spellEnd"/>
      <w:r w:rsidRPr="00822D3D">
        <w:t xml:space="preserve"> to the agency’s organization ID. </w:t>
      </w:r>
    </w:p>
    <w:p w14:paraId="5E03971E" w14:textId="77777777" w:rsidR="00E832A1" w:rsidRDefault="00E832A1" w:rsidP="00E832A1">
      <w:r w:rsidRPr="00822D3D">
        <w:t>An organization may add as many accounts as needed to create a buying structure that supports their needs. For example, the organization may create a single account, an account for each region, an account for each brand, and so on.</w:t>
      </w:r>
    </w:p>
    <w:p w14:paraId="4AC94E56" w14:textId="77777777" w:rsidR="00E832A1" w:rsidRDefault="00E832A1" w:rsidP="00E832A1">
      <w:r w:rsidRPr="00822D3D">
        <w:t xml:space="preserve">For an advertiser, the list of accounts will include only accounts that they own. However, for an agency, the list of accounts will include the accounts that they own and the accounts that they manage on behalf of advertisers. </w:t>
      </w:r>
    </w:p>
    <w:p w14:paraId="27CF1D6C" w14:textId="77777777" w:rsidR="00E832A1" w:rsidRPr="000D1495" w:rsidRDefault="00E832A1" w:rsidP="00E832A1">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POST Request</w:t>
      </w:r>
    </w:p>
    <w:p w14:paraId="4FA88C74" w14:textId="77777777" w:rsidR="00E832A1" w:rsidRDefault="00E832A1" w:rsidP="00E832A1">
      <w:r w:rsidRPr="00822D3D">
        <w:t xml:space="preserve">POST </w:t>
      </w:r>
      <w:hyperlink w:history="1">
        <w:r w:rsidRPr="00822D3D">
          <w:rPr>
            <w:rStyle w:val="Hyperlink"/>
          </w:rPr>
          <w:t>https://&lt;host&gt;/&lt;path&gt;/&lt;version&gt;/accounts HTTP/1.1</w:t>
        </w:r>
      </w:hyperlink>
      <w:r w:rsidRPr="00822D3D">
        <w:br/>
        <w:t>Content-Type: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r w:rsidRPr="00822D3D">
        <w:br/>
      </w:r>
      <w:r w:rsidRPr="00822D3D">
        <w:br/>
        <w:t>{</w:t>
      </w:r>
      <w:r w:rsidRPr="00822D3D">
        <w:br/>
        <w:t xml:space="preserve">  "advertiserId":"1234987",</w:t>
      </w:r>
      <w:r w:rsidRPr="00822D3D">
        <w:br/>
        <w:t xml:space="preserve">  "buyerId":"34587",</w:t>
      </w:r>
      <w:r w:rsidRPr="00822D3D">
        <w:br/>
        <w:t xml:space="preserve">  "</w:t>
      </w:r>
      <w:proofErr w:type="spellStart"/>
      <w:r w:rsidRPr="00822D3D">
        <w:t>name":"Brand</w:t>
      </w:r>
      <w:proofErr w:type="spellEnd"/>
      <w:r w:rsidRPr="00822D3D">
        <w:t xml:space="preserve"> A",</w:t>
      </w:r>
      <w:r w:rsidRPr="00822D3D">
        <w:br/>
        <w:t xml:space="preserve">  "</w:t>
      </w:r>
      <w:proofErr w:type="spellStart"/>
      <w:r w:rsidRPr="00822D3D">
        <w:t>providerData</w:t>
      </w:r>
      <w:proofErr w:type="spellEnd"/>
      <w:r w:rsidRPr="00822D3D">
        <w:t>":"</w:t>
      </w:r>
      <w:proofErr w:type="spellStart"/>
      <w:r w:rsidRPr="00822D3D">
        <w:t>cid</w:t>
      </w:r>
      <w:proofErr w:type="spellEnd"/>
      <w:r w:rsidRPr="00822D3D">
        <w:t>=934759"</w:t>
      </w:r>
      <w:r w:rsidRPr="00822D3D">
        <w:br/>
        <w:t>}</w:t>
      </w:r>
    </w:p>
    <w:p w14:paraId="10211E47" w14:textId="77777777" w:rsidR="00E832A1" w:rsidRPr="000D1495" w:rsidRDefault="00E832A1" w:rsidP="00E832A1">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POST Response</w:t>
      </w:r>
    </w:p>
    <w:p w14:paraId="61933EFE" w14:textId="77777777" w:rsidR="00E832A1" w:rsidRPr="00822D3D" w:rsidRDefault="00E832A1" w:rsidP="00E832A1">
      <w:r w:rsidRPr="00822D3D">
        <w:rPr>
          <w:lang w:val="en"/>
        </w:rPr>
        <w:t>HTTP/1.1 200 OK</w:t>
      </w:r>
      <w:r w:rsidRPr="00822D3D">
        <w:rPr>
          <w:lang w:val="en"/>
        </w:rPr>
        <w:br/>
        <w:t xml:space="preserve">Location: </w:t>
      </w:r>
      <w:hyperlink w:history="1">
        <w:r w:rsidRPr="00822D3D">
          <w:rPr>
            <w:rStyle w:val="Hyperlink"/>
            <w:lang w:val="en"/>
          </w:rPr>
          <w:t>https://&lt;host&gt;/&lt;path&gt;/&lt;version&gt;/accounts/</w:t>
        </w:r>
        <w:r w:rsidRPr="00822D3D">
          <w:rPr>
            <w:rStyle w:val="Hyperlink"/>
          </w:rPr>
          <w:t>23873345</w:t>
        </w:r>
      </w:hyperlink>
    </w:p>
    <w:p w14:paraId="68E46EC3" w14:textId="77777777" w:rsidR="00E832A1" w:rsidRPr="00822D3D" w:rsidRDefault="00E832A1" w:rsidP="00E832A1">
      <w:r w:rsidRPr="00822D3D">
        <w:rPr>
          <w:lang w:val="en"/>
        </w:rPr>
        <w:t>Content-Type: application/json</w:t>
      </w:r>
      <w:r w:rsidRPr="00822D3D">
        <w:rPr>
          <w:lang w:val="en"/>
        </w:rPr>
        <w:br/>
        <w:t>Content-Length: 379</w:t>
      </w:r>
    </w:p>
    <w:p w14:paraId="1E7A1C8A" w14:textId="77777777" w:rsidR="00E832A1" w:rsidRDefault="00E832A1" w:rsidP="00E832A1">
      <w:r w:rsidRPr="00822D3D">
        <w:br/>
        <w:t>{</w:t>
      </w:r>
      <w:r w:rsidRPr="00822D3D">
        <w:br/>
        <w:t xml:space="preserve">  "</w:t>
      </w:r>
      <w:proofErr w:type="gramStart"/>
      <w:r w:rsidRPr="00822D3D">
        <w:t>advertiserId</w:t>
      </w:r>
      <w:proofErr w:type="gramEnd"/>
      <w:r w:rsidRPr="00822D3D">
        <w:t>":"1234987",</w:t>
      </w:r>
      <w:r w:rsidRPr="00822D3D">
        <w:br/>
        <w:t xml:space="preserve">  "buyerId":"34587",</w:t>
      </w:r>
      <w:r w:rsidRPr="00822D3D">
        <w:br/>
        <w:t xml:space="preserve">  "id":"23873345",</w:t>
      </w:r>
      <w:r w:rsidRPr="00822D3D">
        <w:br/>
        <w:t xml:space="preserve">  "</w:t>
      </w:r>
      <w:proofErr w:type="spellStart"/>
      <w:r w:rsidRPr="00822D3D">
        <w:t>name":"Brand</w:t>
      </w:r>
      <w:proofErr w:type="spellEnd"/>
      <w:r w:rsidRPr="00822D3D">
        <w:t xml:space="preserve"> A",</w:t>
      </w:r>
      <w:r w:rsidRPr="00822D3D">
        <w:br/>
      </w:r>
      <w:r w:rsidRPr="00822D3D">
        <w:lastRenderedPageBreak/>
        <w:t xml:space="preserve">  "</w:t>
      </w:r>
      <w:proofErr w:type="spellStart"/>
      <w:r w:rsidRPr="00822D3D">
        <w:t>providerData</w:t>
      </w:r>
      <w:proofErr w:type="spellEnd"/>
      <w:r w:rsidRPr="00822D3D">
        <w:t>":"</w:t>
      </w:r>
      <w:proofErr w:type="spellStart"/>
      <w:r w:rsidRPr="00822D3D">
        <w:t>cid</w:t>
      </w:r>
      <w:proofErr w:type="spellEnd"/>
      <w:r w:rsidRPr="00822D3D">
        <w:t>=934759"</w:t>
      </w:r>
      <w:r w:rsidRPr="00822D3D">
        <w:br/>
        <w:t>}</w:t>
      </w:r>
    </w:p>
    <w:p w14:paraId="4DA58A9C" w14:textId="77777777" w:rsidR="00E832A1" w:rsidRPr="000D1495" w:rsidRDefault="00E832A1" w:rsidP="00E832A1">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GET Request</w:t>
      </w:r>
    </w:p>
    <w:p w14:paraId="62C37084" w14:textId="77777777" w:rsidR="00E832A1" w:rsidRDefault="00E832A1" w:rsidP="00E832A1">
      <w:r w:rsidRPr="00822D3D">
        <w:t xml:space="preserve">GET </w:t>
      </w:r>
      <w:hyperlink w:history="1">
        <w:r w:rsidRPr="00822D3D">
          <w:rPr>
            <w:rStyle w:val="Hyperlink"/>
          </w:rPr>
          <w:t>https://&lt;host&gt;/&lt;path&gt;/&lt;version&gt;/accounts HTTP/1.1</w:t>
        </w:r>
      </w:hyperlink>
      <w:r w:rsidRPr="00822D3D">
        <w:br/>
        <w:t>Accept: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p>
    <w:p w14:paraId="7EC05CBA" w14:textId="77777777" w:rsidR="00E832A1" w:rsidRPr="000D1495" w:rsidRDefault="00E832A1" w:rsidP="00E832A1">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GET Response</w:t>
      </w:r>
    </w:p>
    <w:p w14:paraId="34B2578A" w14:textId="77777777" w:rsidR="00E832A1" w:rsidRPr="00822D3D" w:rsidRDefault="00E832A1" w:rsidP="00E832A1">
      <w:r w:rsidRPr="00822D3D">
        <w:rPr>
          <w:lang w:val="en"/>
        </w:rPr>
        <w:t>HTTP/1.1 200 OK</w:t>
      </w:r>
      <w:r w:rsidRPr="00822D3D">
        <w:rPr>
          <w:lang w:val="en"/>
        </w:rPr>
        <w:br/>
        <w:t>Content-Type: application/json</w:t>
      </w:r>
      <w:r w:rsidRPr="00822D3D">
        <w:rPr>
          <w:lang w:val="en"/>
        </w:rPr>
        <w:br/>
        <w:t>Content-Length: 187</w:t>
      </w:r>
    </w:p>
    <w:p w14:paraId="38D5084C" w14:textId="77777777" w:rsidR="00E832A1" w:rsidRDefault="00E832A1" w:rsidP="00E832A1">
      <w:r w:rsidRPr="00822D3D">
        <w:t>{</w:t>
      </w:r>
      <w:r w:rsidRPr="00822D3D">
        <w:br/>
        <w:t xml:space="preserve">  "</w:t>
      </w:r>
      <w:proofErr w:type="gramStart"/>
      <w:r w:rsidRPr="00822D3D">
        <w:t>accounts</w:t>
      </w:r>
      <w:proofErr w:type="gramEnd"/>
      <w:r w:rsidRPr="00822D3D">
        <w:t>":[</w:t>
      </w:r>
      <w:r w:rsidRPr="00822D3D">
        <w:br/>
        <w:t xml:space="preserve">    {</w:t>
      </w:r>
      <w:r w:rsidRPr="00822D3D">
        <w:br/>
        <w:t xml:space="preserve">      "advertiserId":"1234987",</w:t>
      </w:r>
      <w:r w:rsidRPr="00822D3D">
        <w:br/>
        <w:t xml:space="preserve">      "buyerId":"1234987",</w:t>
      </w:r>
      <w:r w:rsidRPr="00822D3D">
        <w:br/>
        <w:t xml:space="preserve">      "id":"9876542",</w:t>
      </w:r>
      <w:r w:rsidRPr="00822D3D">
        <w:br/>
        <w:t xml:space="preserve">      "</w:t>
      </w:r>
      <w:proofErr w:type="spellStart"/>
      <w:r w:rsidRPr="00822D3D">
        <w:t>name":"Brand</w:t>
      </w:r>
      <w:proofErr w:type="spellEnd"/>
      <w:r w:rsidRPr="00822D3D">
        <w:t xml:space="preserve"> B",</w:t>
      </w:r>
      <w:r w:rsidRPr="00822D3D">
        <w:br/>
        <w:t xml:space="preserve">      "</w:t>
      </w:r>
      <w:proofErr w:type="spellStart"/>
      <w:r w:rsidRPr="00822D3D">
        <w:t>providerData</w:t>
      </w:r>
      <w:proofErr w:type="spellEnd"/>
      <w:r w:rsidRPr="00822D3D">
        <w:t>":"</w:t>
      </w:r>
      <w:proofErr w:type="spellStart"/>
      <w:r w:rsidRPr="00822D3D">
        <w:t>cid</w:t>
      </w:r>
      <w:proofErr w:type="spellEnd"/>
      <w:r w:rsidRPr="00822D3D">
        <w:t>=8934579"</w:t>
      </w:r>
      <w:r w:rsidRPr="00822D3D">
        <w:br/>
        <w:t xml:space="preserve">    },</w:t>
      </w:r>
      <w:r w:rsidRPr="00822D3D">
        <w:br/>
        <w:t xml:space="preserve">    {</w:t>
      </w:r>
      <w:r w:rsidRPr="00822D3D">
        <w:br/>
        <w:t xml:space="preserve">      "advertiserId":"1234987",</w:t>
      </w:r>
      <w:r w:rsidRPr="00822D3D">
        <w:br/>
        <w:t xml:space="preserve">      "buyerId":"34587",</w:t>
      </w:r>
      <w:r w:rsidRPr="00822D3D">
        <w:br/>
        <w:t xml:space="preserve">      "id":"23873345",</w:t>
      </w:r>
      <w:r w:rsidRPr="00822D3D">
        <w:br/>
        <w:t xml:space="preserve">      "</w:t>
      </w:r>
      <w:proofErr w:type="spellStart"/>
      <w:r w:rsidRPr="00822D3D">
        <w:t>name":"Brand</w:t>
      </w:r>
      <w:proofErr w:type="spellEnd"/>
      <w:r w:rsidRPr="00822D3D">
        <w:t xml:space="preserve"> A",</w:t>
      </w:r>
      <w:r w:rsidRPr="00822D3D">
        <w:br/>
        <w:t xml:space="preserve">      "</w:t>
      </w:r>
      <w:proofErr w:type="spellStart"/>
      <w:r w:rsidRPr="00822D3D">
        <w:t>providerData</w:t>
      </w:r>
      <w:proofErr w:type="spellEnd"/>
      <w:r w:rsidRPr="00822D3D">
        <w:t>":"</w:t>
      </w:r>
      <w:proofErr w:type="spellStart"/>
      <w:r w:rsidRPr="00822D3D">
        <w:t>cid</w:t>
      </w:r>
      <w:proofErr w:type="spellEnd"/>
      <w:r w:rsidRPr="00822D3D">
        <w:t>=934759"</w:t>
      </w:r>
      <w:r w:rsidRPr="00822D3D">
        <w:br/>
        <w:t xml:space="preserve">    }</w:t>
      </w:r>
      <w:r w:rsidRPr="00822D3D">
        <w:br/>
        <w:t xml:space="preserve">  ]</w:t>
      </w:r>
      <w:r w:rsidRPr="00822D3D">
        <w:br/>
        <w:t>}</w:t>
      </w:r>
    </w:p>
    <w:p w14:paraId="5FAC2A2B" w14:textId="77777777" w:rsidR="00E832A1" w:rsidRDefault="00E832A1" w:rsidP="00E832A1">
      <w:pPr>
        <w:pStyle w:val="Heading3"/>
      </w:pPr>
      <w:bookmarkStart w:id="1169" w:name="_Toc308251671"/>
      <w:r w:rsidRPr="000D1495">
        <w:t>/accounts/{id}</w:t>
      </w:r>
      <w:bookmarkEnd w:id="1169"/>
    </w:p>
    <w:p w14:paraId="5EC4EA47" w14:textId="77777777" w:rsidR="00E832A1" w:rsidRDefault="00E832A1" w:rsidP="00E832A1">
      <w:r w:rsidRPr="00822D3D">
        <w:t xml:space="preserve">Gets the specified </w:t>
      </w:r>
      <w:hyperlink w:anchor="_Customer" w:history="1">
        <w:r w:rsidRPr="00822D3D">
          <w:rPr>
            <w:rStyle w:val="Hyperlink"/>
          </w:rPr>
          <w:t>Account</w:t>
        </w:r>
      </w:hyperlink>
      <w:r w:rsidRPr="00822D3D">
        <w:t>.</w:t>
      </w:r>
    </w:p>
    <w:p w14:paraId="7F88721F" w14:textId="7C0351F5" w:rsidR="00F95856" w:rsidRDefault="00F95856" w:rsidP="00E832A1">
      <w:pPr>
        <w:spacing w:before="280" w:after="60"/>
        <w:rPr>
          <w:rFonts w:asciiTheme="majorHAnsi" w:hAnsiTheme="majorHAnsi" w:cstheme="majorHAnsi"/>
          <w:b/>
          <w:sz w:val="24"/>
          <w:szCs w:val="24"/>
        </w:rPr>
      </w:pPr>
      <w:r>
        <w:rPr>
          <w:rFonts w:asciiTheme="majorHAnsi" w:hAnsiTheme="majorHAnsi" w:cstheme="majorHAnsi"/>
          <w:b/>
          <w:sz w:val="24"/>
          <w:szCs w:val="24"/>
        </w:rPr>
        <w:t>Verb</w:t>
      </w:r>
    </w:p>
    <w:p w14:paraId="308F141C" w14:textId="7CFE1483" w:rsidR="00F95856" w:rsidRPr="00F95856" w:rsidRDefault="00F95856" w:rsidP="00F95856">
      <w:r w:rsidRPr="00F95856">
        <w:t>GET</w:t>
      </w:r>
      <w:r w:rsidR="006C775C">
        <w:t>: Gets the specified account.</w:t>
      </w:r>
    </w:p>
    <w:p w14:paraId="435C8B9F" w14:textId="77777777" w:rsidR="00E832A1" w:rsidRPr="000D1495" w:rsidRDefault="00E832A1" w:rsidP="00E832A1">
      <w:pPr>
        <w:spacing w:before="280" w:after="60"/>
        <w:rPr>
          <w:rFonts w:asciiTheme="majorHAnsi" w:hAnsiTheme="majorHAnsi" w:cstheme="majorHAnsi"/>
          <w:b/>
          <w:sz w:val="24"/>
          <w:szCs w:val="24"/>
        </w:rPr>
      </w:pPr>
      <w:r w:rsidRPr="000D1495">
        <w:rPr>
          <w:rFonts w:asciiTheme="majorHAnsi" w:hAnsiTheme="majorHAnsi" w:cstheme="majorHAnsi"/>
          <w:b/>
          <w:sz w:val="24"/>
          <w:szCs w:val="24"/>
        </w:rPr>
        <w:t>Rules</w:t>
      </w:r>
    </w:p>
    <w:p w14:paraId="538F8B93" w14:textId="3A65EF62" w:rsidR="00E832A1" w:rsidRDefault="00E832A1" w:rsidP="00E832A1">
      <w:r w:rsidRPr="00822D3D">
        <w:t xml:space="preserve">The user must have permissions to perform the requested action. For example, advertisers and agencies may get the accounts that they own. In addition, an agency may get the accounts that they manage on behalf of advertisers. </w:t>
      </w:r>
    </w:p>
    <w:p w14:paraId="44EA6A35" w14:textId="77777777" w:rsidR="00E832A1" w:rsidRPr="000D1495" w:rsidRDefault="00E832A1" w:rsidP="00E832A1">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GET Request</w:t>
      </w:r>
    </w:p>
    <w:p w14:paraId="6FF94AFE" w14:textId="77777777" w:rsidR="00E832A1" w:rsidRDefault="00E832A1" w:rsidP="00E832A1">
      <w:r w:rsidRPr="00822D3D">
        <w:lastRenderedPageBreak/>
        <w:t xml:space="preserve">GET </w:t>
      </w:r>
      <w:hyperlink w:history="1">
        <w:r w:rsidRPr="00822D3D">
          <w:rPr>
            <w:rStyle w:val="Hyperlink"/>
          </w:rPr>
          <w:t>https://&lt;host&gt;/&lt;path&gt;/&lt;version&gt;/accounts/23873345 HTTP/1.1</w:t>
        </w:r>
      </w:hyperlink>
      <w:r w:rsidRPr="00822D3D">
        <w:br/>
        <w:t>Accept: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p>
    <w:p w14:paraId="49BEE703" w14:textId="77777777" w:rsidR="00E832A1" w:rsidRPr="000D1495" w:rsidRDefault="00E832A1" w:rsidP="00E832A1">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GET Response</w:t>
      </w:r>
    </w:p>
    <w:p w14:paraId="3BB137EE" w14:textId="77777777" w:rsidR="00E832A1" w:rsidRPr="00822D3D" w:rsidRDefault="00E832A1" w:rsidP="00E832A1">
      <w:r w:rsidRPr="00822D3D">
        <w:rPr>
          <w:lang w:val="en"/>
        </w:rPr>
        <w:t>HTTP/1.1 200 OK</w:t>
      </w:r>
      <w:r w:rsidRPr="00822D3D">
        <w:rPr>
          <w:lang w:val="en"/>
        </w:rPr>
        <w:br/>
        <w:t>Content-Type: application/json</w:t>
      </w:r>
      <w:r w:rsidRPr="00822D3D">
        <w:rPr>
          <w:lang w:val="en"/>
        </w:rPr>
        <w:br/>
        <w:t>Content-Length: 187</w:t>
      </w:r>
    </w:p>
    <w:p w14:paraId="18BB7723" w14:textId="77777777" w:rsidR="00E832A1" w:rsidRDefault="00E832A1" w:rsidP="00E832A1">
      <w:r w:rsidRPr="00822D3D">
        <w:t>{</w:t>
      </w:r>
      <w:r w:rsidRPr="00822D3D">
        <w:br/>
        <w:t xml:space="preserve">  "</w:t>
      </w:r>
      <w:proofErr w:type="gramStart"/>
      <w:r w:rsidRPr="00822D3D">
        <w:t>advertiserId</w:t>
      </w:r>
      <w:proofErr w:type="gramEnd"/>
      <w:r w:rsidRPr="00822D3D">
        <w:t>":"1234987",</w:t>
      </w:r>
      <w:r w:rsidRPr="00822D3D">
        <w:br/>
        <w:t xml:space="preserve">  "buyerId":"34587",</w:t>
      </w:r>
      <w:r w:rsidRPr="00822D3D">
        <w:br/>
        <w:t xml:space="preserve">  "id":"23873345",</w:t>
      </w:r>
      <w:r w:rsidRPr="00822D3D">
        <w:br/>
        <w:t xml:space="preserve">  "</w:t>
      </w:r>
      <w:proofErr w:type="spellStart"/>
      <w:r w:rsidRPr="00822D3D">
        <w:t>name":"Brand</w:t>
      </w:r>
      <w:proofErr w:type="spellEnd"/>
      <w:r w:rsidRPr="00822D3D">
        <w:t xml:space="preserve"> A",</w:t>
      </w:r>
      <w:r w:rsidRPr="00822D3D">
        <w:br/>
        <w:t xml:space="preserve">  "</w:t>
      </w:r>
      <w:proofErr w:type="spellStart"/>
      <w:r w:rsidRPr="00822D3D">
        <w:t>providerData</w:t>
      </w:r>
      <w:proofErr w:type="spellEnd"/>
      <w:r w:rsidRPr="00822D3D">
        <w:t>":"</w:t>
      </w:r>
      <w:proofErr w:type="spellStart"/>
      <w:r w:rsidRPr="00822D3D">
        <w:t>cid</w:t>
      </w:r>
      <w:proofErr w:type="spellEnd"/>
      <w:r w:rsidRPr="00822D3D">
        <w:t>=934759"</w:t>
      </w:r>
      <w:r w:rsidRPr="00822D3D">
        <w:br/>
        <w:t>}</w:t>
      </w:r>
    </w:p>
    <w:p w14:paraId="6AD62CBD" w14:textId="77777777" w:rsidR="00E832A1" w:rsidRDefault="00E832A1" w:rsidP="00E832A1">
      <w:pPr>
        <w:pStyle w:val="Heading3"/>
      </w:pPr>
      <w:bookmarkStart w:id="1170" w:name="_/tenants/{id}/accounts?$filter="/>
      <w:bookmarkStart w:id="1171" w:name="_Toc308251672"/>
      <w:bookmarkEnd w:id="1170"/>
      <w:r w:rsidRPr="000D1495">
        <w:t>/accounts</w:t>
      </w:r>
      <w:proofErr w:type="gramStart"/>
      <w:r w:rsidRPr="000D1495">
        <w:t>?$</w:t>
      </w:r>
      <w:proofErr w:type="gramEnd"/>
      <w:r w:rsidRPr="000D1495">
        <w:t>filter=</w:t>
      </w:r>
      <w:bookmarkEnd w:id="1171"/>
      <w:r w:rsidRPr="000D1495">
        <w:t xml:space="preserve"> </w:t>
      </w:r>
    </w:p>
    <w:p w14:paraId="739D5DF0" w14:textId="7729AA22" w:rsidR="006C775C" w:rsidRDefault="00E832A1" w:rsidP="00E832A1">
      <w:r w:rsidRPr="00822D3D">
        <w:t>The response must support pagination. See Paging Query Parameters.</w:t>
      </w:r>
    </w:p>
    <w:p w14:paraId="1470D490" w14:textId="13BEC4FD" w:rsidR="006C775C" w:rsidRDefault="006C775C" w:rsidP="00F95856">
      <w:pPr>
        <w:spacing w:before="280" w:after="60"/>
        <w:rPr>
          <w:rFonts w:asciiTheme="majorHAnsi" w:hAnsiTheme="majorHAnsi" w:cstheme="majorHAnsi"/>
          <w:b/>
          <w:sz w:val="24"/>
          <w:szCs w:val="24"/>
        </w:rPr>
      </w:pPr>
      <w:r>
        <w:rPr>
          <w:rFonts w:asciiTheme="majorHAnsi" w:hAnsiTheme="majorHAnsi" w:cstheme="majorHAnsi"/>
          <w:b/>
          <w:sz w:val="24"/>
          <w:szCs w:val="24"/>
        </w:rPr>
        <w:t>Verb</w:t>
      </w:r>
    </w:p>
    <w:p w14:paraId="5F0853BC" w14:textId="080CBEFF" w:rsidR="0086621B" w:rsidRPr="00822D3D" w:rsidRDefault="00260498" w:rsidP="0086621B">
      <w:r>
        <w:t>GET</w:t>
      </w:r>
      <w:r w:rsidR="006C775C" w:rsidRPr="0086621B">
        <w:t>: Gets a list of accounts that match the specified filter criteria</w:t>
      </w:r>
      <w:r w:rsidR="0086621B" w:rsidRPr="0086621B">
        <w:t>.</w:t>
      </w:r>
      <w:r w:rsidR="0086621B">
        <w:t xml:space="preserve"> </w:t>
      </w:r>
      <w:r w:rsidR="0086621B" w:rsidRPr="00822D3D">
        <w:t xml:space="preserve">The user may use </w:t>
      </w:r>
      <w:proofErr w:type="spellStart"/>
      <w:r w:rsidR="0086621B" w:rsidRPr="00822D3D">
        <w:t>OData</w:t>
      </w:r>
      <w:proofErr w:type="spellEnd"/>
      <w:r w:rsidR="0086621B" w:rsidRPr="00822D3D">
        <w:t xml:space="preserve"> expressions with t</w:t>
      </w:r>
      <w:r w:rsidR="0086621B">
        <w:t>he following Account properties:</w:t>
      </w:r>
    </w:p>
    <w:p w14:paraId="5D8149AF" w14:textId="77777777" w:rsidR="0086621B" w:rsidRPr="00822D3D" w:rsidRDefault="0086621B" w:rsidP="002D7E76">
      <w:pPr>
        <w:pStyle w:val="ListParagraph"/>
        <w:numPr>
          <w:ilvl w:val="0"/>
          <w:numId w:val="32"/>
        </w:numPr>
      </w:pPr>
      <w:proofErr w:type="spellStart"/>
      <w:r w:rsidRPr="00822D3D">
        <w:t>AdvertiserId</w:t>
      </w:r>
      <w:proofErr w:type="spellEnd"/>
    </w:p>
    <w:p w14:paraId="43F4981D" w14:textId="77777777" w:rsidR="0086621B" w:rsidRPr="00822D3D" w:rsidRDefault="0086621B" w:rsidP="002D7E76">
      <w:pPr>
        <w:pStyle w:val="ListParagraph"/>
        <w:numPr>
          <w:ilvl w:val="0"/>
          <w:numId w:val="32"/>
        </w:numPr>
      </w:pPr>
      <w:proofErr w:type="spellStart"/>
      <w:r w:rsidRPr="00822D3D">
        <w:t>BuyerId</w:t>
      </w:r>
      <w:proofErr w:type="spellEnd"/>
    </w:p>
    <w:p w14:paraId="479755AE" w14:textId="3C497550" w:rsidR="006C775C" w:rsidRPr="0086621B" w:rsidRDefault="0086621B" w:rsidP="0086621B">
      <w:pPr>
        <w:spacing w:before="120"/>
      </w:pPr>
      <w:r w:rsidRPr="00822D3D">
        <w:t xml:space="preserve">May </w:t>
      </w:r>
      <w:r>
        <w:t xml:space="preserve">also </w:t>
      </w:r>
      <w:r w:rsidRPr="00822D3D">
        <w:t xml:space="preserve">support </w:t>
      </w:r>
      <w:proofErr w:type="gramStart"/>
      <w:r w:rsidRPr="00822D3D">
        <w:t>getting</w:t>
      </w:r>
      <w:proofErr w:type="gramEnd"/>
      <w:r w:rsidRPr="00822D3D">
        <w:t xml:space="preserve"> a list of IDs.</w:t>
      </w:r>
    </w:p>
    <w:p w14:paraId="37438457" w14:textId="77777777" w:rsidR="00E832A1" w:rsidRPr="00F95856" w:rsidRDefault="00E832A1" w:rsidP="00F95856">
      <w:pPr>
        <w:spacing w:before="280" w:after="60"/>
        <w:rPr>
          <w:rFonts w:asciiTheme="majorHAnsi" w:hAnsiTheme="majorHAnsi" w:cstheme="majorHAnsi"/>
          <w:b/>
          <w:sz w:val="24"/>
          <w:szCs w:val="24"/>
        </w:rPr>
      </w:pPr>
      <w:r w:rsidRPr="00F95856">
        <w:rPr>
          <w:rFonts w:asciiTheme="majorHAnsi" w:hAnsiTheme="majorHAnsi" w:cstheme="majorHAnsi"/>
          <w:b/>
          <w:sz w:val="24"/>
          <w:szCs w:val="24"/>
        </w:rPr>
        <w:t>Rules</w:t>
      </w:r>
    </w:p>
    <w:p w14:paraId="4850B25B" w14:textId="77777777" w:rsidR="00894099" w:rsidRDefault="00894099" w:rsidP="00894099">
      <w:ins w:id="1172" w:author="Katie Stroud" w:date="2015-11-16T16:24:00Z">
        <w:r>
          <w:t>Only an advertiser or a buyer who own the accounts can issue the request. User should be able to filter the accounts by any of the fields or field values of the owned account. Logical AND/OR condition of the fields shall be allowed.</w:t>
        </w:r>
      </w:ins>
    </w:p>
    <w:p w14:paraId="3438DEA3" w14:textId="5AD71969" w:rsidR="00E832A1" w:rsidRPr="00F95856" w:rsidRDefault="00E832A1" w:rsidP="00894099">
      <w:pPr>
        <w:rPr>
          <w:rFonts w:asciiTheme="majorHAnsi" w:hAnsiTheme="majorHAnsi" w:cstheme="majorHAnsi"/>
          <w:b/>
          <w:sz w:val="24"/>
          <w:szCs w:val="24"/>
        </w:rPr>
      </w:pPr>
      <w:r w:rsidRPr="00F95856">
        <w:rPr>
          <w:rFonts w:asciiTheme="majorHAnsi" w:hAnsiTheme="majorHAnsi" w:cstheme="majorHAnsi"/>
          <w:b/>
          <w:sz w:val="24"/>
          <w:szCs w:val="24"/>
        </w:rPr>
        <w:t>Example Request</w:t>
      </w:r>
    </w:p>
    <w:p w14:paraId="149AD0D7" w14:textId="5219E1DE" w:rsidR="00494D2A" w:rsidRPr="00822D3D" w:rsidRDefault="00894099" w:rsidP="00494D2A">
      <w:pPr>
        <w:rPr>
          <w:ins w:id="1173" w:author="Katie Stroud" w:date="2015-10-20T21:14:00Z"/>
        </w:rPr>
      </w:pPr>
      <w:ins w:id="1174" w:author="Katie Stroud" w:date="2015-11-16T16:26:00Z">
        <w:r w:rsidRPr="00822D3D">
          <w:t xml:space="preserve">GET </w:t>
        </w:r>
      </w:ins>
      <w:ins w:id="1175" w:author="Katie Stroud" w:date="2015-11-16T16:27:00Z">
        <w:r>
          <w:fldChar w:fldCharType="begin"/>
        </w:r>
        <w:r>
          <w:instrText xml:space="preserve"> HYPERLINK "</w:instrText>
        </w:r>
        <w:r w:rsidRPr="00894099">
          <w:instrText>https://&lt;host&gt;/&lt;path&gt;/&lt;version&gt;/accounts?buyerId=34587&amp;id=23873</w:instrText>
        </w:r>
        <w:r>
          <w:instrText xml:space="preserve">" </w:instrText>
        </w:r>
        <w:r>
          <w:fldChar w:fldCharType="separate"/>
        </w:r>
        <w:r w:rsidRPr="008D1536">
          <w:rPr>
            <w:rStyle w:val="Hyperlink"/>
          </w:rPr>
          <w:t>https://&lt;host&gt;/&lt;path&gt;/&lt;version&gt;/accounts?buyerId=34587&amp;id=23873</w:t>
        </w:r>
        <w:r>
          <w:fldChar w:fldCharType="end"/>
        </w:r>
        <w:r>
          <w:t xml:space="preserve"> HTTP</w:t>
        </w:r>
      </w:ins>
      <w:ins w:id="1176" w:author="Katie Stroud" w:date="2015-11-16T16:34:00Z">
        <w:r w:rsidR="0054341D">
          <w:t>/</w:t>
        </w:r>
      </w:ins>
      <w:ins w:id="1177" w:author="Katie Stroud" w:date="2015-11-16T16:27:00Z">
        <w:r>
          <w:t>1.1</w:t>
        </w:r>
      </w:ins>
      <w:ins w:id="1178" w:author="Katie Stroud" w:date="2015-11-16T16:28:00Z">
        <w:r>
          <w:t xml:space="preserve"> </w:t>
        </w:r>
      </w:ins>
      <w:ins w:id="1179" w:author="Katie Stroud" w:date="2015-11-16T16:26:00Z">
        <w:r w:rsidRPr="00822D3D">
          <w:br/>
          <w:t>Accept: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ins>
    </w:p>
    <w:p w14:paraId="04C1F5AD" w14:textId="77777777" w:rsidR="00E832A1" w:rsidRPr="00F95856" w:rsidRDefault="00E832A1" w:rsidP="00F95856">
      <w:pPr>
        <w:spacing w:before="280" w:after="60"/>
        <w:rPr>
          <w:rFonts w:asciiTheme="majorHAnsi" w:hAnsiTheme="majorHAnsi" w:cstheme="majorHAnsi"/>
          <w:b/>
          <w:sz w:val="24"/>
          <w:szCs w:val="24"/>
        </w:rPr>
      </w:pPr>
      <w:r w:rsidRPr="00F95856">
        <w:rPr>
          <w:rFonts w:asciiTheme="majorHAnsi" w:hAnsiTheme="majorHAnsi" w:cstheme="majorHAnsi"/>
          <w:b/>
          <w:sz w:val="24"/>
          <w:szCs w:val="24"/>
        </w:rPr>
        <w:t>Example Response</w:t>
      </w:r>
    </w:p>
    <w:p w14:paraId="1217C230" w14:textId="77777777" w:rsidR="00894099" w:rsidRPr="00822D3D" w:rsidRDefault="00894099" w:rsidP="00894099">
      <w:pPr>
        <w:rPr>
          <w:ins w:id="1180" w:author="Katie Stroud" w:date="2015-11-16T16:28:00Z"/>
        </w:rPr>
      </w:pPr>
      <w:bookmarkStart w:id="1181" w:name="_/tenants/{id}/accounts?$unique=[adv"/>
      <w:bookmarkStart w:id="1182" w:name="_/tenants/{id}/accounts/{id}/assignm"/>
      <w:bookmarkEnd w:id="1181"/>
      <w:bookmarkEnd w:id="1182"/>
      <w:ins w:id="1183" w:author="Katie Stroud" w:date="2015-11-16T16:28:00Z">
        <w:r w:rsidRPr="00822D3D">
          <w:rPr>
            <w:lang w:val="en"/>
          </w:rPr>
          <w:t>HTTP/1.1 200 OK</w:t>
        </w:r>
        <w:r w:rsidRPr="00822D3D">
          <w:rPr>
            <w:lang w:val="en"/>
          </w:rPr>
          <w:br/>
          <w:t>Content-Type: application/json</w:t>
        </w:r>
        <w:r w:rsidRPr="00822D3D">
          <w:rPr>
            <w:lang w:val="en"/>
          </w:rPr>
          <w:br/>
          <w:t>Content-Length: 187</w:t>
        </w:r>
      </w:ins>
    </w:p>
    <w:p w14:paraId="34815746" w14:textId="77777777" w:rsidR="00894099" w:rsidRDefault="00894099" w:rsidP="00894099">
      <w:pPr>
        <w:rPr>
          <w:ins w:id="1184" w:author="Katie Stroud" w:date="2015-11-16T16:28:00Z"/>
        </w:rPr>
      </w:pPr>
      <w:ins w:id="1185" w:author="Katie Stroud" w:date="2015-11-16T16:28:00Z">
        <w:r w:rsidRPr="00822D3D">
          <w:lastRenderedPageBreak/>
          <w:t>{</w:t>
        </w:r>
        <w:r w:rsidRPr="00822D3D">
          <w:br/>
          <w:t xml:space="preserve">  "</w:t>
        </w:r>
        <w:proofErr w:type="gramStart"/>
        <w:r w:rsidRPr="00822D3D">
          <w:t>accounts</w:t>
        </w:r>
        <w:proofErr w:type="gramEnd"/>
        <w:r w:rsidRPr="00822D3D">
          <w:t>":[</w:t>
        </w:r>
        <w:r w:rsidRPr="00822D3D">
          <w:br/>
          <w:t xml:space="preserve">    {</w:t>
        </w:r>
        <w:r w:rsidRPr="00822D3D">
          <w:br/>
          <w:t xml:space="preserve">      "advertiserId":"1234</w:t>
        </w:r>
        <w:r>
          <w:t>568</w:t>
        </w:r>
        <w:r w:rsidRPr="00822D3D">
          <w:t>",</w:t>
        </w:r>
        <w:r w:rsidRPr="00822D3D">
          <w:br/>
          <w:t xml:space="preserve">      "buyerId":"34587",</w:t>
        </w:r>
        <w:r w:rsidRPr="00822D3D">
          <w:br/>
          <w:t xml:space="preserve">      "id":"</w:t>
        </w:r>
        <w:r>
          <w:t>23873450</w:t>
        </w:r>
        <w:r w:rsidRPr="00822D3D">
          <w:t>",</w:t>
        </w:r>
        <w:r w:rsidRPr="00822D3D">
          <w:br/>
          <w:t xml:space="preserve">      "</w:t>
        </w:r>
        <w:proofErr w:type="spellStart"/>
        <w:r w:rsidRPr="00822D3D">
          <w:t>name":"Brand</w:t>
        </w:r>
        <w:proofErr w:type="spellEnd"/>
        <w:r w:rsidRPr="00822D3D">
          <w:t xml:space="preserve"> B",</w:t>
        </w:r>
        <w:r w:rsidRPr="00822D3D">
          <w:br/>
          <w:t xml:space="preserve">      "</w:t>
        </w:r>
        <w:proofErr w:type="spellStart"/>
        <w:r w:rsidRPr="00822D3D">
          <w:t>providerData</w:t>
        </w:r>
        <w:proofErr w:type="spellEnd"/>
        <w:r w:rsidRPr="00822D3D">
          <w:t>":"</w:t>
        </w:r>
        <w:proofErr w:type="spellStart"/>
        <w:r w:rsidRPr="00822D3D">
          <w:t>cid</w:t>
        </w:r>
        <w:proofErr w:type="spellEnd"/>
        <w:r w:rsidRPr="00822D3D">
          <w:t>=8934579"</w:t>
        </w:r>
        <w:r w:rsidRPr="00822D3D">
          <w:br/>
          <w:t xml:space="preserve">    },</w:t>
        </w:r>
        <w:r w:rsidRPr="00822D3D">
          <w:br/>
          <w:t xml:space="preserve">    {</w:t>
        </w:r>
        <w:r w:rsidRPr="00822D3D">
          <w:br/>
          <w:t xml:space="preserve">      "advertiserId":"1234987",</w:t>
        </w:r>
        <w:r w:rsidRPr="00822D3D">
          <w:br/>
          <w:t xml:space="preserve">      "buyerId":"34587",</w:t>
        </w:r>
        <w:r w:rsidRPr="00822D3D">
          <w:br/>
          <w:t xml:space="preserve">      "id":"23873345",</w:t>
        </w:r>
        <w:r w:rsidRPr="00822D3D">
          <w:br/>
          <w:t xml:space="preserve">      "</w:t>
        </w:r>
        <w:proofErr w:type="spellStart"/>
        <w:r w:rsidRPr="00822D3D">
          <w:t>name":"Brand</w:t>
        </w:r>
        <w:proofErr w:type="spellEnd"/>
        <w:r w:rsidRPr="00822D3D">
          <w:t xml:space="preserve"> A",</w:t>
        </w:r>
        <w:r w:rsidRPr="00822D3D">
          <w:br/>
          <w:t xml:space="preserve">      "</w:t>
        </w:r>
        <w:proofErr w:type="spellStart"/>
        <w:r w:rsidRPr="00822D3D">
          <w:t>providerData</w:t>
        </w:r>
        <w:proofErr w:type="spellEnd"/>
        <w:r w:rsidRPr="00822D3D">
          <w:t>":"</w:t>
        </w:r>
        <w:proofErr w:type="spellStart"/>
        <w:r w:rsidRPr="00822D3D">
          <w:t>cid</w:t>
        </w:r>
        <w:proofErr w:type="spellEnd"/>
        <w:r w:rsidRPr="00822D3D">
          <w:t>=934759"</w:t>
        </w:r>
        <w:r w:rsidRPr="00822D3D">
          <w:br/>
          <w:t xml:space="preserve">    }</w:t>
        </w:r>
        <w:r w:rsidRPr="00822D3D">
          <w:br/>
          <w:t xml:space="preserve">  ]</w:t>
        </w:r>
        <w:r w:rsidRPr="00822D3D">
          <w:br/>
          <w:t>}</w:t>
        </w:r>
      </w:ins>
    </w:p>
    <w:p w14:paraId="4DB1DAEA" w14:textId="0B81EAC2" w:rsidR="00494D2A" w:rsidRDefault="00494D2A" w:rsidP="00494D2A">
      <w:pPr>
        <w:rPr>
          <w:ins w:id="1186" w:author="Katie Stroud" w:date="2015-10-20T21:14:00Z"/>
        </w:rPr>
      </w:pPr>
    </w:p>
    <w:p w14:paraId="6F83B503" w14:textId="29E230D8" w:rsidR="0086621B" w:rsidRDefault="0086621B" w:rsidP="0086621B">
      <w:pPr>
        <w:pStyle w:val="Heading2"/>
      </w:pPr>
      <w:bookmarkStart w:id="1187" w:name="_Toc308251673"/>
      <w:r>
        <w:t>Account Assignments</w:t>
      </w:r>
      <w:bookmarkEnd w:id="1187"/>
    </w:p>
    <w:p w14:paraId="17BEB70C" w14:textId="60EF358C" w:rsidR="0086621B" w:rsidRPr="0086621B" w:rsidRDefault="0086621B" w:rsidP="0086621B">
      <w:ins w:id="1188" w:author="Katie Stroud" w:date="2015-10-20T22:57:00Z">
        <w:r>
          <w:t>Description</w:t>
        </w:r>
      </w:ins>
    </w:p>
    <w:p w14:paraId="1FFA94E3" w14:textId="77777777" w:rsidR="00E832A1" w:rsidRDefault="00E832A1" w:rsidP="00E832A1">
      <w:pPr>
        <w:pStyle w:val="Heading3"/>
      </w:pPr>
      <w:bookmarkStart w:id="1189" w:name="_Toc308251674"/>
      <w:r w:rsidRPr="000D1495">
        <w:t>/accounts/{id}/assignments</w:t>
      </w:r>
      <w:bookmarkEnd w:id="1189"/>
    </w:p>
    <w:p w14:paraId="74FBD430" w14:textId="77777777" w:rsidR="00E832A1" w:rsidRDefault="00E832A1" w:rsidP="00E832A1">
      <w:r w:rsidRPr="00822D3D">
        <w:t xml:space="preserve">Adds an </w:t>
      </w:r>
      <w:hyperlink w:anchor="_Assignment" w:history="1">
        <w:r w:rsidRPr="00822D3D">
          <w:rPr>
            <w:rStyle w:val="Hyperlink"/>
          </w:rPr>
          <w:t>Assignment</w:t>
        </w:r>
      </w:hyperlink>
      <w:r w:rsidRPr="00822D3D">
        <w:rPr>
          <w:u w:val="single"/>
        </w:rPr>
        <w:t xml:space="preserve"> </w:t>
      </w:r>
      <w:r w:rsidRPr="00822D3D">
        <w:t xml:space="preserve">or gets a list of assignments that the user has access to. </w:t>
      </w:r>
    </w:p>
    <w:p w14:paraId="307BFC47" w14:textId="0AF9FC0C" w:rsidR="0086621B" w:rsidRDefault="0086621B" w:rsidP="00E832A1">
      <w:pPr>
        <w:spacing w:before="280" w:after="60"/>
        <w:rPr>
          <w:rFonts w:asciiTheme="majorHAnsi" w:hAnsiTheme="majorHAnsi" w:cstheme="majorHAnsi"/>
          <w:b/>
          <w:sz w:val="24"/>
          <w:szCs w:val="24"/>
        </w:rPr>
      </w:pPr>
      <w:r>
        <w:rPr>
          <w:rFonts w:asciiTheme="majorHAnsi" w:hAnsiTheme="majorHAnsi" w:cstheme="majorHAnsi"/>
          <w:b/>
          <w:sz w:val="24"/>
          <w:szCs w:val="24"/>
        </w:rPr>
        <w:t>Verbs</w:t>
      </w:r>
    </w:p>
    <w:p w14:paraId="1F89F7F4" w14:textId="4F395647" w:rsidR="0086621B" w:rsidRDefault="00A57CFF" w:rsidP="00A57CFF">
      <w:pPr>
        <w:spacing w:after="0"/>
      </w:pPr>
      <w:r>
        <w:t xml:space="preserve">GET: </w:t>
      </w:r>
      <w:r w:rsidRPr="00822D3D">
        <w:t>Gets a list of all assignments that belong to the account.</w:t>
      </w:r>
    </w:p>
    <w:p w14:paraId="41A698E4" w14:textId="52FB5C20" w:rsidR="00A57CFF" w:rsidRPr="0086621B" w:rsidRDefault="00A57CFF" w:rsidP="00A57CFF">
      <w:r>
        <w:t xml:space="preserve">POST: </w:t>
      </w:r>
      <w:r w:rsidRPr="00822D3D">
        <w:t>Adds an assignment to the specified account. To add an assignment, the creative must be approved. An assignment may be added at any time prior to the order finishing its flight.</w:t>
      </w:r>
    </w:p>
    <w:p w14:paraId="7C0838A2" w14:textId="77777777" w:rsidR="00E832A1" w:rsidRPr="000D1495" w:rsidRDefault="00E832A1" w:rsidP="00E832A1">
      <w:pPr>
        <w:spacing w:before="280" w:after="60"/>
        <w:rPr>
          <w:rFonts w:asciiTheme="majorHAnsi" w:hAnsiTheme="majorHAnsi" w:cstheme="majorHAnsi"/>
          <w:b/>
          <w:sz w:val="24"/>
          <w:szCs w:val="24"/>
        </w:rPr>
      </w:pPr>
      <w:r w:rsidRPr="000D1495">
        <w:rPr>
          <w:rFonts w:asciiTheme="majorHAnsi" w:hAnsiTheme="majorHAnsi" w:cstheme="majorHAnsi"/>
          <w:b/>
          <w:sz w:val="24"/>
          <w:szCs w:val="24"/>
        </w:rPr>
        <w:t>Rules</w:t>
      </w:r>
    </w:p>
    <w:p w14:paraId="6271A126" w14:textId="77777777" w:rsidR="00E832A1" w:rsidRPr="00822D3D" w:rsidRDefault="00E832A1" w:rsidP="00E832A1">
      <w:r w:rsidRPr="00822D3D">
        <w:t>An advertiser or agency may add assignments to accounts that they own. In addition</w:t>
      </w:r>
      <w:proofErr w:type="gramStart"/>
      <w:r w:rsidRPr="00822D3D">
        <w:t>;</w:t>
      </w:r>
      <w:proofErr w:type="gramEnd"/>
      <w:r w:rsidRPr="00822D3D">
        <w:t xml:space="preserve"> an agency may add assignments to accounts that they manage on behalf of advertisers.</w:t>
      </w:r>
    </w:p>
    <w:p w14:paraId="3C402A36" w14:textId="77777777" w:rsidR="00E832A1" w:rsidRDefault="00E832A1" w:rsidP="00E832A1">
      <w:r w:rsidRPr="00822D3D">
        <w:t xml:space="preserve">For advertisers, the list will include only assignments that they own. For agencies, the list will include the assignments that they own and the assignments that belong to accounts that they manage on behalf of advertisers. </w:t>
      </w:r>
    </w:p>
    <w:p w14:paraId="04A039AE" w14:textId="77777777" w:rsidR="00E832A1" w:rsidRPr="000D1495" w:rsidRDefault="00E832A1" w:rsidP="00E832A1">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POST Request</w:t>
      </w:r>
    </w:p>
    <w:p w14:paraId="11D17672" w14:textId="77777777" w:rsidR="00E832A1" w:rsidRDefault="00E832A1" w:rsidP="00E832A1">
      <w:r w:rsidRPr="00822D3D">
        <w:t xml:space="preserve">POST </w:t>
      </w:r>
      <w:hyperlink w:history="1">
        <w:r w:rsidRPr="00822D3D">
          <w:rPr>
            <w:rStyle w:val="Hyperlink"/>
          </w:rPr>
          <w:t>https://&lt;host&gt;/&lt;path&gt;/&lt;version&gt;/accounts/23873345/assignments HTTP/1.1</w:t>
        </w:r>
      </w:hyperlink>
      <w:r w:rsidRPr="00822D3D">
        <w:br/>
        <w:t>Content-Type: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r w:rsidRPr="00822D3D">
        <w:br/>
      </w:r>
      <w:r w:rsidRPr="00822D3D">
        <w:lastRenderedPageBreak/>
        <w:br/>
        <w:t>{</w:t>
      </w:r>
      <w:r w:rsidRPr="00822D3D">
        <w:br/>
        <w:t xml:space="preserve">  "creativeId":"394857",</w:t>
      </w:r>
      <w:r w:rsidRPr="00822D3D">
        <w:br/>
        <w:t xml:space="preserve">  "lineId":"394578",</w:t>
      </w:r>
      <w:r w:rsidRPr="00822D3D">
        <w:br/>
        <w:t xml:space="preserve">  "weight"</w:t>
      </w:r>
      <w:proofErr w:type="gramStart"/>
      <w:r w:rsidRPr="00822D3D">
        <w:t>:75</w:t>
      </w:r>
      <w:proofErr w:type="gramEnd"/>
      <w:r w:rsidRPr="00822D3D">
        <w:t>,</w:t>
      </w:r>
      <w:r w:rsidRPr="00822D3D">
        <w:br/>
        <w:t xml:space="preserve">  "</w:t>
      </w:r>
      <w:proofErr w:type="spellStart"/>
      <w:r w:rsidRPr="00822D3D">
        <w:t>providerData</w:t>
      </w:r>
      <w:proofErr w:type="spellEnd"/>
      <w:r w:rsidRPr="00822D3D">
        <w:t>":"</w:t>
      </w:r>
      <w:proofErr w:type="spellStart"/>
      <w:r w:rsidRPr="00822D3D">
        <w:t>cid</w:t>
      </w:r>
      <w:proofErr w:type="spellEnd"/>
      <w:r w:rsidRPr="00822D3D">
        <w:t>=98374"</w:t>
      </w:r>
      <w:r w:rsidRPr="00822D3D">
        <w:br/>
        <w:t>}</w:t>
      </w:r>
    </w:p>
    <w:p w14:paraId="2BB9A9AA" w14:textId="77777777" w:rsidR="00E832A1" w:rsidRPr="000D1495" w:rsidRDefault="00E832A1" w:rsidP="00E832A1">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POST Response</w:t>
      </w:r>
    </w:p>
    <w:p w14:paraId="0CAEA5B8" w14:textId="77777777" w:rsidR="00E832A1" w:rsidRPr="00822D3D" w:rsidRDefault="00E832A1" w:rsidP="00E832A1">
      <w:r w:rsidRPr="00822D3D">
        <w:rPr>
          <w:lang w:val="en"/>
        </w:rPr>
        <w:t>HTTP/1.1 200 OK</w:t>
      </w:r>
      <w:r w:rsidRPr="00822D3D">
        <w:rPr>
          <w:lang w:val="en"/>
        </w:rPr>
        <w:br/>
        <w:t xml:space="preserve">Location: </w:t>
      </w:r>
      <w:hyperlink w:history="1">
        <w:r w:rsidRPr="00822D3D">
          <w:rPr>
            <w:rStyle w:val="Hyperlink"/>
            <w:lang w:val="en"/>
          </w:rPr>
          <w:t>https://&lt;host&gt;/&lt;path&gt;/&lt;version&gt;/accounts/</w:t>
        </w:r>
        <w:r w:rsidRPr="00822D3D">
          <w:rPr>
            <w:rStyle w:val="Hyperlink"/>
          </w:rPr>
          <w:t>23873345/assignments/34534</w:t>
        </w:r>
      </w:hyperlink>
      <w:r w:rsidRPr="00822D3D">
        <w:br/>
      </w:r>
      <w:r w:rsidRPr="00822D3D">
        <w:rPr>
          <w:lang w:val="en"/>
        </w:rPr>
        <w:t>Content-Type: application/json</w:t>
      </w:r>
      <w:r w:rsidRPr="00822D3D">
        <w:rPr>
          <w:lang w:val="en"/>
        </w:rPr>
        <w:br/>
        <w:t>Content-Length: 187</w:t>
      </w:r>
    </w:p>
    <w:p w14:paraId="231837D9" w14:textId="77777777" w:rsidR="00E832A1" w:rsidRDefault="00E832A1" w:rsidP="00E832A1">
      <w:r w:rsidRPr="00822D3D">
        <w:br/>
        <w:t>{</w:t>
      </w:r>
      <w:r w:rsidRPr="00822D3D">
        <w:br/>
        <w:t xml:space="preserve">  "</w:t>
      </w:r>
      <w:proofErr w:type="gramStart"/>
      <w:r w:rsidRPr="00822D3D">
        <w:t>creativeId</w:t>
      </w:r>
      <w:proofErr w:type="gramEnd"/>
      <w:r w:rsidRPr="00822D3D">
        <w:t>":"394857",</w:t>
      </w:r>
      <w:r w:rsidRPr="00822D3D">
        <w:br/>
        <w:t xml:space="preserve">  "lineId":"394578",</w:t>
      </w:r>
      <w:r w:rsidRPr="00822D3D">
        <w:br/>
        <w:t xml:space="preserve">  "Id":"34534",</w:t>
      </w:r>
      <w:r w:rsidRPr="00822D3D">
        <w:br/>
        <w:t xml:space="preserve">  "weight":75,</w:t>
      </w:r>
      <w:r w:rsidRPr="00822D3D">
        <w:br/>
        <w:t xml:space="preserve">  "</w:t>
      </w:r>
      <w:proofErr w:type="spellStart"/>
      <w:r w:rsidRPr="00822D3D">
        <w:t>status":"Active</w:t>
      </w:r>
      <w:proofErr w:type="spellEnd"/>
      <w:r w:rsidRPr="00822D3D">
        <w:t>",</w:t>
      </w:r>
      <w:r w:rsidRPr="00822D3D">
        <w:br/>
        <w:t xml:space="preserve">  "</w:t>
      </w:r>
      <w:proofErr w:type="spellStart"/>
      <w:r w:rsidRPr="00822D3D">
        <w:t>providerData</w:t>
      </w:r>
      <w:proofErr w:type="spellEnd"/>
      <w:r w:rsidRPr="00822D3D">
        <w:t>":"</w:t>
      </w:r>
      <w:proofErr w:type="spellStart"/>
      <w:r w:rsidRPr="00822D3D">
        <w:t>cid</w:t>
      </w:r>
      <w:proofErr w:type="spellEnd"/>
      <w:r w:rsidRPr="00822D3D">
        <w:t>=98374"</w:t>
      </w:r>
      <w:r w:rsidRPr="00822D3D">
        <w:br/>
        <w:t>}</w:t>
      </w:r>
    </w:p>
    <w:p w14:paraId="7323358E" w14:textId="77777777" w:rsidR="00E832A1" w:rsidRPr="000D1495" w:rsidRDefault="00E832A1" w:rsidP="00E832A1">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GET Request</w:t>
      </w:r>
    </w:p>
    <w:p w14:paraId="28CA6B7E" w14:textId="77777777" w:rsidR="00E832A1" w:rsidRDefault="00E832A1" w:rsidP="00E832A1">
      <w:r w:rsidRPr="00822D3D">
        <w:t xml:space="preserve">GET </w:t>
      </w:r>
      <w:hyperlink w:history="1">
        <w:r w:rsidRPr="00822D3D">
          <w:rPr>
            <w:rStyle w:val="Hyperlink"/>
          </w:rPr>
          <w:t>https://&lt;host&gt;/&lt;path&gt;/&lt;version&gt;/</w:t>
        </w:r>
        <w:r w:rsidRPr="00822D3D">
          <w:rPr>
            <w:rStyle w:val="Hyperlink"/>
            <w:lang w:val="en"/>
          </w:rPr>
          <w:t>accounts/</w:t>
        </w:r>
        <w:r w:rsidRPr="00822D3D">
          <w:rPr>
            <w:rStyle w:val="Hyperlink"/>
          </w:rPr>
          <w:t>23873345/assignments HTTP/1.1</w:t>
        </w:r>
      </w:hyperlink>
      <w:r w:rsidRPr="00822D3D">
        <w:br/>
        <w:t>Accept: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p>
    <w:p w14:paraId="788A919E" w14:textId="77777777" w:rsidR="00E832A1" w:rsidRPr="000D1495" w:rsidRDefault="00E832A1" w:rsidP="00E832A1">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GET Response</w:t>
      </w:r>
    </w:p>
    <w:p w14:paraId="77015A39" w14:textId="77777777" w:rsidR="00E832A1" w:rsidRPr="00822D3D" w:rsidRDefault="00E832A1" w:rsidP="00E832A1">
      <w:r w:rsidRPr="00822D3D">
        <w:rPr>
          <w:lang w:val="en"/>
        </w:rPr>
        <w:t>HTTP/1.1 200 OK</w:t>
      </w:r>
      <w:r w:rsidRPr="00822D3D">
        <w:rPr>
          <w:lang w:val="en"/>
        </w:rPr>
        <w:br/>
        <w:t>Content-Type: application/json</w:t>
      </w:r>
      <w:r w:rsidRPr="00822D3D">
        <w:rPr>
          <w:lang w:val="en"/>
        </w:rPr>
        <w:br/>
        <w:t>Content-Length: 387</w:t>
      </w:r>
    </w:p>
    <w:p w14:paraId="09EF386B" w14:textId="77777777" w:rsidR="00E832A1" w:rsidRDefault="00E832A1" w:rsidP="00E832A1">
      <w:r w:rsidRPr="00822D3D">
        <w:t>{</w:t>
      </w:r>
      <w:r w:rsidRPr="00822D3D">
        <w:br/>
        <w:t xml:space="preserve">  "</w:t>
      </w:r>
      <w:proofErr w:type="gramStart"/>
      <w:r w:rsidRPr="00822D3D">
        <w:t>assignments</w:t>
      </w:r>
      <w:proofErr w:type="gramEnd"/>
      <w:r w:rsidRPr="00822D3D">
        <w:t>":[</w:t>
      </w:r>
      <w:r w:rsidRPr="00822D3D">
        <w:br/>
        <w:t xml:space="preserve">    {</w:t>
      </w:r>
      <w:r w:rsidRPr="00822D3D">
        <w:br/>
        <w:t xml:space="preserve">      "creativeId":"394857",</w:t>
      </w:r>
      <w:r w:rsidRPr="00822D3D">
        <w:br/>
        <w:t xml:space="preserve">      "lineId":"394578",</w:t>
      </w:r>
      <w:r w:rsidRPr="00822D3D">
        <w:br/>
        <w:t xml:space="preserve">      "weight":75,</w:t>
      </w:r>
      <w:r w:rsidRPr="00822D3D">
        <w:br/>
        <w:t xml:space="preserve">      "id":"34534",</w:t>
      </w:r>
      <w:r w:rsidRPr="00822D3D">
        <w:br/>
        <w:t xml:space="preserve">      "</w:t>
      </w:r>
      <w:proofErr w:type="spellStart"/>
      <w:r w:rsidRPr="00822D3D">
        <w:t>status":"Active</w:t>
      </w:r>
      <w:proofErr w:type="spellEnd"/>
      <w:r w:rsidRPr="00822D3D">
        <w:t>",</w:t>
      </w:r>
      <w:r w:rsidRPr="00822D3D">
        <w:br/>
        <w:t xml:space="preserve">      "</w:t>
      </w:r>
      <w:proofErr w:type="spellStart"/>
      <w:r w:rsidRPr="00822D3D">
        <w:t>providerData</w:t>
      </w:r>
      <w:proofErr w:type="spellEnd"/>
      <w:r w:rsidRPr="00822D3D">
        <w:t>":"</w:t>
      </w:r>
      <w:proofErr w:type="spellStart"/>
      <w:r w:rsidRPr="00822D3D">
        <w:t>cid</w:t>
      </w:r>
      <w:proofErr w:type="spellEnd"/>
      <w:r w:rsidRPr="00822D3D">
        <w:t>=98374"</w:t>
      </w:r>
      <w:r w:rsidRPr="00822D3D">
        <w:br/>
        <w:t xml:space="preserve">    },</w:t>
      </w:r>
      <w:r w:rsidRPr="00822D3D">
        <w:br/>
      </w:r>
      <w:r w:rsidRPr="00822D3D">
        <w:lastRenderedPageBreak/>
        <w:t xml:space="preserve">    {</w:t>
      </w:r>
      <w:r w:rsidRPr="00822D3D">
        <w:br/>
        <w:t xml:space="preserve">      "creativeId":"54345",</w:t>
      </w:r>
      <w:r w:rsidRPr="00822D3D">
        <w:br/>
        <w:t xml:space="preserve">      "lineId":"394578",</w:t>
      </w:r>
      <w:r w:rsidRPr="00822D3D">
        <w:br/>
        <w:t xml:space="preserve">      "weight":25,</w:t>
      </w:r>
      <w:r w:rsidRPr="00822D3D">
        <w:br/>
        <w:t xml:space="preserve">      "id":"453365",</w:t>
      </w:r>
      <w:r w:rsidRPr="00822D3D">
        <w:br/>
        <w:t xml:space="preserve">      "</w:t>
      </w:r>
      <w:proofErr w:type="spellStart"/>
      <w:r w:rsidRPr="00822D3D">
        <w:t>status":"Active</w:t>
      </w:r>
      <w:proofErr w:type="spellEnd"/>
      <w:r w:rsidRPr="00822D3D">
        <w:t>",</w:t>
      </w:r>
      <w:r w:rsidRPr="00822D3D">
        <w:br/>
        <w:t xml:space="preserve">      "</w:t>
      </w:r>
      <w:proofErr w:type="spellStart"/>
      <w:r w:rsidRPr="00822D3D">
        <w:t>providerData</w:t>
      </w:r>
      <w:proofErr w:type="spellEnd"/>
      <w:r w:rsidRPr="00822D3D">
        <w:t>":"</w:t>
      </w:r>
      <w:proofErr w:type="spellStart"/>
      <w:r w:rsidRPr="00822D3D">
        <w:t>cid</w:t>
      </w:r>
      <w:proofErr w:type="spellEnd"/>
      <w:r w:rsidRPr="00822D3D">
        <w:t>=34325"</w:t>
      </w:r>
      <w:r w:rsidRPr="00822D3D">
        <w:br/>
        <w:t xml:space="preserve">    }</w:t>
      </w:r>
      <w:r w:rsidRPr="00822D3D">
        <w:br/>
        <w:t xml:space="preserve">  ]</w:t>
      </w:r>
      <w:r w:rsidRPr="00822D3D">
        <w:br/>
        <w:t>}</w:t>
      </w:r>
    </w:p>
    <w:p w14:paraId="39541027" w14:textId="77777777" w:rsidR="00E832A1" w:rsidRDefault="00E832A1" w:rsidP="00E832A1">
      <w:pPr>
        <w:pStyle w:val="Heading3"/>
      </w:pPr>
      <w:bookmarkStart w:id="1190" w:name="_/tenants/{id}/accounts/{id}/assignm_1"/>
      <w:bookmarkStart w:id="1191" w:name="_Toc308251675"/>
      <w:bookmarkEnd w:id="1190"/>
      <w:r w:rsidRPr="000D1495">
        <w:t>/accounts/{id}/assignments/{id}</w:t>
      </w:r>
      <w:bookmarkEnd w:id="1191"/>
    </w:p>
    <w:p w14:paraId="37DE11E0" w14:textId="77777777" w:rsidR="00E832A1" w:rsidRDefault="00E832A1" w:rsidP="00E832A1">
      <w:r w:rsidRPr="00822D3D">
        <w:t xml:space="preserve">Gets, updates, or deletes the specified </w:t>
      </w:r>
      <w:hyperlink w:anchor="_Assignment" w:history="1">
        <w:r w:rsidRPr="00822D3D">
          <w:rPr>
            <w:rStyle w:val="Hyperlink"/>
          </w:rPr>
          <w:t>Assignment</w:t>
        </w:r>
      </w:hyperlink>
      <w:r w:rsidRPr="00822D3D">
        <w:t>.</w:t>
      </w:r>
    </w:p>
    <w:p w14:paraId="19C8A2D9" w14:textId="77777777" w:rsidR="0086621B" w:rsidRDefault="0086621B" w:rsidP="0086621B">
      <w:pPr>
        <w:spacing w:before="280" w:after="60"/>
        <w:rPr>
          <w:rFonts w:asciiTheme="majorHAnsi" w:hAnsiTheme="majorHAnsi" w:cstheme="majorHAnsi"/>
          <w:b/>
          <w:sz w:val="24"/>
          <w:szCs w:val="24"/>
        </w:rPr>
      </w:pPr>
      <w:r>
        <w:rPr>
          <w:rFonts w:asciiTheme="majorHAnsi" w:hAnsiTheme="majorHAnsi" w:cstheme="majorHAnsi"/>
          <w:b/>
          <w:sz w:val="24"/>
          <w:szCs w:val="24"/>
        </w:rPr>
        <w:t>Verbs</w:t>
      </w:r>
    </w:p>
    <w:p w14:paraId="411C2351" w14:textId="3683BEA5" w:rsidR="0086621B" w:rsidRDefault="0086621B" w:rsidP="0086621B">
      <w:pPr>
        <w:spacing w:after="0"/>
      </w:pPr>
      <w:r>
        <w:t xml:space="preserve">GET: </w:t>
      </w:r>
      <w:r w:rsidRPr="00822D3D">
        <w:t>Gets the specified assignment.</w:t>
      </w:r>
    </w:p>
    <w:p w14:paraId="007DD2EC" w14:textId="51F4779A" w:rsidR="0086621B" w:rsidRDefault="0086621B" w:rsidP="0086621B">
      <w:pPr>
        <w:spacing w:after="0"/>
      </w:pPr>
      <w:r>
        <w:t xml:space="preserve">PUT or PATCH: </w:t>
      </w:r>
      <w:r w:rsidRPr="00822D3D">
        <w:t>Updates the specified assignment.</w:t>
      </w:r>
    </w:p>
    <w:p w14:paraId="11276C57" w14:textId="7935CCC0" w:rsidR="0086621B" w:rsidRPr="0086621B" w:rsidRDefault="0086621B" w:rsidP="00A57CFF">
      <w:r>
        <w:t xml:space="preserve">DELETE: </w:t>
      </w:r>
      <w:r w:rsidR="00A57CFF" w:rsidRPr="00822D3D">
        <w:t>Deletes the specified assignment. May delete an assignment only if it has never delivered impressions.</w:t>
      </w:r>
    </w:p>
    <w:p w14:paraId="5D609DFB" w14:textId="77777777" w:rsidR="00E832A1" w:rsidRPr="000D1495" w:rsidRDefault="00E832A1" w:rsidP="00E832A1">
      <w:pPr>
        <w:spacing w:before="280" w:after="60"/>
        <w:rPr>
          <w:rFonts w:asciiTheme="majorHAnsi" w:hAnsiTheme="majorHAnsi" w:cstheme="majorHAnsi"/>
          <w:b/>
          <w:sz w:val="24"/>
          <w:szCs w:val="24"/>
        </w:rPr>
      </w:pPr>
      <w:r w:rsidRPr="000D1495">
        <w:rPr>
          <w:rFonts w:asciiTheme="majorHAnsi" w:hAnsiTheme="majorHAnsi" w:cstheme="majorHAnsi"/>
          <w:b/>
          <w:sz w:val="24"/>
          <w:szCs w:val="24"/>
        </w:rPr>
        <w:t>Rules</w:t>
      </w:r>
    </w:p>
    <w:p w14:paraId="5E999DB1" w14:textId="77777777" w:rsidR="00E832A1" w:rsidRDefault="00E832A1" w:rsidP="00E832A1">
      <w:r w:rsidRPr="00822D3D">
        <w:t>The user must have permissions to perform the requested action. For example, advertisers and agencies may get, update, and delete the assignments that they own. In addition, an agency may get, update, and delete assignments that belong to the accounts that they manage on behalf of advertisers.</w:t>
      </w:r>
    </w:p>
    <w:p w14:paraId="464384A3" w14:textId="77777777" w:rsidR="00E832A1" w:rsidRDefault="00E832A1" w:rsidP="00E832A1">
      <w:r w:rsidRPr="00822D3D">
        <w:t>An assignment may be deleted only if it has never delivered impressions.</w:t>
      </w:r>
    </w:p>
    <w:p w14:paraId="27444C4A" w14:textId="77777777" w:rsidR="00E832A1" w:rsidRPr="000D1495" w:rsidRDefault="00E832A1" w:rsidP="00E832A1">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GET Request</w:t>
      </w:r>
    </w:p>
    <w:p w14:paraId="022F7C04" w14:textId="77777777" w:rsidR="00E832A1" w:rsidRDefault="00E832A1" w:rsidP="00E832A1">
      <w:r w:rsidRPr="00822D3D">
        <w:t xml:space="preserve">GET </w:t>
      </w:r>
      <w:hyperlink w:history="1">
        <w:r w:rsidRPr="00822D3D">
          <w:rPr>
            <w:rStyle w:val="Hyperlink"/>
          </w:rPr>
          <w:t>https://&lt;host&gt;/&lt;path&gt;/&lt;version&gt;/accounts/23873345/assignments/453365 HTTP/1.1</w:t>
        </w:r>
      </w:hyperlink>
      <w:r w:rsidRPr="00822D3D">
        <w:br/>
        <w:t>Accept: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p>
    <w:p w14:paraId="72B563B7" w14:textId="77777777" w:rsidR="00E832A1" w:rsidRPr="000D1495" w:rsidRDefault="00E832A1" w:rsidP="00E832A1">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GET Response</w:t>
      </w:r>
    </w:p>
    <w:p w14:paraId="33BF6183" w14:textId="77777777" w:rsidR="00E832A1" w:rsidRPr="00822D3D" w:rsidRDefault="00E832A1" w:rsidP="00E832A1">
      <w:r w:rsidRPr="00822D3D">
        <w:rPr>
          <w:lang w:val="en"/>
        </w:rPr>
        <w:t>HTTP/1.1 200 OK</w:t>
      </w:r>
      <w:r w:rsidRPr="00822D3D">
        <w:rPr>
          <w:lang w:val="en"/>
        </w:rPr>
        <w:br/>
        <w:t>Content-Type: application/json</w:t>
      </w:r>
      <w:r w:rsidRPr="00822D3D">
        <w:rPr>
          <w:lang w:val="en"/>
        </w:rPr>
        <w:br/>
        <w:t>Content-Length: 108</w:t>
      </w:r>
    </w:p>
    <w:p w14:paraId="500CBD13" w14:textId="77777777" w:rsidR="00E832A1" w:rsidRDefault="00E832A1" w:rsidP="00E832A1">
      <w:r w:rsidRPr="00822D3D">
        <w:t>{</w:t>
      </w:r>
      <w:r w:rsidRPr="00822D3D">
        <w:br/>
        <w:t xml:space="preserve">  "</w:t>
      </w:r>
      <w:proofErr w:type="gramStart"/>
      <w:r w:rsidRPr="00822D3D">
        <w:t>creativeId</w:t>
      </w:r>
      <w:proofErr w:type="gramEnd"/>
      <w:r w:rsidRPr="00822D3D">
        <w:t>":"54345",</w:t>
      </w:r>
      <w:r w:rsidRPr="00822D3D">
        <w:br/>
        <w:t xml:space="preserve">  "lineId":"394578",</w:t>
      </w:r>
      <w:r w:rsidRPr="00822D3D">
        <w:br/>
        <w:t xml:space="preserve">  "weight":25,</w:t>
      </w:r>
      <w:r w:rsidRPr="00822D3D">
        <w:br/>
        <w:t xml:space="preserve">  "id":"453365",</w:t>
      </w:r>
      <w:r w:rsidRPr="00822D3D">
        <w:br/>
        <w:t xml:space="preserve">  "</w:t>
      </w:r>
      <w:proofErr w:type="spellStart"/>
      <w:r w:rsidRPr="00822D3D">
        <w:t>status":"Active</w:t>
      </w:r>
      <w:proofErr w:type="spellEnd"/>
      <w:r w:rsidRPr="00822D3D">
        <w:t>",</w:t>
      </w:r>
      <w:r w:rsidRPr="00822D3D">
        <w:br/>
      </w:r>
      <w:r w:rsidRPr="00822D3D">
        <w:lastRenderedPageBreak/>
        <w:t xml:space="preserve">  "</w:t>
      </w:r>
      <w:proofErr w:type="spellStart"/>
      <w:r w:rsidRPr="00822D3D">
        <w:t>providerData</w:t>
      </w:r>
      <w:proofErr w:type="spellEnd"/>
      <w:r w:rsidRPr="00822D3D">
        <w:t>":"</w:t>
      </w:r>
      <w:proofErr w:type="spellStart"/>
      <w:r w:rsidRPr="00822D3D">
        <w:t>cid</w:t>
      </w:r>
      <w:proofErr w:type="spellEnd"/>
      <w:r w:rsidRPr="00822D3D">
        <w:t>=34325"</w:t>
      </w:r>
      <w:r w:rsidRPr="00822D3D">
        <w:br/>
        <w:t>}</w:t>
      </w:r>
    </w:p>
    <w:p w14:paraId="13BE5D9E" w14:textId="77777777" w:rsidR="00E832A1" w:rsidRPr="000D1495" w:rsidRDefault="00E832A1" w:rsidP="00E832A1">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PATCH Request</w:t>
      </w:r>
    </w:p>
    <w:p w14:paraId="091A3677" w14:textId="77777777" w:rsidR="00E832A1" w:rsidRDefault="00E832A1" w:rsidP="00E832A1">
      <w:r w:rsidRPr="00822D3D">
        <w:t xml:space="preserve">PATCH </w:t>
      </w:r>
      <w:hyperlink w:history="1">
        <w:r w:rsidRPr="00822D3D">
          <w:rPr>
            <w:rStyle w:val="Hyperlink"/>
          </w:rPr>
          <w:t>https://&lt;host&gt;/&lt;path&gt;/&lt;version&gt;/accounts/23873345/assignments/453365 HTTP/1.1</w:t>
        </w:r>
      </w:hyperlink>
      <w:r w:rsidRPr="00822D3D">
        <w:br/>
        <w:t>Content-Type: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r w:rsidRPr="00822D3D">
        <w:br/>
      </w:r>
      <w:r w:rsidRPr="00822D3D">
        <w:br/>
        <w:t>{</w:t>
      </w:r>
      <w:r w:rsidRPr="00822D3D">
        <w:br/>
        <w:t xml:space="preserve">  "weight"</w:t>
      </w:r>
      <w:proofErr w:type="gramStart"/>
      <w:r w:rsidRPr="00822D3D">
        <w:t>:30</w:t>
      </w:r>
      <w:proofErr w:type="gramEnd"/>
      <w:r w:rsidRPr="00822D3D">
        <w:br/>
        <w:t>}</w:t>
      </w:r>
    </w:p>
    <w:p w14:paraId="4DA83252" w14:textId="77777777" w:rsidR="00E832A1" w:rsidRPr="000D1495" w:rsidRDefault="00E832A1" w:rsidP="00E832A1">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PATCH Response</w:t>
      </w:r>
    </w:p>
    <w:p w14:paraId="489F4B61" w14:textId="77777777" w:rsidR="00E832A1" w:rsidRPr="00822D3D" w:rsidRDefault="00E832A1" w:rsidP="00E832A1">
      <w:r w:rsidRPr="00822D3D">
        <w:rPr>
          <w:lang w:val="en"/>
        </w:rPr>
        <w:t>HTTP/1.1 200 OK</w:t>
      </w:r>
      <w:r w:rsidRPr="00822D3D">
        <w:rPr>
          <w:lang w:val="en"/>
        </w:rPr>
        <w:br/>
        <w:t>Content-Type: application/json</w:t>
      </w:r>
      <w:r w:rsidRPr="00822D3D">
        <w:rPr>
          <w:lang w:val="en"/>
        </w:rPr>
        <w:br/>
        <w:t>Content-Length: 108</w:t>
      </w:r>
    </w:p>
    <w:p w14:paraId="1B16F491" w14:textId="30C6B9EF" w:rsidR="00E832A1" w:rsidRPr="006C775C" w:rsidRDefault="00E832A1" w:rsidP="006C775C">
      <w:r w:rsidRPr="00822D3D">
        <w:t>{</w:t>
      </w:r>
      <w:r w:rsidRPr="00822D3D">
        <w:br/>
        <w:t xml:space="preserve">  "</w:t>
      </w:r>
      <w:proofErr w:type="gramStart"/>
      <w:r w:rsidRPr="00822D3D">
        <w:t>creativeId</w:t>
      </w:r>
      <w:proofErr w:type="gramEnd"/>
      <w:r w:rsidRPr="00822D3D">
        <w:t>":"54345",</w:t>
      </w:r>
      <w:r w:rsidRPr="00822D3D">
        <w:br/>
        <w:t xml:space="preserve">  "lineId":"394578",</w:t>
      </w:r>
      <w:r w:rsidRPr="00822D3D">
        <w:br/>
        <w:t xml:space="preserve">  "weight":30,</w:t>
      </w:r>
      <w:r w:rsidRPr="00822D3D">
        <w:br/>
        <w:t xml:space="preserve">  "id":"453365",</w:t>
      </w:r>
      <w:r w:rsidRPr="00822D3D">
        <w:br/>
        <w:t xml:space="preserve">  "</w:t>
      </w:r>
      <w:proofErr w:type="spellStart"/>
      <w:r w:rsidRPr="00822D3D">
        <w:t>status":"Active</w:t>
      </w:r>
      <w:proofErr w:type="spellEnd"/>
      <w:r w:rsidRPr="00822D3D">
        <w:t>",</w:t>
      </w:r>
      <w:r w:rsidRPr="00822D3D">
        <w:br/>
        <w:t xml:space="preserve">  "</w:t>
      </w:r>
      <w:proofErr w:type="spellStart"/>
      <w:r w:rsidRPr="00822D3D">
        <w:t>providerData</w:t>
      </w:r>
      <w:proofErr w:type="spellEnd"/>
      <w:r w:rsidRPr="00822D3D">
        <w:t>":"</w:t>
      </w:r>
      <w:proofErr w:type="spellStart"/>
      <w:r w:rsidRPr="00822D3D">
        <w:t>cid</w:t>
      </w:r>
      <w:proofErr w:type="spellEnd"/>
      <w:r w:rsidRPr="00822D3D">
        <w:t>=34325"</w:t>
      </w:r>
      <w:r w:rsidRPr="00822D3D">
        <w:br/>
        <w:t>}</w:t>
      </w:r>
      <w:bookmarkStart w:id="1192" w:name="_/tenants/{id}/accounts/{id}/assignm_2"/>
      <w:bookmarkEnd w:id="1192"/>
    </w:p>
    <w:p w14:paraId="5AB121A9" w14:textId="77777777" w:rsidR="00E832A1" w:rsidRDefault="00E832A1" w:rsidP="00E832A1">
      <w:pPr>
        <w:pStyle w:val="Heading3"/>
      </w:pPr>
      <w:bookmarkStart w:id="1193" w:name="_Toc308251676"/>
      <w:r w:rsidRPr="000D1495">
        <w:t>/accounts/{id}/assignments/{id}</w:t>
      </w:r>
      <w:proofErr w:type="gramStart"/>
      <w:r w:rsidRPr="000D1495">
        <w:t>?disable</w:t>
      </w:r>
      <w:bookmarkEnd w:id="1193"/>
      <w:proofErr w:type="gramEnd"/>
      <w:r w:rsidRPr="000D1495">
        <w:t xml:space="preserve"> </w:t>
      </w:r>
    </w:p>
    <w:p w14:paraId="3E4B37DD" w14:textId="77777777" w:rsidR="00E832A1" w:rsidRDefault="00E832A1" w:rsidP="00E832A1">
      <w:r w:rsidRPr="00822D3D">
        <w:t>Prevents a creative from running or stops a creative that is currently running.</w:t>
      </w:r>
    </w:p>
    <w:p w14:paraId="03EDAE04" w14:textId="77777777" w:rsidR="0086621B" w:rsidRDefault="0086621B" w:rsidP="0086621B">
      <w:pPr>
        <w:spacing w:before="280" w:after="60"/>
        <w:rPr>
          <w:rFonts w:asciiTheme="majorHAnsi" w:hAnsiTheme="majorHAnsi" w:cstheme="majorHAnsi"/>
          <w:b/>
          <w:sz w:val="24"/>
          <w:szCs w:val="24"/>
        </w:rPr>
      </w:pPr>
      <w:r>
        <w:rPr>
          <w:rFonts w:asciiTheme="majorHAnsi" w:hAnsiTheme="majorHAnsi" w:cstheme="majorHAnsi"/>
          <w:b/>
          <w:sz w:val="24"/>
          <w:szCs w:val="24"/>
        </w:rPr>
        <w:t>Verbs</w:t>
      </w:r>
    </w:p>
    <w:p w14:paraId="50398F84" w14:textId="312F5933" w:rsidR="0086621B" w:rsidRPr="0086621B" w:rsidRDefault="0086621B" w:rsidP="0086621B">
      <w:r>
        <w:t>PUT or PATCH: Changes the status to “Inactive.”</w:t>
      </w:r>
    </w:p>
    <w:p w14:paraId="66AAE855" w14:textId="77777777" w:rsidR="00E832A1" w:rsidRPr="000D1495" w:rsidRDefault="00E832A1" w:rsidP="00E832A1">
      <w:pPr>
        <w:spacing w:before="280" w:after="60"/>
        <w:rPr>
          <w:rFonts w:asciiTheme="majorHAnsi" w:hAnsiTheme="majorHAnsi" w:cstheme="majorHAnsi"/>
          <w:b/>
          <w:sz w:val="24"/>
          <w:szCs w:val="24"/>
        </w:rPr>
      </w:pPr>
      <w:r w:rsidRPr="000D1495">
        <w:rPr>
          <w:rFonts w:asciiTheme="majorHAnsi" w:hAnsiTheme="majorHAnsi" w:cstheme="majorHAnsi"/>
          <w:b/>
          <w:sz w:val="24"/>
          <w:szCs w:val="24"/>
        </w:rPr>
        <w:t>Rules</w:t>
      </w:r>
    </w:p>
    <w:p w14:paraId="459FF6EB" w14:textId="77777777" w:rsidR="00E832A1" w:rsidRDefault="00E832A1" w:rsidP="00E832A1">
      <w:r w:rsidRPr="00822D3D">
        <w:t xml:space="preserve">The user must have permissions to access the assignment. For example, advertisers and agencies may disable </w:t>
      </w:r>
      <w:hyperlink w:anchor="_Assignment" w:history="1">
        <w:r w:rsidRPr="00822D3D">
          <w:rPr>
            <w:rStyle w:val="Hyperlink"/>
          </w:rPr>
          <w:t>Assignment</w:t>
        </w:r>
      </w:hyperlink>
      <w:r w:rsidRPr="00822D3D">
        <w:t>s that they own. In addition, an agency may disable assignments that belong to the accounts that they manage on behalf of advertisers.</w:t>
      </w:r>
    </w:p>
    <w:p w14:paraId="24D080BF" w14:textId="77777777" w:rsidR="00E832A1" w:rsidRPr="000D1495" w:rsidRDefault="00E832A1" w:rsidP="00E832A1">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Request</w:t>
      </w:r>
    </w:p>
    <w:p w14:paraId="6DE7DE06" w14:textId="77777777" w:rsidR="00E832A1" w:rsidRDefault="00E832A1" w:rsidP="00E832A1">
      <w:r w:rsidRPr="00822D3D">
        <w:t xml:space="preserve">PATCH </w:t>
      </w:r>
      <w:hyperlink w:history="1">
        <w:r w:rsidRPr="00822D3D">
          <w:rPr>
            <w:rStyle w:val="Hyperlink"/>
          </w:rPr>
          <w:t>https://&lt;host&gt;/&lt;path&gt;/&lt;version&gt;/accounts/23873345/assignments/453365 HTTP/1.1</w:t>
        </w:r>
      </w:hyperlink>
      <w:r w:rsidRPr="00822D3D">
        <w:br/>
        <w:t>Content-Type: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p>
    <w:p w14:paraId="733D86AF" w14:textId="77777777" w:rsidR="00E832A1" w:rsidRPr="000D1495" w:rsidRDefault="00E832A1" w:rsidP="00E832A1">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Response</w:t>
      </w:r>
    </w:p>
    <w:p w14:paraId="1A64E72E" w14:textId="77777777" w:rsidR="00E832A1" w:rsidRPr="00822D3D" w:rsidRDefault="00E832A1" w:rsidP="00E832A1">
      <w:r w:rsidRPr="00822D3D">
        <w:rPr>
          <w:lang w:val="en"/>
        </w:rPr>
        <w:lastRenderedPageBreak/>
        <w:t>HTTP/1.1 200 OK</w:t>
      </w:r>
      <w:r w:rsidRPr="00822D3D">
        <w:rPr>
          <w:lang w:val="en"/>
        </w:rPr>
        <w:br/>
        <w:t>Content-Type: application/json</w:t>
      </w:r>
      <w:r w:rsidRPr="00822D3D">
        <w:rPr>
          <w:lang w:val="en"/>
        </w:rPr>
        <w:br/>
        <w:t>Content-Length: 108</w:t>
      </w:r>
    </w:p>
    <w:p w14:paraId="2C059013" w14:textId="77777777" w:rsidR="00E832A1" w:rsidRDefault="00E832A1" w:rsidP="00E832A1">
      <w:r w:rsidRPr="00822D3D">
        <w:t>{</w:t>
      </w:r>
      <w:r w:rsidRPr="00822D3D">
        <w:br/>
        <w:t xml:space="preserve">  "</w:t>
      </w:r>
      <w:proofErr w:type="gramStart"/>
      <w:r w:rsidRPr="00822D3D">
        <w:t>creativeId</w:t>
      </w:r>
      <w:proofErr w:type="gramEnd"/>
      <w:r w:rsidRPr="00822D3D">
        <w:t>":"54345",</w:t>
      </w:r>
      <w:r w:rsidRPr="00822D3D">
        <w:br/>
        <w:t xml:space="preserve">  "lineId":"394578",</w:t>
      </w:r>
      <w:r w:rsidRPr="00822D3D">
        <w:br/>
        <w:t xml:space="preserve">  "weight":30,</w:t>
      </w:r>
      <w:r w:rsidRPr="00822D3D">
        <w:br/>
        <w:t xml:space="preserve">  "id":"453365",</w:t>
      </w:r>
      <w:r w:rsidRPr="00822D3D">
        <w:br/>
        <w:t xml:space="preserve">  "</w:t>
      </w:r>
      <w:proofErr w:type="spellStart"/>
      <w:r w:rsidRPr="00822D3D">
        <w:t>status":"Inactive</w:t>
      </w:r>
      <w:proofErr w:type="spellEnd"/>
      <w:r w:rsidRPr="00822D3D">
        <w:t>",</w:t>
      </w:r>
      <w:r w:rsidRPr="00822D3D">
        <w:br/>
        <w:t xml:space="preserve">  "</w:t>
      </w:r>
      <w:proofErr w:type="spellStart"/>
      <w:r w:rsidRPr="00822D3D">
        <w:t>providerData</w:t>
      </w:r>
      <w:proofErr w:type="spellEnd"/>
      <w:r w:rsidRPr="00822D3D">
        <w:t>":"</w:t>
      </w:r>
      <w:proofErr w:type="spellStart"/>
      <w:r w:rsidRPr="00822D3D">
        <w:t>cid</w:t>
      </w:r>
      <w:proofErr w:type="spellEnd"/>
      <w:r w:rsidRPr="00822D3D">
        <w:t>=34325"</w:t>
      </w:r>
      <w:r w:rsidRPr="00822D3D">
        <w:br/>
        <w:t>}</w:t>
      </w:r>
    </w:p>
    <w:p w14:paraId="6C7503DD" w14:textId="77777777" w:rsidR="00E832A1" w:rsidRDefault="00E832A1" w:rsidP="00E832A1">
      <w:pPr>
        <w:pStyle w:val="Heading3"/>
      </w:pPr>
      <w:bookmarkStart w:id="1194" w:name="_/tenants/{id}/accounts/{id}/assignm_3"/>
      <w:bookmarkStart w:id="1195" w:name="_Toc308251677"/>
      <w:bookmarkEnd w:id="1194"/>
      <w:r w:rsidRPr="000D1495">
        <w:t>/accounts/{id}/assignments</w:t>
      </w:r>
      <w:proofErr w:type="gramStart"/>
      <w:r w:rsidRPr="000D1495">
        <w:t>?$</w:t>
      </w:r>
      <w:proofErr w:type="gramEnd"/>
      <w:r w:rsidRPr="000D1495">
        <w:t>filter=</w:t>
      </w:r>
      <w:bookmarkEnd w:id="1195"/>
    </w:p>
    <w:p w14:paraId="6CCAA9A6" w14:textId="77777777" w:rsidR="0086621B" w:rsidRDefault="0086621B" w:rsidP="0086621B">
      <w:r w:rsidRPr="00822D3D">
        <w:t xml:space="preserve">Gets a list of </w:t>
      </w:r>
      <w:hyperlink w:anchor="_Assignment" w:history="1">
        <w:r w:rsidRPr="00822D3D">
          <w:rPr>
            <w:rStyle w:val="Hyperlink"/>
          </w:rPr>
          <w:t>Assignment</w:t>
        </w:r>
      </w:hyperlink>
      <w:r w:rsidRPr="00822D3D">
        <w:t xml:space="preserve">s that </w:t>
      </w:r>
      <w:proofErr w:type="gramStart"/>
      <w:r w:rsidRPr="00822D3D">
        <w:t>match</w:t>
      </w:r>
      <w:proofErr w:type="gramEnd"/>
      <w:r w:rsidRPr="00822D3D">
        <w:t xml:space="preserve"> the specified filter criteria. </w:t>
      </w:r>
    </w:p>
    <w:p w14:paraId="786FACD0" w14:textId="35DB2477" w:rsidR="0086621B" w:rsidRDefault="0086621B" w:rsidP="0086621B">
      <w:pPr>
        <w:spacing w:before="280" w:after="60"/>
        <w:rPr>
          <w:rFonts w:asciiTheme="majorHAnsi" w:hAnsiTheme="majorHAnsi" w:cstheme="majorHAnsi"/>
          <w:b/>
          <w:sz w:val="24"/>
          <w:szCs w:val="24"/>
        </w:rPr>
      </w:pPr>
      <w:r>
        <w:rPr>
          <w:rFonts w:asciiTheme="majorHAnsi" w:hAnsiTheme="majorHAnsi" w:cstheme="majorHAnsi"/>
          <w:b/>
          <w:sz w:val="24"/>
          <w:szCs w:val="24"/>
        </w:rPr>
        <w:t>Verb</w:t>
      </w:r>
    </w:p>
    <w:p w14:paraId="6E29EF71" w14:textId="1AD903F8" w:rsidR="0086621B" w:rsidRPr="00822D3D" w:rsidRDefault="0086621B" w:rsidP="0086621B">
      <w:r>
        <w:t xml:space="preserve">GET: </w:t>
      </w:r>
      <w:r w:rsidRPr="00822D3D">
        <w:t>The response must support pagination. See Paging Query Parameters.</w:t>
      </w:r>
      <w:r>
        <w:t xml:space="preserve"> </w:t>
      </w:r>
      <w:r w:rsidRPr="00822D3D">
        <w:t xml:space="preserve">The caller may use </w:t>
      </w:r>
      <w:proofErr w:type="spellStart"/>
      <w:r w:rsidRPr="00822D3D">
        <w:t>OData</w:t>
      </w:r>
      <w:proofErr w:type="spellEnd"/>
      <w:r w:rsidRPr="00822D3D">
        <w:t xml:space="preserve"> expressions with the </w:t>
      </w:r>
      <w:r>
        <w:t>following Assignment properties:</w:t>
      </w:r>
    </w:p>
    <w:p w14:paraId="59D3A94D" w14:textId="77777777" w:rsidR="0086621B" w:rsidRPr="00822D3D" w:rsidRDefault="0086621B" w:rsidP="002D7E76">
      <w:pPr>
        <w:pStyle w:val="ListParagraph"/>
        <w:numPr>
          <w:ilvl w:val="0"/>
          <w:numId w:val="33"/>
        </w:numPr>
      </w:pPr>
      <w:proofErr w:type="spellStart"/>
      <w:r w:rsidRPr="00822D3D">
        <w:t>CreativeId</w:t>
      </w:r>
      <w:proofErr w:type="spellEnd"/>
    </w:p>
    <w:p w14:paraId="2812D481" w14:textId="77777777" w:rsidR="0086621B" w:rsidRPr="00822D3D" w:rsidRDefault="0086621B" w:rsidP="002D7E76">
      <w:pPr>
        <w:pStyle w:val="ListParagraph"/>
        <w:numPr>
          <w:ilvl w:val="0"/>
          <w:numId w:val="33"/>
        </w:numPr>
      </w:pPr>
      <w:proofErr w:type="spellStart"/>
      <w:r w:rsidRPr="00822D3D">
        <w:t>LineId</w:t>
      </w:r>
      <w:proofErr w:type="spellEnd"/>
    </w:p>
    <w:p w14:paraId="756F110E" w14:textId="77777777" w:rsidR="0086621B" w:rsidRPr="00822D3D" w:rsidRDefault="0086621B" w:rsidP="002D7E76">
      <w:pPr>
        <w:pStyle w:val="ListParagraph"/>
        <w:numPr>
          <w:ilvl w:val="0"/>
          <w:numId w:val="33"/>
        </w:numPr>
      </w:pPr>
      <w:proofErr w:type="spellStart"/>
      <w:r w:rsidRPr="00822D3D">
        <w:t>StartDate</w:t>
      </w:r>
      <w:proofErr w:type="spellEnd"/>
    </w:p>
    <w:p w14:paraId="6F45AE22" w14:textId="0AE344A6" w:rsidR="0086621B" w:rsidRPr="0086621B" w:rsidRDefault="0086621B" w:rsidP="002D7E76">
      <w:pPr>
        <w:pStyle w:val="ListParagraph"/>
        <w:numPr>
          <w:ilvl w:val="0"/>
          <w:numId w:val="33"/>
        </w:numPr>
      </w:pPr>
      <w:proofErr w:type="spellStart"/>
      <w:r w:rsidRPr="00822D3D">
        <w:t>EndDate</w:t>
      </w:r>
      <w:proofErr w:type="spellEnd"/>
    </w:p>
    <w:p w14:paraId="3C86050A" w14:textId="77777777" w:rsidR="00E832A1" w:rsidRPr="000D1495" w:rsidRDefault="00E832A1" w:rsidP="00E832A1">
      <w:pPr>
        <w:spacing w:before="280" w:after="60"/>
        <w:rPr>
          <w:rFonts w:asciiTheme="majorHAnsi" w:hAnsiTheme="majorHAnsi" w:cstheme="majorHAnsi"/>
          <w:b/>
          <w:sz w:val="24"/>
          <w:szCs w:val="24"/>
        </w:rPr>
      </w:pPr>
      <w:r w:rsidRPr="000D1495">
        <w:rPr>
          <w:rFonts w:asciiTheme="majorHAnsi" w:hAnsiTheme="majorHAnsi" w:cstheme="majorHAnsi"/>
          <w:b/>
          <w:sz w:val="24"/>
          <w:szCs w:val="24"/>
        </w:rPr>
        <w:t>Rules</w:t>
      </w:r>
    </w:p>
    <w:p w14:paraId="7C7C2380" w14:textId="77777777" w:rsidR="00E832A1" w:rsidRDefault="00E832A1" w:rsidP="00E832A1">
      <w:r w:rsidRPr="00822D3D">
        <w:t>The user must have permissions to access the assignment. For example, advertisers and agencies may get assignments that they own. In addition, an agency may get assignments that belong to the accounts that they manage on behalf of advertisers.</w:t>
      </w:r>
    </w:p>
    <w:p w14:paraId="416AE1A8" w14:textId="77777777" w:rsidR="00E832A1" w:rsidRPr="000D1495" w:rsidRDefault="00E832A1" w:rsidP="00E832A1">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GET Request</w:t>
      </w:r>
    </w:p>
    <w:p w14:paraId="3C5FC31F" w14:textId="77777777" w:rsidR="00E832A1" w:rsidRDefault="00E832A1" w:rsidP="00E832A1">
      <w:r w:rsidRPr="00822D3D">
        <w:t xml:space="preserve">GET </w:t>
      </w:r>
      <w:hyperlink w:history="1">
        <w:r w:rsidRPr="00822D3D">
          <w:rPr>
            <w:rStyle w:val="Hyperlink"/>
          </w:rPr>
          <w:t>https://&lt;host&gt;/&lt;path&gt;/&lt;version&gt;/accounts/23873345/assignments?$filter=LineId+eq+394578 HTTP/1.1</w:t>
        </w:r>
      </w:hyperlink>
      <w:r w:rsidRPr="00822D3D">
        <w:br/>
        <w:t>Accept: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p>
    <w:p w14:paraId="40CD54FA" w14:textId="77777777" w:rsidR="00E832A1" w:rsidRPr="000D1495" w:rsidRDefault="00E832A1" w:rsidP="00E832A1">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GET Response</w:t>
      </w:r>
    </w:p>
    <w:p w14:paraId="2041D70F" w14:textId="77777777" w:rsidR="00E832A1" w:rsidRDefault="00E832A1" w:rsidP="00E832A1">
      <w:pPr>
        <w:rPr>
          <w:lang w:val="en"/>
        </w:rPr>
      </w:pPr>
      <w:r w:rsidRPr="00822D3D">
        <w:rPr>
          <w:lang w:val="en"/>
        </w:rPr>
        <w:t>HTTP/1.1 200 OK</w:t>
      </w:r>
      <w:r w:rsidRPr="00822D3D">
        <w:rPr>
          <w:lang w:val="en"/>
        </w:rPr>
        <w:br/>
        <w:t>Content-Type: application/json</w:t>
      </w:r>
      <w:r w:rsidRPr="00822D3D">
        <w:rPr>
          <w:lang w:val="en"/>
        </w:rPr>
        <w:br/>
        <w:t>Content-Length: 108</w:t>
      </w:r>
    </w:p>
    <w:p w14:paraId="18E424EE" w14:textId="77777777" w:rsidR="00E832A1" w:rsidRDefault="00E832A1" w:rsidP="00E832A1">
      <w:r w:rsidRPr="00822D3D">
        <w:t>{</w:t>
      </w:r>
      <w:r w:rsidRPr="00822D3D">
        <w:br/>
        <w:t xml:space="preserve">  "</w:t>
      </w:r>
      <w:proofErr w:type="gramStart"/>
      <w:r w:rsidRPr="00822D3D">
        <w:t>assignments</w:t>
      </w:r>
      <w:proofErr w:type="gramEnd"/>
      <w:r w:rsidRPr="00822D3D">
        <w:t>":[</w:t>
      </w:r>
      <w:r w:rsidRPr="00822D3D">
        <w:br/>
        <w:t xml:space="preserve">    {</w:t>
      </w:r>
      <w:r w:rsidRPr="00822D3D">
        <w:br/>
      </w:r>
      <w:r w:rsidRPr="00822D3D">
        <w:lastRenderedPageBreak/>
        <w:t xml:space="preserve">      "creativeId":"394857",</w:t>
      </w:r>
      <w:r w:rsidRPr="00822D3D">
        <w:br/>
        <w:t xml:space="preserve">      "lineId":"394578",</w:t>
      </w:r>
      <w:r w:rsidRPr="00822D3D">
        <w:br/>
        <w:t xml:space="preserve">      "weight":75,</w:t>
      </w:r>
      <w:r w:rsidRPr="00822D3D">
        <w:br/>
        <w:t xml:space="preserve">      "id":"65433",</w:t>
      </w:r>
      <w:r w:rsidRPr="00822D3D">
        <w:br/>
        <w:t xml:space="preserve">      "</w:t>
      </w:r>
      <w:proofErr w:type="spellStart"/>
      <w:r w:rsidRPr="00822D3D">
        <w:t>status":"Active</w:t>
      </w:r>
      <w:proofErr w:type="spellEnd"/>
      <w:r w:rsidRPr="00822D3D">
        <w:t>",</w:t>
      </w:r>
      <w:r w:rsidRPr="00822D3D">
        <w:br/>
        <w:t xml:space="preserve">      "</w:t>
      </w:r>
      <w:proofErr w:type="spellStart"/>
      <w:r w:rsidRPr="00822D3D">
        <w:t>providerData</w:t>
      </w:r>
      <w:proofErr w:type="spellEnd"/>
      <w:r w:rsidRPr="00822D3D">
        <w:t>":"</w:t>
      </w:r>
      <w:proofErr w:type="spellStart"/>
      <w:r w:rsidRPr="00822D3D">
        <w:t>cid</w:t>
      </w:r>
      <w:proofErr w:type="spellEnd"/>
      <w:r w:rsidRPr="00822D3D">
        <w:t>=98374"</w:t>
      </w:r>
      <w:r w:rsidRPr="00822D3D">
        <w:br/>
        <w:t xml:space="preserve">    },</w:t>
      </w:r>
      <w:r w:rsidRPr="00822D3D">
        <w:br/>
        <w:t xml:space="preserve">    {</w:t>
      </w:r>
      <w:r w:rsidRPr="00822D3D">
        <w:br/>
        <w:t xml:space="preserve">      "creativeId":"54345",</w:t>
      </w:r>
      <w:r w:rsidRPr="00822D3D">
        <w:br/>
        <w:t xml:space="preserve">      "lineId":"394578",</w:t>
      </w:r>
      <w:r w:rsidRPr="00822D3D">
        <w:br/>
        <w:t xml:space="preserve">      "weight":25,</w:t>
      </w:r>
      <w:r w:rsidRPr="00822D3D">
        <w:br/>
        <w:t xml:space="preserve">      "id":"453365",</w:t>
      </w:r>
      <w:r w:rsidRPr="00822D3D">
        <w:br/>
        <w:t xml:space="preserve">      "</w:t>
      </w:r>
      <w:proofErr w:type="spellStart"/>
      <w:r w:rsidRPr="00822D3D">
        <w:t>status":"Active</w:t>
      </w:r>
      <w:proofErr w:type="spellEnd"/>
      <w:r w:rsidRPr="00822D3D">
        <w:t>",</w:t>
      </w:r>
      <w:r w:rsidRPr="00822D3D">
        <w:br/>
        <w:t xml:space="preserve">      "</w:t>
      </w:r>
      <w:proofErr w:type="spellStart"/>
      <w:r w:rsidRPr="00822D3D">
        <w:t>providerData</w:t>
      </w:r>
      <w:proofErr w:type="spellEnd"/>
      <w:r w:rsidRPr="00822D3D">
        <w:t>":"</w:t>
      </w:r>
      <w:proofErr w:type="spellStart"/>
      <w:r w:rsidRPr="00822D3D">
        <w:t>cid</w:t>
      </w:r>
      <w:proofErr w:type="spellEnd"/>
      <w:r w:rsidRPr="00822D3D">
        <w:t>=34325"</w:t>
      </w:r>
      <w:r w:rsidRPr="00822D3D">
        <w:br/>
        <w:t xml:space="preserve">    }</w:t>
      </w:r>
      <w:r w:rsidRPr="00822D3D">
        <w:br/>
        <w:t xml:space="preserve">  ]</w:t>
      </w:r>
      <w:r w:rsidRPr="00822D3D">
        <w:br/>
        <w:t>}</w:t>
      </w:r>
    </w:p>
    <w:p w14:paraId="3A0F4435" w14:textId="77777777" w:rsidR="009B22A2" w:rsidRDefault="009B22A2"/>
    <w:p w14:paraId="2875082E" w14:textId="53ABB082" w:rsidR="006242C3" w:rsidRDefault="00A57CFF" w:rsidP="00A57CFF">
      <w:pPr>
        <w:pStyle w:val="Heading2"/>
      </w:pPr>
      <w:bookmarkStart w:id="1196" w:name="_Toc308251678"/>
      <w:r>
        <w:t>Account Creative</w:t>
      </w:r>
      <w:bookmarkEnd w:id="1196"/>
    </w:p>
    <w:p w14:paraId="76B884C9" w14:textId="5AB6D1B4" w:rsidR="009B22A2" w:rsidRDefault="00A57CFF">
      <w:pPr>
        <w:rPr>
          <w:ins w:id="1197" w:author="Katie Stroud" w:date="2015-10-20T23:12:00Z"/>
        </w:rPr>
      </w:pPr>
      <w:ins w:id="1198" w:author="Katie Stroud" w:date="2015-10-20T23:12:00Z">
        <w:r>
          <w:t>Description</w:t>
        </w:r>
      </w:ins>
    </w:p>
    <w:p w14:paraId="5FF309D3" w14:textId="77777777" w:rsidR="00A57CFF" w:rsidRDefault="00A57CFF" w:rsidP="00A57CFF">
      <w:pPr>
        <w:pStyle w:val="Heading3"/>
      </w:pPr>
      <w:bookmarkStart w:id="1199" w:name="_Toc308251679"/>
      <w:r w:rsidRPr="000D1495">
        <w:t>/accounts/{id}/</w:t>
      </w:r>
      <w:proofErr w:type="spellStart"/>
      <w:r w:rsidRPr="000D1495">
        <w:t>creatives</w:t>
      </w:r>
      <w:bookmarkEnd w:id="1199"/>
      <w:proofErr w:type="spellEnd"/>
    </w:p>
    <w:p w14:paraId="130948D9" w14:textId="77777777" w:rsidR="00A57CFF" w:rsidRDefault="00A57CFF" w:rsidP="00A57CFF">
      <w:r w:rsidRPr="00822D3D">
        <w:t xml:space="preserve">Adds a </w:t>
      </w:r>
      <w:hyperlink w:anchor="_Creative" w:history="1">
        <w:r w:rsidRPr="00822D3D">
          <w:rPr>
            <w:rStyle w:val="Hyperlink"/>
          </w:rPr>
          <w:t>Creative</w:t>
        </w:r>
      </w:hyperlink>
      <w:r w:rsidRPr="00822D3D">
        <w:rPr>
          <w:u w:val="single"/>
        </w:rPr>
        <w:t xml:space="preserve"> </w:t>
      </w:r>
      <w:r w:rsidRPr="00822D3D">
        <w:t xml:space="preserve">or gets a list of </w:t>
      </w:r>
      <w:proofErr w:type="spellStart"/>
      <w:r w:rsidRPr="00822D3D">
        <w:t>creatives</w:t>
      </w:r>
      <w:proofErr w:type="spellEnd"/>
      <w:r w:rsidRPr="00822D3D">
        <w:t xml:space="preserve"> that the user has access to. The response must support pagination. See Paging Query Parameters.</w:t>
      </w:r>
    </w:p>
    <w:p w14:paraId="5FD3DC6D" w14:textId="77777777" w:rsidR="0075359B" w:rsidRDefault="0075359B" w:rsidP="0075359B">
      <w:pPr>
        <w:spacing w:before="280" w:after="60"/>
        <w:rPr>
          <w:rFonts w:asciiTheme="majorHAnsi" w:hAnsiTheme="majorHAnsi" w:cstheme="majorHAnsi"/>
          <w:b/>
          <w:sz w:val="24"/>
          <w:szCs w:val="24"/>
        </w:rPr>
      </w:pPr>
      <w:r>
        <w:rPr>
          <w:rFonts w:asciiTheme="majorHAnsi" w:hAnsiTheme="majorHAnsi" w:cstheme="majorHAnsi"/>
          <w:b/>
          <w:sz w:val="24"/>
          <w:szCs w:val="24"/>
        </w:rPr>
        <w:t>Verbs</w:t>
      </w:r>
    </w:p>
    <w:p w14:paraId="5DBC37E8" w14:textId="52B0755A" w:rsidR="0075359B" w:rsidRDefault="0075359B" w:rsidP="0075359B">
      <w:pPr>
        <w:spacing w:after="60"/>
      </w:pPr>
      <w:r>
        <w:t xml:space="preserve">GET: (required) </w:t>
      </w:r>
      <w:r w:rsidRPr="00822D3D">
        <w:t xml:space="preserve">Gets a list of all </w:t>
      </w:r>
      <w:proofErr w:type="spellStart"/>
      <w:r w:rsidRPr="00822D3D">
        <w:t>creatives</w:t>
      </w:r>
      <w:proofErr w:type="spellEnd"/>
      <w:r w:rsidRPr="00822D3D">
        <w:t xml:space="preserve"> that belong to the account.</w:t>
      </w:r>
    </w:p>
    <w:p w14:paraId="18B9B838" w14:textId="5C53A109" w:rsidR="0075359B" w:rsidRPr="00FC26FF" w:rsidRDefault="0075359B" w:rsidP="0075359B">
      <w:pPr>
        <w:spacing w:after="60"/>
      </w:pPr>
      <w:r>
        <w:t xml:space="preserve">POST: (required) </w:t>
      </w:r>
      <w:r w:rsidRPr="00822D3D">
        <w:t>Adds a creative to the account.</w:t>
      </w:r>
    </w:p>
    <w:p w14:paraId="663C652D" w14:textId="77777777" w:rsidR="00A57CFF" w:rsidRPr="000D1495" w:rsidRDefault="00A57CFF" w:rsidP="00A57CFF">
      <w:pPr>
        <w:spacing w:before="280" w:after="60"/>
        <w:rPr>
          <w:rFonts w:asciiTheme="majorHAnsi" w:hAnsiTheme="majorHAnsi" w:cstheme="majorHAnsi"/>
          <w:b/>
          <w:sz w:val="24"/>
          <w:szCs w:val="24"/>
        </w:rPr>
      </w:pPr>
      <w:r w:rsidRPr="000D1495">
        <w:rPr>
          <w:rFonts w:asciiTheme="majorHAnsi" w:hAnsiTheme="majorHAnsi" w:cstheme="majorHAnsi"/>
          <w:b/>
          <w:sz w:val="24"/>
          <w:szCs w:val="24"/>
        </w:rPr>
        <w:t>Rules</w:t>
      </w:r>
    </w:p>
    <w:p w14:paraId="36025FF7" w14:textId="77777777" w:rsidR="00A57CFF" w:rsidRDefault="00A57CFF" w:rsidP="00A57CFF">
      <w:r w:rsidRPr="00822D3D">
        <w:t xml:space="preserve">An advertiser or agency may add </w:t>
      </w:r>
      <w:proofErr w:type="spellStart"/>
      <w:r w:rsidRPr="00822D3D">
        <w:t>creatives</w:t>
      </w:r>
      <w:proofErr w:type="spellEnd"/>
      <w:r w:rsidRPr="00822D3D">
        <w:t xml:space="preserve"> to accounts that they own. In addition</w:t>
      </w:r>
      <w:proofErr w:type="gramStart"/>
      <w:r w:rsidRPr="00822D3D">
        <w:t>;</w:t>
      </w:r>
      <w:proofErr w:type="gramEnd"/>
      <w:r w:rsidRPr="00822D3D">
        <w:t xml:space="preserve"> an agency may add </w:t>
      </w:r>
      <w:proofErr w:type="spellStart"/>
      <w:r w:rsidRPr="00822D3D">
        <w:t>creatives</w:t>
      </w:r>
      <w:proofErr w:type="spellEnd"/>
      <w:r w:rsidRPr="00822D3D">
        <w:t xml:space="preserve"> to accounts that they manage on behalf of advertisers.</w:t>
      </w:r>
    </w:p>
    <w:p w14:paraId="142860CC" w14:textId="77777777" w:rsidR="00A57CFF" w:rsidRDefault="00A57CFF" w:rsidP="00A57CFF">
      <w:r w:rsidRPr="00822D3D">
        <w:t xml:space="preserve">For advertisers, the list will include only </w:t>
      </w:r>
      <w:proofErr w:type="spellStart"/>
      <w:r w:rsidRPr="00822D3D">
        <w:t>creatives</w:t>
      </w:r>
      <w:proofErr w:type="spellEnd"/>
      <w:r w:rsidRPr="00822D3D">
        <w:t xml:space="preserve"> that they own. For agencies, the list will include the </w:t>
      </w:r>
      <w:proofErr w:type="spellStart"/>
      <w:r w:rsidRPr="00822D3D">
        <w:t>creatives</w:t>
      </w:r>
      <w:proofErr w:type="spellEnd"/>
      <w:r w:rsidRPr="00822D3D">
        <w:t xml:space="preserve"> that they own and the </w:t>
      </w:r>
      <w:proofErr w:type="spellStart"/>
      <w:r w:rsidRPr="00822D3D">
        <w:t>creatives</w:t>
      </w:r>
      <w:proofErr w:type="spellEnd"/>
      <w:r w:rsidRPr="00822D3D">
        <w:t xml:space="preserve"> that belong to accounts that they manage on behalf of advertisers. </w:t>
      </w:r>
    </w:p>
    <w:p w14:paraId="6C163252" w14:textId="77777777" w:rsidR="00A57CFF" w:rsidRPr="000D1495" w:rsidRDefault="00A57CFF" w:rsidP="00A57CFF">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POST Request</w:t>
      </w:r>
    </w:p>
    <w:p w14:paraId="2A95672E" w14:textId="77777777" w:rsidR="00A57CFF" w:rsidRDefault="00A57CFF" w:rsidP="00A57CFF">
      <w:r w:rsidRPr="00822D3D">
        <w:t xml:space="preserve">POST </w:t>
      </w:r>
      <w:hyperlink w:history="1">
        <w:r w:rsidRPr="00822D3D">
          <w:rPr>
            <w:rStyle w:val="Hyperlink"/>
          </w:rPr>
          <w:t>https://&lt;host&gt;/&lt;path&gt;/&lt;version&gt;/accounts/23873345/creatives HTTP/1.1</w:t>
        </w:r>
      </w:hyperlink>
      <w:r w:rsidRPr="00822D3D">
        <w:br/>
        <w:t>Content-Type: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r w:rsidRPr="00822D3D">
        <w:br/>
      </w:r>
      <w:r w:rsidRPr="00822D3D">
        <w:br/>
      </w:r>
      <w:r w:rsidRPr="00822D3D">
        <w:lastRenderedPageBreak/>
        <w:t>{</w:t>
      </w:r>
      <w:r w:rsidRPr="00822D3D">
        <w:br/>
        <w:t xml:space="preserve">  "accountId":"23873345",</w:t>
      </w:r>
      <w:r w:rsidRPr="00822D3D">
        <w:br/>
        <w:t xml:space="preserve">  "</w:t>
      </w:r>
      <w:proofErr w:type="spellStart"/>
      <w:r w:rsidRPr="00822D3D">
        <w:t>adFormatType</w:t>
      </w:r>
      <w:proofErr w:type="spellEnd"/>
      <w:r w:rsidRPr="00822D3D">
        <w:t>":"Tag",</w:t>
      </w:r>
      <w:r w:rsidRPr="00822D3D">
        <w:br/>
        <w:t xml:space="preserve">  "</w:t>
      </w:r>
      <w:proofErr w:type="spellStart"/>
      <w:r w:rsidRPr="00822D3D">
        <w:t>creativeAsset</w:t>
      </w:r>
      <w:proofErr w:type="spellEnd"/>
      <w:r w:rsidRPr="00822D3D">
        <w:t>":"&lt;third-party script goes here&gt;",</w:t>
      </w:r>
      <w:r w:rsidRPr="00822D3D">
        <w:br/>
        <w:t xml:space="preserve">  "geometry"</w:t>
      </w:r>
      <w:proofErr w:type="gramStart"/>
      <w:r w:rsidRPr="00822D3D">
        <w:t>:{</w:t>
      </w:r>
      <w:proofErr w:type="gramEnd"/>
      <w:r w:rsidRPr="00822D3D">
        <w:br/>
        <w:t xml:space="preserve">    "height":"160",</w:t>
      </w:r>
      <w:r w:rsidRPr="00822D3D">
        <w:br/>
        <w:t xml:space="preserve">    "width":"600"</w:t>
      </w:r>
      <w:r w:rsidRPr="00822D3D">
        <w:br/>
        <w:t xml:space="preserve">  },</w:t>
      </w:r>
      <w:r w:rsidRPr="00822D3D">
        <w:br/>
        <w:t xml:space="preserve">  "</w:t>
      </w:r>
      <w:proofErr w:type="spellStart"/>
      <w:r w:rsidRPr="00822D3D">
        <w:t>language":"EN</w:t>
      </w:r>
      <w:proofErr w:type="spellEnd"/>
      <w:r w:rsidRPr="00822D3D">
        <w:t>",</w:t>
      </w:r>
      <w:r w:rsidRPr="00822D3D">
        <w:br/>
        <w:t xml:space="preserve">  "</w:t>
      </w:r>
      <w:proofErr w:type="spellStart"/>
      <w:r w:rsidRPr="00822D3D">
        <w:t>maturityLevel</w:t>
      </w:r>
      <w:proofErr w:type="spellEnd"/>
      <w:r w:rsidRPr="00822D3D">
        <w:t>":"General",</w:t>
      </w:r>
      <w:r w:rsidRPr="00822D3D">
        <w:br/>
        <w:t xml:space="preserve">  "</w:t>
      </w:r>
      <w:proofErr w:type="spellStart"/>
      <w:r w:rsidRPr="00822D3D">
        <w:t>name":"My</w:t>
      </w:r>
      <w:proofErr w:type="spellEnd"/>
      <w:r w:rsidRPr="00822D3D">
        <w:t xml:space="preserve"> Creative",</w:t>
      </w:r>
      <w:r w:rsidRPr="00822D3D">
        <w:br/>
        <w:t xml:space="preserve">  "</w:t>
      </w:r>
      <w:proofErr w:type="spellStart"/>
      <w:r w:rsidRPr="00822D3D">
        <w:t>providerData</w:t>
      </w:r>
      <w:proofErr w:type="spellEnd"/>
      <w:r w:rsidRPr="00822D3D">
        <w:t>":"</w:t>
      </w:r>
      <w:proofErr w:type="spellStart"/>
      <w:r w:rsidRPr="00822D3D">
        <w:t>cid</w:t>
      </w:r>
      <w:proofErr w:type="spellEnd"/>
      <w:r w:rsidRPr="00822D3D">
        <w:t>=54574"</w:t>
      </w:r>
      <w:r w:rsidRPr="00822D3D">
        <w:br/>
        <w:t>}</w:t>
      </w:r>
    </w:p>
    <w:p w14:paraId="40A41F0F" w14:textId="77777777" w:rsidR="00A57CFF" w:rsidRPr="000D1495" w:rsidRDefault="00A57CFF" w:rsidP="00A57CFF">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POST Response</w:t>
      </w:r>
    </w:p>
    <w:p w14:paraId="734869FF" w14:textId="77777777" w:rsidR="00A57CFF" w:rsidRPr="00822D3D" w:rsidRDefault="00A57CFF" w:rsidP="00A57CFF">
      <w:r w:rsidRPr="00822D3D">
        <w:rPr>
          <w:lang w:val="en"/>
        </w:rPr>
        <w:t>HTTP/1.1 200 OK</w:t>
      </w:r>
      <w:r w:rsidRPr="00822D3D">
        <w:rPr>
          <w:lang w:val="en"/>
        </w:rPr>
        <w:br/>
        <w:t>Location: https://&lt;host&gt;/&lt;path&gt;/&lt;version&gt;/accounts/</w:t>
      </w:r>
      <w:r w:rsidRPr="00822D3D">
        <w:t>23873345/</w:t>
      </w:r>
      <w:proofErr w:type="spellStart"/>
      <w:r w:rsidRPr="00822D3D">
        <w:t>creatives</w:t>
      </w:r>
      <w:proofErr w:type="spellEnd"/>
      <w:r w:rsidRPr="00822D3D">
        <w:t>/53444</w:t>
      </w:r>
    </w:p>
    <w:p w14:paraId="3C175CE3" w14:textId="77777777" w:rsidR="00A57CFF" w:rsidRDefault="00A57CFF" w:rsidP="00A57CFF">
      <w:pPr>
        <w:rPr>
          <w:lang w:val="en"/>
        </w:rPr>
      </w:pPr>
      <w:r w:rsidRPr="00822D3D">
        <w:rPr>
          <w:lang w:val="en"/>
        </w:rPr>
        <w:t>Content-Type: application/json</w:t>
      </w:r>
      <w:r w:rsidRPr="00822D3D">
        <w:rPr>
          <w:lang w:val="en"/>
        </w:rPr>
        <w:br/>
        <w:t>Content-Length: 108</w:t>
      </w:r>
      <w:r w:rsidRPr="00822D3D">
        <w:rPr>
          <w:lang w:val="en"/>
        </w:rPr>
        <w:br/>
      </w:r>
      <w:r w:rsidRPr="00822D3D">
        <w:br/>
        <w:t>{</w:t>
      </w:r>
      <w:r w:rsidRPr="00822D3D">
        <w:br/>
        <w:t xml:space="preserve">  "accountId":"23873345",</w:t>
      </w:r>
      <w:r w:rsidRPr="00822D3D">
        <w:br/>
        <w:t xml:space="preserve">  "</w:t>
      </w:r>
      <w:proofErr w:type="spellStart"/>
      <w:r w:rsidRPr="00822D3D">
        <w:t>adFormatType</w:t>
      </w:r>
      <w:proofErr w:type="spellEnd"/>
      <w:r w:rsidRPr="00822D3D">
        <w:t>":"Tag",</w:t>
      </w:r>
      <w:r w:rsidRPr="00822D3D">
        <w:br/>
        <w:t xml:space="preserve">  "</w:t>
      </w:r>
      <w:proofErr w:type="spellStart"/>
      <w:r w:rsidRPr="00822D3D">
        <w:t>adQualityStatus</w:t>
      </w:r>
      <w:proofErr w:type="spellEnd"/>
      <w:r w:rsidRPr="00822D3D">
        <w:t>":"Pending",</w:t>
      </w:r>
      <w:r w:rsidRPr="00822D3D">
        <w:br/>
        <w:t xml:space="preserve">  "</w:t>
      </w:r>
      <w:proofErr w:type="spellStart"/>
      <w:r w:rsidRPr="00822D3D">
        <w:t>creativeAsset</w:t>
      </w:r>
      <w:proofErr w:type="spellEnd"/>
      <w:r w:rsidRPr="00822D3D">
        <w:t>":"&lt;third-party script goes here&gt;",</w:t>
      </w:r>
      <w:r w:rsidRPr="00822D3D">
        <w:br/>
        <w:t xml:space="preserve">  "geometry":{</w:t>
      </w:r>
      <w:r w:rsidRPr="00822D3D">
        <w:br/>
        <w:t xml:space="preserve">    "height":"160",</w:t>
      </w:r>
      <w:r w:rsidRPr="00822D3D">
        <w:br/>
        <w:t xml:space="preserve">    "width":"600"</w:t>
      </w:r>
      <w:r w:rsidRPr="00822D3D">
        <w:br/>
        <w:t xml:space="preserve">  },</w:t>
      </w:r>
      <w:r w:rsidRPr="00822D3D">
        <w:br/>
        <w:t xml:space="preserve">  "httpsCompatible":0,</w:t>
      </w:r>
      <w:r w:rsidRPr="00822D3D">
        <w:br/>
        <w:t xml:space="preserve">  "id":"53444",</w:t>
      </w:r>
      <w:r w:rsidRPr="00822D3D">
        <w:br/>
        <w:t xml:space="preserve">  "</w:t>
      </w:r>
      <w:proofErr w:type="spellStart"/>
      <w:r w:rsidRPr="00822D3D">
        <w:t>language":"EN</w:t>
      </w:r>
      <w:proofErr w:type="spellEnd"/>
      <w:r w:rsidRPr="00822D3D">
        <w:t>",</w:t>
      </w:r>
      <w:r w:rsidRPr="00822D3D">
        <w:br/>
        <w:t xml:space="preserve">  "</w:t>
      </w:r>
      <w:proofErr w:type="spellStart"/>
      <w:r w:rsidRPr="00822D3D">
        <w:t>maturityLevel</w:t>
      </w:r>
      <w:proofErr w:type="spellEnd"/>
      <w:r w:rsidRPr="00822D3D">
        <w:t>":"General",</w:t>
      </w:r>
      <w:r w:rsidRPr="00822D3D">
        <w:br/>
        <w:t xml:space="preserve">  "</w:t>
      </w:r>
      <w:proofErr w:type="spellStart"/>
      <w:r w:rsidRPr="00822D3D">
        <w:t>name":"My</w:t>
      </w:r>
      <w:proofErr w:type="spellEnd"/>
      <w:r w:rsidRPr="00822D3D">
        <w:t xml:space="preserve"> Creative",</w:t>
      </w:r>
      <w:r w:rsidRPr="00822D3D">
        <w:br/>
        <w:t xml:space="preserve">  "</w:t>
      </w:r>
      <w:proofErr w:type="spellStart"/>
      <w:r w:rsidRPr="00822D3D">
        <w:t>providerData</w:t>
      </w:r>
      <w:proofErr w:type="spellEnd"/>
      <w:r w:rsidRPr="00822D3D">
        <w:t>":"</w:t>
      </w:r>
      <w:proofErr w:type="spellStart"/>
      <w:r w:rsidRPr="00822D3D">
        <w:t>cid</w:t>
      </w:r>
      <w:proofErr w:type="spellEnd"/>
      <w:r w:rsidRPr="00822D3D">
        <w:t>=54574"</w:t>
      </w:r>
      <w:r w:rsidRPr="00822D3D">
        <w:br/>
        <w:t>}</w:t>
      </w:r>
    </w:p>
    <w:p w14:paraId="6753570A" w14:textId="77777777" w:rsidR="00A57CFF" w:rsidRPr="000D1495" w:rsidRDefault="00A57CFF" w:rsidP="00A57CFF">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GET Request</w:t>
      </w:r>
    </w:p>
    <w:p w14:paraId="033F0E07" w14:textId="77777777" w:rsidR="00A57CFF" w:rsidRDefault="00A57CFF" w:rsidP="00A57CFF">
      <w:r w:rsidRPr="00822D3D">
        <w:t xml:space="preserve">GET </w:t>
      </w:r>
      <w:hyperlink w:history="1">
        <w:r w:rsidRPr="00822D3D">
          <w:rPr>
            <w:rStyle w:val="Hyperlink"/>
          </w:rPr>
          <w:t>https://&lt;host&gt;/&lt;path&gt;/&lt;version&gt;/</w:t>
        </w:r>
        <w:r w:rsidRPr="00822D3D">
          <w:rPr>
            <w:rStyle w:val="Hyperlink"/>
            <w:lang w:val="en"/>
          </w:rPr>
          <w:t>accounts/</w:t>
        </w:r>
        <w:r w:rsidRPr="00822D3D">
          <w:rPr>
            <w:rStyle w:val="Hyperlink"/>
          </w:rPr>
          <w:t>23873345/creatives HTTP/1.1</w:t>
        </w:r>
      </w:hyperlink>
      <w:r w:rsidRPr="00822D3D">
        <w:br/>
        <w:t>Accept: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p>
    <w:p w14:paraId="2509CB88" w14:textId="77777777" w:rsidR="00A57CFF" w:rsidRPr="000D1495" w:rsidRDefault="00A57CFF" w:rsidP="00A57CFF">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GET Response</w:t>
      </w:r>
    </w:p>
    <w:p w14:paraId="03D1E19A" w14:textId="77777777" w:rsidR="00A57CFF" w:rsidRPr="00822D3D" w:rsidRDefault="00A57CFF" w:rsidP="00A57CFF">
      <w:r w:rsidRPr="00822D3D">
        <w:rPr>
          <w:lang w:val="en"/>
        </w:rPr>
        <w:lastRenderedPageBreak/>
        <w:t>HTTP/1.1 200 OK</w:t>
      </w:r>
      <w:r w:rsidRPr="00822D3D">
        <w:rPr>
          <w:lang w:val="en"/>
        </w:rPr>
        <w:br/>
        <w:t>Content-Type: application/json</w:t>
      </w:r>
      <w:r w:rsidRPr="00822D3D">
        <w:rPr>
          <w:lang w:val="en"/>
        </w:rPr>
        <w:br/>
        <w:t>Content-Length: 187</w:t>
      </w:r>
    </w:p>
    <w:p w14:paraId="25C8761D" w14:textId="77777777" w:rsidR="00A57CFF" w:rsidRDefault="00A57CFF" w:rsidP="00A57CFF">
      <w:r w:rsidRPr="00822D3D">
        <w:t>{</w:t>
      </w:r>
      <w:r w:rsidRPr="00822D3D">
        <w:br/>
        <w:t xml:space="preserve">  "</w:t>
      </w:r>
      <w:proofErr w:type="spellStart"/>
      <w:proofErr w:type="gramStart"/>
      <w:r w:rsidRPr="00822D3D">
        <w:t>creatives</w:t>
      </w:r>
      <w:proofErr w:type="spellEnd"/>
      <w:proofErr w:type="gramEnd"/>
      <w:r w:rsidRPr="00822D3D">
        <w:t>":[</w:t>
      </w:r>
      <w:r w:rsidRPr="00822D3D">
        <w:br/>
        <w:t xml:space="preserve">    {</w:t>
      </w:r>
      <w:r w:rsidRPr="00822D3D">
        <w:br/>
        <w:t xml:space="preserve">      "accountId":"23873345",</w:t>
      </w:r>
      <w:r w:rsidRPr="00822D3D">
        <w:br/>
        <w:t xml:space="preserve">      "</w:t>
      </w:r>
      <w:proofErr w:type="spellStart"/>
      <w:r w:rsidRPr="00822D3D">
        <w:t>adFormatType</w:t>
      </w:r>
      <w:proofErr w:type="spellEnd"/>
      <w:r w:rsidRPr="00822D3D">
        <w:t>":"Tag",</w:t>
      </w:r>
      <w:r w:rsidRPr="00822D3D">
        <w:br/>
        <w:t xml:space="preserve">      "</w:t>
      </w:r>
      <w:proofErr w:type="spellStart"/>
      <w:r w:rsidRPr="00822D3D">
        <w:t>adQualityStatus</w:t>
      </w:r>
      <w:proofErr w:type="spellEnd"/>
      <w:r w:rsidRPr="00822D3D">
        <w:t>":"Approved",</w:t>
      </w:r>
      <w:r w:rsidRPr="00822D3D">
        <w:br/>
        <w:t xml:space="preserve">      "</w:t>
      </w:r>
      <w:proofErr w:type="spellStart"/>
      <w:r w:rsidRPr="00822D3D">
        <w:t>creativeAsset</w:t>
      </w:r>
      <w:proofErr w:type="spellEnd"/>
      <w:r w:rsidRPr="00822D3D">
        <w:t>":"&lt;third-party script goes here&gt;",</w:t>
      </w:r>
      <w:r w:rsidRPr="00822D3D">
        <w:br/>
        <w:t xml:space="preserve">      "geometry":{</w:t>
      </w:r>
      <w:r w:rsidRPr="00822D3D">
        <w:br/>
        <w:t xml:space="preserve">        "height":"160",</w:t>
      </w:r>
      <w:r w:rsidRPr="00822D3D">
        <w:br/>
        <w:t xml:space="preserve">        "width":"600"</w:t>
      </w:r>
      <w:r w:rsidRPr="00822D3D">
        <w:br/>
        <w:t xml:space="preserve">      },</w:t>
      </w:r>
      <w:r w:rsidRPr="00822D3D">
        <w:br/>
        <w:t xml:space="preserve">      "httpsCompatible":0,</w:t>
      </w:r>
      <w:r w:rsidRPr="00822D3D">
        <w:br/>
        <w:t xml:space="preserve">      "id":"53444",</w:t>
      </w:r>
      <w:r w:rsidRPr="00822D3D">
        <w:br/>
        <w:t xml:space="preserve">      "</w:t>
      </w:r>
      <w:proofErr w:type="spellStart"/>
      <w:r w:rsidRPr="00822D3D">
        <w:t>language":"EN</w:t>
      </w:r>
      <w:proofErr w:type="spellEnd"/>
      <w:r w:rsidRPr="00822D3D">
        <w:t>",</w:t>
      </w:r>
      <w:r w:rsidRPr="00822D3D">
        <w:br/>
        <w:t xml:space="preserve">      "</w:t>
      </w:r>
      <w:proofErr w:type="spellStart"/>
      <w:r w:rsidRPr="00822D3D">
        <w:t>maturityLevel</w:t>
      </w:r>
      <w:proofErr w:type="spellEnd"/>
      <w:r w:rsidRPr="00822D3D">
        <w:t>":"General",</w:t>
      </w:r>
      <w:r w:rsidRPr="00822D3D">
        <w:br/>
        <w:t xml:space="preserve">      "</w:t>
      </w:r>
      <w:proofErr w:type="spellStart"/>
      <w:r w:rsidRPr="00822D3D">
        <w:t>name":"My</w:t>
      </w:r>
      <w:proofErr w:type="spellEnd"/>
      <w:r w:rsidRPr="00822D3D">
        <w:t xml:space="preserve"> Creative",</w:t>
      </w:r>
      <w:r w:rsidRPr="00822D3D">
        <w:br/>
        <w:t xml:space="preserve">      "</w:t>
      </w:r>
      <w:proofErr w:type="spellStart"/>
      <w:r w:rsidRPr="00822D3D">
        <w:t>providerData</w:t>
      </w:r>
      <w:proofErr w:type="spellEnd"/>
      <w:r w:rsidRPr="00822D3D">
        <w:t>":"</w:t>
      </w:r>
      <w:proofErr w:type="spellStart"/>
      <w:r w:rsidRPr="00822D3D">
        <w:t>cid</w:t>
      </w:r>
      <w:proofErr w:type="spellEnd"/>
      <w:r w:rsidRPr="00822D3D">
        <w:t>=54574"</w:t>
      </w:r>
      <w:r w:rsidRPr="00822D3D">
        <w:br/>
        <w:t xml:space="preserve">    }</w:t>
      </w:r>
      <w:r w:rsidRPr="00822D3D">
        <w:br/>
        <w:t xml:space="preserve">  ]</w:t>
      </w:r>
      <w:r w:rsidRPr="00822D3D">
        <w:br/>
        <w:t>}</w:t>
      </w:r>
    </w:p>
    <w:p w14:paraId="1667ED9C" w14:textId="77777777" w:rsidR="00A57CFF" w:rsidRDefault="00A57CFF" w:rsidP="00A57CFF">
      <w:pPr>
        <w:pStyle w:val="Heading3"/>
      </w:pPr>
      <w:bookmarkStart w:id="1200" w:name="_/tenants/{id}/accounts/{id}/creativ_1"/>
      <w:bookmarkStart w:id="1201" w:name="_Toc308251680"/>
      <w:bookmarkEnd w:id="1200"/>
      <w:r w:rsidRPr="000D1495">
        <w:t>/accounts/{id}/</w:t>
      </w:r>
      <w:proofErr w:type="spellStart"/>
      <w:r w:rsidRPr="000D1495">
        <w:t>creatives</w:t>
      </w:r>
      <w:proofErr w:type="spellEnd"/>
      <w:r w:rsidRPr="000D1495">
        <w:t>/{id}</w:t>
      </w:r>
      <w:bookmarkEnd w:id="1201"/>
      <w:r w:rsidRPr="000D1495">
        <w:t xml:space="preserve"> </w:t>
      </w:r>
    </w:p>
    <w:p w14:paraId="79A05AFA" w14:textId="77777777" w:rsidR="00A57CFF" w:rsidRDefault="00A57CFF" w:rsidP="00A57CFF">
      <w:r w:rsidRPr="00822D3D">
        <w:t xml:space="preserve">Gets, updates, or deletes the specified </w:t>
      </w:r>
      <w:hyperlink w:anchor="_Creative" w:history="1">
        <w:r w:rsidRPr="00822D3D">
          <w:rPr>
            <w:rStyle w:val="Hyperlink"/>
          </w:rPr>
          <w:t>Creative</w:t>
        </w:r>
      </w:hyperlink>
      <w:r w:rsidRPr="00822D3D">
        <w:t>.</w:t>
      </w:r>
    </w:p>
    <w:p w14:paraId="03E64C97" w14:textId="3514FE6B" w:rsidR="0075359B" w:rsidRPr="0075359B" w:rsidRDefault="0075359B" w:rsidP="0075359B">
      <w:pPr>
        <w:spacing w:before="280" w:after="60"/>
        <w:rPr>
          <w:rFonts w:asciiTheme="majorHAnsi" w:hAnsiTheme="majorHAnsi" w:cstheme="majorHAnsi"/>
          <w:b/>
          <w:sz w:val="24"/>
          <w:szCs w:val="24"/>
        </w:rPr>
      </w:pPr>
      <w:r w:rsidRPr="0075359B">
        <w:rPr>
          <w:rFonts w:asciiTheme="majorHAnsi" w:hAnsiTheme="majorHAnsi" w:cstheme="majorHAnsi"/>
          <w:b/>
          <w:sz w:val="24"/>
          <w:szCs w:val="24"/>
        </w:rPr>
        <w:t>Verbs</w:t>
      </w:r>
    </w:p>
    <w:p w14:paraId="67EC0605" w14:textId="2A7E385D" w:rsidR="0075359B" w:rsidRDefault="0075359B" w:rsidP="0075359B">
      <w:pPr>
        <w:spacing w:after="60"/>
      </w:pPr>
      <w:r>
        <w:t xml:space="preserve">GET: (required) </w:t>
      </w:r>
      <w:r w:rsidRPr="00822D3D">
        <w:t>Gets the specified creative.</w:t>
      </w:r>
    </w:p>
    <w:p w14:paraId="7FD54722" w14:textId="2078A84C" w:rsidR="0075359B" w:rsidRPr="00822D3D" w:rsidRDefault="0075359B" w:rsidP="0075359B">
      <w:r>
        <w:t xml:space="preserve">PUT or PATCH: (required) </w:t>
      </w:r>
      <w:r w:rsidRPr="00822D3D">
        <w:t xml:space="preserve">Updates the properties of the creative object; however, the user may not </w:t>
      </w:r>
      <w:r>
        <w:t>update the following properties:</w:t>
      </w:r>
    </w:p>
    <w:p w14:paraId="3416D445" w14:textId="77777777" w:rsidR="0075359B" w:rsidRPr="00822D3D" w:rsidRDefault="0075359B" w:rsidP="002D7E76">
      <w:pPr>
        <w:pStyle w:val="ListParagraph"/>
        <w:numPr>
          <w:ilvl w:val="0"/>
          <w:numId w:val="37"/>
        </w:numPr>
      </w:pPr>
      <w:proofErr w:type="spellStart"/>
      <w:r w:rsidRPr="00822D3D">
        <w:t>ClickURL</w:t>
      </w:r>
      <w:proofErr w:type="spellEnd"/>
    </w:p>
    <w:p w14:paraId="6ADA2AB7" w14:textId="77777777" w:rsidR="0075359B" w:rsidRPr="00822D3D" w:rsidRDefault="0075359B" w:rsidP="002D7E76">
      <w:pPr>
        <w:pStyle w:val="ListParagraph"/>
        <w:numPr>
          <w:ilvl w:val="0"/>
          <w:numId w:val="37"/>
        </w:numPr>
      </w:pPr>
      <w:proofErr w:type="spellStart"/>
      <w:r w:rsidRPr="00822D3D">
        <w:t>CreativeAsset</w:t>
      </w:r>
      <w:proofErr w:type="spellEnd"/>
    </w:p>
    <w:p w14:paraId="64AFCC39" w14:textId="4EA58B8A" w:rsidR="0075359B" w:rsidRDefault="0075359B" w:rsidP="002D7E76">
      <w:pPr>
        <w:pStyle w:val="ListParagraph"/>
        <w:numPr>
          <w:ilvl w:val="0"/>
          <w:numId w:val="37"/>
        </w:numPr>
        <w:spacing w:after="60"/>
      </w:pPr>
      <w:proofErr w:type="spellStart"/>
      <w:r w:rsidRPr="00822D3D">
        <w:t>BackupFlashAsset</w:t>
      </w:r>
      <w:proofErr w:type="spellEnd"/>
    </w:p>
    <w:p w14:paraId="473AA1D0" w14:textId="22B1390C" w:rsidR="0075359B" w:rsidRPr="00FC26FF" w:rsidRDefault="0075359B" w:rsidP="0075359B">
      <w:pPr>
        <w:spacing w:before="120" w:after="60"/>
      </w:pPr>
      <w:r>
        <w:t xml:space="preserve">DELETE: (required) </w:t>
      </w:r>
      <w:r w:rsidRPr="00822D3D">
        <w:t>Deletes the specified creative. May delete a creative only if it has no assignments.</w:t>
      </w:r>
    </w:p>
    <w:p w14:paraId="17CF2F65" w14:textId="77777777" w:rsidR="00A57CFF" w:rsidRPr="000D1495" w:rsidRDefault="00A57CFF" w:rsidP="00A57CFF">
      <w:pPr>
        <w:spacing w:before="280" w:after="60"/>
        <w:rPr>
          <w:rFonts w:asciiTheme="majorHAnsi" w:hAnsiTheme="majorHAnsi" w:cstheme="majorHAnsi"/>
          <w:b/>
          <w:sz w:val="24"/>
          <w:szCs w:val="24"/>
        </w:rPr>
      </w:pPr>
      <w:r w:rsidRPr="000D1495">
        <w:rPr>
          <w:rFonts w:asciiTheme="majorHAnsi" w:hAnsiTheme="majorHAnsi" w:cstheme="majorHAnsi"/>
          <w:b/>
          <w:sz w:val="24"/>
          <w:szCs w:val="24"/>
        </w:rPr>
        <w:t>Rules</w:t>
      </w:r>
    </w:p>
    <w:p w14:paraId="0259F1DD" w14:textId="77777777" w:rsidR="00A57CFF" w:rsidRDefault="00A57CFF" w:rsidP="00A57CFF">
      <w:r w:rsidRPr="00822D3D">
        <w:t xml:space="preserve">The user must have permissions to perform the requested action. For example, advertisers and agencies may get, update, and delete the </w:t>
      </w:r>
      <w:proofErr w:type="spellStart"/>
      <w:r w:rsidRPr="00822D3D">
        <w:t>creatives</w:t>
      </w:r>
      <w:proofErr w:type="spellEnd"/>
      <w:r w:rsidRPr="00822D3D">
        <w:t xml:space="preserve"> that they own. In addition, an agency may get, update, and delete the </w:t>
      </w:r>
      <w:proofErr w:type="spellStart"/>
      <w:r w:rsidRPr="00822D3D">
        <w:t>creatives</w:t>
      </w:r>
      <w:proofErr w:type="spellEnd"/>
      <w:r w:rsidRPr="00822D3D">
        <w:t xml:space="preserve"> that belong to the accounts that they manage on behalf of advertisers.</w:t>
      </w:r>
    </w:p>
    <w:p w14:paraId="4FA0594A" w14:textId="77777777" w:rsidR="00A57CFF" w:rsidRDefault="00A57CFF" w:rsidP="00A57CFF">
      <w:r w:rsidRPr="00822D3D">
        <w:lastRenderedPageBreak/>
        <w:t>A creative may be deleted only if it has no assignments.</w:t>
      </w:r>
    </w:p>
    <w:p w14:paraId="558E59F4" w14:textId="77777777" w:rsidR="00A57CFF" w:rsidRPr="000D1495" w:rsidRDefault="00A57CFF" w:rsidP="00A57CFF">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GET Request</w:t>
      </w:r>
    </w:p>
    <w:p w14:paraId="511DCFF7" w14:textId="77777777" w:rsidR="00A57CFF" w:rsidRDefault="00A57CFF" w:rsidP="00A57CFF">
      <w:r w:rsidRPr="00822D3D">
        <w:t xml:space="preserve">GET </w:t>
      </w:r>
      <w:hyperlink w:history="1">
        <w:r w:rsidRPr="00822D3D">
          <w:rPr>
            <w:rStyle w:val="Hyperlink"/>
          </w:rPr>
          <w:t>https://&lt;host&gt;/&lt;path&gt;/&lt;version&gt;/accounts/23873345/creatives/53444 HTTP/1.1</w:t>
        </w:r>
      </w:hyperlink>
      <w:r w:rsidRPr="00822D3D">
        <w:br/>
        <w:t>Accept: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p>
    <w:p w14:paraId="7FC006E6" w14:textId="77777777" w:rsidR="00A57CFF" w:rsidRPr="000D1495" w:rsidRDefault="00A57CFF" w:rsidP="00A57CFF">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GET Response</w:t>
      </w:r>
    </w:p>
    <w:p w14:paraId="04D5B366" w14:textId="77777777" w:rsidR="00A57CFF" w:rsidRDefault="00A57CFF" w:rsidP="00A57CFF">
      <w:pPr>
        <w:rPr>
          <w:lang w:val="en"/>
        </w:rPr>
      </w:pPr>
      <w:r w:rsidRPr="00822D3D">
        <w:rPr>
          <w:lang w:val="en"/>
        </w:rPr>
        <w:t>HTTP/1.1 200 OK</w:t>
      </w:r>
      <w:r w:rsidRPr="00822D3D">
        <w:rPr>
          <w:lang w:val="en"/>
        </w:rPr>
        <w:br/>
        <w:t>Content-Type: application/json</w:t>
      </w:r>
      <w:r w:rsidRPr="00822D3D">
        <w:rPr>
          <w:lang w:val="en"/>
        </w:rPr>
        <w:br/>
        <w:t>Content-Length: 308</w:t>
      </w:r>
    </w:p>
    <w:p w14:paraId="154FFDB0" w14:textId="77777777" w:rsidR="00A57CFF" w:rsidRDefault="00A57CFF" w:rsidP="00A57CFF">
      <w:r w:rsidRPr="00822D3D">
        <w:t>{</w:t>
      </w:r>
      <w:r w:rsidRPr="00822D3D">
        <w:br/>
        <w:t xml:space="preserve">  "</w:t>
      </w:r>
      <w:proofErr w:type="gramStart"/>
      <w:r w:rsidRPr="00822D3D">
        <w:t>accountId</w:t>
      </w:r>
      <w:proofErr w:type="gramEnd"/>
      <w:r w:rsidRPr="00822D3D">
        <w:t>":"23873345",</w:t>
      </w:r>
      <w:r w:rsidRPr="00822D3D">
        <w:br/>
        <w:t xml:space="preserve">  "</w:t>
      </w:r>
      <w:proofErr w:type="spellStart"/>
      <w:r w:rsidRPr="00822D3D">
        <w:t>adFormatType</w:t>
      </w:r>
      <w:proofErr w:type="spellEnd"/>
      <w:r w:rsidRPr="00822D3D">
        <w:t>":"Tag",</w:t>
      </w:r>
      <w:r w:rsidRPr="00822D3D">
        <w:br/>
        <w:t xml:space="preserve">  "</w:t>
      </w:r>
      <w:proofErr w:type="spellStart"/>
      <w:r w:rsidRPr="00822D3D">
        <w:t>adQualityStatus</w:t>
      </w:r>
      <w:proofErr w:type="spellEnd"/>
      <w:r w:rsidRPr="00822D3D">
        <w:t>":"Pending",</w:t>
      </w:r>
      <w:r w:rsidRPr="00822D3D">
        <w:br/>
        <w:t xml:space="preserve">  "</w:t>
      </w:r>
      <w:proofErr w:type="spellStart"/>
      <w:r w:rsidRPr="00822D3D">
        <w:t>creativeAsset</w:t>
      </w:r>
      <w:proofErr w:type="spellEnd"/>
      <w:r w:rsidRPr="00822D3D">
        <w:t>":"&lt;third-party script goes here&gt;",</w:t>
      </w:r>
      <w:r w:rsidRPr="00822D3D">
        <w:br/>
        <w:t xml:space="preserve">  "geometry":{</w:t>
      </w:r>
      <w:r w:rsidRPr="00822D3D">
        <w:br/>
        <w:t xml:space="preserve">    "height":"160",</w:t>
      </w:r>
      <w:r w:rsidRPr="00822D3D">
        <w:br/>
        <w:t xml:space="preserve">    "width":"600"</w:t>
      </w:r>
      <w:r w:rsidRPr="00822D3D">
        <w:br/>
        <w:t xml:space="preserve">  },</w:t>
      </w:r>
      <w:r w:rsidRPr="00822D3D">
        <w:br/>
        <w:t xml:space="preserve">  "httpsCompatible":0,</w:t>
      </w:r>
      <w:r w:rsidRPr="00822D3D">
        <w:br/>
        <w:t xml:space="preserve">  "id":"53444",</w:t>
      </w:r>
      <w:r w:rsidRPr="00822D3D">
        <w:br/>
        <w:t xml:space="preserve">  "</w:t>
      </w:r>
      <w:proofErr w:type="spellStart"/>
      <w:r w:rsidRPr="00822D3D">
        <w:t>language":"EN</w:t>
      </w:r>
      <w:proofErr w:type="spellEnd"/>
      <w:r w:rsidRPr="00822D3D">
        <w:t>",</w:t>
      </w:r>
      <w:r w:rsidRPr="00822D3D">
        <w:br/>
        <w:t xml:space="preserve">  "</w:t>
      </w:r>
      <w:proofErr w:type="spellStart"/>
      <w:r w:rsidRPr="00822D3D">
        <w:t>maturityLevel</w:t>
      </w:r>
      <w:proofErr w:type="spellEnd"/>
      <w:r w:rsidRPr="00822D3D">
        <w:t>":"General",</w:t>
      </w:r>
      <w:r w:rsidRPr="00822D3D">
        <w:br/>
        <w:t xml:space="preserve">  "</w:t>
      </w:r>
      <w:proofErr w:type="spellStart"/>
      <w:r w:rsidRPr="00822D3D">
        <w:t>name":"My</w:t>
      </w:r>
      <w:proofErr w:type="spellEnd"/>
      <w:r w:rsidRPr="00822D3D">
        <w:t xml:space="preserve"> Creative",</w:t>
      </w:r>
      <w:r w:rsidRPr="00822D3D">
        <w:br/>
        <w:t xml:space="preserve">  "</w:t>
      </w:r>
      <w:proofErr w:type="spellStart"/>
      <w:r w:rsidRPr="00822D3D">
        <w:t>providerData</w:t>
      </w:r>
      <w:proofErr w:type="spellEnd"/>
      <w:r w:rsidRPr="00822D3D">
        <w:t>":"</w:t>
      </w:r>
      <w:proofErr w:type="spellStart"/>
      <w:r w:rsidRPr="00822D3D">
        <w:t>cid</w:t>
      </w:r>
      <w:proofErr w:type="spellEnd"/>
      <w:r w:rsidRPr="00822D3D">
        <w:t>=54574"</w:t>
      </w:r>
      <w:r w:rsidRPr="00822D3D">
        <w:br/>
        <w:t>}</w:t>
      </w:r>
    </w:p>
    <w:p w14:paraId="38C4142B" w14:textId="77777777" w:rsidR="00A57CFF" w:rsidRPr="000D1495" w:rsidRDefault="00A57CFF" w:rsidP="00A57CFF">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PATCH Request</w:t>
      </w:r>
    </w:p>
    <w:p w14:paraId="5546772F" w14:textId="77777777" w:rsidR="00A57CFF" w:rsidRDefault="00A57CFF" w:rsidP="00A57CFF">
      <w:r w:rsidRPr="00822D3D">
        <w:t xml:space="preserve">PATCH </w:t>
      </w:r>
      <w:hyperlink w:history="1">
        <w:r w:rsidRPr="00822D3D">
          <w:rPr>
            <w:rStyle w:val="Hyperlink"/>
          </w:rPr>
          <w:t>https://&lt;host&gt;/&lt;path&gt;/&lt;version&gt;/accounts/23873345/creatives/53444 HTTP/1.1</w:t>
        </w:r>
      </w:hyperlink>
      <w:r w:rsidRPr="00822D3D">
        <w:br/>
        <w:t>Content-Type: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r w:rsidRPr="00822D3D">
        <w:br/>
      </w:r>
      <w:r w:rsidRPr="00822D3D">
        <w:br/>
        <w:t>{</w:t>
      </w:r>
      <w:r w:rsidRPr="00822D3D">
        <w:br/>
        <w:t xml:space="preserve">  "</w:t>
      </w:r>
      <w:proofErr w:type="spellStart"/>
      <w:r w:rsidRPr="00822D3D">
        <w:t>clickUrl</w:t>
      </w:r>
      <w:proofErr w:type="spellEnd"/>
      <w:r w:rsidRPr="00822D3D">
        <w:t>":"http://domain.com/path"</w:t>
      </w:r>
      <w:r w:rsidRPr="00822D3D">
        <w:br/>
        <w:t>}</w:t>
      </w:r>
    </w:p>
    <w:p w14:paraId="0B571D72" w14:textId="77777777" w:rsidR="00A57CFF" w:rsidRPr="000D1495" w:rsidRDefault="00A57CFF" w:rsidP="00A57CFF">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PATCH Response</w:t>
      </w:r>
    </w:p>
    <w:p w14:paraId="281149F3" w14:textId="77777777" w:rsidR="00A57CFF" w:rsidRPr="00822D3D" w:rsidRDefault="00A57CFF" w:rsidP="00A57CFF">
      <w:r w:rsidRPr="00822D3D">
        <w:rPr>
          <w:lang w:val="en"/>
        </w:rPr>
        <w:t>HTTP/1.1 200 OK</w:t>
      </w:r>
    </w:p>
    <w:p w14:paraId="3A4EB736" w14:textId="77777777" w:rsidR="00A57CFF" w:rsidRDefault="00A57CFF" w:rsidP="00A57CFF">
      <w:pPr>
        <w:rPr>
          <w:lang w:val="en"/>
        </w:rPr>
      </w:pPr>
      <w:r w:rsidRPr="00822D3D">
        <w:rPr>
          <w:lang w:val="en"/>
        </w:rPr>
        <w:t>Content-Type: application/json</w:t>
      </w:r>
      <w:r w:rsidRPr="00822D3D">
        <w:rPr>
          <w:lang w:val="en"/>
        </w:rPr>
        <w:br/>
        <w:t>Content-Length: 308</w:t>
      </w:r>
    </w:p>
    <w:p w14:paraId="78D7547A" w14:textId="77777777" w:rsidR="00A57CFF" w:rsidRDefault="00A57CFF" w:rsidP="00A57CFF">
      <w:r w:rsidRPr="00822D3D">
        <w:lastRenderedPageBreak/>
        <w:t>{</w:t>
      </w:r>
      <w:r w:rsidRPr="00822D3D">
        <w:br/>
        <w:t xml:space="preserve">  "</w:t>
      </w:r>
      <w:proofErr w:type="gramStart"/>
      <w:r w:rsidRPr="00822D3D">
        <w:t>accountId</w:t>
      </w:r>
      <w:proofErr w:type="gramEnd"/>
      <w:r w:rsidRPr="00822D3D">
        <w:t>":"23873345",</w:t>
      </w:r>
      <w:r w:rsidRPr="00822D3D">
        <w:br/>
        <w:t xml:space="preserve">  "</w:t>
      </w:r>
      <w:proofErr w:type="spellStart"/>
      <w:r w:rsidRPr="00822D3D">
        <w:t>adFormatType</w:t>
      </w:r>
      <w:proofErr w:type="spellEnd"/>
      <w:r w:rsidRPr="00822D3D">
        <w:t>":"Tag",</w:t>
      </w:r>
      <w:r w:rsidRPr="00822D3D">
        <w:br/>
        <w:t xml:space="preserve">  "</w:t>
      </w:r>
      <w:proofErr w:type="spellStart"/>
      <w:r w:rsidRPr="00822D3D">
        <w:t>adQualityStatus</w:t>
      </w:r>
      <w:proofErr w:type="spellEnd"/>
      <w:r w:rsidRPr="00822D3D">
        <w:t>":"Pending",</w:t>
      </w:r>
      <w:r w:rsidRPr="00822D3D">
        <w:br/>
        <w:t xml:space="preserve">  "</w:t>
      </w:r>
      <w:proofErr w:type="spellStart"/>
      <w:r w:rsidRPr="00822D3D">
        <w:t>clickUrl</w:t>
      </w:r>
      <w:proofErr w:type="spellEnd"/>
      <w:r w:rsidRPr="00822D3D">
        <w:t>":"http://domain.com/path"</w:t>
      </w:r>
      <w:r w:rsidRPr="00822D3D">
        <w:br/>
        <w:t xml:space="preserve">  "</w:t>
      </w:r>
      <w:proofErr w:type="spellStart"/>
      <w:r w:rsidRPr="00822D3D">
        <w:t>creativeAsset</w:t>
      </w:r>
      <w:proofErr w:type="spellEnd"/>
      <w:r w:rsidRPr="00822D3D">
        <w:t>":"&lt;third-party script goes here&gt;",</w:t>
      </w:r>
      <w:r w:rsidRPr="00822D3D">
        <w:br/>
        <w:t xml:space="preserve">  "geometry":{</w:t>
      </w:r>
      <w:r w:rsidRPr="00822D3D">
        <w:br/>
        <w:t xml:space="preserve">    "height":"160",</w:t>
      </w:r>
      <w:r w:rsidRPr="00822D3D">
        <w:br/>
        <w:t xml:space="preserve">    "width":"600"</w:t>
      </w:r>
      <w:r w:rsidRPr="00822D3D">
        <w:br/>
        <w:t xml:space="preserve">  },</w:t>
      </w:r>
      <w:r w:rsidRPr="00822D3D">
        <w:br/>
        <w:t xml:space="preserve">  "httpsCompatible":0,</w:t>
      </w:r>
      <w:r w:rsidRPr="00822D3D">
        <w:br/>
        <w:t xml:space="preserve">  "id":"53444",</w:t>
      </w:r>
      <w:r w:rsidRPr="00822D3D">
        <w:br/>
        <w:t xml:space="preserve">  "</w:t>
      </w:r>
      <w:proofErr w:type="spellStart"/>
      <w:r w:rsidRPr="00822D3D">
        <w:t>language":"EN</w:t>
      </w:r>
      <w:proofErr w:type="spellEnd"/>
      <w:r w:rsidRPr="00822D3D">
        <w:t>",</w:t>
      </w:r>
      <w:r w:rsidRPr="00822D3D">
        <w:br/>
        <w:t xml:space="preserve">  "</w:t>
      </w:r>
      <w:proofErr w:type="spellStart"/>
      <w:r w:rsidRPr="00822D3D">
        <w:t>maturityLevel</w:t>
      </w:r>
      <w:proofErr w:type="spellEnd"/>
      <w:r w:rsidRPr="00822D3D">
        <w:t>":"General",</w:t>
      </w:r>
      <w:r w:rsidRPr="00822D3D">
        <w:br/>
        <w:t xml:space="preserve">  "</w:t>
      </w:r>
      <w:proofErr w:type="spellStart"/>
      <w:r w:rsidRPr="00822D3D">
        <w:t>name":"My</w:t>
      </w:r>
      <w:proofErr w:type="spellEnd"/>
      <w:r w:rsidRPr="00822D3D">
        <w:t xml:space="preserve"> Creative",</w:t>
      </w:r>
      <w:r w:rsidRPr="00822D3D">
        <w:br/>
        <w:t xml:space="preserve">  "</w:t>
      </w:r>
      <w:proofErr w:type="spellStart"/>
      <w:r w:rsidRPr="00822D3D">
        <w:t>providerData</w:t>
      </w:r>
      <w:proofErr w:type="spellEnd"/>
      <w:r w:rsidRPr="00822D3D">
        <w:t>":"</w:t>
      </w:r>
      <w:proofErr w:type="spellStart"/>
      <w:r w:rsidRPr="00822D3D">
        <w:t>cid</w:t>
      </w:r>
      <w:proofErr w:type="spellEnd"/>
      <w:r w:rsidRPr="00822D3D">
        <w:t>=54574"</w:t>
      </w:r>
      <w:r w:rsidRPr="00822D3D">
        <w:br/>
        <w:t>}</w:t>
      </w:r>
    </w:p>
    <w:p w14:paraId="77D0BF8F" w14:textId="77777777" w:rsidR="00A57CFF" w:rsidRDefault="00A57CFF" w:rsidP="00A57CFF">
      <w:pPr>
        <w:pStyle w:val="Heading3"/>
      </w:pPr>
      <w:bookmarkStart w:id="1202" w:name="_/tenants/{id}/accounts/{id}/creativ_2"/>
      <w:bookmarkStart w:id="1203" w:name="_Toc308251681"/>
      <w:bookmarkEnd w:id="1202"/>
      <w:r w:rsidRPr="000D1495">
        <w:t>/accounts/{id}/</w:t>
      </w:r>
      <w:proofErr w:type="spellStart"/>
      <w:r w:rsidRPr="000D1495">
        <w:t>creatives</w:t>
      </w:r>
      <w:proofErr w:type="spellEnd"/>
      <w:proofErr w:type="gramStart"/>
      <w:r w:rsidRPr="000D1495">
        <w:t>?$</w:t>
      </w:r>
      <w:proofErr w:type="gramEnd"/>
      <w:r w:rsidRPr="000D1495">
        <w:t>filter=</w:t>
      </w:r>
      <w:bookmarkEnd w:id="1203"/>
    </w:p>
    <w:p w14:paraId="402E40D1" w14:textId="77777777" w:rsidR="00A57CFF" w:rsidRDefault="00A57CFF" w:rsidP="00A57CFF">
      <w:r w:rsidRPr="00822D3D">
        <w:t>The response must support pagination. See Paging Query Parameters.</w:t>
      </w:r>
    </w:p>
    <w:p w14:paraId="0013D082" w14:textId="77777777" w:rsidR="0075359B" w:rsidRDefault="0075359B" w:rsidP="0075359B">
      <w:pPr>
        <w:spacing w:before="280" w:after="60"/>
        <w:rPr>
          <w:rFonts w:asciiTheme="majorHAnsi" w:hAnsiTheme="majorHAnsi" w:cstheme="majorHAnsi"/>
          <w:b/>
          <w:sz w:val="24"/>
          <w:szCs w:val="24"/>
        </w:rPr>
      </w:pPr>
      <w:r>
        <w:rPr>
          <w:rFonts w:asciiTheme="majorHAnsi" w:hAnsiTheme="majorHAnsi" w:cstheme="majorHAnsi"/>
          <w:b/>
          <w:sz w:val="24"/>
          <w:szCs w:val="24"/>
        </w:rPr>
        <w:t>Verbs</w:t>
      </w:r>
    </w:p>
    <w:p w14:paraId="52949BF5" w14:textId="5CD71B6C" w:rsidR="0075359B" w:rsidRPr="00822D3D" w:rsidRDefault="0075359B" w:rsidP="0075359B">
      <w:r>
        <w:t xml:space="preserve">GET: (optional) </w:t>
      </w:r>
      <w:r w:rsidRPr="00822D3D">
        <w:t xml:space="preserve">Gets a list of </w:t>
      </w:r>
      <w:proofErr w:type="spellStart"/>
      <w:r w:rsidRPr="00822D3D">
        <w:t>creatives</w:t>
      </w:r>
      <w:proofErr w:type="spellEnd"/>
      <w:r w:rsidRPr="00822D3D">
        <w:t xml:space="preserve"> that match the specified filter criteria.</w:t>
      </w:r>
      <w:r>
        <w:t xml:space="preserve"> </w:t>
      </w:r>
      <w:r w:rsidRPr="00822D3D">
        <w:t xml:space="preserve">The user may use </w:t>
      </w:r>
      <w:proofErr w:type="spellStart"/>
      <w:r w:rsidRPr="00822D3D">
        <w:t>OData</w:t>
      </w:r>
      <w:proofErr w:type="spellEnd"/>
      <w:r w:rsidRPr="00822D3D">
        <w:t xml:space="preserve"> expressions with th</w:t>
      </w:r>
      <w:r>
        <w:t>e following Creative properties:</w:t>
      </w:r>
    </w:p>
    <w:p w14:paraId="2A2FE517" w14:textId="77777777" w:rsidR="0075359B" w:rsidRPr="00822D3D" w:rsidRDefault="0075359B" w:rsidP="002D7E76">
      <w:pPr>
        <w:pStyle w:val="ListParagraph"/>
        <w:numPr>
          <w:ilvl w:val="0"/>
          <w:numId w:val="38"/>
        </w:numPr>
        <w:spacing w:after="120"/>
      </w:pPr>
      <w:proofErr w:type="spellStart"/>
      <w:r w:rsidRPr="00822D3D">
        <w:t>AdQualityStatus</w:t>
      </w:r>
      <w:proofErr w:type="spellEnd"/>
    </w:p>
    <w:p w14:paraId="1332C539" w14:textId="0A746A17" w:rsidR="0075359B" w:rsidRDefault="0075359B" w:rsidP="0075359B">
      <w:pPr>
        <w:spacing w:after="60"/>
      </w:pPr>
      <w:r w:rsidRPr="00822D3D">
        <w:t>May support getting a list by IDs.</w:t>
      </w:r>
    </w:p>
    <w:p w14:paraId="49796ACA" w14:textId="77777777" w:rsidR="00A57CFF" w:rsidRPr="0075359B" w:rsidRDefault="00A57CFF" w:rsidP="0075359B">
      <w:pPr>
        <w:spacing w:before="280" w:after="60"/>
        <w:rPr>
          <w:rFonts w:asciiTheme="majorHAnsi" w:hAnsiTheme="majorHAnsi" w:cstheme="majorHAnsi"/>
          <w:b/>
          <w:sz w:val="24"/>
          <w:szCs w:val="24"/>
        </w:rPr>
      </w:pPr>
      <w:r w:rsidRPr="0075359B">
        <w:rPr>
          <w:rFonts w:asciiTheme="majorHAnsi" w:hAnsiTheme="majorHAnsi" w:cstheme="majorHAnsi"/>
          <w:b/>
          <w:sz w:val="24"/>
          <w:szCs w:val="24"/>
        </w:rPr>
        <w:t>Rules</w:t>
      </w:r>
    </w:p>
    <w:p w14:paraId="1DC4E5D1" w14:textId="3114A21D" w:rsidR="0075359B" w:rsidRPr="00822D3D" w:rsidRDefault="00894099" w:rsidP="00A57CFF">
      <w:ins w:id="1204" w:author="Katie Stroud" w:date="2015-11-16T16:32:00Z">
        <w:r>
          <w:t>Users that own the account and creative can issue the request. Filter shall include AND/OR condition of the fields and field values.</w:t>
        </w:r>
      </w:ins>
    </w:p>
    <w:p w14:paraId="5202B18E" w14:textId="77777777" w:rsidR="00A57CFF" w:rsidRPr="0075359B" w:rsidRDefault="00A57CFF" w:rsidP="0075359B">
      <w:pPr>
        <w:spacing w:before="280" w:after="60"/>
        <w:rPr>
          <w:rFonts w:asciiTheme="majorHAnsi" w:hAnsiTheme="majorHAnsi" w:cstheme="majorHAnsi"/>
          <w:b/>
          <w:sz w:val="24"/>
          <w:szCs w:val="24"/>
        </w:rPr>
      </w:pPr>
      <w:r w:rsidRPr="0075359B">
        <w:rPr>
          <w:rFonts w:asciiTheme="majorHAnsi" w:hAnsiTheme="majorHAnsi" w:cstheme="majorHAnsi"/>
          <w:b/>
          <w:sz w:val="24"/>
          <w:szCs w:val="24"/>
        </w:rPr>
        <w:t>Example Request</w:t>
      </w:r>
    </w:p>
    <w:p w14:paraId="25B13659" w14:textId="0D55CE78" w:rsidR="0075359B" w:rsidRPr="00822D3D" w:rsidRDefault="00894099" w:rsidP="00A57CFF">
      <w:ins w:id="1205" w:author="Katie Stroud" w:date="2015-11-16T16:33:00Z">
        <w:r w:rsidRPr="00822D3D">
          <w:t xml:space="preserve">GET </w:t>
        </w:r>
        <w:r w:rsidR="0054341D">
          <w:fldChar w:fldCharType="begin"/>
        </w:r>
        <w:r w:rsidR="0054341D">
          <w:instrText xml:space="preserve"> HYPERLINK "</w:instrText>
        </w:r>
        <w:r w:rsidR="0054341D" w:rsidRPr="0054341D">
          <w:instrText>https://&lt;host&gt;/&lt;path&gt;/&lt;version&gt;/accounts/23873345/creatives?adQualityStatus=Pending&amp;maturityLevel=General</w:instrText>
        </w:r>
        <w:r w:rsidR="0054341D">
          <w:instrText xml:space="preserve">" </w:instrText>
        </w:r>
        <w:r w:rsidR="0054341D">
          <w:fldChar w:fldCharType="separate"/>
        </w:r>
        <w:r w:rsidR="0054341D" w:rsidRPr="008D1536">
          <w:rPr>
            <w:rStyle w:val="Hyperlink"/>
          </w:rPr>
          <w:t>https://&lt;host&gt;/&lt;path&gt;/&lt;version&gt;/accounts/23873345/creatives?adQualityStatus=Pending&amp;maturityLevel=General</w:t>
        </w:r>
        <w:r w:rsidR="0054341D">
          <w:fldChar w:fldCharType="end"/>
        </w:r>
        <w:r w:rsidR="0054341D">
          <w:t xml:space="preserve"> HTTP/1.1 </w:t>
        </w:r>
        <w:r w:rsidRPr="00822D3D">
          <w:br/>
          <w:t>Accept: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ins>
    </w:p>
    <w:p w14:paraId="4C627D2F" w14:textId="77777777" w:rsidR="00A57CFF" w:rsidRPr="0075359B" w:rsidRDefault="00A57CFF" w:rsidP="0075359B">
      <w:pPr>
        <w:spacing w:before="280" w:after="60"/>
        <w:rPr>
          <w:rFonts w:asciiTheme="majorHAnsi" w:hAnsiTheme="majorHAnsi" w:cstheme="majorHAnsi"/>
          <w:b/>
          <w:sz w:val="24"/>
          <w:szCs w:val="24"/>
        </w:rPr>
      </w:pPr>
      <w:r w:rsidRPr="0075359B">
        <w:rPr>
          <w:rFonts w:asciiTheme="majorHAnsi" w:hAnsiTheme="majorHAnsi" w:cstheme="majorHAnsi"/>
          <w:b/>
          <w:sz w:val="24"/>
          <w:szCs w:val="24"/>
        </w:rPr>
        <w:t>Example Response</w:t>
      </w:r>
    </w:p>
    <w:p w14:paraId="1A7EB72C" w14:textId="3877065E" w:rsidR="0075359B" w:rsidRDefault="0054341D" w:rsidP="00A57CFF">
      <w:ins w:id="1206" w:author="Katie Stroud" w:date="2015-11-16T16:34:00Z">
        <w:r>
          <w:t xml:space="preserve">Response should return a list of all the </w:t>
        </w:r>
        <w:proofErr w:type="spellStart"/>
        <w:r>
          <w:t>creatives</w:t>
        </w:r>
        <w:proofErr w:type="spellEnd"/>
        <w:r>
          <w:t xml:space="preserve"> that have "</w:t>
        </w:r>
        <w:proofErr w:type="spellStart"/>
        <w:r>
          <w:t>adQualityStatus</w:t>
        </w:r>
        <w:proofErr w:type="spellEnd"/>
        <w:r>
          <w:t xml:space="preserve"> = </w:t>
        </w:r>
        <w:proofErr w:type="gramStart"/>
        <w:r>
          <w:t>Pending</w:t>
        </w:r>
        <w:proofErr w:type="gramEnd"/>
        <w:r>
          <w:t>” and "</w:t>
        </w:r>
        <w:proofErr w:type="spellStart"/>
        <w:r>
          <w:t>maturityLevel</w:t>
        </w:r>
        <w:proofErr w:type="spellEnd"/>
        <w:r>
          <w:t xml:space="preserve"> = General"</w:t>
        </w:r>
      </w:ins>
    </w:p>
    <w:p w14:paraId="39826704" w14:textId="53A811CA" w:rsidR="00A57CFF" w:rsidRDefault="00A57CFF" w:rsidP="00FC26FF">
      <w:pPr>
        <w:pStyle w:val="Heading2"/>
      </w:pPr>
      <w:bookmarkStart w:id="1207" w:name="_/tenants/{id}/accounts/{id}/campaig"/>
      <w:bookmarkStart w:id="1208" w:name="_Toc308251682"/>
      <w:bookmarkEnd w:id="1207"/>
      <w:r>
        <w:lastRenderedPageBreak/>
        <w:t>Account Orders</w:t>
      </w:r>
      <w:bookmarkEnd w:id="1208"/>
    </w:p>
    <w:p w14:paraId="3ECCD8DB" w14:textId="27AF0FE8" w:rsidR="00FC26FF" w:rsidRDefault="00AD3012" w:rsidP="00FC26FF">
      <w:ins w:id="1209" w:author="Katie Stroud" w:date="2015-10-21T00:06:00Z">
        <w:r>
          <w:t>Description</w:t>
        </w:r>
      </w:ins>
    </w:p>
    <w:p w14:paraId="1A2A9848" w14:textId="18E91B63" w:rsidR="00AD3012" w:rsidRDefault="00AD3012" w:rsidP="00AD3012">
      <w:pPr>
        <w:pStyle w:val="Heading3"/>
      </w:pPr>
      <w:bookmarkStart w:id="1210" w:name="_Toc308251683"/>
      <w:r>
        <w:t>/accounts/{id}/orders</w:t>
      </w:r>
      <w:bookmarkEnd w:id="1210"/>
    </w:p>
    <w:p w14:paraId="1257440A" w14:textId="77777777" w:rsidR="00AD3012" w:rsidRDefault="00AD3012" w:rsidP="00AD3012">
      <w:r w:rsidRPr="00822D3D">
        <w:t xml:space="preserve">Adds an </w:t>
      </w:r>
      <w:hyperlink w:anchor="_Order" w:history="1">
        <w:r w:rsidRPr="00822D3D">
          <w:rPr>
            <w:rStyle w:val="Hyperlink"/>
          </w:rPr>
          <w:t>Order</w:t>
        </w:r>
      </w:hyperlink>
      <w:r w:rsidRPr="00822D3D">
        <w:rPr>
          <w:u w:val="single"/>
        </w:rPr>
        <w:t xml:space="preserve"> </w:t>
      </w:r>
      <w:r w:rsidRPr="00822D3D">
        <w:t>or gets a list of orders that the user has access to. The response must support pagination. See Paging Query Parameters.</w:t>
      </w:r>
    </w:p>
    <w:p w14:paraId="44302FFD" w14:textId="77777777" w:rsidR="0075359B" w:rsidRDefault="0075359B" w:rsidP="0075359B">
      <w:pPr>
        <w:spacing w:before="280" w:after="60"/>
        <w:rPr>
          <w:rFonts w:asciiTheme="majorHAnsi" w:hAnsiTheme="majorHAnsi" w:cstheme="majorHAnsi"/>
          <w:b/>
          <w:sz w:val="24"/>
          <w:szCs w:val="24"/>
        </w:rPr>
      </w:pPr>
      <w:r>
        <w:rPr>
          <w:rFonts w:asciiTheme="majorHAnsi" w:hAnsiTheme="majorHAnsi" w:cstheme="majorHAnsi"/>
          <w:b/>
          <w:sz w:val="24"/>
          <w:szCs w:val="24"/>
        </w:rPr>
        <w:t>Verbs</w:t>
      </w:r>
    </w:p>
    <w:p w14:paraId="07ADC991" w14:textId="77777777" w:rsidR="0075359B" w:rsidRDefault="0075359B" w:rsidP="0075359B">
      <w:pPr>
        <w:spacing w:after="60"/>
      </w:pPr>
      <w:r>
        <w:t xml:space="preserve">GET: (required) </w:t>
      </w:r>
      <w:r w:rsidRPr="00822D3D">
        <w:t>Gets a list of all orders that belong to the account.</w:t>
      </w:r>
    </w:p>
    <w:p w14:paraId="311A6C2F" w14:textId="77777777" w:rsidR="0075359B" w:rsidRPr="00FC26FF" w:rsidRDefault="0075359B" w:rsidP="0075359B">
      <w:pPr>
        <w:spacing w:after="60"/>
      </w:pPr>
      <w:r>
        <w:t xml:space="preserve">POST: (required) </w:t>
      </w:r>
      <w:r w:rsidRPr="00822D3D">
        <w:t>Adds an order to the account.</w:t>
      </w:r>
    </w:p>
    <w:p w14:paraId="38D9ED2E" w14:textId="77777777" w:rsidR="00AD3012" w:rsidRPr="000D1495" w:rsidRDefault="00AD3012" w:rsidP="00AD3012">
      <w:pPr>
        <w:spacing w:before="280" w:after="60"/>
        <w:rPr>
          <w:rFonts w:asciiTheme="majorHAnsi" w:hAnsiTheme="majorHAnsi" w:cstheme="majorHAnsi"/>
          <w:b/>
          <w:sz w:val="24"/>
          <w:szCs w:val="24"/>
        </w:rPr>
      </w:pPr>
      <w:r w:rsidRPr="000D1495">
        <w:rPr>
          <w:rFonts w:asciiTheme="majorHAnsi" w:hAnsiTheme="majorHAnsi" w:cstheme="majorHAnsi"/>
          <w:b/>
          <w:sz w:val="24"/>
          <w:szCs w:val="24"/>
        </w:rPr>
        <w:t>Rules</w:t>
      </w:r>
    </w:p>
    <w:p w14:paraId="1B6CC45F" w14:textId="77777777" w:rsidR="00AD3012" w:rsidRDefault="00AD3012" w:rsidP="00AD3012">
      <w:r w:rsidRPr="00822D3D">
        <w:t>An advertiser or agency may add orders to accounts that they own. In addition</w:t>
      </w:r>
      <w:proofErr w:type="gramStart"/>
      <w:r w:rsidRPr="00822D3D">
        <w:t>;</w:t>
      </w:r>
      <w:proofErr w:type="gramEnd"/>
      <w:r w:rsidRPr="00822D3D">
        <w:t xml:space="preserve"> an agency may add orders to accounts that they manage on behalf of advertisers.</w:t>
      </w:r>
    </w:p>
    <w:p w14:paraId="36B62F01" w14:textId="77777777" w:rsidR="00AD3012" w:rsidRDefault="00AD3012" w:rsidP="00AD3012">
      <w:r w:rsidRPr="00822D3D">
        <w:t xml:space="preserve">For advertisers, the list will include only orders that they own. For agencies, the list will include the orders that they own and the orders that belong to accounts that they manage on behalf of advertisers. </w:t>
      </w:r>
    </w:p>
    <w:p w14:paraId="0635FF93" w14:textId="77777777" w:rsidR="00AD3012" w:rsidRPr="000D1495" w:rsidRDefault="00AD3012" w:rsidP="00AD3012">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POST Request</w:t>
      </w:r>
    </w:p>
    <w:p w14:paraId="609A6572" w14:textId="77777777" w:rsidR="00AD3012" w:rsidRDefault="00AD3012" w:rsidP="00AD3012">
      <w:r w:rsidRPr="00822D3D">
        <w:t xml:space="preserve">POST </w:t>
      </w:r>
      <w:hyperlink w:history="1">
        <w:r w:rsidRPr="00822D3D">
          <w:rPr>
            <w:rStyle w:val="Hyperlink"/>
          </w:rPr>
          <w:t>https://&lt;host&gt;/&lt;path&gt;/&lt;version&gt;/accounts/23873345/orders HTTP/1.1</w:t>
        </w:r>
      </w:hyperlink>
      <w:r w:rsidRPr="00822D3D">
        <w:br/>
        <w:t>Content-Type: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r w:rsidRPr="00822D3D">
        <w:br/>
      </w:r>
      <w:r w:rsidRPr="00822D3D">
        <w:br/>
        <w:t>{</w:t>
      </w:r>
      <w:r w:rsidRPr="00822D3D">
        <w:br/>
        <w:t xml:space="preserve">  "accountId":"23873345",</w:t>
      </w:r>
      <w:r w:rsidRPr="00822D3D">
        <w:br/>
        <w:t xml:space="preserve">  "</w:t>
      </w:r>
      <w:proofErr w:type="spellStart"/>
      <w:r w:rsidRPr="00822D3D">
        <w:t>brand":"Four</w:t>
      </w:r>
      <w:proofErr w:type="spellEnd"/>
      <w:r w:rsidRPr="00822D3D">
        <w:t xml:space="preserve"> Wakes",</w:t>
      </w:r>
      <w:r w:rsidRPr="00822D3D">
        <w:br/>
        <w:t xml:space="preserve">  "budget"</w:t>
      </w:r>
      <w:proofErr w:type="gramStart"/>
      <w:r w:rsidRPr="00822D3D">
        <w:t>:50000</w:t>
      </w:r>
      <w:proofErr w:type="gramEnd"/>
      <w:r w:rsidRPr="00822D3D">
        <w:t>,</w:t>
      </w:r>
      <w:r w:rsidRPr="00822D3D">
        <w:br/>
        <w:t xml:space="preserve">  "</w:t>
      </w:r>
      <w:proofErr w:type="spellStart"/>
      <w:r w:rsidRPr="00822D3D">
        <w:t>currency":"USD</w:t>
      </w:r>
      <w:proofErr w:type="spellEnd"/>
      <w:r w:rsidRPr="00822D3D">
        <w:t>",</w:t>
      </w:r>
      <w:r w:rsidRPr="00822D3D">
        <w:br/>
        <w:t xml:space="preserve">  "endDate":"2014-12-24T18:00:00.000Z",</w:t>
      </w:r>
      <w:r w:rsidRPr="00822D3D">
        <w:br/>
        <w:t xml:space="preserve">  "</w:t>
      </w:r>
      <w:proofErr w:type="spellStart"/>
      <w:r w:rsidRPr="00822D3D">
        <w:t>name":"My</w:t>
      </w:r>
      <w:proofErr w:type="spellEnd"/>
      <w:r w:rsidRPr="00822D3D">
        <w:t xml:space="preserve"> Order",</w:t>
      </w:r>
      <w:r w:rsidRPr="00822D3D">
        <w:br/>
        <w:t xml:space="preserve">  "</w:t>
      </w:r>
      <w:proofErr w:type="spellStart"/>
      <w:r w:rsidRPr="00822D3D">
        <w:t>providerData</w:t>
      </w:r>
      <w:proofErr w:type="spellEnd"/>
      <w:r w:rsidRPr="00822D3D">
        <w:t>":"</w:t>
      </w:r>
      <w:proofErr w:type="spellStart"/>
      <w:r w:rsidRPr="00822D3D">
        <w:t>cid</w:t>
      </w:r>
      <w:proofErr w:type="spellEnd"/>
      <w:r w:rsidRPr="00822D3D">
        <w:t>=563364",</w:t>
      </w:r>
      <w:r w:rsidRPr="00822D3D">
        <w:br/>
        <w:t xml:space="preserve">  "startDate":"2014-11-24T06:00:00.000Z",</w:t>
      </w:r>
      <w:r w:rsidRPr="00822D3D">
        <w:br/>
        <w:t>}</w:t>
      </w:r>
    </w:p>
    <w:p w14:paraId="1E32A55A" w14:textId="77777777" w:rsidR="00AD3012" w:rsidRPr="000D1495" w:rsidRDefault="00AD3012" w:rsidP="00AD3012">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POST Response</w:t>
      </w:r>
    </w:p>
    <w:p w14:paraId="17FE267E" w14:textId="77777777" w:rsidR="00AD3012" w:rsidRDefault="00AD3012" w:rsidP="00AD3012">
      <w:r w:rsidRPr="00822D3D">
        <w:rPr>
          <w:lang w:val="en"/>
        </w:rPr>
        <w:t>HTTP/1.1 200 OK</w:t>
      </w:r>
      <w:r w:rsidRPr="00822D3D">
        <w:rPr>
          <w:lang w:val="en"/>
        </w:rPr>
        <w:br/>
        <w:t xml:space="preserve">Location: </w:t>
      </w:r>
      <w:hyperlink w:history="1">
        <w:r w:rsidRPr="00822D3D">
          <w:rPr>
            <w:rStyle w:val="Hyperlink"/>
            <w:lang w:val="en"/>
          </w:rPr>
          <w:t>https://&lt;host&gt;/&lt;path&gt;/&lt;version&gt;/accounts/</w:t>
        </w:r>
        <w:r w:rsidRPr="00822D3D">
          <w:rPr>
            <w:rStyle w:val="Hyperlink"/>
          </w:rPr>
          <w:t>23873345/orders/1235872</w:t>
        </w:r>
      </w:hyperlink>
      <w:r w:rsidRPr="00822D3D">
        <w:br/>
      </w:r>
      <w:r w:rsidRPr="00822D3D">
        <w:rPr>
          <w:lang w:val="en"/>
        </w:rPr>
        <w:t>Content-Type: application/json</w:t>
      </w:r>
      <w:r w:rsidRPr="00822D3D">
        <w:rPr>
          <w:lang w:val="en"/>
        </w:rPr>
        <w:br/>
        <w:t>Content-Length: 108</w:t>
      </w:r>
      <w:r w:rsidRPr="00822D3D">
        <w:rPr>
          <w:lang w:val="en"/>
        </w:rPr>
        <w:br/>
      </w:r>
      <w:r w:rsidRPr="00822D3D">
        <w:br/>
        <w:t>{</w:t>
      </w:r>
      <w:r w:rsidRPr="00822D3D">
        <w:br/>
        <w:t xml:space="preserve">  "accountId":"23873345",</w:t>
      </w:r>
      <w:r w:rsidRPr="00822D3D">
        <w:br/>
      </w:r>
      <w:r w:rsidRPr="00822D3D">
        <w:lastRenderedPageBreak/>
        <w:t xml:space="preserve">  "</w:t>
      </w:r>
      <w:proofErr w:type="spellStart"/>
      <w:r w:rsidRPr="00822D3D">
        <w:t>brand":"Four</w:t>
      </w:r>
      <w:proofErr w:type="spellEnd"/>
      <w:r w:rsidRPr="00822D3D">
        <w:t xml:space="preserve"> Wakes",</w:t>
      </w:r>
      <w:r w:rsidRPr="00822D3D">
        <w:br/>
        <w:t xml:space="preserve">  "budget":50000,</w:t>
      </w:r>
      <w:r w:rsidRPr="00822D3D">
        <w:br/>
        <w:t xml:space="preserve">  "</w:t>
      </w:r>
      <w:proofErr w:type="spellStart"/>
      <w:r w:rsidRPr="00822D3D">
        <w:t>currency":"USD</w:t>
      </w:r>
      <w:proofErr w:type="spellEnd"/>
      <w:r w:rsidRPr="00822D3D">
        <w:t>",</w:t>
      </w:r>
      <w:r w:rsidRPr="00822D3D">
        <w:br/>
        <w:t xml:space="preserve">  "endDate":"2014-12-24T18:00:00.000Z",</w:t>
      </w:r>
      <w:r w:rsidRPr="00822D3D">
        <w:br/>
        <w:t xml:space="preserve">  "id":"1235872",</w:t>
      </w:r>
      <w:r w:rsidRPr="00822D3D">
        <w:br/>
        <w:t xml:space="preserve">  "</w:t>
      </w:r>
      <w:proofErr w:type="spellStart"/>
      <w:r w:rsidRPr="00822D3D">
        <w:t>name":"My</w:t>
      </w:r>
      <w:proofErr w:type="spellEnd"/>
      <w:r w:rsidRPr="00822D3D">
        <w:t xml:space="preserve"> Order",</w:t>
      </w:r>
      <w:r w:rsidRPr="00822D3D">
        <w:br/>
        <w:t xml:space="preserve">  "</w:t>
      </w:r>
      <w:proofErr w:type="spellStart"/>
      <w:r w:rsidRPr="00822D3D">
        <w:t>preferredBillingMethod</w:t>
      </w:r>
      <w:proofErr w:type="spellEnd"/>
      <w:r w:rsidRPr="00822D3D">
        <w:t>":"Electronic",</w:t>
      </w:r>
      <w:r w:rsidRPr="00822D3D">
        <w:br/>
        <w:t xml:space="preserve">  "</w:t>
      </w:r>
      <w:proofErr w:type="spellStart"/>
      <w:r w:rsidRPr="00822D3D">
        <w:t>providerData</w:t>
      </w:r>
      <w:proofErr w:type="spellEnd"/>
      <w:r w:rsidRPr="00822D3D">
        <w:t>":"</w:t>
      </w:r>
      <w:proofErr w:type="spellStart"/>
      <w:r w:rsidRPr="00822D3D">
        <w:t>cid</w:t>
      </w:r>
      <w:proofErr w:type="spellEnd"/>
      <w:r w:rsidRPr="00822D3D">
        <w:t>=563364",</w:t>
      </w:r>
      <w:r w:rsidRPr="00822D3D">
        <w:br/>
        <w:t xml:space="preserve">  "startDate":"2014-11-24T06:00:00.000Z",</w:t>
      </w:r>
      <w:r w:rsidRPr="00822D3D">
        <w:br/>
        <w:t>}</w:t>
      </w:r>
    </w:p>
    <w:p w14:paraId="0C177D7A" w14:textId="77777777" w:rsidR="00AD3012" w:rsidRPr="000D1495" w:rsidRDefault="00AD3012" w:rsidP="00AD3012">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GET Request</w:t>
      </w:r>
    </w:p>
    <w:p w14:paraId="7C3572A8" w14:textId="77777777" w:rsidR="00AD3012" w:rsidRPr="00D57AED" w:rsidRDefault="00AD3012" w:rsidP="00AD3012">
      <w:r w:rsidRPr="00822D3D">
        <w:t xml:space="preserve">GET </w:t>
      </w:r>
      <w:hyperlink w:history="1">
        <w:r w:rsidRPr="00822D3D">
          <w:rPr>
            <w:rStyle w:val="Hyperlink"/>
          </w:rPr>
          <w:t>https://&lt;host&gt;/&lt;path&gt;/&lt;version&gt;/</w:t>
        </w:r>
        <w:r w:rsidRPr="00822D3D">
          <w:rPr>
            <w:rStyle w:val="Hyperlink"/>
            <w:lang w:val="en"/>
          </w:rPr>
          <w:t>accounts/</w:t>
        </w:r>
        <w:r w:rsidRPr="00822D3D">
          <w:rPr>
            <w:rStyle w:val="Hyperlink"/>
          </w:rPr>
          <w:t>23873345/orders HTTP/1.1</w:t>
        </w:r>
      </w:hyperlink>
      <w:r w:rsidRPr="00822D3D">
        <w:br/>
        <w:t>Accept: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p>
    <w:p w14:paraId="297C7FDC" w14:textId="77777777" w:rsidR="00AD3012" w:rsidRPr="000D1495" w:rsidRDefault="00AD3012" w:rsidP="00AD3012">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GET Response</w:t>
      </w:r>
    </w:p>
    <w:p w14:paraId="2841D2E5" w14:textId="77777777" w:rsidR="00AD3012" w:rsidRPr="00822D3D" w:rsidRDefault="00AD3012" w:rsidP="00AD3012">
      <w:r w:rsidRPr="00822D3D">
        <w:rPr>
          <w:lang w:val="en"/>
        </w:rPr>
        <w:t>HTTP/1.1 200 OK</w:t>
      </w:r>
      <w:r w:rsidRPr="00822D3D">
        <w:rPr>
          <w:lang w:val="en"/>
        </w:rPr>
        <w:br/>
        <w:t>Content-Type: application/json</w:t>
      </w:r>
      <w:r w:rsidRPr="00822D3D">
        <w:rPr>
          <w:lang w:val="en"/>
        </w:rPr>
        <w:br/>
        <w:t>Content-Length: 187</w:t>
      </w:r>
    </w:p>
    <w:p w14:paraId="5FB8C956" w14:textId="228A0AD3" w:rsidR="00AD3012" w:rsidRDefault="00AD3012" w:rsidP="00AD3012">
      <w:r w:rsidRPr="00822D3D">
        <w:t>{</w:t>
      </w:r>
      <w:r w:rsidRPr="00822D3D">
        <w:br/>
        <w:t xml:space="preserve">  "</w:t>
      </w:r>
      <w:proofErr w:type="gramStart"/>
      <w:r w:rsidRPr="00822D3D">
        <w:t>orders</w:t>
      </w:r>
      <w:proofErr w:type="gramEnd"/>
      <w:r w:rsidRPr="00822D3D">
        <w:t>":[</w:t>
      </w:r>
      <w:r w:rsidRPr="00822D3D">
        <w:br/>
        <w:t xml:space="preserve">    {</w:t>
      </w:r>
      <w:r w:rsidRPr="00822D3D">
        <w:br/>
        <w:t xml:space="preserve">      "accountId":"23873345",</w:t>
      </w:r>
      <w:r w:rsidRPr="00822D3D">
        <w:br/>
        <w:t xml:space="preserve">      "</w:t>
      </w:r>
      <w:proofErr w:type="spellStart"/>
      <w:r w:rsidRPr="00822D3D">
        <w:t>brand":"Four</w:t>
      </w:r>
      <w:proofErr w:type="spellEnd"/>
      <w:r w:rsidRPr="00822D3D">
        <w:t xml:space="preserve"> Wakes",</w:t>
      </w:r>
      <w:r w:rsidRPr="00822D3D">
        <w:br/>
        <w:t xml:space="preserve">      "budget":50000,</w:t>
      </w:r>
      <w:r w:rsidRPr="00822D3D">
        <w:br/>
        <w:t xml:space="preserve">      "</w:t>
      </w:r>
      <w:proofErr w:type="spellStart"/>
      <w:r w:rsidRPr="00822D3D">
        <w:t>currency":"USD</w:t>
      </w:r>
      <w:proofErr w:type="spellEnd"/>
      <w:r w:rsidRPr="00822D3D">
        <w:t>",</w:t>
      </w:r>
      <w:r w:rsidRPr="00822D3D">
        <w:br/>
        <w:t xml:space="preserve">      "endDate":"2014-12-24T18:00:00.000Z",</w:t>
      </w:r>
      <w:r w:rsidRPr="00822D3D">
        <w:br/>
        <w:t xml:space="preserve">      "id":"1235872",</w:t>
      </w:r>
      <w:r w:rsidRPr="00822D3D">
        <w:br/>
        <w:t xml:space="preserve">      "</w:t>
      </w:r>
      <w:proofErr w:type="spellStart"/>
      <w:r w:rsidRPr="00822D3D">
        <w:t>name":"My</w:t>
      </w:r>
      <w:proofErr w:type="spellEnd"/>
      <w:r w:rsidRPr="00822D3D">
        <w:t xml:space="preserve"> Order",</w:t>
      </w:r>
      <w:r w:rsidRPr="00822D3D">
        <w:br/>
        <w:t xml:space="preserve">      "</w:t>
      </w:r>
      <w:proofErr w:type="spellStart"/>
      <w:r w:rsidRPr="00822D3D">
        <w:t>preferredBillingMethod</w:t>
      </w:r>
      <w:proofErr w:type="spellEnd"/>
      <w:r w:rsidRPr="00822D3D">
        <w:t>":"Electronic",</w:t>
      </w:r>
      <w:r w:rsidRPr="00822D3D">
        <w:br/>
        <w:t xml:space="preserve">      "</w:t>
      </w:r>
      <w:proofErr w:type="spellStart"/>
      <w:r w:rsidRPr="00822D3D">
        <w:t>providerData</w:t>
      </w:r>
      <w:proofErr w:type="spellEnd"/>
      <w:r w:rsidRPr="00822D3D">
        <w:t>":"</w:t>
      </w:r>
      <w:proofErr w:type="spellStart"/>
      <w:r w:rsidRPr="00822D3D">
        <w:t>cid</w:t>
      </w:r>
      <w:proofErr w:type="spellEnd"/>
      <w:r w:rsidRPr="00822D3D">
        <w:t>=563364",</w:t>
      </w:r>
      <w:r w:rsidRPr="00822D3D">
        <w:br/>
        <w:t xml:space="preserve">      "startDate":"2014-11-24T06:00:00.000Z",</w:t>
      </w:r>
      <w:r w:rsidRPr="00822D3D">
        <w:br/>
        <w:t xml:space="preserve">    }</w:t>
      </w:r>
      <w:r w:rsidRPr="00822D3D">
        <w:br/>
        <w:t xml:space="preserve">  ]</w:t>
      </w:r>
      <w:r w:rsidRPr="00822D3D">
        <w:br/>
        <w:t>}</w:t>
      </w:r>
    </w:p>
    <w:p w14:paraId="0FABBA2D" w14:textId="77777777" w:rsidR="00FC26FF" w:rsidRDefault="00FC26FF" w:rsidP="00FC26FF">
      <w:pPr>
        <w:pStyle w:val="Heading3"/>
      </w:pPr>
      <w:bookmarkStart w:id="1211" w:name="_Toc308251684"/>
      <w:r w:rsidRPr="000D1495">
        <w:t>/accounts/{id}/orders/{id}</w:t>
      </w:r>
      <w:bookmarkEnd w:id="1211"/>
      <w:r w:rsidRPr="000D1495">
        <w:t xml:space="preserve"> </w:t>
      </w:r>
    </w:p>
    <w:p w14:paraId="4A120B3E" w14:textId="77777777" w:rsidR="00FC26FF" w:rsidRDefault="00FC26FF" w:rsidP="00FC26FF">
      <w:r w:rsidRPr="00822D3D">
        <w:t xml:space="preserve">Gets, updates or deletes the specified </w:t>
      </w:r>
      <w:hyperlink w:anchor="_Order" w:history="1">
        <w:r w:rsidRPr="00822D3D">
          <w:rPr>
            <w:rStyle w:val="Hyperlink"/>
          </w:rPr>
          <w:t>Order</w:t>
        </w:r>
      </w:hyperlink>
      <w:r w:rsidRPr="00822D3D">
        <w:t>.</w:t>
      </w:r>
    </w:p>
    <w:p w14:paraId="31461A86" w14:textId="77777777" w:rsidR="00FC26FF" w:rsidRDefault="00FC26FF" w:rsidP="00FC26FF">
      <w:pPr>
        <w:spacing w:before="280" w:after="60"/>
        <w:rPr>
          <w:rFonts w:asciiTheme="majorHAnsi" w:hAnsiTheme="majorHAnsi" w:cstheme="majorHAnsi"/>
          <w:b/>
          <w:sz w:val="24"/>
          <w:szCs w:val="24"/>
        </w:rPr>
      </w:pPr>
      <w:r>
        <w:rPr>
          <w:rFonts w:asciiTheme="majorHAnsi" w:hAnsiTheme="majorHAnsi" w:cstheme="majorHAnsi"/>
          <w:b/>
          <w:sz w:val="24"/>
          <w:szCs w:val="24"/>
        </w:rPr>
        <w:t>Verbs</w:t>
      </w:r>
    </w:p>
    <w:p w14:paraId="0A48B35A" w14:textId="1663A66F" w:rsidR="00AD3012" w:rsidRDefault="00AD3012" w:rsidP="00AD3012">
      <w:pPr>
        <w:spacing w:after="60"/>
      </w:pPr>
      <w:r>
        <w:t xml:space="preserve">GET: (required) </w:t>
      </w:r>
      <w:r w:rsidRPr="00822D3D">
        <w:t>Gets the specified order.</w:t>
      </w:r>
    </w:p>
    <w:p w14:paraId="221540B0" w14:textId="5330939F" w:rsidR="00AD3012" w:rsidRDefault="00AD3012" w:rsidP="00AD3012">
      <w:pPr>
        <w:spacing w:after="60"/>
      </w:pPr>
      <w:r>
        <w:t xml:space="preserve">PUT or PATCH: (required) </w:t>
      </w:r>
      <w:r w:rsidRPr="00822D3D">
        <w:t xml:space="preserve">Updates the specified </w:t>
      </w:r>
      <w:r>
        <w:t>order.</w:t>
      </w:r>
    </w:p>
    <w:p w14:paraId="697447B7" w14:textId="709BA527" w:rsidR="00FC26FF" w:rsidRPr="00FC26FF" w:rsidRDefault="00AD3012" w:rsidP="00AD3012">
      <w:pPr>
        <w:spacing w:after="60"/>
      </w:pPr>
      <w:r>
        <w:lastRenderedPageBreak/>
        <w:t xml:space="preserve">DELETE: (required) </w:t>
      </w:r>
      <w:r w:rsidRPr="00822D3D">
        <w:t xml:space="preserve">Deletes the specified </w:t>
      </w:r>
      <w:r>
        <w:t>order</w:t>
      </w:r>
      <w:r w:rsidRPr="00822D3D">
        <w:t xml:space="preserve">. May delete </w:t>
      </w:r>
      <w:r>
        <w:t>the order</w:t>
      </w:r>
      <w:r w:rsidRPr="00822D3D">
        <w:t xml:space="preserve"> only if </w:t>
      </w:r>
      <w:r>
        <w:t>all lines in the order are</w:t>
      </w:r>
      <w:r w:rsidRPr="00822D3D">
        <w:t xml:space="preserve"> in the Draft state. Must also delete assignments that reference the line.</w:t>
      </w:r>
    </w:p>
    <w:p w14:paraId="2CF02ACC" w14:textId="77777777" w:rsidR="00FC26FF" w:rsidRPr="000D1495" w:rsidRDefault="00FC26FF" w:rsidP="00FC26FF">
      <w:pPr>
        <w:spacing w:before="280" w:after="60"/>
        <w:rPr>
          <w:rFonts w:asciiTheme="majorHAnsi" w:hAnsiTheme="majorHAnsi" w:cstheme="majorHAnsi"/>
          <w:b/>
          <w:sz w:val="24"/>
          <w:szCs w:val="24"/>
        </w:rPr>
      </w:pPr>
      <w:r w:rsidRPr="000D1495">
        <w:rPr>
          <w:rFonts w:asciiTheme="majorHAnsi" w:hAnsiTheme="majorHAnsi" w:cstheme="majorHAnsi"/>
          <w:b/>
          <w:sz w:val="24"/>
          <w:szCs w:val="24"/>
        </w:rPr>
        <w:t>Rules</w:t>
      </w:r>
    </w:p>
    <w:p w14:paraId="14A69C7E" w14:textId="77777777" w:rsidR="00FC26FF" w:rsidRPr="00822D3D" w:rsidRDefault="00FC26FF" w:rsidP="00FC26FF">
      <w:r w:rsidRPr="00822D3D">
        <w:t>The user must have permissions to perform the requested action. For example, advertisers and agencies may get, update, and delete the orders that they own. In addition, an agency may get, update, and delete the orders that belong to the accounts that they manage on behalf of advertisers.</w:t>
      </w:r>
    </w:p>
    <w:p w14:paraId="56CE5315" w14:textId="77777777" w:rsidR="00FC26FF" w:rsidRDefault="00FC26FF" w:rsidP="00FC26FF">
      <w:r w:rsidRPr="00822D3D">
        <w:t>Only orders in the Draft booking state may be deleted.</w:t>
      </w:r>
    </w:p>
    <w:p w14:paraId="44562724" w14:textId="77777777" w:rsidR="00FC26FF" w:rsidRPr="000D1495" w:rsidRDefault="00FC26FF" w:rsidP="00FC26FF">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GET Request</w:t>
      </w:r>
    </w:p>
    <w:p w14:paraId="38287A1A" w14:textId="77777777" w:rsidR="00FC26FF" w:rsidRDefault="00FC26FF" w:rsidP="00FC26FF">
      <w:r w:rsidRPr="00822D3D">
        <w:t xml:space="preserve">GET </w:t>
      </w:r>
      <w:hyperlink w:history="1">
        <w:r w:rsidRPr="00822D3D">
          <w:rPr>
            <w:rStyle w:val="Hyperlink"/>
          </w:rPr>
          <w:t>https://&lt;host&gt;/&lt;path&gt;/&lt;version&gt;/accounts/23873345/orders/1235872 HTTP/1.1</w:t>
        </w:r>
      </w:hyperlink>
      <w:r w:rsidRPr="00822D3D">
        <w:br/>
        <w:t>Accept: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p>
    <w:p w14:paraId="03E1121D" w14:textId="77777777" w:rsidR="00FC26FF" w:rsidRPr="000D1495" w:rsidRDefault="00FC26FF" w:rsidP="00FC26FF">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GET Response</w:t>
      </w:r>
    </w:p>
    <w:p w14:paraId="6C808DC4" w14:textId="77777777" w:rsidR="00FC26FF" w:rsidRDefault="00FC26FF" w:rsidP="00FC26FF">
      <w:pPr>
        <w:rPr>
          <w:lang w:val="en"/>
        </w:rPr>
      </w:pPr>
      <w:r w:rsidRPr="00822D3D">
        <w:rPr>
          <w:lang w:val="en"/>
        </w:rPr>
        <w:t>HTTP/1.1 200 OK</w:t>
      </w:r>
      <w:r w:rsidRPr="00822D3D">
        <w:rPr>
          <w:lang w:val="en"/>
        </w:rPr>
        <w:br/>
        <w:t>Content-Type: application/json</w:t>
      </w:r>
      <w:r w:rsidRPr="00822D3D">
        <w:rPr>
          <w:lang w:val="en"/>
        </w:rPr>
        <w:br/>
        <w:t>Content-Length: 158</w:t>
      </w:r>
    </w:p>
    <w:p w14:paraId="1ACB90FD" w14:textId="77777777" w:rsidR="00FC26FF" w:rsidRDefault="00FC26FF" w:rsidP="00FC26FF">
      <w:r w:rsidRPr="00822D3D">
        <w:t>{</w:t>
      </w:r>
      <w:r w:rsidRPr="00822D3D">
        <w:br/>
        <w:t xml:space="preserve">  "</w:t>
      </w:r>
      <w:proofErr w:type="gramStart"/>
      <w:r w:rsidRPr="00822D3D">
        <w:t>accountId</w:t>
      </w:r>
      <w:proofErr w:type="gramEnd"/>
      <w:r w:rsidRPr="00822D3D">
        <w:t>":"23873345",</w:t>
      </w:r>
      <w:r w:rsidRPr="00822D3D">
        <w:br/>
        <w:t xml:space="preserve">  "</w:t>
      </w:r>
      <w:proofErr w:type="spellStart"/>
      <w:r w:rsidRPr="00822D3D">
        <w:t>brand":"Four</w:t>
      </w:r>
      <w:proofErr w:type="spellEnd"/>
      <w:r w:rsidRPr="00822D3D">
        <w:t xml:space="preserve"> Wakes",</w:t>
      </w:r>
      <w:r w:rsidRPr="00822D3D">
        <w:br/>
        <w:t xml:space="preserve">  "budget":50000,</w:t>
      </w:r>
      <w:r w:rsidRPr="00822D3D">
        <w:br/>
        <w:t xml:space="preserve">  "</w:t>
      </w:r>
      <w:proofErr w:type="spellStart"/>
      <w:r w:rsidRPr="00822D3D">
        <w:t>currency":"USD</w:t>
      </w:r>
      <w:proofErr w:type="spellEnd"/>
      <w:r w:rsidRPr="00822D3D">
        <w:t>",</w:t>
      </w:r>
      <w:r w:rsidRPr="00822D3D">
        <w:br/>
        <w:t xml:space="preserve">  "endDate":"2014-12-24T18:00:00.000Z",</w:t>
      </w:r>
      <w:r w:rsidRPr="00822D3D">
        <w:br/>
        <w:t xml:space="preserve">  "id":"1235872",</w:t>
      </w:r>
      <w:r w:rsidRPr="00822D3D">
        <w:br/>
        <w:t xml:space="preserve">  "</w:t>
      </w:r>
      <w:proofErr w:type="spellStart"/>
      <w:r w:rsidRPr="00822D3D">
        <w:t>name":"My</w:t>
      </w:r>
      <w:proofErr w:type="spellEnd"/>
      <w:r w:rsidRPr="00822D3D">
        <w:t xml:space="preserve"> Order",</w:t>
      </w:r>
      <w:r w:rsidRPr="00822D3D">
        <w:br/>
        <w:t xml:space="preserve">  "</w:t>
      </w:r>
      <w:proofErr w:type="spellStart"/>
      <w:r w:rsidRPr="00822D3D">
        <w:t>preferredBillingMethod</w:t>
      </w:r>
      <w:proofErr w:type="spellEnd"/>
      <w:r w:rsidRPr="00822D3D">
        <w:t>":"Electronic",</w:t>
      </w:r>
      <w:r w:rsidRPr="00822D3D">
        <w:br/>
        <w:t xml:space="preserve">  "</w:t>
      </w:r>
      <w:proofErr w:type="spellStart"/>
      <w:r w:rsidRPr="00822D3D">
        <w:t>providerData</w:t>
      </w:r>
      <w:proofErr w:type="spellEnd"/>
      <w:r w:rsidRPr="00822D3D">
        <w:t>":"</w:t>
      </w:r>
      <w:proofErr w:type="spellStart"/>
      <w:r w:rsidRPr="00822D3D">
        <w:t>cid</w:t>
      </w:r>
      <w:proofErr w:type="spellEnd"/>
      <w:r w:rsidRPr="00822D3D">
        <w:t>=563364",</w:t>
      </w:r>
      <w:r w:rsidRPr="00822D3D">
        <w:br/>
        <w:t xml:space="preserve">  "startDate":"2014-11-24T06:00:00.000Z",</w:t>
      </w:r>
      <w:r w:rsidRPr="00822D3D">
        <w:br/>
        <w:t>}</w:t>
      </w:r>
    </w:p>
    <w:p w14:paraId="0E860C42" w14:textId="77777777" w:rsidR="00FC26FF" w:rsidRPr="000D1495" w:rsidRDefault="00FC26FF" w:rsidP="00FC26FF">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PATCH Request</w:t>
      </w:r>
    </w:p>
    <w:p w14:paraId="47910B5B" w14:textId="77777777" w:rsidR="00FC26FF" w:rsidRDefault="00FC26FF" w:rsidP="00FC26FF">
      <w:r w:rsidRPr="00822D3D">
        <w:t xml:space="preserve">PATCH </w:t>
      </w:r>
      <w:hyperlink w:history="1">
        <w:r w:rsidRPr="00822D3D">
          <w:rPr>
            <w:rStyle w:val="Hyperlink"/>
          </w:rPr>
          <w:t>https://&lt;host&gt;/&lt;path&gt;/&lt;version&gt;/accounts/23873345/orders/1235872 HTTP/1.1</w:t>
        </w:r>
      </w:hyperlink>
      <w:r w:rsidRPr="00822D3D">
        <w:br/>
        <w:t>Content-Type: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r w:rsidRPr="00822D3D">
        <w:br/>
      </w:r>
      <w:r w:rsidRPr="00822D3D">
        <w:br/>
        <w:t>{</w:t>
      </w:r>
      <w:r w:rsidRPr="00822D3D">
        <w:br/>
        <w:t xml:space="preserve">  "startDate":"2014-12-05T18:00:00.000Z",</w:t>
      </w:r>
      <w:r w:rsidRPr="00822D3D">
        <w:br/>
        <w:t xml:space="preserve">  "</w:t>
      </w:r>
      <w:proofErr w:type="spellStart"/>
      <w:r w:rsidRPr="00822D3D">
        <w:t>name":"My</w:t>
      </w:r>
      <w:proofErr w:type="spellEnd"/>
      <w:r w:rsidRPr="00822D3D">
        <w:t xml:space="preserve"> Better Order Name"</w:t>
      </w:r>
      <w:r w:rsidRPr="00822D3D">
        <w:br/>
        <w:t>}</w:t>
      </w:r>
    </w:p>
    <w:p w14:paraId="226D718F" w14:textId="77777777" w:rsidR="00FC26FF" w:rsidRPr="000D1495" w:rsidRDefault="00FC26FF" w:rsidP="00FC26FF">
      <w:pPr>
        <w:spacing w:before="280" w:after="60"/>
        <w:rPr>
          <w:rFonts w:asciiTheme="majorHAnsi" w:hAnsiTheme="majorHAnsi" w:cstheme="majorHAnsi"/>
          <w:b/>
          <w:sz w:val="24"/>
          <w:szCs w:val="24"/>
        </w:rPr>
      </w:pPr>
      <w:r w:rsidRPr="000D1495">
        <w:rPr>
          <w:rFonts w:asciiTheme="majorHAnsi" w:hAnsiTheme="majorHAnsi" w:cstheme="majorHAnsi"/>
          <w:b/>
          <w:sz w:val="24"/>
          <w:szCs w:val="24"/>
        </w:rPr>
        <w:lastRenderedPageBreak/>
        <w:t>Example PATCH Response</w:t>
      </w:r>
    </w:p>
    <w:p w14:paraId="5BAA4A12" w14:textId="77777777" w:rsidR="00FC26FF" w:rsidRDefault="00FC26FF" w:rsidP="00FC26FF">
      <w:pPr>
        <w:rPr>
          <w:lang w:val="en"/>
        </w:rPr>
      </w:pPr>
      <w:r w:rsidRPr="00822D3D">
        <w:rPr>
          <w:lang w:val="en"/>
        </w:rPr>
        <w:t xml:space="preserve">HTTP/1.1 200 OK </w:t>
      </w:r>
      <w:r w:rsidRPr="00822D3D">
        <w:rPr>
          <w:lang w:val="en"/>
        </w:rPr>
        <w:br/>
        <w:t>Content-Type: application/json</w:t>
      </w:r>
      <w:r w:rsidRPr="00822D3D">
        <w:rPr>
          <w:lang w:val="en"/>
        </w:rPr>
        <w:br/>
        <w:t>Content-Length: 358</w:t>
      </w:r>
    </w:p>
    <w:p w14:paraId="2EE88D8D" w14:textId="77777777" w:rsidR="00FC26FF" w:rsidRDefault="00FC26FF" w:rsidP="00FC26FF">
      <w:r w:rsidRPr="00822D3D">
        <w:t>{</w:t>
      </w:r>
      <w:r w:rsidRPr="00822D3D">
        <w:br/>
        <w:t xml:space="preserve">  "</w:t>
      </w:r>
      <w:proofErr w:type="gramStart"/>
      <w:r w:rsidRPr="00822D3D">
        <w:t>accountId</w:t>
      </w:r>
      <w:proofErr w:type="gramEnd"/>
      <w:r w:rsidRPr="00822D3D">
        <w:t>":"23873345",</w:t>
      </w:r>
      <w:r w:rsidRPr="00822D3D">
        <w:br/>
        <w:t xml:space="preserve">  "</w:t>
      </w:r>
      <w:proofErr w:type="spellStart"/>
      <w:r w:rsidRPr="00822D3D">
        <w:t>brand":"Four</w:t>
      </w:r>
      <w:proofErr w:type="spellEnd"/>
      <w:r w:rsidRPr="00822D3D">
        <w:t xml:space="preserve"> Wakes",</w:t>
      </w:r>
      <w:r w:rsidRPr="00822D3D">
        <w:br/>
        <w:t xml:space="preserve">  "budget":50000,</w:t>
      </w:r>
      <w:r w:rsidRPr="00822D3D">
        <w:br/>
        <w:t xml:space="preserve">  "</w:t>
      </w:r>
      <w:proofErr w:type="spellStart"/>
      <w:r w:rsidRPr="00822D3D">
        <w:t>currency":"USD</w:t>
      </w:r>
      <w:proofErr w:type="spellEnd"/>
      <w:r w:rsidRPr="00822D3D">
        <w:t>",</w:t>
      </w:r>
      <w:r w:rsidRPr="00822D3D">
        <w:br/>
        <w:t xml:space="preserve">  "endDate":"2014-12-24T18:00:00.000Z",</w:t>
      </w:r>
      <w:r w:rsidRPr="00822D3D">
        <w:br/>
        <w:t xml:space="preserve">  "id":"1235872",</w:t>
      </w:r>
      <w:r w:rsidRPr="00822D3D">
        <w:br/>
        <w:t xml:space="preserve">  "</w:t>
      </w:r>
      <w:proofErr w:type="spellStart"/>
      <w:r w:rsidRPr="00822D3D">
        <w:t>name":"My</w:t>
      </w:r>
      <w:proofErr w:type="spellEnd"/>
      <w:r w:rsidRPr="00822D3D">
        <w:t xml:space="preserve"> Better Order Name",</w:t>
      </w:r>
      <w:r w:rsidRPr="00822D3D">
        <w:br/>
        <w:t xml:space="preserve">  "</w:t>
      </w:r>
      <w:proofErr w:type="spellStart"/>
      <w:r w:rsidRPr="00822D3D">
        <w:t>preferredBillingMethod</w:t>
      </w:r>
      <w:proofErr w:type="spellEnd"/>
      <w:r w:rsidRPr="00822D3D">
        <w:t>":"Electronic",</w:t>
      </w:r>
      <w:r w:rsidRPr="00822D3D">
        <w:br/>
        <w:t xml:space="preserve">  "</w:t>
      </w:r>
      <w:proofErr w:type="spellStart"/>
      <w:r w:rsidRPr="00822D3D">
        <w:t>providerData</w:t>
      </w:r>
      <w:proofErr w:type="spellEnd"/>
      <w:r w:rsidRPr="00822D3D">
        <w:t>":"</w:t>
      </w:r>
      <w:proofErr w:type="spellStart"/>
      <w:r w:rsidRPr="00822D3D">
        <w:t>cid</w:t>
      </w:r>
      <w:proofErr w:type="spellEnd"/>
      <w:r w:rsidRPr="00822D3D">
        <w:t>=563364",</w:t>
      </w:r>
      <w:r w:rsidRPr="00822D3D">
        <w:br/>
        <w:t xml:space="preserve">  "startDate":"2014-12-05T18:00:00.000Z ",</w:t>
      </w:r>
      <w:r w:rsidRPr="00822D3D">
        <w:br/>
        <w:t>}</w:t>
      </w:r>
    </w:p>
    <w:p w14:paraId="2A8B1B1D" w14:textId="77777777" w:rsidR="00FC26FF" w:rsidRDefault="00FC26FF" w:rsidP="00FC26FF">
      <w:pPr>
        <w:pStyle w:val="Heading3"/>
      </w:pPr>
      <w:bookmarkStart w:id="1212" w:name="_/tenants/{id}/accounts/{id}/campaig_2"/>
      <w:bookmarkStart w:id="1213" w:name="_Toc308251685"/>
      <w:bookmarkEnd w:id="1212"/>
      <w:r w:rsidRPr="000D1495">
        <w:t>/accounts/{id}/orders</w:t>
      </w:r>
      <w:proofErr w:type="gramStart"/>
      <w:r w:rsidRPr="000D1495">
        <w:t>?$</w:t>
      </w:r>
      <w:proofErr w:type="gramEnd"/>
      <w:r w:rsidRPr="000D1495">
        <w:t>filter=</w:t>
      </w:r>
      <w:bookmarkEnd w:id="1213"/>
    </w:p>
    <w:p w14:paraId="359BE68D" w14:textId="77777777" w:rsidR="00FC26FF" w:rsidRDefault="00FC26FF" w:rsidP="00FC26FF">
      <w:r w:rsidRPr="00822D3D">
        <w:t>The response must support pagination. See Paging Query Parameters.</w:t>
      </w:r>
    </w:p>
    <w:p w14:paraId="38E87FD9" w14:textId="77777777" w:rsidR="00FC26FF" w:rsidRDefault="00FC26FF" w:rsidP="00FC26FF">
      <w:pPr>
        <w:spacing w:before="280" w:after="60"/>
        <w:rPr>
          <w:rFonts w:asciiTheme="majorHAnsi" w:hAnsiTheme="majorHAnsi" w:cstheme="majorHAnsi"/>
          <w:b/>
          <w:sz w:val="24"/>
          <w:szCs w:val="24"/>
        </w:rPr>
      </w:pPr>
      <w:r>
        <w:rPr>
          <w:rFonts w:asciiTheme="majorHAnsi" w:hAnsiTheme="majorHAnsi" w:cstheme="majorHAnsi"/>
          <w:b/>
          <w:sz w:val="24"/>
          <w:szCs w:val="24"/>
        </w:rPr>
        <w:t>Verbs</w:t>
      </w:r>
    </w:p>
    <w:p w14:paraId="50D111DB" w14:textId="51A3B574" w:rsidR="00AD3012" w:rsidRPr="00822D3D" w:rsidRDefault="00DA5B81" w:rsidP="00AD3012">
      <w:r>
        <w:t xml:space="preserve">GET: (optional) </w:t>
      </w:r>
      <w:r w:rsidR="00AD3012" w:rsidRPr="00822D3D">
        <w:t xml:space="preserve">Gets a list of </w:t>
      </w:r>
      <w:proofErr w:type="spellStart"/>
      <w:r w:rsidR="00AD3012" w:rsidRPr="00822D3D">
        <w:t>creatives</w:t>
      </w:r>
      <w:proofErr w:type="spellEnd"/>
      <w:r w:rsidR="00AD3012" w:rsidRPr="00822D3D">
        <w:t xml:space="preserve"> that match the specified filter criteria.</w:t>
      </w:r>
      <w:r w:rsidR="00AD3012">
        <w:t xml:space="preserve"> </w:t>
      </w:r>
      <w:r w:rsidR="00AD3012" w:rsidRPr="00822D3D">
        <w:t xml:space="preserve">The user may use </w:t>
      </w:r>
      <w:proofErr w:type="spellStart"/>
      <w:r w:rsidR="00AD3012" w:rsidRPr="00822D3D">
        <w:t>OData</w:t>
      </w:r>
      <w:proofErr w:type="spellEnd"/>
      <w:r w:rsidR="00AD3012" w:rsidRPr="00822D3D">
        <w:t xml:space="preserve"> expressions with th</w:t>
      </w:r>
      <w:r w:rsidR="00AD3012">
        <w:t>e following Creative properties:</w:t>
      </w:r>
    </w:p>
    <w:p w14:paraId="7FA6CE21" w14:textId="77777777" w:rsidR="00AD3012" w:rsidRPr="00822D3D" w:rsidRDefault="00AD3012" w:rsidP="002D7E76">
      <w:pPr>
        <w:pStyle w:val="ListParagraph"/>
        <w:numPr>
          <w:ilvl w:val="0"/>
          <w:numId w:val="36"/>
        </w:numPr>
      </w:pPr>
      <w:proofErr w:type="spellStart"/>
      <w:r w:rsidRPr="00822D3D">
        <w:t>AdQualityStatus</w:t>
      </w:r>
      <w:proofErr w:type="spellEnd"/>
    </w:p>
    <w:p w14:paraId="4A7D6C64" w14:textId="0EB0DC11" w:rsidR="00FC26FF" w:rsidRPr="00FC26FF" w:rsidRDefault="00AD3012" w:rsidP="00AD3012">
      <w:pPr>
        <w:spacing w:before="120" w:after="0"/>
      </w:pPr>
      <w:r w:rsidRPr="00822D3D">
        <w:t>May support getting a list by IDs.</w:t>
      </w:r>
    </w:p>
    <w:p w14:paraId="48B419E2" w14:textId="77777777" w:rsidR="00FC26FF" w:rsidRDefault="00FC26FF" w:rsidP="00FC26FF">
      <w:pPr>
        <w:spacing w:before="280" w:after="60"/>
        <w:rPr>
          <w:rFonts w:asciiTheme="majorHAnsi" w:hAnsiTheme="majorHAnsi" w:cstheme="majorHAnsi"/>
          <w:b/>
          <w:sz w:val="24"/>
          <w:szCs w:val="24"/>
        </w:rPr>
      </w:pPr>
      <w:r w:rsidRPr="00FC26FF">
        <w:rPr>
          <w:rFonts w:asciiTheme="majorHAnsi" w:hAnsiTheme="majorHAnsi" w:cstheme="majorHAnsi"/>
          <w:b/>
          <w:sz w:val="24"/>
          <w:szCs w:val="24"/>
        </w:rPr>
        <w:t>Rules</w:t>
      </w:r>
    </w:p>
    <w:p w14:paraId="42AE1118" w14:textId="46A14EDE" w:rsidR="00FC26FF" w:rsidRPr="00FC26FF" w:rsidRDefault="0054341D" w:rsidP="00FC26FF">
      <w:ins w:id="1214" w:author="Katie Stroud" w:date="2015-11-16T16:36:00Z">
        <w:r>
          <w:t>User should be either an advertiser or buyer who owns the orders.</w:t>
        </w:r>
      </w:ins>
    </w:p>
    <w:p w14:paraId="4051DFF9" w14:textId="77777777" w:rsidR="00FC26FF" w:rsidRDefault="00FC26FF" w:rsidP="00FC26FF">
      <w:pPr>
        <w:spacing w:before="280" w:after="60"/>
        <w:rPr>
          <w:rFonts w:asciiTheme="majorHAnsi" w:hAnsiTheme="majorHAnsi" w:cstheme="majorHAnsi"/>
          <w:b/>
          <w:sz w:val="24"/>
          <w:szCs w:val="24"/>
        </w:rPr>
      </w:pPr>
      <w:r w:rsidRPr="00FC26FF">
        <w:rPr>
          <w:rFonts w:asciiTheme="majorHAnsi" w:hAnsiTheme="majorHAnsi" w:cstheme="majorHAnsi"/>
          <w:b/>
          <w:sz w:val="24"/>
          <w:szCs w:val="24"/>
        </w:rPr>
        <w:t>Example Request</w:t>
      </w:r>
    </w:p>
    <w:p w14:paraId="27E43905" w14:textId="5078A91E" w:rsidR="0054341D" w:rsidRDefault="0054341D" w:rsidP="0054341D">
      <w:pPr>
        <w:spacing w:after="0"/>
      </w:pPr>
      <w:ins w:id="1215" w:author="Katie Stroud" w:date="2015-11-16T16:38:00Z">
        <w:r>
          <w:t>GET</w:t>
        </w:r>
      </w:ins>
    </w:p>
    <w:p w14:paraId="62E6934E" w14:textId="30170815" w:rsidR="00FC26FF" w:rsidRDefault="0054341D" w:rsidP="0054341D">
      <w:pPr>
        <w:spacing w:after="0"/>
        <w:rPr>
          <w:ins w:id="1216" w:author="Katie Stroud" w:date="2015-11-16T16:37:00Z"/>
        </w:rPr>
      </w:pPr>
      <w:ins w:id="1217" w:author="Katie Stroud" w:date="2015-11-16T16:37:00Z">
        <w:r w:rsidRPr="009B0EEB">
          <w:t>https://&lt;host&gt;/&lt;path&gt;/&lt;version&gt;/accounts/23873345/orders</w:t>
        </w:r>
        <w:proofErr w:type="gramStart"/>
        <w:r w:rsidRPr="009B0EEB">
          <w:t>?</w:t>
        </w:r>
        <w:r w:rsidRPr="00822D3D">
          <w:t>accountId</w:t>
        </w:r>
        <w:proofErr w:type="gramEnd"/>
        <w:r w:rsidRPr="009B0EEB">
          <w:t>=235634&amp;currency=USD HTTP/1.1</w:t>
        </w:r>
      </w:ins>
    </w:p>
    <w:p w14:paraId="340A7C8C" w14:textId="34DAF504" w:rsidR="0054341D" w:rsidRPr="00FC26FF" w:rsidRDefault="0054341D" w:rsidP="00FC26FF">
      <w:ins w:id="1218" w:author="Katie Stroud" w:date="2015-11-16T16:38:00Z">
        <w:r w:rsidRPr="00822D3D">
          <w:t>Accept: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ins>
    </w:p>
    <w:p w14:paraId="200A2A60" w14:textId="77777777" w:rsidR="00FC26FF" w:rsidRPr="00FC26FF" w:rsidRDefault="00FC26FF" w:rsidP="00FC26FF">
      <w:pPr>
        <w:spacing w:before="280" w:after="60"/>
        <w:rPr>
          <w:rFonts w:asciiTheme="majorHAnsi" w:hAnsiTheme="majorHAnsi" w:cstheme="majorHAnsi"/>
          <w:b/>
          <w:sz w:val="24"/>
          <w:szCs w:val="24"/>
        </w:rPr>
      </w:pPr>
      <w:r w:rsidRPr="00FC26FF">
        <w:rPr>
          <w:rFonts w:asciiTheme="majorHAnsi" w:hAnsiTheme="majorHAnsi" w:cstheme="majorHAnsi"/>
          <w:b/>
          <w:sz w:val="24"/>
          <w:szCs w:val="24"/>
        </w:rPr>
        <w:t>Example Response</w:t>
      </w:r>
    </w:p>
    <w:p w14:paraId="0F7ED485" w14:textId="053AAD78" w:rsidR="00FC26FF" w:rsidRPr="00FC26FF" w:rsidRDefault="0054341D" w:rsidP="00FC26FF">
      <w:ins w:id="1219" w:author="Katie Stroud" w:date="2015-11-16T16:38:00Z">
        <w:r>
          <w:t xml:space="preserve">Returns a list of all the orders setup for the specified </w:t>
        </w:r>
        <w:proofErr w:type="spellStart"/>
        <w:r>
          <w:t>accountId</w:t>
        </w:r>
        <w:proofErr w:type="spellEnd"/>
        <w:r>
          <w:t xml:space="preserve"> in USD currency.</w:t>
        </w:r>
      </w:ins>
    </w:p>
    <w:p w14:paraId="38C918B0" w14:textId="15C4ED35" w:rsidR="00FC26FF" w:rsidRDefault="00FC26FF" w:rsidP="00FC26FF">
      <w:pPr>
        <w:pStyle w:val="Heading2"/>
      </w:pPr>
      <w:bookmarkStart w:id="1220" w:name="_Toc308251686"/>
      <w:r>
        <w:t>Account Order Lines</w:t>
      </w:r>
      <w:bookmarkEnd w:id="1220"/>
    </w:p>
    <w:p w14:paraId="0CC0A8BD" w14:textId="0F72292D" w:rsidR="00FC26FF" w:rsidRDefault="00FC26FF" w:rsidP="00FC26FF">
      <w:ins w:id="1221" w:author="Katie Stroud" w:date="2015-10-20T23:24:00Z">
        <w:r>
          <w:t>Description</w:t>
        </w:r>
      </w:ins>
    </w:p>
    <w:p w14:paraId="505F7E58" w14:textId="77777777" w:rsidR="0092294D" w:rsidRDefault="0092294D" w:rsidP="0092294D">
      <w:pPr>
        <w:pStyle w:val="Heading3"/>
      </w:pPr>
      <w:bookmarkStart w:id="1222" w:name="_Toc308251687"/>
      <w:r w:rsidRPr="000D1495">
        <w:lastRenderedPageBreak/>
        <w:t>/accounts/{id}/orders/{id}/lines</w:t>
      </w:r>
      <w:bookmarkEnd w:id="1222"/>
    </w:p>
    <w:p w14:paraId="7A7ED640" w14:textId="77777777" w:rsidR="0092294D" w:rsidRDefault="0092294D" w:rsidP="0092294D">
      <w:r w:rsidRPr="00822D3D">
        <w:t xml:space="preserve">Adds a </w:t>
      </w:r>
      <w:hyperlink w:anchor="_Line" w:history="1">
        <w:r w:rsidRPr="00822D3D">
          <w:rPr>
            <w:rStyle w:val="Hyperlink"/>
          </w:rPr>
          <w:t>Line</w:t>
        </w:r>
      </w:hyperlink>
      <w:r w:rsidRPr="00822D3D">
        <w:rPr>
          <w:u w:val="single"/>
        </w:rPr>
        <w:t xml:space="preserve"> </w:t>
      </w:r>
      <w:r w:rsidRPr="00822D3D">
        <w:t>to an order or gets a list of lines that the user has access to. The response must support pagination. See Paging Query Parameters.</w:t>
      </w:r>
    </w:p>
    <w:p w14:paraId="6EEE3EBF" w14:textId="77777777" w:rsidR="0092294D" w:rsidRDefault="0092294D" w:rsidP="0092294D">
      <w:pPr>
        <w:spacing w:before="280" w:after="60"/>
        <w:rPr>
          <w:rFonts w:asciiTheme="majorHAnsi" w:hAnsiTheme="majorHAnsi" w:cstheme="majorHAnsi"/>
          <w:b/>
          <w:sz w:val="24"/>
          <w:szCs w:val="24"/>
        </w:rPr>
      </w:pPr>
      <w:r>
        <w:rPr>
          <w:rFonts w:asciiTheme="majorHAnsi" w:hAnsiTheme="majorHAnsi" w:cstheme="majorHAnsi"/>
          <w:b/>
          <w:sz w:val="24"/>
          <w:szCs w:val="24"/>
        </w:rPr>
        <w:t>Verbs</w:t>
      </w:r>
    </w:p>
    <w:p w14:paraId="606ADA24" w14:textId="0186385A" w:rsidR="00DA5B81" w:rsidRDefault="00DA5B81" w:rsidP="00DA5B81">
      <w:pPr>
        <w:spacing w:after="60"/>
      </w:pPr>
      <w:r>
        <w:t xml:space="preserve">GET: (required) </w:t>
      </w:r>
      <w:r w:rsidRPr="00822D3D">
        <w:t>Gets a list of all lines in the order.</w:t>
      </w:r>
    </w:p>
    <w:p w14:paraId="6A8F28CC" w14:textId="3F4498FB" w:rsidR="00DA5B81" w:rsidRDefault="00DA5B81" w:rsidP="00DA5B81">
      <w:pPr>
        <w:spacing w:after="60"/>
      </w:pPr>
      <w:r>
        <w:t xml:space="preserve">POST: (required) Adds a line to </w:t>
      </w:r>
      <w:r w:rsidRPr="00822D3D">
        <w:t>the order.</w:t>
      </w:r>
    </w:p>
    <w:p w14:paraId="6440F427" w14:textId="77777777" w:rsidR="0092294D" w:rsidRPr="000D1495" w:rsidRDefault="0092294D" w:rsidP="0092294D">
      <w:pPr>
        <w:spacing w:before="280" w:after="60"/>
        <w:rPr>
          <w:rFonts w:asciiTheme="majorHAnsi" w:hAnsiTheme="majorHAnsi" w:cstheme="majorHAnsi"/>
          <w:b/>
          <w:sz w:val="24"/>
          <w:szCs w:val="24"/>
        </w:rPr>
      </w:pPr>
      <w:r w:rsidRPr="000D1495">
        <w:rPr>
          <w:rFonts w:asciiTheme="majorHAnsi" w:hAnsiTheme="majorHAnsi" w:cstheme="majorHAnsi"/>
          <w:b/>
          <w:sz w:val="24"/>
          <w:szCs w:val="24"/>
        </w:rPr>
        <w:t>Rules</w:t>
      </w:r>
    </w:p>
    <w:p w14:paraId="2AE3794D" w14:textId="77777777" w:rsidR="0092294D" w:rsidRDefault="0092294D" w:rsidP="0092294D">
      <w:r w:rsidRPr="00822D3D">
        <w:t>An advertiser or agency may add lines to orders that they own. In addition</w:t>
      </w:r>
      <w:proofErr w:type="gramStart"/>
      <w:r w:rsidRPr="00822D3D">
        <w:t>;</w:t>
      </w:r>
      <w:proofErr w:type="gramEnd"/>
      <w:r w:rsidRPr="00822D3D">
        <w:t xml:space="preserve"> an agency may add lines to orders that they manage on behalf of advertisers.</w:t>
      </w:r>
    </w:p>
    <w:p w14:paraId="73B13F7C" w14:textId="77777777" w:rsidR="0092294D" w:rsidRDefault="0092294D" w:rsidP="0092294D">
      <w:r w:rsidRPr="00822D3D">
        <w:t xml:space="preserve">For advertisers, the list will include only lines that they own. For agencies, the list will include the lines that they own and the lines that belong to accounts that they manage on behalf of advertisers. </w:t>
      </w:r>
    </w:p>
    <w:p w14:paraId="71DD60F2" w14:textId="77777777" w:rsidR="0092294D" w:rsidRPr="000D1495" w:rsidRDefault="0092294D" w:rsidP="0092294D">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POST Request</w:t>
      </w:r>
    </w:p>
    <w:p w14:paraId="54DD0924" w14:textId="77777777" w:rsidR="0092294D" w:rsidRDefault="0092294D" w:rsidP="0092294D">
      <w:r w:rsidRPr="00822D3D">
        <w:t xml:space="preserve">POST </w:t>
      </w:r>
      <w:hyperlink w:history="1">
        <w:r w:rsidRPr="00822D3D">
          <w:rPr>
            <w:rStyle w:val="Hyperlink"/>
          </w:rPr>
          <w:t>https://&lt;host&gt;/&lt;path&gt;/&lt;version&gt;/accounts/23873345/orders/1235872/lines HTTP/1.1</w:t>
        </w:r>
      </w:hyperlink>
      <w:r w:rsidRPr="00822D3D">
        <w:br/>
        <w:t>Content-Type: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r w:rsidRPr="00822D3D">
        <w:br/>
      </w:r>
      <w:r w:rsidRPr="00822D3D">
        <w:br/>
        <w:t>{</w:t>
      </w:r>
      <w:r w:rsidRPr="00822D3D">
        <w:br/>
        <w:t xml:space="preserve">  "</w:t>
      </w:r>
      <w:proofErr w:type="spellStart"/>
      <w:r w:rsidRPr="00822D3D">
        <w:t>comment":"Free</w:t>
      </w:r>
      <w:proofErr w:type="spellEnd"/>
      <w:r w:rsidRPr="00822D3D">
        <w:t xml:space="preserve"> form comment",</w:t>
      </w:r>
      <w:r w:rsidRPr="00822D3D">
        <w:br/>
        <w:t xml:space="preserve">  "endDate":"2014-12-10T18:00:00.000Z",</w:t>
      </w:r>
      <w:r w:rsidRPr="00822D3D">
        <w:br/>
        <w:t xml:space="preserve">  "frequencyCount"</w:t>
      </w:r>
      <w:proofErr w:type="gramStart"/>
      <w:r w:rsidRPr="00822D3D">
        <w:t>:3</w:t>
      </w:r>
      <w:proofErr w:type="gramEnd"/>
      <w:r w:rsidRPr="00822D3D">
        <w:t>,</w:t>
      </w:r>
      <w:r w:rsidRPr="00822D3D">
        <w:br/>
        <w:t xml:space="preserve">  "</w:t>
      </w:r>
      <w:proofErr w:type="spellStart"/>
      <w:r w:rsidRPr="00822D3D">
        <w:t>frequencyInterval</w:t>
      </w:r>
      <w:proofErr w:type="spellEnd"/>
      <w:r w:rsidRPr="00822D3D">
        <w:t>":"Day",</w:t>
      </w:r>
      <w:r w:rsidRPr="00822D3D">
        <w:br/>
        <w:t xml:space="preserve">  "quantity":30000,</w:t>
      </w:r>
      <w:r w:rsidRPr="00822D3D">
        <w:br/>
        <w:t xml:space="preserve">  "</w:t>
      </w:r>
      <w:proofErr w:type="spellStart"/>
      <w:r w:rsidRPr="00822D3D">
        <w:t>name":"My</w:t>
      </w:r>
      <w:proofErr w:type="spellEnd"/>
      <w:r w:rsidRPr="00822D3D">
        <w:t xml:space="preserve"> Line 1",</w:t>
      </w:r>
      <w:r w:rsidRPr="00822D3D">
        <w:br/>
        <w:t xml:space="preserve">  "productId":"456366",</w:t>
      </w:r>
      <w:r w:rsidRPr="00822D3D">
        <w:br/>
        <w:t xml:space="preserve">  "</w:t>
      </w:r>
      <w:proofErr w:type="spellStart"/>
      <w:r w:rsidRPr="00822D3D">
        <w:t>providerData</w:t>
      </w:r>
      <w:proofErr w:type="spellEnd"/>
      <w:r w:rsidRPr="00822D3D">
        <w:t>":"</w:t>
      </w:r>
      <w:proofErr w:type="spellStart"/>
      <w:r w:rsidRPr="00822D3D">
        <w:t>cid</w:t>
      </w:r>
      <w:proofErr w:type="spellEnd"/>
      <w:r w:rsidRPr="00822D3D">
        <w:t>=88873",</w:t>
      </w:r>
      <w:r w:rsidRPr="00822D3D">
        <w:br/>
        <w:t xml:space="preserve">  "startDate":"2014-12-05T06:00:00.000Z",</w:t>
      </w:r>
      <w:r w:rsidRPr="00822D3D">
        <w:br/>
        <w:t xml:space="preserve">  "targeting":[</w:t>
      </w:r>
      <w:r w:rsidRPr="00822D3D">
        <w:br/>
        <w:t xml:space="preserve">    {</w:t>
      </w:r>
      <w:r w:rsidRPr="00822D3D">
        <w:br/>
        <w:t xml:space="preserve">      "</w:t>
      </w:r>
      <w:proofErr w:type="spellStart"/>
      <w:r w:rsidRPr="00822D3D">
        <w:t>target":"Age</w:t>
      </w:r>
      <w:proofErr w:type="spellEnd"/>
      <w:r w:rsidRPr="00822D3D">
        <w:t>",</w:t>
      </w:r>
      <w:r w:rsidRPr="00822D3D">
        <w:br/>
        <w:t xml:space="preserve">      "</w:t>
      </w:r>
      <w:proofErr w:type="spellStart"/>
      <w:r w:rsidRPr="00822D3D">
        <w:t>targetValues</w:t>
      </w:r>
      <w:proofErr w:type="spellEnd"/>
      <w:r w:rsidRPr="00822D3D">
        <w:t>":["18-24","25-34"]</w:t>
      </w:r>
      <w:r w:rsidRPr="00822D3D">
        <w:br/>
        <w:t xml:space="preserve">    },</w:t>
      </w:r>
      <w:r w:rsidRPr="00822D3D">
        <w:br/>
        <w:t xml:space="preserve">    {</w:t>
      </w:r>
      <w:r w:rsidRPr="00822D3D">
        <w:br/>
        <w:t xml:space="preserve">      "</w:t>
      </w:r>
      <w:proofErr w:type="spellStart"/>
      <w:r w:rsidRPr="00822D3D">
        <w:t>target":"Gender</w:t>
      </w:r>
      <w:proofErr w:type="spellEnd"/>
      <w:r w:rsidRPr="00822D3D">
        <w:t>",</w:t>
      </w:r>
      <w:r w:rsidRPr="00822D3D">
        <w:br/>
        <w:t xml:space="preserve">      "</w:t>
      </w:r>
      <w:proofErr w:type="spellStart"/>
      <w:r w:rsidRPr="00822D3D">
        <w:t>targetValues</w:t>
      </w:r>
      <w:proofErr w:type="spellEnd"/>
      <w:r w:rsidRPr="00822D3D">
        <w:t>":["Male"]</w:t>
      </w:r>
      <w:r w:rsidRPr="00822D3D">
        <w:br/>
        <w:t xml:space="preserve">    }</w:t>
      </w:r>
      <w:r w:rsidRPr="00822D3D">
        <w:br/>
        <w:t xml:space="preserve">  ] </w:t>
      </w:r>
      <w:r w:rsidRPr="00822D3D">
        <w:br/>
        <w:t>}</w:t>
      </w:r>
    </w:p>
    <w:p w14:paraId="3EB49334" w14:textId="77777777" w:rsidR="0092294D" w:rsidRPr="000D1495" w:rsidRDefault="0092294D" w:rsidP="0092294D">
      <w:pPr>
        <w:spacing w:before="280" w:after="60"/>
        <w:rPr>
          <w:rFonts w:asciiTheme="majorHAnsi" w:hAnsiTheme="majorHAnsi" w:cstheme="majorHAnsi"/>
          <w:b/>
          <w:sz w:val="24"/>
          <w:szCs w:val="24"/>
        </w:rPr>
      </w:pPr>
      <w:r w:rsidRPr="000D1495">
        <w:rPr>
          <w:rFonts w:asciiTheme="majorHAnsi" w:hAnsiTheme="majorHAnsi" w:cstheme="majorHAnsi"/>
          <w:b/>
          <w:sz w:val="24"/>
          <w:szCs w:val="24"/>
        </w:rPr>
        <w:lastRenderedPageBreak/>
        <w:t>Example POST Response</w:t>
      </w:r>
    </w:p>
    <w:p w14:paraId="308005A9" w14:textId="77777777" w:rsidR="0092294D" w:rsidRDefault="0092294D" w:rsidP="0092294D">
      <w:r w:rsidRPr="00822D3D">
        <w:rPr>
          <w:lang w:val="en"/>
        </w:rPr>
        <w:t>HTTP/1.1 200 OK</w:t>
      </w:r>
      <w:r w:rsidRPr="00822D3D">
        <w:rPr>
          <w:lang w:val="en"/>
        </w:rPr>
        <w:br/>
        <w:t xml:space="preserve">Location: </w:t>
      </w:r>
      <w:hyperlink w:history="1">
        <w:r w:rsidRPr="00822D3D">
          <w:rPr>
            <w:rStyle w:val="Hyperlink"/>
            <w:lang w:val="en"/>
          </w:rPr>
          <w:t>https://&lt;host&gt;/&lt;path&gt;/&lt;version&gt;/accounts/</w:t>
        </w:r>
        <w:r w:rsidRPr="00822D3D">
          <w:rPr>
            <w:rStyle w:val="Hyperlink"/>
          </w:rPr>
          <w:t>23873345/orders/1235872/lines/345233</w:t>
        </w:r>
      </w:hyperlink>
      <w:r w:rsidRPr="00822D3D">
        <w:br/>
      </w:r>
      <w:r w:rsidRPr="00822D3D">
        <w:rPr>
          <w:lang w:val="en"/>
        </w:rPr>
        <w:t>Content-Type: application/json</w:t>
      </w:r>
      <w:r w:rsidRPr="00822D3D">
        <w:rPr>
          <w:lang w:val="en"/>
        </w:rPr>
        <w:br/>
        <w:t>Content-Length: 878</w:t>
      </w:r>
      <w:r w:rsidRPr="00822D3D">
        <w:rPr>
          <w:lang w:val="en"/>
        </w:rPr>
        <w:br/>
      </w:r>
      <w:r w:rsidRPr="00822D3D">
        <w:br/>
        <w:t>{</w:t>
      </w:r>
      <w:r w:rsidRPr="00822D3D">
        <w:br/>
        <w:t xml:space="preserve">  "</w:t>
      </w:r>
      <w:proofErr w:type="spellStart"/>
      <w:r w:rsidRPr="00822D3D">
        <w:t>bookingStatus</w:t>
      </w:r>
      <w:proofErr w:type="spellEnd"/>
      <w:r w:rsidRPr="00822D3D">
        <w:t>":"Draft",</w:t>
      </w:r>
      <w:r w:rsidRPr="00822D3D">
        <w:br/>
        <w:t xml:space="preserve">  "</w:t>
      </w:r>
      <w:proofErr w:type="spellStart"/>
      <w:r w:rsidRPr="00822D3D">
        <w:t>comment":"Free</w:t>
      </w:r>
      <w:proofErr w:type="spellEnd"/>
      <w:r w:rsidRPr="00822D3D">
        <w:t xml:space="preserve"> form comment",</w:t>
      </w:r>
      <w:r w:rsidRPr="00822D3D">
        <w:br/>
        <w:t xml:space="preserve">  "endDate":"2014-12-10T18:00:00.000Z",</w:t>
      </w:r>
      <w:r w:rsidRPr="00822D3D">
        <w:br/>
        <w:t xml:space="preserve">  "frequencyCount":3,</w:t>
      </w:r>
      <w:r w:rsidRPr="00822D3D">
        <w:br/>
        <w:t xml:space="preserve">  "</w:t>
      </w:r>
      <w:proofErr w:type="spellStart"/>
      <w:r w:rsidRPr="00822D3D">
        <w:t>frequencyInterval</w:t>
      </w:r>
      <w:proofErr w:type="spellEnd"/>
      <w:r w:rsidRPr="00822D3D">
        <w:t>":"Day",</w:t>
      </w:r>
      <w:r w:rsidRPr="00822D3D">
        <w:br/>
        <w:t xml:space="preserve">  "id":"345233",</w:t>
      </w:r>
      <w:r w:rsidRPr="00822D3D">
        <w:br/>
        <w:t xml:space="preserve">  "quantity":30000,</w:t>
      </w:r>
      <w:r w:rsidRPr="00822D3D">
        <w:br/>
        <w:t xml:space="preserve">  "</w:t>
      </w:r>
      <w:proofErr w:type="spellStart"/>
      <w:r w:rsidRPr="00822D3D">
        <w:t>name":"My</w:t>
      </w:r>
      <w:proofErr w:type="spellEnd"/>
      <w:r w:rsidRPr="00822D3D">
        <w:t xml:space="preserve"> Line 1",</w:t>
      </w:r>
      <w:r w:rsidRPr="00822D3D">
        <w:br/>
        <w:t xml:space="preserve">  "orderId":"1235872",</w:t>
      </w:r>
      <w:r w:rsidRPr="00822D3D">
        <w:br/>
        <w:t xml:space="preserve">  "productId":"456366",</w:t>
      </w:r>
      <w:r w:rsidRPr="00822D3D">
        <w:br/>
        <w:t xml:space="preserve">  "</w:t>
      </w:r>
      <w:proofErr w:type="spellStart"/>
      <w:r w:rsidRPr="00822D3D">
        <w:t>providerData</w:t>
      </w:r>
      <w:proofErr w:type="spellEnd"/>
      <w:r w:rsidRPr="00822D3D">
        <w:t>":"</w:t>
      </w:r>
      <w:proofErr w:type="spellStart"/>
      <w:r w:rsidRPr="00822D3D">
        <w:t>cid</w:t>
      </w:r>
      <w:proofErr w:type="spellEnd"/>
      <w:r w:rsidRPr="00822D3D">
        <w:t>=88873",</w:t>
      </w:r>
      <w:r w:rsidRPr="00822D3D">
        <w:br/>
        <w:t xml:space="preserve">  "startDate":"2014-12-05T06:00:00.000Z",</w:t>
      </w:r>
      <w:r w:rsidRPr="00822D3D">
        <w:br/>
        <w:t xml:space="preserve">  "targeting":[</w:t>
      </w:r>
      <w:r w:rsidRPr="00822D3D">
        <w:br/>
        <w:t xml:space="preserve">    {</w:t>
      </w:r>
      <w:r w:rsidRPr="00822D3D">
        <w:br/>
        <w:t xml:space="preserve">      "</w:t>
      </w:r>
      <w:proofErr w:type="spellStart"/>
      <w:r w:rsidRPr="00822D3D">
        <w:t>target":"Age</w:t>
      </w:r>
      <w:proofErr w:type="spellEnd"/>
      <w:r w:rsidRPr="00822D3D">
        <w:t>",</w:t>
      </w:r>
      <w:r w:rsidRPr="00822D3D">
        <w:br/>
        <w:t xml:space="preserve">      "</w:t>
      </w:r>
      <w:proofErr w:type="spellStart"/>
      <w:r w:rsidRPr="00822D3D">
        <w:t>targetValues</w:t>
      </w:r>
      <w:proofErr w:type="spellEnd"/>
      <w:r w:rsidRPr="00822D3D">
        <w:t>":["18-24","25-34"]</w:t>
      </w:r>
      <w:r w:rsidRPr="00822D3D">
        <w:br/>
        <w:t xml:space="preserve">    },</w:t>
      </w:r>
      <w:r w:rsidRPr="00822D3D">
        <w:br/>
        <w:t xml:space="preserve">    {</w:t>
      </w:r>
      <w:r w:rsidRPr="00822D3D">
        <w:br/>
        <w:t xml:space="preserve">      "</w:t>
      </w:r>
      <w:proofErr w:type="spellStart"/>
      <w:r w:rsidRPr="00822D3D">
        <w:t>target":"Gender</w:t>
      </w:r>
      <w:proofErr w:type="spellEnd"/>
      <w:r w:rsidRPr="00822D3D">
        <w:t>",</w:t>
      </w:r>
      <w:r w:rsidRPr="00822D3D">
        <w:br/>
        <w:t xml:space="preserve">      "</w:t>
      </w:r>
      <w:proofErr w:type="spellStart"/>
      <w:r w:rsidRPr="00822D3D">
        <w:t>targetValues</w:t>
      </w:r>
      <w:proofErr w:type="spellEnd"/>
      <w:r w:rsidRPr="00822D3D">
        <w:t>":["Male"]</w:t>
      </w:r>
      <w:r w:rsidRPr="00822D3D">
        <w:br/>
        <w:t xml:space="preserve">    }</w:t>
      </w:r>
      <w:r w:rsidRPr="00822D3D">
        <w:br/>
        <w:t xml:space="preserve">  ] </w:t>
      </w:r>
      <w:r w:rsidRPr="00822D3D">
        <w:br/>
        <w:t xml:space="preserve">  "usesExpandables":0</w:t>
      </w:r>
      <w:r w:rsidRPr="00822D3D">
        <w:br/>
        <w:t>}</w:t>
      </w:r>
    </w:p>
    <w:p w14:paraId="3A660115" w14:textId="77777777" w:rsidR="0092294D" w:rsidRPr="000D1495" w:rsidRDefault="0092294D" w:rsidP="0092294D">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GET Request</w:t>
      </w:r>
    </w:p>
    <w:p w14:paraId="7644508D" w14:textId="77777777" w:rsidR="0092294D" w:rsidRDefault="0092294D" w:rsidP="0092294D">
      <w:r w:rsidRPr="00822D3D">
        <w:t xml:space="preserve">GET </w:t>
      </w:r>
      <w:hyperlink w:history="1">
        <w:r w:rsidRPr="00822D3D">
          <w:rPr>
            <w:rStyle w:val="Hyperlink"/>
          </w:rPr>
          <w:t>https://&lt;host&gt;/&lt;path&gt;/&lt;version&gt;/</w:t>
        </w:r>
        <w:r w:rsidRPr="00822D3D">
          <w:rPr>
            <w:rStyle w:val="Hyperlink"/>
            <w:lang w:val="en"/>
          </w:rPr>
          <w:t>accounts/</w:t>
        </w:r>
        <w:r w:rsidRPr="00822D3D">
          <w:rPr>
            <w:rStyle w:val="Hyperlink"/>
          </w:rPr>
          <w:t>23873345/orders/1235872/lines HTTP/1.1</w:t>
        </w:r>
      </w:hyperlink>
      <w:r w:rsidRPr="00822D3D">
        <w:br/>
        <w:t>Accept: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p>
    <w:p w14:paraId="35D32DD4" w14:textId="77777777" w:rsidR="0092294D" w:rsidRPr="000D1495" w:rsidRDefault="0092294D" w:rsidP="0092294D">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GET Response</w:t>
      </w:r>
    </w:p>
    <w:p w14:paraId="0191FA8E" w14:textId="77777777" w:rsidR="0092294D" w:rsidRPr="00822D3D" w:rsidRDefault="0092294D" w:rsidP="0092294D">
      <w:r w:rsidRPr="00822D3D">
        <w:rPr>
          <w:lang w:val="en"/>
        </w:rPr>
        <w:t>HTTP/1.1 200 OK</w:t>
      </w:r>
      <w:r w:rsidRPr="00822D3D">
        <w:rPr>
          <w:lang w:val="en"/>
        </w:rPr>
        <w:br/>
        <w:t>Content-Type: application/json</w:t>
      </w:r>
      <w:r w:rsidRPr="00822D3D">
        <w:rPr>
          <w:lang w:val="en"/>
        </w:rPr>
        <w:br/>
        <w:t>Content-Length: 587</w:t>
      </w:r>
    </w:p>
    <w:p w14:paraId="5845D993" w14:textId="77777777" w:rsidR="0092294D" w:rsidRDefault="0092294D" w:rsidP="0092294D">
      <w:r w:rsidRPr="00822D3D">
        <w:t>{</w:t>
      </w:r>
      <w:r w:rsidRPr="00822D3D">
        <w:br/>
        <w:t xml:space="preserve">  "</w:t>
      </w:r>
      <w:proofErr w:type="gramStart"/>
      <w:r w:rsidRPr="00822D3D">
        <w:t>lines</w:t>
      </w:r>
      <w:proofErr w:type="gramEnd"/>
      <w:r w:rsidRPr="00822D3D">
        <w:t>":[</w:t>
      </w:r>
      <w:r w:rsidRPr="00822D3D">
        <w:br/>
      </w:r>
      <w:r w:rsidRPr="00822D3D">
        <w:lastRenderedPageBreak/>
        <w:t xml:space="preserve">    {</w:t>
      </w:r>
      <w:r w:rsidRPr="00822D3D">
        <w:br/>
        <w:t xml:space="preserve">      "</w:t>
      </w:r>
      <w:proofErr w:type="spellStart"/>
      <w:r w:rsidRPr="00822D3D">
        <w:t>bookingStatus</w:t>
      </w:r>
      <w:proofErr w:type="spellEnd"/>
      <w:r w:rsidRPr="00822D3D">
        <w:t>":"Booked",</w:t>
      </w:r>
      <w:r w:rsidRPr="00822D3D">
        <w:br/>
        <w:t xml:space="preserve">      "</w:t>
      </w:r>
      <w:proofErr w:type="spellStart"/>
      <w:r w:rsidRPr="00822D3D">
        <w:t>comment":"Free</w:t>
      </w:r>
      <w:proofErr w:type="spellEnd"/>
      <w:r w:rsidRPr="00822D3D">
        <w:t xml:space="preserve"> form comment",</w:t>
      </w:r>
      <w:r w:rsidRPr="00822D3D">
        <w:br/>
        <w:t xml:space="preserve">      "cost":39.30,</w:t>
      </w:r>
      <w:r w:rsidRPr="00822D3D">
        <w:br/>
        <w:t xml:space="preserve">      "endDate":"2014-12-10T18:00:00.000Z",</w:t>
      </w:r>
      <w:r w:rsidRPr="00822D3D">
        <w:br/>
        <w:t xml:space="preserve">      "frequencyCount":3,</w:t>
      </w:r>
      <w:r w:rsidRPr="00822D3D">
        <w:br/>
        <w:t xml:space="preserve">      "</w:t>
      </w:r>
      <w:proofErr w:type="spellStart"/>
      <w:r w:rsidRPr="00822D3D">
        <w:t>frequencyInterval</w:t>
      </w:r>
      <w:proofErr w:type="spellEnd"/>
      <w:r w:rsidRPr="00822D3D">
        <w:t>":"Day",</w:t>
      </w:r>
      <w:r w:rsidRPr="00822D3D">
        <w:br/>
        <w:t xml:space="preserve">      "id":"345233",</w:t>
      </w:r>
      <w:r w:rsidRPr="00822D3D">
        <w:br/>
        <w:t xml:space="preserve">      "quantity":30000,</w:t>
      </w:r>
      <w:r w:rsidRPr="00822D3D">
        <w:br/>
        <w:t xml:space="preserve">      "</w:t>
      </w:r>
      <w:proofErr w:type="spellStart"/>
      <w:r w:rsidRPr="00822D3D">
        <w:t>name":"My</w:t>
      </w:r>
      <w:proofErr w:type="spellEnd"/>
      <w:r w:rsidRPr="00822D3D">
        <w:t xml:space="preserve"> Line 1",</w:t>
      </w:r>
      <w:r w:rsidRPr="00822D3D">
        <w:br/>
        <w:t xml:space="preserve">      "orderId":"1235872",</w:t>
      </w:r>
      <w:r w:rsidRPr="00822D3D">
        <w:br/>
        <w:t xml:space="preserve">      "productId":"456366",</w:t>
      </w:r>
      <w:r w:rsidRPr="00822D3D">
        <w:br/>
        <w:t xml:space="preserve">      "</w:t>
      </w:r>
      <w:proofErr w:type="spellStart"/>
      <w:r w:rsidRPr="00822D3D">
        <w:t>providerData</w:t>
      </w:r>
      <w:proofErr w:type="spellEnd"/>
      <w:r w:rsidRPr="00822D3D">
        <w:t>":"</w:t>
      </w:r>
      <w:proofErr w:type="spellStart"/>
      <w:r w:rsidRPr="00822D3D">
        <w:t>cid</w:t>
      </w:r>
      <w:proofErr w:type="spellEnd"/>
      <w:r w:rsidRPr="00822D3D">
        <w:t>=88873",</w:t>
      </w:r>
      <w:r w:rsidRPr="00822D3D">
        <w:br/>
        <w:t xml:space="preserve">      "rate":1.31,</w:t>
      </w:r>
      <w:r w:rsidRPr="00822D3D">
        <w:br/>
        <w:t xml:space="preserve">      "</w:t>
      </w:r>
      <w:proofErr w:type="spellStart"/>
      <w:r w:rsidRPr="00822D3D">
        <w:t>rateType</w:t>
      </w:r>
      <w:proofErr w:type="spellEnd"/>
      <w:r w:rsidRPr="00822D3D">
        <w:t>":"CPM",</w:t>
      </w:r>
      <w:r w:rsidRPr="00822D3D">
        <w:br/>
        <w:t xml:space="preserve">      "startDate":"2014-12-05T06:00:00.000Z",</w:t>
      </w:r>
      <w:r w:rsidRPr="00822D3D">
        <w:br/>
        <w:t xml:space="preserve">      "targeting":[</w:t>
      </w:r>
      <w:r w:rsidRPr="00822D3D">
        <w:br/>
        <w:t xml:space="preserve">        {</w:t>
      </w:r>
      <w:r w:rsidRPr="00822D3D">
        <w:br/>
        <w:t xml:space="preserve">          "</w:t>
      </w:r>
      <w:proofErr w:type="spellStart"/>
      <w:r w:rsidRPr="00822D3D">
        <w:t>target":"Age</w:t>
      </w:r>
      <w:proofErr w:type="spellEnd"/>
      <w:r w:rsidRPr="00822D3D">
        <w:t>",</w:t>
      </w:r>
      <w:r w:rsidRPr="00822D3D">
        <w:br/>
        <w:t xml:space="preserve">          "</w:t>
      </w:r>
      <w:proofErr w:type="spellStart"/>
      <w:r w:rsidRPr="00822D3D">
        <w:t>targetValues</w:t>
      </w:r>
      <w:proofErr w:type="spellEnd"/>
      <w:r w:rsidRPr="00822D3D">
        <w:t>":["18-24","25-34"]</w:t>
      </w:r>
      <w:r w:rsidRPr="00822D3D">
        <w:br/>
        <w:t xml:space="preserve">        },</w:t>
      </w:r>
      <w:r w:rsidRPr="00822D3D">
        <w:br/>
        <w:t xml:space="preserve">        {</w:t>
      </w:r>
      <w:r w:rsidRPr="00822D3D">
        <w:br/>
        <w:t xml:space="preserve">          "</w:t>
      </w:r>
      <w:proofErr w:type="spellStart"/>
      <w:r w:rsidRPr="00822D3D">
        <w:t>target":"Gender</w:t>
      </w:r>
      <w:proofErr w:type="spellEnd"/>
      <w:r w:rsidRPr="00822D3D">
        <w:t>",</w:t>
      </w:r>
      <w:r w:rsidRPr="00822D3D">
        <w:br/>
        <w:t xml:space="preserve">          "</w:t>
      </w:r>
      <w:proofErr w:type="spellStart"/>
      <w:r w:rsidRPr="00822D3D">
        <w:t>targetValues</w:t>
      </w:r>
      <w:proofErr w:type="spellEnd"/>
      <w:r w:rsidRPr="00822D3D">
        <w:t>":["Male"]</w:t>
      </w:r>
      <w:r w:rsidRPr="00822D3D">
        <w:br/>
        <w:t xml:space="preserve">        }</w:t>
      </w:r>
      <w:r w:rsidRPr="00822D3D">
        <w:br/>
        <w:t xml:space="preserve">      ] </w:t>
      </w:r>
      <w:r w:rsidRPr="00822D3D">
        <w:br/>
        <w:t xml:space="preserve">      "usesExpandables":0</w:t>
      </w:r>
      <w:r w:rsidRPr="00822D3D">
        <w:br/>
        <w:t xml:space="preserve">    }</w:t>
      </w:r>
      <w:r w:rsidRPr="00822D3D">
        <w:br/>
        <w:t xml:space="preserve">  ]</w:t>
      </w:r>
      <w:r w:rsidRPr="00822D3D">
        <w:br/>
        <w:t>}</w:t>
      </w:r>
    </w:p>
    <w:p w14:paraId="0AB8BAE4" w14:textId="77777777" w:rsidR="0092294D" w:rsidRDefault="0092294D" w:rsidP="0092294D">
      <w:pPr>
        <w:pStyle w:val="Heading3"/>
      </w:pPr>
      <w:bookmarkStart w:id="1223" w:name="_/tenants/{id}/accounts/{id}/campaig_7"/>
      <w:bookmarkStart w:id="1224" w:name="_Toc308251688"/>
      <w:bookmarkEnd w:id="1223"/>
      <w:r w:rsidRPr="000D1495">
        <w:t>/accounts/{id}/orders/{id}/lines/{id}</w:t>
      </w:r>
      <w:bookmarkEnd w:id="1224"/>
    </w:p>
    <w:p w14:paraId="046EDAFE" w14:textId="77777777" w:rsidR="0092294D" w:rsidRDefault="0092294D" w:rsidP="0092294D">
      <w:r w:rsidRPr="00822D3D">
        <w:t xml:space="preserve">Gets, updates, or deletes the specified </w:t>
      </w:r>
      <w:hyperlink w:anchor="_Line" w:history="1">
        <w:r w:rsidRPr="00822D3D">
          <w:rPr>
            <w:rStyle w:val="Hyperlink"/>
          </w:rPr>
          <w:t>Line</w:t>
        </w:r>
      </w:hyperlink>
      <w:r w:rsidRPr="00822D3D">
        <w:t>.</w:t>
      </w:r>
    </w:p>
    <w:p w14:paraId="1CA249A3" w14:textId="77777777" w:rsidR="00816447" w:rsidRDefault="00816447" w:rsidP="00816447">
      <w:pPr>
        <w:spacing w:before="280" w:after="60"/>
        <w:rPr>
          <w:rFonts w:asciiTheme="majorHAnsi" w:hAnsiTheme="majorHAnsi" w:cstheme="majorHAnsi"/>
          <w:b/>
          <w:sz w:val="24"/>
          <w:szCs w:val="24"/>
        </w:rPr>
      </w:pPr>
      <w:r>
        <w:rPr>
          <w:rFonts w:asciiTheme="majorHAnsi" w:hAnsiTheme="majorHAnsi" w:cstheme="majorHAnsi"/>
          <w:b/>
          <w:sz w:val="24"/>
          <w:szCs w:val="24"/>
        </w:rPr>
        <w:t>Verbs</w:t>
      </w:r>
    </w:p>
    <w:p w14:paraId="18EFC3F7" w14:textId="29648CFD" w:rsidR="00816447" w:rsidRDefault="00DA5B81" w:rsidP="00DA5B81">
      <w:pPr>
        <w:spacing w:after="60"/>
      </w:pPr>
      <w:r>
        <w:t xml:space="preserve">GET: (required) </w:t>
      </w:r>
      <w:r w:rsidRPr="00822D3D">
        <w:t>Gets the specified line from the order.</w:t>
      </w:r>
    </w:p>
    <w:p w14:paraId="1EB3861E" w14:textId="62CA1063" w:rsidR="00DA5B81" w:rsidRDefault="00DA5B81" w:rsidP="00DA5B81">
      <w:pPr>
        <w:spacing w:after="60"/>
      </w:pPr>
      <w:r>
        <w:t xml:space="preserve">PUT or PATCH: (required) </w:t>
      </w:r>
      <w:r w:rsidRPr="00822D3D">
        <w:t>Updates the specified line. To update a line, the line must be in the Draft state.</w:t>
      </w:r>
    </w:p>
    <w:p w14:paraId="40CFAD1B" w14:textId="773C0967" w:rsidR="00DA5B81" w:rsidRPr="00816447" w:rsidRDefault="00DA5B81" w:rsidP="00DA5B81">
      <w:pPr>
        <w:spacing w:after="60"/>
      </w:pPr>
      <w:r>
        <w:t xml:space="preserve">DELETE: (required) </w:t>
      </w:r>
      <w:r w:rsidRPr="00822D3D">
        <w:t>Deletes the specified line. May delete a line only if it’s in the Draft state. Must also delete assignments that reference the line.</w:t>
      </w:r>
    </w:p>
    <w:p w14:paraId="2BD3F0A8" w14:textId="77777777" w:rsidR="0092294D" w:rsidRPr="000D1495" w:rsidRDefault="0092294D" w:rsidP="0092294D">
      <w:pPr>
        <w:spacing w:before="280" w:after="60"/>
        <w:rPr>
          <w:rFonts w:asciiTheme="majorHAnsi" w:hAnsiTheme="majorHAnsi" w:cstheme="majorHAnsi"/>
          <w:b/>
          <w:sz w:val="24"/>
          <w:szCs w:val="24"/>
        </w:rPr>
      </w:pPr>
      <w:r w:rsidRPr="000D1495">
        <w:rPr>
          <w:rFonts w:asciiTheme="majorHAnsi" w:hAnsiTheme="majorHAnsi" w:cstheme="majorHAnsi"/>
          <w:b/>
          <w:sz w:val="24"/>
          <w:szCs w:val="24"/>
        </w:rPr>
        <w:t>Rules</w:t>
      </w:r>
    </w:p>
    <w:p w14:paraId="7CC42136" w14:textId="77777777" w:rsidR="0092294D" w:rsidRDefault="0092294D" w:rsidP="0092294D">
      <w:r w:rsidRPr="00822D3D">
        <w:lastRenderedPageBreak/>
        <w:t xml:space="preserve">The user must have permissions to perform the requested action. For example, advertisers and agencies may get, update, and delete the </w:t>
      </w:r>
      <w:hyperlink w:anchor="_Line" w:history="1">
        <w:r w:rsidRPr="00822D3D">
          <w:rPr>
            <w:rStyle w:val="Hyperlink"/>
          </w:rPr>
          <w:t>Line</w:t>
        </w:r>
      </w:hyperlink>
      <w:r w:rsidRPr="00822D3D">
        <w:t>s that they own. In addition, an agency may get, update, and delete the lines that belong to the accounts that they manage on behalf of advertisers.</w:t>
      </w:r>
    </w:p>
    <w:p w14:paraId="0B3B2010" w14:textId="77777777" w:rsidR="0092294D" w:rsidRDefault="0092294D" w:rsidP="0092294D">
      <w:r w:rsidRPr="00822D3D">
        <w:t>A line may be deleted only if it’s in the Draft state. In addition, all assignments that reference the line must be deleted.</w:t>
      </w:r>
    </w:p>
    <w:p w14:paraId="7649BAA2" w14:textId="77777777" w:rsidR="0092294D" w:rsidRPr="000D1495" w:rsidRDefault="0092294D" w:rsidP="0092294D">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GET Request</w:t>
      </w:r>
    </w:p>
    <w:p w14:paraId="0589DB3B" w14:textId="77777777" w:rsidR="0092294D" w:rsidRDefault="0092294D" w:rsidP="0092294D">
      <w:r w:rsidRPr="00822D3D">
        <w:t xml:space="preserve">GET </w:t>
      </w:r>
      <w:hyperlink w:history="1">
        <w:r w:rsidRPr="00822D3D">
          <w:rPr>
            <w:rStyle w:val="Hyperlink"/>
          </w:rPr>
          <w:t>https://&lt;host&gt;/&lt;path&gt;/&lt;version&gt;/accounts/23873345/orders/1235872/lines/345233 HTTP/1.1</w:t>
        </w:r>
      </w:hyperlink>
      <w:r w:rsidRPr="00822D3D">
        <w:br/>
        <w:t>Accept: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p>
    <w:p w14:paraId="14AC1C03" w14:textId="77777777" w:rsidR="0092294D" w:rsidRPr="000D1495" w:rsidRDefault="0092294D" w:rsidP="0092294D">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GET Response</w:t>
      </w:r>
    </w:p>
    <w:p w14:paraId="29BB4DB2" w14:textId="77777777" w:rsidR="0092294D" w:rsidRDefault="0092294D" w:rsidP="0092294D">
      <w:pPr>
        <w:rPr>
          <w:lang w:val="en"/>
        </w:rPr>
      </w:pPr>
      <w:r w:rsidRPr="00822D3D">
        <w:rPr>
          <w:lang w:val="en"/>
        </w:rPr>
        <w:t>HTTP/1.1 200 OK</w:t>
      </w:r>
      <w:r w:rsidRPr="00822D3D">
        <w:rPr>
          <w:lang w:val="en"/>
        </w:rPr>
        <w:br/>
        <w:t>Content-Type: application/json</w:t>
      </w:r>
      <w:r w:rsidRPr="00822D3D">
        <w:rPr>
          <w:lang w:val="en"/>
        </w:rPr>
        <w:br/>
        <w:t>Content-Length: 158</w:t>
      </w:r>
    </w:p>
    <w:p w14:paraId="11A07EC2" w14:textId="77777777" w:rsidR="0092294D" w:rsidRDefault="0092294D" w:rsidP="0092294D">
      <w:r w:rsidRPr="00822D3D">
        <w:t>{</w:t>
      </w:r>
      <w:r w:rsidRPr="00822D3D">
        <w:br/>
        <w:t xml:space="preserve">  "</w:t>
      </w:r>
      <w:proofErr w:type="spellStart"/>
      <w:proofErr w:type="gramStart"/>
      <w:r w:rsidRPr="00822D3D">
        <w:t>bookingStatus</w:t>
      </w:r>
      <w:proofErr w:type="spellEnd"/>
      <w:proofErr w:type="gramEnd"/>
      <w:r w:rsidRPr="00822D3D">
        <w:t>":"Draft",</w:t>
      </w:r>
      <w:r w:rsidRPr="00822D3D">
        <w:br/>
        <w:t xml:space="preserve">  "</w:t>
      </w:r>
      <w:proofErr w:type="spellStart"/>
      <w:r w:rsidRPr="00822D3D">
        <w:t>comment":"Free</w:t>
      </w:r>
      <w:proofErr w:type="spellEnd"/>
      <w:r w:rsidRPr="00822D3D">
        <w:t xml:space="preserve"> form comment",</w:t>
      </w:r>
      <w:r w:rsidRPr="00822D3D">
        <w:br/>
        <w:t xml:space="preserve">  "endDate":"2014-12-10T18:00:00.000Z",</w:t>
      </w:r>
      <w:r w:rsidRPr="00822D3D">
        <w:br/>
        <w:t xml:space="preserve">  "frequencyCount":3,</w:t>
      </w:r>
      <w:r w:rsidRPr="00822D3D">
        <w:br/>
        <w:t xml:space="preserve">  "</w:t>
      </w:r>
      <w:proofErr w:type="spellStart"/>
      <w:r w:rsidRPr="00822D3D">
        <w:t>frequencyInterval</w:t>
      </w:r>
      <w:proofErr w:type="spellEnd"/>
      <w:r w:rsidRPr="00822D3D">
        <w:t>":"Day",</w:t>
      </w:r>
      <w:r w:rsidRPr="00822D3D">
        <w:br/>
        <w:t xml:space="preserve">  "id":"345233",</w:t>
      </w:r>
      <w:r w:rsidRPr="00822D3D">
        <w:br/>
        <w:t xml:space="preserve">  "quantity":30000,</w:t>
      </w:r>
      <w:r w:rsidRPr="00822D3D">
        <w:br/>
        <w:t xml:space="preserve">  "</w:t>
      </w:r>
      <w:proofErr w:type="spellStart"/>
      <w:r w:rsidRPr="00822D3D">
        <w:t>name":"My</w:t>
      </w:r>
      <w:proofErr w:type="spellEnd"/>
      <w:r w:rsidRPr="00822D3D">
        <w:t xml:space="preserve"> Line 1",</w:t>
      </w:r>
      <w:r w:rsidRPr="00822D3D">
        <w:br/>
        <w:t xml:space="preserve">  "orderId":"1235872",</w:t>
      </w:r>
      <w:r w:rsidRPr="00822D3D">
        <w:br/>
        <w:t xml:space="preserve">  "productId":"456366",</w:t>
      </w:r>
      <w:r w:rsidRPr="00822D3D">
        <w:br/>
        <w:t xml:space="preserve">  "</w:t>
      </w:r>
      <w:proofErr w:type="spellStart"/>
      <w:r w:rsidRPr="00822D3D">
        <w:t>providerData</w:t>
      </w:r>
      <w:proofErr w:type="spellEnd"/>
      <w:r w:rsidRPr="00822D3D">
        <w:t>":"</w:t>
      </w:r>
      <w:proofErr w:type="spellStart"/>
      <w:r w:rsidRPr="00822D3D">
        <w:t>cid</w:t>
      </w:r>
      <w:proofErr w:type="spellEnd"/>
      <w:r w:rsidRPr="00822D3D">
        <w:t>=88873",</w:t>
      </w:r>
      <w:r w:rsidRPr="00822D3D">
        <w:br/>
        <w:t xml:space="preserve">  "startDate":"2014-12-05T06:00:00.000Z",</w:t>
      </w:r>
      <w:r w:rsidRPr="00822D3D">
        <w:br/>
        <w:t xml:space="preserve">  "targeting":[</w:t>
      </w:r>
      <w:r w:rsidRPr="00822D3D">
        <w:br/>
        <w:t xml:space="preserve">    {</w:t>
      </w:r>
      <w:r w:rsidRPr="00822D3D">
        <w:br/>
        <w:t xml:space="preserve">      "</w:t>
      </w:r>
      <w:proofErr w:type="spellStart"/>
      <w:r w:rsidRPr="00822D3D">
        <w:t>target":"Age</w:t>
      </w:r>
      <w:proofErr w:type="spellEnd"/>
      <w:r w:rsidRPr="00822D3D">
        <w:t>",</w:t>
      </w:r>
      <w:r w:rsidRPr="00822D3D">
        <w:br/>
        <w:t xml:space="preserve">      "</w:t>
      </w:r>
      <w:proofErr w:type="spellStart"/>
      <w:r w:rsidRPr="00822D3D">
        <w:t>targetValues</w:t>
      </w:r>
      <w:proofErr w:type="spellEnd"/>
      <w:r w:rsidRPr="00822D3D">
        <w:t>":["18-24","25-34"]</w:t>
      </w:r>
      <w:r w:rsidRPr="00822D3D">
        <w:br/>
        <w:t xml:space="preserve">    },</w:t>
      </w:r>
      <w:r w:rsidRPr="00822D3D">
        <w:br/>
        <w:t xml:space="preserve">    {</w:t>
      </w:r>
      <w:r w:rsidRPr="00822D3D">
        <w:br/>
        <w:t xml:space="preserve">      "</w:t>
      </w:r>
      <w:proofErr w:type="spellStart"/>
      <w:r w:rsidRPr="00822D3D">
        <w:t>target":"Gender</w:t>
      </w:r>
      <w:proofErr w:type="spellEnd"/>
      <w:r w:rsidRPr="00822D3D">
        <w:t>",</w:t>
      </w:r>
      <w:r w:rsidRPr="00822D3D">
        <w:br/>
        <w:t xml:space="preserve">      "</w:t>
      </w:r>
      <w:proofErr w:type="spellStart"/>
      <w:r w:rsidRPr="00822D3D">
        <w:t>targetValues</w:t>
      </w:r>
      <w:proofErr w:type="spellEnd"/>
      <w:r w:rsidRPr="00822D3D">
        <w:t>":["Male"]</w:t>
      </w:r>
      <w:r w:rsidRPr="00822D3D">
        <w:br/>
        <w:t xml:space="preserve">    }</w:t>
      </w:r>
      <w:r w:rsidRPr="00822D3D">
        <w:br/>
        <w:t xml:space="preserve">  ] </w:t>
      </w:r>
      <w:r w:rsidRPr="00822D3D">
        <w:br/>
        <w:t xml:space="preserve">  "usesExpandables":0</w:t>
      </w:r>
      <w:r w:rsidRPr="00822D3D">
        <w:br/>
        <w:t>}</w:t>
      </w:r>
    </w:p>
    <w:p w14:paraId="552B8AD4" w14:textId="77777777" w:rsidR="0092294D" w:rsidRPr="000D1495" w:rsidRDefault="0092294D" w:rsidP="0092294D">
      <w:pPr>
        <w:spacing w:before="280" w:after="60"/>
        <w:rPr>
          <w:rFonts w:asciiTheme="majorHAnsi" w:hAnsiTheme="majorHAnsi" w:cstheme="majorHAnsi"/>
          <w:b/>
          <w:sz w:val="24"/>
          <w:szCs w:val="24"/>
        </w:rPr>
      </w:pPr>
      <w:r w:rsidRPr="000D1495">
        <w:rPr>
          <w:rFonts w:asciiTheme="majorHAnsi" w:hAnsiTheme="majorHAnsi" w:cstheme="majorHAnsi"/>
          <w:b/>
          <w:sz w:val="24"/>
          <w:szCs w:val="24"/>
        </w:rPr>
        <w:lastRenderedPageBreak/>
        <w:t>Example PATCH Request</w:t>
      </w:r>
    </w:p>
    <w:p w14:paraId="0279C342" w14:textId="77777777" w:rsidR="0092294D" w:rsidRDefault="0092294D" w:rsidP="0092294D">
      <w:r w:rsidRPr="00822D3D">
        <w:t xml:space="preserve">PATCH </w:t>
      </w:r>
      <w:hyperlink w:history="1">
        <w:r w:rsidRPr="00822D3D">
          <w:rPr>
            <w:rStyle w:val="Hyperlink"/>
          </w:rPr>
          <w:t>https://&lt;host&gt;/&lt;path&gt;/&lt;version&gt;/accounts/23873345/orders/1235872/lines/345233 HTTP/1.1</w:t>
        </w:r>
      </w:hyperlink>
      <w:r w:rsidRPr="00822D3D">
        <w:br/>
        <w:t>Content-Type: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r w:rsidRPr="00822D3D">
        <w:br/>
      </w:r>
      <w:r w:rsidRPr="00822D3D">
        <w:br/>
        <w:t>{</w:t>
      </w:r>
      <w:r w:rsidRPr="00822D3D">
        <w:br/>
        <w:t xml:space="preserve">  "</w:t>
      </w:r>
      <w:proofErr w:type="spellStart"/>
      <w:r w:rsidRPr="00822D3D">
        <w:t>frequencyCount</w:t>
      </w:r>
      <w:proofErr w:type="spellEnd"/>
      <w:r w:rsidRPr="00822D3D">
        <w:t>"</w:t>
      </w:r>
      <w:proofErr w:type="gramStart"/>
      <w:r w:rsidRPr="00822D3D">
        <w:t>:NULL</w:t>
      </w:r>
      <w:proofErr w:type="gramEnd"/>
      <w:r w:rsidRPr="00822D3D">
        <w:t>,</w:t>
      </w:r>
      <w:r w:rsidRPr="00822D3D">
        <w:br/>
        <w:t xml:space="preserve">  "</w:t>
      </w:r>
      <w:proofErr w:type="spellStart"/>
      <w:r w:rsidRPr="00822D3D">
        <w:t>frequencyInterval</w:t>
      </w:r>
      <w:proofErr w:type="spellEnd"/>
      <w:r w:rsidRPr="00822D3D">
        <w:t>":NULL,</w:t>
      </w:r>
      <w:r w:rsidRPr="00822D3D">
        <w:br/>
        <w:t>}</w:t>
      </w:r>
    </w:p>
    <w:p w14:paraId="14445F18" w14:textId="77777777" w:rsidR="0092294D" w:rsidRPr="000D1495" w:rsidRDefault="0092294D" w:rsidP="0092294D">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PATCH Response</w:t>
      </w:r>
    </w:p>
    <w:p w14:paraId="1E00E454" w14:textId="77777777" w:rsidR="0092294D" w:rsidRDefault="0092294D" w:rsidP="0092294D">
      <w:pPr>
        <w:rPr>
          <w:lang w:val="en"/>
        </w:rPr>
      </w:pPr>
      <w:r w:rsidRPr="00822D3D">
        <w:rPr>
          <w:lang w:val="en"/>
        </w:rPr>
        <w:t>HTTP/1.1 200 OK</w:t>
      </w:r>
      <w:r w:rsidRPr="00822D3D">
        <w:rPr>
          <w:lang w:val="en"/>
        </w:rPr>
        <w:br/>
        <w:t>Content-Type: application/json</w:t>
      </w:r>
      <w:r w:rsidRPr="00822D3D">
        <w:rPr>
          <w:lang w:val="en"/>
        </w:rPr>
        <w:br/>
        <w:t>Content-Length: 458</w:t>
      </w:r>
    </w:p>
    <w:p w14:paraId="2344355F" w14:textId="77777777" w:rsidR="0092294D" w:rsidRDefault="0092294D" w:rsidP="0092294D">
      <w:r w:rsidRPr="00822D3D">
        <w:t>{</w:t>
      </w:r>
      <w:r w:rsidRPr="00822D3D">
        <w:br/>
        <w:t xml:space="preserve">  "</w:t>
      </w:r>
      <w:proofErr w:type="spellStart"/>
      <w:proofErr w:type="gramStart"/>
      <w:r w:rsidRPr="00822D3D">
        <w:t>bookingStatus</w:t>
      </w:r>
      <w:proofErr w:type="spellEnd"/>
      <w:proofErr w:type="gramEnd"/>
      <w:r w:rsidRPr="00822D3D">
        <w:t>":"Draft",</w:t>
      </w:r>
      <w:r w:rsidRPr="00822D3D">
        <w:br/>
        <w:t xml:space="preserve">  "</w:t>
      </w:r>
      <w:proofErr w:type="spellStart"/>
      <w:r w:rsidRPr="00822D3D">
        <w:t>comment":"Free</w:t>
      </w:r>
      <w:proofErr w:type="spellEnd"/>
      <w:r w:rsidRPr="00822D3D">
        <w:t xml:space="preserve"> form comment",</w:t>
      </w:r>
      <w:r w:rsidRPr="00822D3D">
        <w:br/>
        <w:t xml:space="preserve">  "endDate":"2014-12-10T18:00:00.000Z",</w:t>
      </w:r>
      <w:r w:rsidRPr="00822D3D">
        <w:br/>
        <w:t xml:space="preserve">  "id":"345233",</w:t>
      </w:r>
      <w:r w:rsidRPr="00822D3D">
        <w:br/>
        <w:t xml:space="preserve">  "quantity":30000,</w:t>
      </w:r>
      <w:r w:rsidRPr="00822D3D">
        <w:br/>
        <w:t xml:space="preserve">  "</w:t>
      </w:r>
      <w:proofErr w:type="spellStart"/>
      <w:r w:rsidRPr="00822D3D">
        <w:t>name":"My</w:t>
      </w:r>
      <w:proofErr w:type="spellEnd"/>
      <w:r w:rsidRPr="00822D3D">
        <w:t xml:space="preserve"> Line 1",</w:t>
      </w:r>
      <w:r w:rsidRPr="00822D3D">
        <w:br/>
        <w:t xml:space="preserve">  "orderId":"1235872",</w:t>
      </w:r>
      <w:r w:rsidRPr="00822D3D">
        <w:br/>
        <w:t xml:space="preserve">  "productId":"456366",</w:t>
      </w:r>
      <w:r w:rsidRPr="00822D3D">
        <w:br/>
        <w:t xml:space="preserve">  "</w:t>
      </w:r>
      <w:proofErr w:type="spellStart"/>
      <w:r w:rsidRPr="00822D3D">
        <w:t>providerData</w:t>
      </w:r>
      <w:proofErr w:type="spellEnd"/>
      <w:r w:rsidRPr="00822D3D">
        <w:t>":"</w:t>
      </w:r>
      <w:proofErr w:type="spellStart"/>
      <w:r w:rsidRPr="00822D3D">
        <w:t>cid</w:t>
      </w:r>
      <w:proofErr w:type="spellEnd"/>
      <w:r w:rsidRPr="00822D3D">
        <w:t>=88873",</w:t>
      </w:r>
      <w:r w:rsidRPr="00822D3D">
        <w:br/>
        <w:t xml:space="preserve">  "startDate":"2014-12-05T06:00:00.000Z",</w:t>
      </w:r>
      <w:r w:rsidRPr="00822D3D">
        <w:br/>
        <w:t xml:space="preserve">  "targeting":[</w:t>
      </w:r>
      <w:r w:rsidRPr="00822D3D">
        <w:br/>
        <w:t xml:space="preserve">    {</w:t>
      </w:r>
      <w:r w:rsidRPr="00822D3D">
        <w:br/>
        <w:t xml:space="preserve">      "</w:t>
      </w:r>
      <w:proofErr w:type="spellStart"/>
      <w:r w:rsidRPr="00822D3D">
        <w:t>target":"Age</w:t>
      </w:r>
      <w:proofErr w:type="spellEnd"/>
      <w:r w:rsidRPr="00822D3D">
        <w:t>",</w:t>
      </w:r>
      <w:r w:rsidRPr="00822D3D">
        <w:br/>
        <w:t xml:space="preserve">      "</w:t>
      </w:r>
      <w:proofErr w:type="spellStart"/>
      <w:r w:rsidRPr="00822D3D">
        <w:t>targetValues</w:t>
      </w:r>
      <w:proofErr w:type="spellEnd"/>
      <w:r w:rsidRPr="00822D3D">
        <w:t>":["18-24","25-34"]</w:t>
      </w:r>
      <w:r w:rsidRPr="00822D3D">
        <w:br/>
        <w:t xml:space="preserve">    },</w:t>
      </w:r>
      <w:r w:rsidRPr="00822D3D">
        <w:br/>
        <w:t xml:space="preserve">    {</w:t>
      </w:r>
      <w:r w:rsidRPr="00822D3D">
        <w:br/>
        <w:t xml:space="preserve">      "</w:t>
      </w:r>
      <w:proofErr w:type="spellStart"/>
      <w:r w:rsidRPr="00822D3D">
        <w:t>target":"Gender</w:t>
      </w:r>
      <w:proofErr w:type="spellEnd"/>
      <w:r w:rsidRPr="00822D3D">
        <w:t>",</w:t>
      </w:r>
      <w:r w:rsidRPr="00822D3D">
        <w:br/>
        <w:t xml:space="preserve">      "</w:t>
      </w:r>
      <w:proofErr w:type="spellStart"/>
      <w:r w:rsidRPr="00822D3D">
        <w:t>targetValues</w:t>
      </w:r>
      <w:proofErr w:type="spellEnd"/>
      <w:r w:rsidRPr="00822D3D">
        <w:t>":["Male"]</w:t>
      </w:r>
      <w:r w:rsidRPr="00822D3D">
        <w:br/>
        <w:t xml:space="preserve">    }</w:t>
      </w:r>
      <w:r w:rsidRPr="00822D3D">
        <w:br/>
        <w:t xml:space="preserve">  ] </w:t>
      </w:r>
      <w:r w:rsidRPr="00822D3D">
        <w:br/>
        <w:t xml:space="preserve">  "usesExpandables":0</w:t>
      </w:r>
      <w:r w:rsidRPr="00822D3D">
        <w:br/>
        <w:t>}</w:t>
      </w:r>
    </w:p>
    <w:p w14:paraId="0AC04299" w14:textId="77777777" w:rsidR="0092294D" w:rsidRDefault="0092294D" w:rsidP="0092294D">
      <w:pPr>
        <w:pStyle w:val="Heading3"/>
      </w:pPr>
      <w:bookmarkStart w:id="1225" w:name="_/tenants/{id}/accounts/{id}/campaig_8"/>
      <w:bookmarkStart w:id="1226" w:name="_Toc308251689"/>
      <w:bookmarkEnd w:id="1225"/>
      <w:r w:rsidRPr="000D1495">
        <w:t>/accounts/{id}/orders/{id}/lines</w:t>
      </w:r>
      <w:proofErr w:type="gramStart"/>
      <w:r w:rsidRPr="000D1495">
        <w:t>?$</w:t>
      </w:r>
      <w:proofErr w:type="gramEnd"/>
      <w:r w:rsidRPr="000D1495">
        <w:t>filter=</w:t>
      </w:r>
      <w:bookmarkEnd w:id="1226"/>
    </w:p>
    <w:p w14:paraId="0CC7AD32" w14:textId="77777777" w:rsidR="0092294D" w:rsidRPr="000D1495" w:rsidRDefault="0092294D" w:rsidP="0092294D">
      <w:pPr>
        <w:spacing w:before="280" w:after="60"/>
        <w:rPr>
          <w:rFonts w:asciiTheme="majorHAnsi" w:hAnsiTheme="majorHAnsi" w:cstheme="majorHAnsi"/>
          <w:b/>
          <w:sz w:val="24"/>
          <w:szCs w:val="24"/>
        </w:rPr>
      </w:pPr>
      <w:r w:rsidRPr="000D1495">
        <w:rPr>
          <w:rFonts w:asciiTheme="majorHAnsi" w:hAnsiTheme="majorHAnsi" w:cstheme="majorHAnsi"/>
          <w:b/>
          <w:sz w:val="24"/>
          <w:szCs w:val="24"/>
        </w:rPr>
        <w:t>Description</w:t>
      </w:r>
    </w:p>
    <w:p w14:paraId="634C00D3" w14:textId="77777777" w:rsidR="0092294D" w:rsidRDefault="0092294D" w:rsidP="0092294D">
      <w:r w:rsidRPr="00822D3D">
        <w:t>The response must support pagination. See Paging Query Parameters.</w:t>
      </w:r>
    </w:p>
    <w:p w14:paraId="3E1FEBD0" w14:textId="77777777" w:rsidR="00816447" w:rsidRDefault="00816447" w:rsidP="00816447">
      <w:pPr>
        <w:spacing w:before="280" w:after="60"/>
        <w:rPr>
          <w:rFonts w:asciiTheme="majorHAnsi" w:hAnsiTheme="majorHAnsi" w:cstheme="majorHAnsi"/>
          <w:b/>
          <w:sz w:val="24"/>
          <w:szCs w:val="24"/>
        </w:rPr>
      </w:pPr>
      <w:r>
        <w:rPr>
          <w:rFonts w:asciiTheme="majorHAnsi" w:hAnsiTheme="majorHAnsi" w:cstheme="majorHAnsi"/>
          <w:b/>
          <w:sz w:val="24"/>
          <w:szCs w:val="24"/>
        </w:rPr>
        <w:lastRenderedPageBreak/>
        <w:t>Verbs</w:t>
      </w:r>
    </w:p>
    <w:p w14:paraId="7B8FBCB6" w14:textId="5226601A" w:rsidR="00DA5B81" w:rsidRPr="00822D3D" w:rsidRDefault="00DA5B81" w:rsidP="00DA5B81">
      <w:ins w:id="1227" w:author="Katie Stroud" w:date="2015-10-20T23:58:00Z">
        <w:r>
          <w:t>GET: (required)</w:t>
        </w:r>
      </w:ins>
      <w:r>
        <w:t xml:space="preserve"> </w:t>
      </w:r>
      <w:r w:rsidRPr="00822D3D">
        <w:t>Gets a list of lines that match the specified filter criteria.</w:t>
      </w:r>
      <w:r>
        <w:t xml:space="preserve"> </w:t>
      </w:r>
      <w:r w:rsidRPr="00822D3D">
        <w:t xml:space="preserve">The user may use </w:t>
      </w:r>
      <w:proofErr w:type="spellStart"/>
      <w:r w:rsidRPr="00822D3D">
        <w:t>OData</w:t>
      </w:r>
      <w:proofErr w:type="spellEnd"/>
      <w:r w:rsidRPr="00822D3D">
        <w:t xml:space="preserve"> expressions and method calls wit</w:t>
      </w:r>
      <w:r>
        <w:t>h the following Line properties:</w:t>
      </w:r>
    </w:p>
    <w:p w14:paraId="5447952A" w14:textId="77777777" w:rsidR="00DA5B81" w:rsidRPr="00822D3D" w:rsidRDefault="00DA5B81" w:rsidP="002D7E76">
      <w:pPr>
        <w:pStyle w:val="ListParagraph"/>
        <w:numPr>
          <w:ilvl w:val="0"/>
          <w:numId w:val="35"/>
        </w:numPr>
      </w:pPr>
      <w:r w:rsidRPr="00822D3D">
        <w:t>Name</w:t>
      </w:r>
    </w:p>
    <w:p w14:paraId="5932609F" w14:textId="77777777" w:rsidR="00DA5B81" w:rsidRPr="00822D3D" w:rsidRDefault="00DA5B81" w:rsidP="002D7E76">
      <w:pPr>
        <w:pStyle w:val="ListParagraph"/>
        <w:numPr>
          <w:ilvl w:val="0"/>
          <w:numId w:val="35"/>
        </w:numPr>
      </w:pPr>
      <w:proofErr w:type="spellStart"/>
      <w:r w:rsidRPr="00822D3D">
        <w:t>BookingStatus</w:t>
      </w:r>
      <w:proofErr w:type="spellEnd"/>
    </w:p>
    <w:p w14:paraId="7CB190F8" w14:textId="77777777" w:rsidR="00DA5B81" w:rsidRPr="00822D3D" w:rsidRDefault="00DA5B81" w:rsidP="002D7E76">
      <w:pPr>
        <w:pStyle w:val="ListParagraph"/>
        <w:numPr>
          <w:ilvl w:val="0"/>
          <w:numId w:val="35"/>
        </w:numPr>
      </w:pPr>
      <w:proofErr w:type="spellStart"/>
      <w:r w:rsidRPr="00822D3D">
        <w:t>StartDate</w:t>
      </w:r>
      <w:proofErr w:type="spellEnd"/>
    </w:p>
    <w:p w14:paraId="431378CC" w14:textId="77777777" w:rsidR="00DA5B81" w:rsidRPr="00822D3D" w:rsidRDefault="00DA5B81" w:rsidP="002D7E76">
      <w:pPr>
        <w:pStyle w:val="ListParagraph"/>
        <w:numPr>
          <w:ilvl w:val="0"/>
          <w:numId w:val="35"/>
        </w:numPr>
      </w:pPr>
      <w:proofErr w:type="spellStart"/>
      <w:r w:rsidRPr="00822D3D">
        <w:t>EndDate</w:t>
      </w:r>
      <w:proofErr w:type="spellEnd"/>
    </w:p>
    <w:p w14:paraId="69A6556A" w14:textId="54EC85F3" w:rsidR="00816447" w:rsidRPr="00816447" w:rsidRDefault="00DA5B81" w:rsidP="00DA5B81">
      <w:pPr>
        <w:spacing w:before="120"/>
      </w:pPr>
      <w:r w:rsidRPr="00822D3D">
        <w:t xml:space="preserve">May </w:t>
      </w:r>
      <w:ins w:id="1228" w:author="Katie Stroud" w:date="2015-10-21T00:00:00Z">
        <w:r>
          <w:t xml:space="preserve">also </w:t>
        </w:r>
      </w:ins>
      <w:r w:rsidRPr="00822D3D">
        <w:t xml:space="preserve">support </w:t>
      </w:r>
      <w:proofErr w:type="gramStart"/>
      <w:r w:rsidRPr="00822D3D">
        <w:t>getting</w:t>
      </w:r>
      <w:proofErr w:type="gramEnd"/>
      <w:r w:rsidRPr="00822D3D">
        <w:t xml:space="preserve"> a list by IDs.</w:t>
      </w:r>
    </w:p>
    <w:p w14:paraId="75C87830" w14:textId="77777777" w:rsidR="0092294D" w:rsidRPr="00816447" w:rsidRDefault="0092294D" w:rsidP="00816447">
      <w:pPr>
        <w:spacing w:before="280" w:after="60"/>
        <w:rPr>
          <w:rFonts w:asciiTheme="majorHAnsi" w:hAnsiTheme="majorHAnsi" w:cstheme="majorHAnsi"/>
          <w:b/>
          <w:sz w:val="24"/>
          <w:szCs w:val="24"/>
        </w:rPr>
      </w:pPr>
      <w:r w:rsidRPr="00816447">
        <w:rPr>
          <w:rFonts w:asciiTheme="majorHAnsi" w:hAnsiTheme="majorHAnsi" w:cstheme="majorHAnsi"/>
          <w:b/>
          <w:sz w:val="24"/>
          <w:szCs w:val="24"/>
        </w:rPr>
        <w:t>Rules</w:t>
      </w:r>
    </w:p>
    <w:p w14:paraId="2D27AEF5" w14:textId="779AF7AB" w:rsidR="00816447" w:rsidRPr="00822D3D" w:rsidRDefault="00DA5B81" w:rsidP="0092294D">
      <w:ins w:id="1229" w:author="Katie Stroud" w:date="2015-10-21T00:00:00Z">
        <w:r>
          <w:t>None?</w:t>
        </w:r>
      </w:ins>
    </w:p>
    <w:p w14:paraId="26B7CBF7" w14:textId="77777777" w:rsidR="0092294D" w:rsidRPr="00816447" w:rsidRDefault="0092294D" w:rsidP="00816447">
      <w:pPr>
        <w:spacing w:before="280" w:after="60"/>
        <w:rPr>
          <w:rFonts w:asciiTheme="majorHAnsi" w:hAnsiTheme="majorHAnsi" w:cstheme="majorHAnsi"/>
          <w:b/>
          <w:sz w:val="24"/>
          <w:szCs w:val="24"/>
        </w:rPr>
      </w:pPr>
      <w:r w:rsidRPr="00816447">
        <w:rPr>
          <w:rFonts w:asciiTheme="majorHAnsi" w:hAnsiTheme="majorHAnsi" w:cstheme="majorHAnsi"/>
          <w:b/>
          <w:sz w:val="24"/>
          <w:szCs w:val="24"/>
        </w:rPr>
        <w:t>Example Request</w:t>
      </w:r>
    </w:p>
    <w:p w14:paraId="666FB29C" w14:textId="3D966C13" w:rsidR="00816447" w:rsidRPr="00822D3D" w:rsidRDefault="00DA5B81" w:rsidP="0092294D">
      <w:ins w:id="1230" w:author="Katie Stroud" w:date="2015-10-21T00:00:00Z">
        <w:r>
          <w:t>None?</w:t>
        </w:r>
      </w:ins>
    </w:p>
    <w:p w14:paraId="74188663" w14:textId="77777777" w:rsidR="0092294D" w:rsidRPr="00816447" w:rsidRDefault="0092294D" w:rsidP="00816447">
      <w:pPr>
        <w:spacing w:before="280" w:after="60"/>
        <w:rPr>
          <w:rFonts w:asciiTheme="majorHAnsi" w:hAnsiTheme="majorHAnsi" w:cstheme="majorHAnsi"/>
          <w:b/>
          <w:sz w:val="24"/>
          <w:szCs w:val="24"/>
        </w:rPr>
      </w:pPr>
      <w:r w:rsidRPr="00816447">
        <w:rPr>
          <w:rFonts w:asciiTheme="majorHAnsi" w:hAnsiTheme="majorHAnsi" w:cstheme="majorHAnsi"/>
          <w:b/>
          <w:sz w:val="24"/>
          <w:szCs w:val="24"/>
        </w:rPr>
        <w:t>Example Response</w:t>
      </w:r>
    </w:p>
    <w:p w14:paraId="00273743" w14:textId="77777777" w:rsidR="00DA5B81" w:rsidRPr="00822D3D" w:rsidRDefault="00DA5B81" w:rsidP="00DA5B81">
      <w:pPr>
        <w:rPr>
          <w:ins w:id="1231" w:author="Katie Stroud" w:date="2015-10-21T00:00:00Z"/>
        </w:rPr>
      </w:pPr>
      <w:ins w:id="1232" w:author="Katie Stroud" w:date="2015-10-21T00:00:00Z">
        <w:r>
          <w:t>None?</w:t>
        </w:r>
      </w:ins>
    </w:p>
    <w:p w14:paraId="6624010E" w14:textId="77777777" w:rsidR="00816447" w:rsidRDefault="00816447" w:rsidP="0092294D"/>
    <w:p w14:paraId="6BE884FD" w14:textId="77777777" w:rsidR="0092294D" w:rsidRDefault="0092294D" w:rsidP="0092294D">
      <w:pPr>
        <w:pStyle w:val="Heading3"/>
      </w:pPr>
      <w:bookmarkStart w:id="1233" w:name="_/tenants/{id}/accounts/{id}/campaig_9"/>
      <w:bookmarkStart w:id="1234" w:name="_Toc308251690"/>
      <w:bookmarkEnd w:id="1233"/>
      <w:proofErr w:type="gramStart"/>
      <w:r w:rsidRPr="000D1495">
        <w:t>accounts</w:t>
      </w:r>
      <w:proofErr w:type="gramEnd"/>
      <w:r w:rsidRPr="000D1495">
        <w:t>/{id}/orders/{id}/lines/{id}?book</w:t>
      </w:r>
      <w:bookmarkEnd w:id="1234"/>
    </w:p>
    <w:p w14:paraId="69195E3F" w14:textId="77777777" w:rsidR="0092294D" w:rsidRDefault="0092294D" w:rsidP="0092294D">
      <w:r w:rsidRPr="00822D3D">
        <w:t xml:space="preserve">Books the line. </w:t>
      </w:r>
    </w:p>
    <w:p w14:paraId="320541A7" w14:textId="77777777" w:rsidR="00816447" w:rsidRDefault="00816447" w:rsidP="00816447">
      <w:pPr>
        <w:spacing w:before="280" w:after="60"/>
        <w:rPr>
          <w:rFonts w:asciiTheme="majorHAnsi" w:hAnsiTheme="majorHAnsi" w:cstheme="majorHAnsi"/>
          <w:b/>
          <w:sz w:val="24"/>
          <w:szCs w:val="24"/>
        </w:rPr>
      </w:pPr>
      <w:r>
        <w:rPr>
          <w:rFonts w:asciiTheme="majorHAnsi" w:hAnsiTheme="majorHAnsi" w:cstheme="majorHAnsi"/>
          <w:b/>
          <w:sz w:val="24"/>
          <w:szCs w:val="24"/>
        </w:rPr>
        <w:t>Verbs</w:t>
      </w:r>
    </w:p>
    <w:p w14:paraId="79521F08" w14:textId="77777777" w:rsidR="00DA5B81" w:rsidRPr="00822D3D" w:rsidRDefault="00DA5B81" w:rsidP="00DA5B81">
      <w:r>
        <w:t xml:space="preserve">PUT or PATCH: (required) </w:t>
      </w:r>
      <w:proofErr w:type="gramStart"/>
      <w:r w:rsidRPr="00822D3D">
        <w:t>Begins</w:t>
      </w:r>
      <w:proofErr w:type="gramEnd"/>
      <w:r w:rsidRPr="00822D3D">
        <w:t xml:space="preserve"> the booking process for the line. The booking process may be asynchronous. </w:t>
      </w:r>
    </w:p>
    <w:p w14:paraId="5E7D773B" w14:textId="77777777" w:rsidR="00DA5B81" w:rsidRPr="00822D3D" w:rsidRDefault="00DA5B81" w:rsidP="00DA5B81">
      <w:r w:rsidRPr="00822D3D">
        <w:t>To book a line, the line must:</w:t>
      </w:r>
    </w:p>
    <w:p w14:paraId="0E54000F" w14:textId="77777777" w:rsidR="00DA5B81" w:rsidRPr="00822D3D" w:rsidRDefault="00DA5B81" w:rsidP="002D7E76">
      <w:pPr>
        <w:numPr>
          <w:ilvl w:val="0"/>
          <w:numId w:val="13"/>
        </w:numPr>
        <w:spacing w:after="0"/>
      </w:pPr>
      <w:r w:rsidRPr="00822D3D">
        <w:t>Be in the Draft or Reserved state.</w:t>
      </w:r>
    </w:p>
    <w:p w14:paraId="4792E8F6" w14:textId="77777777" w:rsidR="00DA5B81" w:rsidRPr="00822D3D" w:rsidRDefault="00DA5B81" w:rsidP="002D7E76">
      <w:pPr>
        <w:numPr>
          <w:ilvl w:val="0"/>
          <w:numId w:val="13"/>
        </w:numPr>
        <w:spacing w:after="0"/>
      </w:pPr>
      <w:r w:rsidRPr="00822D3D">
        <w:t>Have a creative assigned.</w:t>
      </w:r>
    </w:p>
    <w:p w14:paraId="69FFF0F8" w14:textId="77777777" w:rsidR="00DA5B81" w:rsidRPr="00822D3D" w:rsidRDefault="00DA5B81" w:rsidP="002D7E76">
      <w:pPr>
        <w:numPr>
          <w:ilvl w:val="0"/>
          <w:numId w:val="13"/>
        </w:numPr>
        <w:spacing w:after="0"/>
      </w:pPr>
      <w:r w:rsidRPr="00822D3D">
        <w:t>Have available impressions.</w:t>
      </w:r>
    </w:p>
    <w:p w14:paraId="0EB4835B" w14:textId="1ACC3E80" w:rsidR="00816447" w:rsidRPr="00816447" w:rsidRDefault="00DA5B81" w:rsidP="00DA5B81">
      <w:pPr>
        <w:spacing w:before="120"/>
      </w:pPr>
      <w:r w:rsidRPr="00822D3D">
        <w:t xml:space="preserve">If successfully booked, the line moves to the Booked state; otherwise, it moves to Declined and sets </w:t>
      </w:r>
      <w:proofErr w:type="spellStart"/>
      <w:r w:rsidRPr="00822D3D">
        <w:t>StateChangedReason</w:t>
      </w:r>
      <w:proofErr w:type="spellEnd"/>
      <w:r w:rsidRPr="00822D3D">
        <w:t>.</w:t>
      </w:r>
    </w:p>
    <w:p w14:paraId="0D418E53" w14:textId="77777777" w:rsidR="0092294D" w:rsidRPr="000D1495" w:rsidRDefault="0092294D" w:rsidP="0092294D">
      <w:pPr>
        <w:spacing w:before="280" w:after="60"/>
        <w:rPr>
          <w:rFonts w:asciiTheme="majorHAnsi" w:hAnsiTheme="majorHAnsi" w:cstheme="majorHAnsi"/>
          <w:b/>
          <w:sz w:val="24"/>
          <w:szCs w:val="24"/>
        </w:rPr>
      </w:pPr>
      <w:r w:rsidRPr="000D1495">
        <w:rPr>
          <w:rFonts w:asciiTheme="majorHAnsi" w:hAnsiTheme="majorHAnsi" w:cstheme="majorHAnsi"/>
          <w:b/>
          <w:sz w:val="24"/>
          <w:szCs w:val="24"/>
        </w:rPr>
        <w:t>Rules</w:t>
      </w:r>
    </w:p>
    <w:p w14:paraId="26FDCE29" w14:textId="77777777" w:rsidR="0092294D" w:rsidRDefault="0092294D" w:rsidP="0092294D">
      <w:r w:rsidRPr="00822D3D">
        <w:t xml:space="preserve">The user must have permissions to book the line. For example, advertisers and agencies may book </w:t>
      </w:r>
      <w:hyperlink w:anchor="_Line" w:history="1">
        <w:r w:rsidRPr="00822D3D">
          <w:rPr>
            <w:rStyle w:val="Hyperlink"/>
          </w:rPr>
          <w:t>Line</w:t>
        </w:r>
      </w:hyperlink>
      <w:r w:rsidRPr="00822D3D">
        <w:t>s that they own. In addition, an agency may book lines that belong to the accounts that they manage on behalf of advertisers.</w:t>
      </w:r>
    </w:p>
    <w:p w14:paraId="71DAC3B9" w14:textId="77777777" w:rsidR="0092294D" w:rsidRDefault="0092294D" w:rsidP="0092294D">
      <w:r w:rsidRPr="00822D3D">
        <w:t>Only organizations that have an Approved or Limited status may book lines.</w:t>
      </w:r>
    </w:p>
    <w:p w14:paraId="70937F53" w14:textId="77777777" w:rsidR="0092294D" w:rsidRPr="00822D3D" w:rsidRDefault="0092294D" w:rsidP="0092294D">
      <w:r w:rsidRPr="00822D3D">
        <w:t>To book a line, the line must:</w:t>
      </w:r>
    </w:p>
    <w:p w14:paraId="65887B60" w14:textId="77777777" w:rsidR="0092294D" w:rsidRPr="00822D3D" w:rsidRDefault="0092294D" w:rsidP="002D7E76">
      <w:pPr>
        <w:numPr>
          <w:ilvl w:val="0"/>
          <w:numId w:val="13"/>
        </w:numPr>
      </w:pPr>
      <w:r w:rsidRPr="00822D3D">
        <w:lastRenderedPageBreak/>
        <w:t>Be in the Draft or Reserved booking state.</w:t>
      </w:r>
    </w:p>
    <w:p w14:paraId="3FF20531" w14:textId="77777777" w:rsidR="0092294D" w:rsidRPr="00822D3D" w:rsidRDefault="0092294D" w:rsidP="002D7E76">
      <w:pPr>
        <w:numPr>
          <w:ilvl w:val="0"/>
          <w:numId w:val="13"/>
        </w:numPr>
      </w:pPr>
      <w:r w:rsidRPr="00822D3D">
        <w:t>Have a creative assigned.</w:t>
      </w:r>
    </w:p>
    <w:p w14:paraId="42BDF12F" w14:textId="77777777" w:rsidR="0092294D" w:rsidRDefault="0092294D" w:rsidP="002D7E76">
      <w:pPr>
        <w:numPr>
          <w:ilvl w:val="0"/>
          <w:numId w:val="13"/>
        </w:numPr>
      </w:pPr>
      <w:r w:rsidRPr="00822D3D">
        <w:t>Have available quantity/impressions</w:t>
      </w:r>
    </w:p>
    <w:p w14:paraId="0BDA5D63" w14:textId="77777777" w:rsidR="0092294D" w:rsidRDefault="0092294D" w:rsidP="0092294D">
      <w:r w:rsidRPr="00822D3D">
        <w:t xml:space="preserve">The booking process may be asynchronous. If asynchronous, set the </w:t>
      </w:r>
      <w:proofErr w:type="spellStart"/>
      <w:r w:rsidRPr="00822D3D">
        <w:t>bookingStatus</w:t>
      </w:r>
      <w:proofErr w:type="spellEnd"/>
      <w:r w:rsidRPr="00822D3D">
        <w:t xml:space="preserve"> field to </w:t>
      </w:r>
      <w:proofErr w:type="spellStart"/>
      <w:r w:rsidRPr="00822D3D">
        <w:t>PendingBooking</w:t>
      </w:r>
      <w:proofErr w:type="spellEnd"/>
      <w:r w:rsidRPr="00822D3D">
        <w:t xml:space="preserve"> until the line is booked or declined. If successfully booked, set the </w:t>
      </w:r>
      <w:proofErr w:type="spellStart"/>
      <w:r w:rsidRPr="00822D3D">
        <w:t>bookingStatus</w:t>
      </w:r>
      <w:proofErr w:type="spellEnd"/>
      <w:r w:rsidRPr="00822D3D">
        <w:t xml:space="preserve"> field to Booked; otherwise, set the </w:t>
      </w:r>
      <w:proofErr w:type="spellStart"/>
      <w:r w:rsidRPr="00822D3D">
        <w:t>bookingStatus</w:t>
      </w:r>
      <w:proofErr w:type="spellEnd"/>
      <w:r w:rsidRPr="00822D3D">
        <w:t xml:space="preserve"> field to Declined and specify why the request was declined in the </w:t>
      </w:r>
      <w:proofErr w:type="spellStart"/>
      <w:r w:rsidRPr="00822D3D">
        <w:t>StateChangedReason</w:t>
      </w:r>
      <w:proofErr w:type="spellEnd"/>
      <w:r w:rsidRPr="00822D3D">
        <w:t xml:space="preserve"> field.</w:t>
      </w:r>
    </w:p>
    <w:p w14:paraId="533D531D" w14:textId="77777777" w:rsidR="0092294D" w:rsidRPr="000D1495" w:rsidRDefault="0092294D" w:rsidP="0092294D">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Request</w:t>
      </w:r>
    </w:p>
    <w:p w14:paraId="72AA698E" w14:textId="77777777" w:rsidR="0092294D" w:rsidRDefault="0092294D" w:rsidP="0092294D">
      <w:r w:rsidRPr="00822D3D">
        <w:t xml:space="preserve">PATCH </w:t>
      </w:r>
      <w:hyperlink w:history="1">
        <w:r w:rsidRPr="00822D3D">
          <w:rPr>
            <w:rStyle w:val="Hyperlink"/>
          </w:rPr>
          <w:t>https://&lt;host&gt;/&lt;path&gt;/&lt;version&gt;/accounts/23873345/orders/1235872/lines/345233?book HTTP/1.1</w:t>
        </w:r>
      </w:hyperlink>
      <w:r w:rsidRPr="00822D3D">
        <w:br/>
        <w:t>Content-Type: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p>
    <w:p w14:paraId="0EA06D9E" w14:textId="77777777" w:rsidR="0092294D" w:rsidRPr="000D1495" w:rsidRDefault="0092294D" w:rsidP="0092294D">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Response</w:t>
      </w:r>
    </w:p>
    <w:p w14:paraId="3B99F1C8" w14:textId="77777777" w:rsidR="0092294D" w:rsidRDefault="0092294D" w:rsidP="0092294D">
      <w:pPr>
        <w:rPr>
          <w:lang w:val="en"/>
        </w:rPr>
      </w:pPr>
      <w:r w:rsidRPr="00822D3D">
        <w:rPr>
          <w:lang w:val="en"/>
        </w:rPr>
        <w:t>HTTP/1.1 200 OK</w:t>
      </w:r>
      <w:r w:rsidRPr="00822D3D">
        <w:rPr>
          <w:lang w:val="en"/>
        </w:rPr>
        <w:br/>
        <w:t>Content-Type: application/json</w:t>
      </w:r>
      <w:r w:rsidRPr="00822D3D">
        <w:rPr>
          <w:lang w:val="en"/>
        </w:rPr>
        <w:br/>
        <w:t>Content-Length: 458</w:t>
      </w:r>
    </w:p>
    <w:p w14:paraId="1BDD6604" w14:textId="77777777" w:rsidR="0092294D" w:rsidRDefault="0092294D" w:rsidP="0092294D">
      <w:r w:rsidRPr="00822D3D">
        <w:t>{</w:t>
      </w:r>
      <w:r w:rsidRPr="00822D3D">
        <w:br/>
        <w:t xml:space="preserve">  "</w:t>
      </w:r>
      <w:proofErr w:type="spellStart"/>
      <w:proofErr w:type="gramStart"/>
      <w:r w:rsidRPr="00822D3D">
        <w:t>bookingStatus</w:t>
      </w:r>
      <w:proofErr w:type="spellEnd"/>
      <w:proofErr w:type="gramEnd"/>
      <w:r w:rsidRPr="00822D3D">
        <w:t>":"Draft",</w:t>
      </w:r>
      <w:r w:rsidRPr="00822D3D">
        <w:br/>
        <w:t xml:space="preserve">  "</w:t>
      </w:r>
      <w:proofErr w:type="spellStart"/>
      <w:r w:rsidRPr="00822D3D">
        <w:t>comment":"Free</w:t>
      </w:r>
      <w:proofErr w:type="spellEnd"/>
      <w:r w:rsidRPr="00822D3D">
        <w:t xml:space="preserve"> form comment",</w:t>
      </w:r>
      <w:r w:rsidRPr="00822D3D">
        <w:br/>
        <w:t xml:space="preserve">  "endDate":"2014-12-10T18:00:00.000Z",</w:t>
      </w:r>
      <w:r w:rsidRPr="00822D3D">
        <w:br/>
        <w:t xml:space="preserve">  "id":"345233",</w:t>
      </w:r>
      <w:r w:rsidRPr="00822D3D">
        <w:br/>
        <w:t xml:space="preserve">  "quantity":30000,</w:t>
      </w:r>
      <w:r w:rsidRPr="00822D3D">
        <w:br/>
        <w:t xml:space="preserve">  "</w:t>
      </w:r>
      <w:proofErr w:type="spellStart"/>
      <w:r w:rsidRPr="00822D3D">
        <w:t>name":"My</w:t>
      </w:r>
      <w:proofErr w:type="spellEnd"/>
      <w:r w:rsidRPr="00822D3D">
        <w:t xml:space="preserve"> Line 1",</w:t>
      </w:r>
      <w:r w:rsidRPr="00822D3D">
        <w:br/>
        <w:t xml:space="preserve">  "orderId":"1235872",</w:t>
      </w:r>
      <w:r w:rsidRPr="00822D3D">
        <w:br/>
        <w:t xml:space="preserve">  "productId":"456366",</w:t>
      </w:r>
      <w:r w:rsidRPr="00822D3D">
        <w:br/>
        <w:t xml:space="preserve">  "</w:t>
      </w:r>
      <w:proofErr w:type="spellStart"/>
      <w:r w:rsidRPr="00822D3D">
        <w:t>providerData</w:t>
      </w:r>
      <w:proofErr w:type="spellEnd"/>
      <w:r w:rsidRPr="00822D3D">
        <w:t>":"</w:t>
      </w:r>
      <w:proofErr w:type="spellStart"/>
      <w:r w:rsidRPr="00822D3D">
        <w:t>cid</w:t>
      </w:r>
      <w:proofErr w:type="spellEnd"/>
      <w:r w:rsidRPr="00822D3D">
        <w:t>=88873",</w:t>
      </w:r>
      <w:r w:rsidRPr="00822D3D">
        <w:br/>
        <w:t xml:space="preserve">  "startDate":"2014-12-05T06:00:00.000Z",</w:t>
      </w:r>
      <w:r w:rsidRPr="00822D3D">
        <w:br/>
        <w:t xml:space="preserve">  "targeting":[</w:t>
      </w:r>
      <w:r w:rsidRPr="00822D3D">
        <w:br/>
        <w:t xml:space="preserve">    {</w:t>
      </w:r>
      <w:r w:rsidRPr="00822D3D">
        <w:br/>
        <w:t xml:space="preserve">      "</w:t>
      </w:r>
      <w:proofErr w:type="spellStart"/>
      <w:r w:rsidRPr="00822D3D">
        <w:t>target":"Age</w:t>
      </w:r>
      <w:proofErr w:type="spellEnd"/>
      <w:r w:rsidRPr="00822D3D">
        <w:t>",</w:t>
      </w:r>
      <w:r w:rsidRPr="00822D3D">
        <w:br/>
        <w:t xml:space="preserve">      "</w:t>
      </w:r>
      <w:proofErr w:type="spellStart"/>
      <w:r w:rsidRPr="00822D3D">
        <w:t>targetValues</w:t>
      </w:r>
      <w:proofErr w:type="spellEnd"/>
      <w:r w:rsidRPr="00822D3D">
        <w:t>":["18-24","25-34"]</w:t>
      </w:r>
      <w:r w:rsidRPr="00822D3D">
        <w:br/>
        <w:t xml:space="preserve">    },</w:t>
      </w:r>
      <w:r w:rsidRPr="00822D3D">
        <w:br/>
        <w:t xml:space="preserve">    {</w:t>
      </w:r>
      <w:r w:rsidRPr="00822D3D">
        <w:br/>
        <w:t xml:space="preserve">      "</w:t>
      </w:r>
      <w:proofErr w:type="spellStart"/>
      <w:r w:rsidRPr="00822D3D">
        <w:t>target":"Gender</w:t>
      </w:r>
      <w:proofErr w:type="spellEnd"/>
      <w:r w:rsidRPr="00822D3D">
        <w:t>",</w:t>
      </w:r>
      <w:r w:rsidRPr="00822D3D">
        <w:br/>
        <w:t xml:space="preserve">      "</w:t>
      </w:r>
      <w:proofErr w:type="spellStart"/>
      <w:r w:rsidRPr="00822D3D">
        <w:t>targetValues</w:t>
      </w:r>
      <w:proofErr w:type="spellEnd"/>
      <w:r w:rsidRPr="00822D3D">
        <w:t>":["Male"]</w:t>
      </w:r>
      <w:r w:rsidRPr="00822D3D">
        <w:br/>
        <w:t xml:space="preserve">    }</w:t>
      </w:r>
      <w:r w:rsidRPr="00822D3D">
        <w:br/>
        <w:t xml:space="preserve">  ] </w:t>
      </w:r>
      <w:r w:rsidRPr="00822D3D">
        <w:br/>
      </w:r>
      <w:r w:rsidRPr="00822D3D">
        <w:lastRenderedPageBreak/>
        <w:t xml:space="preserve">  "usesExpandables":0</w:t>
      </w:r>
      <w:r w:rsidRPr="00822D3D">
        <w:br/>
        <w:t>}</w:t>
      </w:r>
    </w:p>
    <w:p w14:paraId="179F718F" w14:textId="77777777" w:rsidR="0092294D" w:rsidRDefault="0092294D" w:rsidP="0092294D">
      <w:pPr>
        <w:pStyle w:val="Heading3"/>
      </w:pPr>
      <w:bookmarkStart w:id="1235" w:name="_/tenants/{id}/accounts/{id}/campaig_10"/>
      <w:bookmarkStart w:id="1236" w:name="_Toc308251691"/>
      <w:bookmarkEnd w:id="1235"/>
      <w:r w:rsidRPr="000D1495">
        <w:t>/accounts/{id}/orders/{id}/lines/{id}</w:t>
      </w:r>
      <w:proofErr w:type="gramStart"/>
      <w:r w:rsidRPr="000D1495">
        <w:t>?reserve</w:t>
      </w:r>
      <w:bookmarkEnd w:id="1236"/>
      <w:proofErr w:type="gramEnd"/>
    </w:p>
    <w:p w14:paraId="1CB792B9" w14:textId="77777777" w:rsidR="0092294D" w:rsidRDefault="0092294D" w:rsidP="0092294D">
      <w:r w:rsidRPr="00822D3D">
        <w:t>Reserves the line.</w:t>
      </w:r>
    </w:p>
    <w:p w14:paraId="397EA6AC" w14:textId="77777777" w:rsidR="00816447" w:rsidRDefault="00816447" w:rsidP="00816447">
      <w:pPr>
        <w:spacing w:before="280" w:after="60"/>
        <w:rPr>
          <w:rFonts w:asciiTheme="majorHAnsi" w:hAnsiTheme="majorHAnsi" w:cstheme="majorHAnsi"/>
          <w:b/>
          <w:sz w:val="24"/>
          <w:szCs w:val="24"/>
        </w:rPr>
      </w:pPr>
      <w:r>
        <w:rPr>
          <w:rFonts w:asciiTheme="majorHAnsi" w:hAnsiTheme="majorHAnsi" w:cstheme="majorHAnsi"/>
          <w:b/>
          <w:sz w:val="24"/>
          <w:szCs w:val="24"/>
        </w:rPr>
        <w:t>Verbs</w:t>
      </w:r>
    </w:p>
    <w:p w14:paraId="4ACCE8A1" w14:textId="28F132FF" w:rsidR="00816447" w:rsidRPr="00816447" w:rsidRDefault="00DA5B81" w:rsidP="00816447">
      <w:r>
        <w:t xml:space="preserve">PUT or PATCH: (required) </w:t>
      </w:r>
      <w:r w:rsidRPr="00822D3D">
        <w:t>Reserves the line. The reserve process may be asynchronous.</w:t>
      </w:r>
      <w:r>
        <w:t xml:space="preserve"> </w:t>
      </w:r>
      <w:r w:rsidRPr="00822D3D">
        <w:t>To reserve a line, the line must be in the Draft state.</w:t>
      </w:r>
      <w:r>
        <w:t xml:space="preserve"> </w:t>
      </w:r>
      <w:r w:rsidRPr="00822D3D">
        <w:t xml:space="preserve">If successfully reserved, the line moves to the </w:t>
      </w:r>
      <w:proofErr w:type="gramStart"/>
      <w:r w:rsidRPr="00822D3D">
        <w:t>Reserved</w:t>
      </w:r>
      <w:proofErr w:type="gramEnd"/>
      <w:r w:rsidRPr="00822D3D">
        <w:t xml:space="preserve"> state; otherwise, it moves to Declined and </w:t>
      </w:r>
      <w:proofErr w:type="spellStart"/>
      <w:r w:rsidRPr="00822D3D">
        <w:t>StateChangedReason</w:t>
      </w:r>
      <w:proofErr w:type="spellEnd"/>
      <w:r w:rsidRPr="00822D3D">
        <w:t xml:space="preserve"> is set.</w:t>
      </w:r>
    </w:p>
    <w:p w14:paraId="49848F7C" w14:textId="77777777" w:rsidR="0092294D" w:rsidRPr="000D1495" w:rsidRDefault="0092294D" w:rsidP="0092294D">
      <w:pPr>
        <w:spacing w:before="280" w:after="60"/>
        <w:rPr>
          <w:rFonts w:asciiTheme="majorHAnsi" w:hAnsiTheme="majorHAnsi" w:cstheme="majorHAnsi"/>
          <w:b/>
          <w:sz w:val="24"/>
          <w:szCs w:val="24"/>
        </w:rPr>
      </w:pPr>
      <w:r w:rsidRPr="000D1495">
        <w:rPr>
          <w:rFonts w:asciiTheme="majorHAnsi" w:hAnsiTheme="majorHAnsi" w:cstheme="majorHAnsi"/>
          <w:b/>
          <w:sz w:val="24"/>
          <w:szCs w:val="24"/>
        </w:rPr>
        <w:t>Rules</w:t>
      </w:r>
    </w:p>
    <w:p w14:paraId="7D815E70" w14:textId="77777777" w:rsidR="0092294D" w:rsidRDefault="0092294D" w:rsidP="0092294D">
      <w:r w:rsidRPr="00822D3D">
        <w:t xml:space="preserve">The user must have permissions to reserve the line. For example, advertisers and agencies may reserve </w:t>
      </w:r>
      <w:hyperlink w:anchor="_Line" w:history="1">
        <w:r w:rsidRPr="00822D3D">
          <w:rPr>
            <w:rStyle w:val="Hyperlink"/>
          </w:rPr>
          <w:t>Line</w:t>
        </w:r>
      </w:hyperlink>
      <w:r w:rsidRPr="00822D3D">
        <w:t>s that they own. In addition, an agency may reserve lines that belong to the accounts that they manage on behalf of advertisers.</w:t>
      </w:r>
    </w:p>
    <w:p w14:paraId="6710D915" w14:textId="77777777" w:rsidR="0092294D" w:rsidRPr="00822D3D" w:rsidRDefault="0092294D" w:rsidP="0092294D">
      <w:r w:rsidRPr="00822D3D">
        <w:t>Only organizations that have an Approved or Limited status may reserve lines.</w:t>
      </w:r>
    </w:p>
    <w:p w14:paraId="0C64F823" w14:textId="77777777" w:rsidR="0092294D" w:rsidRDefault="0092294D" w:rsidP="0092294D">
      <w:r w:rsidRPr="00822D3D">
        <w:t>To reserve a line, the line must be in the Draft booking state.</w:t>
      </w:r>
    </w:p>
    <w:p w14:paraId="189013B6" w14:textId="77777777" w:rsidR="0092294D" w:rsidRPr="00822D3D" w:rsidRDefault="0092294D" w:rsidP="0092294D">
      <w:r w:rsidRPr="00822D3D">
        <w:t xml:space="preserve">The reservation process may be asynchronous. If asynchronous, set the </w:t>
      </w:r>
      <w:proofErr w:type="spellStart"/>
      <w:r w:rsidRPr="00822D3D">
        <w:t>bookingStatus</w:t>
      </w:r>
      <w:proofErr w:type="spellEnd"/>
      <w:r w:rsidRPr="00822D3D">
        <w:t xml:space="preserve"> field to </w:t>
      </w:r>
      <w:proofErr w:type="spellStart"/>
      <w:r w:rsidRPr="00822D3D">
        <w:t>PendingReservation</w:t>
      </w:r>
      <w:proofErr w:type="spellEnd"/>
      <w:r w:rsidRPr="00822D3D">
        <w:t xml:space="preserve"> until the line is reserved or declined. If successfully reserved, set the </w:t>
      </w:r>
      <w:proofErr w:type="spellStart"/>
      <w:r w:rsidRPr="00822D3D">
        <w:t>bookingStatus</w:t>
      </w:r>
      <w:proofErr w:type="spellEnd"/>
      <w:r w:rsidRPr="00822D3D">
        <w:t xml:space="preserve"> field to Reserved and the </w:t>
      </w:r>
      <w:proofErr w:type="spellStart"/>
      <w:r w:rsidRPr="00822D3D">
        <w:t>ReservedExpiryDate</w:t>
      </w:r>
      <w:proofErr w:type="spellEnd"/>
      <w:r w:rsidRPr="00822D3D">
        <w:t xml:space="preserve"> field to the date and time that the reservation expires. If the line was not reserved, set the </w:t>
      </w:r>
      <w:proofErr w:type="spellStart"/>
      <w:r w:rsidRPr="00822D3D">
        <w:t>bookingStatus</w:t>
      </w:r>
      <w:proofErr w:type="spellEnd"/>
      <w:r w:rsidRPr="00822D3D">
        <w:t xml:space="preserve"> field to Declined and specify why the request was declined in the </w:t>
      </w:r>
      <w:proofErr w:type="spellStart"/>
      <w:r w:rsidRPr="00822D3D">
        <w:t>StateChangedReason</w:t>
      </w:r>
      <w:proofErr w:type="spellEnd"/>
      <w:r w:rsidRPr="00822D3D">
        <w:t xml:space="preserve"> field.</w:t>
      </w:r>
    </w:p>
    <w:p w14:paraId="6A50DB0C" w14:textId="77777777" w:rsidR="0092294D" w:rsidRDefault="0092294D" w:rsidP="0092294D">
      <w:r w:rsidRPr="00822D3D">
        <w:t>Supporting reserve is optional.</w:t>
      </w:r>
    </w:p>
    <w:p w14:paraId="3AF04276" w14:textId="77777777" w:rsidR="0092294D" w:rsidRPr="000D1495" w:rsidRDefault="0092294D" w:rsidP="0092294D">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Request</w:t>
      </w:r>
    </w:p>
    <w:p w14:paraId="2E32804F" w14:textId="77777777" w:rsidR="0092294D" w:rsidRDefault="0092294D" w:rsidP="0092294D">
      <w:r w:rsidRPr="00822D3D">
        <w:t xml:space="preserve">PATCH </w:t>
      </w:r>
      <w:hyperlink w:history="1">
        <w:r w:rsidRPr="00822D3D">
          <w:rPr>
            <w:rStyle w:val="Hyperlink"/>
          </w:rPr>
          <w:t>https://&lt;host&gt;/&lt;path&gt;/&lt;version&gt;/accounts/23873345/orders/1235872/lines/345233?reserve HTTP/1.1</w:t>
        </w:r>
      </w:hyperlink>
      <w:r w:rsidRPr="00822D3D">
        <w:br/>
        <w:t>Content-Type: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p>
    <w:p w14:paraId="62712F90" w14:textId="77777777" w:rsidR="0092294D" w:rsidRPr="000D1495" w:rsidRDefault="0092294D" w:rsidP="0092294D">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Response</w:t>
      </w:r>
    </w:p>
    <w:p w14:paraId="2B3A917D" w14:textId="77777777" w:rsidR="0092294D" w:rsidRDefault="0092294D" w:rsidP="0092294D">
      <w:pPr>
        <w:rPr>
          <w:lang w:val="en"/>
        </w:rPr>
      </w:pPr>
      <w:r w:rsidRPr="00822D3D">
        <w:rPr>
          <w:lang w:val="en"/>
        </w:rPr>
        <w:t>HTTP/1.1 200 OK</w:t>
      </w:r>
      <w:r w:rsidRPr="00822D3D">
        <w:rPr>
          <w:lang w:val="en"/>
        </w:rPr>
        <w:br/>
        <w:t>Content-Type: application/json</w:t>
      </w:r>
      <w:r w:rsidRPr="00822D3D">
        <w:rPr>
          <w:lang w:val="en"/>
        </w:rPr>
        <w:br/>
        <w:t>Content-Length: 458</w:t>
      </w:r>
    </w:p>
    <w:p w14:paraId="00EC2AA7" w14:textId="77777777" w:rsidR="0092294D" w:rsidRDefault="0092294D" w:rsidP="0092294D">
      <w:r w:rsidRPr="00822D3D">
        <w:t>{</w:t>
      </w:r>
      <w:r w:rsidRPr="00822D3D">
        <w:br/>
        <w:t xml:space="preserve">  "</w:t>
      </w:r>
      <w:proofErr w:type="spellStart"/>
      <w:proofErr w:type="gramStart"/>
      <w:r w:rsidRPr="00822D3D">
        <w:t>bookingStatus</w:t>
      </w:r>
      <w:proofErr w:type="spellEnd"/>
      <w:proofErr w:type="gramEnd"/>
      <w:r w:rsidRPr="00822D3D">
        <w:t>":"Draft",</w:t>
      </w:r>
      <w:r w:rsidRPr="00822D3D">
        <w:br/>
        <w:t xml:space="preserve">  "</w:t>
      </w:r>
      <w:proofErr w:type="spellStart"/>
      <w:r w:rsidRPr="00822D3D">
        <w:t>comment":"Free</w:t>
      </w:r>
      <w:proofErr w:type="spellEnd"/>
      <w:r w:rsidRPr="00822D3D">
        <w:t xml:space="preserve"> form comment",</w:t>
      </w:r>
      <w:r w:rsidRPr="00822D3D">
        <w:br/>
        <w:t xml:space="preserve">  "endDate":"2014-12-10T18:00:00.000Z",</w:t>
      </w:r>
      <w:r w:rsidRPr="00822D3D">
        <w:br/>
        <w:t xml:space="preserve">  "id":"345233",</w:t>
      </w:r>
      <w:r w:rsidRPr="00822D3D">
        <w:br/>
      </w:r>
      <w:r w:rsidRPr="00822D3D">
        <w:lastRenderedPageBreak/>
        <w:t xml:space="preserve">  "quantity":30000,</w:t>
      </w:r>
      <w:r w:rsidRPr="00822D3D">
        <w:br/>
        <w:t xml:space="preserve">  "</w:t>
      </w:r>
      <w:proofErr w:type="spellStart"/>
      <w:r w:rsidRPr="00822D3D">
        <w:t>name":"My</w:t>
      </w:r>
      <w:proofErr w:type="spellEnd"/>
      <w:r w:rsidRPr="00822D3D">
        <w:t xml:space="preserve"> Line 1",</w:t>
      </w:r>
      <w:r w:rsidRPr="00822D3D">
        <w:br/>
        <w:t xml:space="preserve">  "orderId":"1235872",</w:t>
      </w:r>
      <w:r w:rsidRPr="00822D3D">
        <w:br/>
        <w:t xml:space="preserve">  "productId":"456366",</w:t>
      </w:r>
      <w:r w:rsidRPr="00822D3D">
        <w:br/>
        <w:t xml:space="preserve">  "</w:t>
      </w:r>
      <w:proofErr w:type="spellStart"/>
      <w:r w:rsidRPr="00822D3D">
        <w:t>providerData</w:t>
      </w:r>
      <w:proofErr w:type="spellEnd"/>
      <w:r w:rsidRPr="00822D3D">
        <w:t>":"</w:t>
      </w:r>
      <w:proofErr w:type="spellStart"/>
      <w:r w:rsidRPr="00822D3D">
        <w:t>cid</w:t>
      </w:r>
      <w:proofErr w:type="spellEnd"/>
      <w:r w:rsidRPr="00822D3D">
        <w:t>=88873",</w:t>
      </w:r>
      <w:r w:rsidRPr="00822D3D">
        <w:br/>
        <w:t xml:space="preserve">  "startDate":"2014-12-05T06:00:00.000Z",</w:t>
      </w:r>
      <w:r w:rsidRPr="00822D3D">
        <w:br/>
        <w:t xml:space="preserve">  "targeting":[</w:t>
      </w:r>
      <w:r w:rsidRPr="00822D3D">
        <w:br/>
        <w:t xml:space="preserve">    {</w:t>
      </w:r>
      <w:r w:rsidRPr="00822D3D">
        <w:br/>
        <w:t xml:space="preserve">      "</w:t>
      </w:r>
      <w:proofErr w:type="spellStart"/>
      <w:r w:rsidRPr="00822D3D">
        <w:t>target":"Age</w:t>
      </w:r>
      <w:proofErr w:type="spellEnd"/>
      <w:r w:rsidRPr="00822D3D">
        <w:t>",</w:t>
      </w:r>
      <w:r w:rsidRPr="00822D3D">
        <w:br/>
        <w:t xml:space="preserve">      "</w:t>
      </w:r>
      <w:proofErr w:type="spellStart"/>
      <w:r w:rsidRPr="00822D3D">
        <w:t>targetValues</w:t>
      </w:r>
      <w:proofErr w:type="spellEnd"/>
      <w:r w:rsidRPr="00822D3D">
        <w:t>":["18-24","25-34"]</w:t>
      </w:r>
      <w:r w:rsidRPr="00822D3D">
        <w:br/>
        <w:t xml:space="preserve">    },</w:t>
      </w:r>
      <w:r w:rsidRPr="00822D3D">
        <w:br/>
        <w:t xml:space="preserve">    {</w:t>
      </w:r>
      <w:r w:rsidRPr="00822D3D">
        <w:br/>
        <w:t xml:space="preserve">      "</w:t>
      </w:r>
      <w:proofErr w:type="spellStart"/>
      <w:r w:rsidRPr="00822D3D">
        <w:t>target":"Gender</w:t>
      </w:r>
      <w:proofErr w:type="spellEnd"/>
      <w:r w:rsidRPr="00822D3D">
        <w:t>",</w:t>
      </w:r>
      <w:r w:rsidRPr="00822D3D">
        <w:br/>
        <w:t xml:space="preserve">      "</w:t>
      </w:r>
      <w:proofErr w:type="spellStart"/>
      <w:r w:rsidRPr="00822D3D">
        <w:t>targetValues</w:t>
      </w:r>
      <w:proofErr w:type="spellEnd"/>
      <w:r w:rsidRPr="00822D3D">
        <w:t>":["Male"]</w:t>
      </w:r>
      <w:r w:rsidRPr="00822D3D">
        <w:br/>
        <w:t xml:space="preserve">    }</w:t>
      </w:r>
      <w:r w:rsidRPr="00822D3D">
        <w:br/>
        <w:t xml:space="preserve">  ] </w:t>
      </w:r>
      <w:r w:rsidRPr="00822D3D">
        <w:br/>
        <w:t xml:space="preserve">  "usesExpandables":0</w:t>
      </w:r>
      <w:r w:rsidRPr="00822D3D">
        <w:br/>
        <w:t>}</w:t>
      </w:r>
    </w:p>
    <w:p w14:paraId="7F2CEBA8" w14:textId="77777777" w:rsidR="0092294D" w:rsidRDefault="0092294D" w:rsidP="0092294D">
      <w:pPr>
        <w:pStyle w:val="Heading3"/>
      </w:pPr>
      <w:bookmarkStart w:id="1237" w:name="_/tenants/{id}/accounts/{id}/campaig_11"/>
      <w:bookmarkStart w:id="1238" w:name="_Toc308251692"/>
      <w:bookmarkEnd w:id="1237"/>
      <w:r w:rsidRPr="000D1495">
        <w:t>/accounts/{id}/orders/{id}/lines/{id}</w:t>
      </w:r>
      <w:proofErr w:type="gramStart"/>
      <w:r w:rsidRPr="000D1495">
        <w:t>?cancel</w:t>
      </w:r>
      <w:bookmarkEnd w:id="1238"/>
      <w:proofErr w:type="gramEnd"/>
    </w:p>
    <w:p w14:paraId="7A65E284" w14:textId="77777777" w:rsidR="0092294D" w:rsidRDefault="0092294D" w:rsidP="0092294D">
      <w:r w:rsidRPr="00822D3D">
        <w:t xml:space="preserve">Cancels the line. </w:t>
      </w:r>
    </w:p>
    <w:p w14:paraId="249EE8E9" w14:textId="77777777" w:rsidR="00816447" w:rsidRDefault="00816447" w:rsidP="00816447">
      <w:pPr>
        <w:spacing w:before="280" w:after="60"/>
        <w:rPr>
          <w:rFonts w:asciiTheme="majorHAnsi" w:hAnsiTheme="majorHAnsi" w:cstheme="majorHAnsi"/>
          <w:b/>
          <w:sz w:val="24"/>
          <w:szCs w:val="24"/>
        </w:rPr>
      </w:pPr>
      <w:r>
        <w:rPr>
          <w:rFonts w:asciiTheme="majorHAnsi" w:hAnsiTheme="majorHAnsi" w:cstheme="majorHAnsi"/>
          <w:b/>
          <w:sz w:val="24"/>
          <w:szCs w:val="24"/>
        </w:rPr>
        <w:t>Verbs</w:t>
      </w:r>
    </w:p>
    <w:p w14:paraId="7F59F7A6" w14:textId="38B25EEE" w:rsidR="00816447" w:rsidRPr="00816447" w:rsidRDefault="00DA5B81" w:rsidP="00DA5B81">
      <w:r>
        <w:t xml:space="preserve">PUT or PATCH: (required) </w:t>
      </w:r>
      <w:proofErr w:type="gramStart"/>
      <w:r w:rsidRPr="00822D3D">
        <w:t>Cancels</w:t>
      </w:r>
      <w:proofErr w:type="gramEnd"/>
      <w:r w:rsidRPr="00822D3D">
        <w:t xml:space="preserve"> the line.</w:t>
      </w:r>
      <w:r>
        <w:t xml:space="preserve"> </w:t>
      </w:r>
      <w:r w:rsidRPr="00822D3D">
        <w:t xml:space="preserve">To cancel a line, the line must be in the Reserved, Booked, or </w:t>
      </w:r>
      <w:proofErr w:type="spellStart"/>
      <w:r w:rsidRPr="00822D3D">
        <w:t>InFlight</w:t>
      </w:r>
      <w:proofErr w:type="spellEnd"/>
      <w:r w:rsidRPr="00822D3D">
        <w:t xml:space="preserve"> state.</w:t>
      </w:r>
      <w:r>
        <w:t xml:space="preserve"> </w:t>
      </w:r>
      <w:r w:rsidRPr="00822D3D">
        <w:t xml:space="preserve">If successfully canceled, the line moves to the Canceled state. If the status was </w:t>
      </w:r>
      <w:proofErr w:type="spellStart"/>
      <w:r w:rsidRPr="00822D3D">
        <w:t>InFlight</w:t>
      </w:r>
      <w:proofErr w:type="spellEnd"/>
      <w:r w:rsidRPr="00822D3D">
        <w:t xml:space="preserve">, </w:t>
      </w:r>
      <w:proofErr w:type="spellStart"/>
      <w:r w:rsidRPr="00822D3D">
        <w:t>StateChangedReason</w:t>
      </w:r>
      <w:proofErr w:type="spellEnd"/>
      <w:r w:rsidRPr="00822D3D">
        <w:t xml:space="preserve"> is set.</w:t>
      </w:r>
    </w:p>
    <w:p w14:paraId="31AFCFE0" w14:textId="77777777" w:rsidR="0092294D" w:rsidRPr="000D1495" w:rsidRDefault="0092294D" w:rsidP="0092294D">
      <w:pPr>
        <w:spacing w:before="280" w:after="60"/>
        <w:rPr>
          <w:rFonts w:asciiTheme="majorHAnsi" w:hAnsiTheme="majorHAnsi" w:cstheme="majorHAnsi"/>
          <w:b/>
          <w:sz w:val="24"/>
          <w:szCs w:val="24"/>
        </w:rPr>
      </w:pPr>
      <w:r w:rsidRPr="000D1495">
        <w:rPr>
          <w:rFonts w:asciiTheme="majorHAnsi" w:hAnsiTheme="majorHAnsi" w:cstheme="majorHAnsi"/>
          <w:b/>
          <w:sz w:val="24"/>
          <w:szCs w:val="24"/>
        </w:rPr>
        <w:t>Rules</w:t>
      </w:r>
    </w:p>
    <w:p w14:paraId="40C689D5" w14:textId="77777777" w:rsidR="0092294D" w:rsidRDefault="0092294D" w:rsidP="0092294D">
      <w:r w:rsidRPr="00822D3D">
        <w:t xml:space="preserve">The user must have permissions to cancel the line. For example, advertisers and agencies may cancel </w:t>
      </w:r>
      <w:hyperlink w:anchor="_Line" w:history="1">
        <w:r w:rsidRPr="00822D3D">
          <w:rPr>
            <w:rStyle w:val="Hyperlink"/>
          </w:rPr>
          <w:t>Line</w:t>
        </w:r>
      </w:hyperlink>
      <w:r w:rsidRPr="00822D3D">
        <w:t>s that they own. In addition, an agency may cancel lines that belong to the accounts that they manage on behalf of advertisers.</w:t>
      </w:r>
    </w:p>
    <w:p w14:paraId="1BA298D5" w14:textId="77777777" w:rsidR="0092294D" w:rsidRDefault="0092294D" w:rsidP="0092294D">
      <w:r w:rsidRPr="00822D3D">
        <w:t xml:space="preserve">To cancel a line, the line must be in the Reserved, Booked, or </w:t>
      </w:r>
      <w:proofErr w:type="spellStart"/>
      <w:r w:rsidRPr="00822D3D">
        <w:t>InFlight</w:t>
      </w:r>
      <w:proofErr w:type="spellEnd"/>
      <w:r w:rsidRPr="00822D3D">
        <w:t xml:space="preserve"> state. If successfully canceled, set the </w:t>
      </w:r>
      <w:proofErr w:type="spellStart"/>
      <w:r w:rsidRPr="00822D3D">
        <w:t>bookingStatus</w:t>
      </w:r>
      <w:proofErr w:type="spellEnd"/>
      <w:r w:rsidRPr="00822D3D">
        <w:t xml:space="preserve"> field to Canceled. If the previous status was </w:t>
      </w:r>
      <w:proofErr w:type="spellStart"/>
      <w:r w:rsidRPr="00822D3D">
        <w:t>InFlight</w:t>
      </w:r>
      <w:proofErr w:type="spellEnd"/>
      <w:r w:rsidRPr="00822D3D">
        <w:t xml:space="preserve">, set the </w:t>
      </w:r>
      <w:proofErr w:type="spellStart"/>
      <w:r w:rsidRPr="00822D3D">
        <w:t>StateChangedReason</w:t>
      </w:r>
      <w:proofErr w:type="spellEnd"/>
      <w:r w:rsidRPr="00822D3D">
        <w:t xml:space="preserve"> field as appropriate (for example, “User canceled”).</w:t>
      </w:r>
    </w:p>
    <w:p w14:paraId="47CDDECC" w14:textId="77777777" w:rsidR="0092294D" w:rsidRPr="000D1495" w:rsidRDefault="0092294D" w:rsidP="0092294D">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Request</w:t>
      </w:r>
    </w:p>
    <w:p w14:paraId="3FE91386" w14:textId="77777777" w:rsidR="0092294D" w:rsidRDefault="0092294D" w:rsidP="0092294D">
      <w:r w:rsidRPr="00822D3D">
        <w:t xml:space="preserve">PATCH </w:t>
      </w:r>
      <w:hyperlink w:history="1">
        <w:r w:rsidRPr="00822D3D">
          <w:rPr>
            <w:rStyle w:val="Hyperlink"/>
          </w:rPr>
          <w:t>https://&lt;host&gt;/&lt;path&gt;/&lt;version&gt;/accounts/23873345/orders/1235872/lines/345233?cancel HTTP/1.1</w:t>
        </w:r>
      </w:hyperlink>
      <w:r w:rsidRPr="00822D3D">
        <w:br/>
        <w:t>Content-Type: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p>
    <w:p w14:paraId="6B9EC63B" w14:textId="77777777" w:rsidR="0092294D" w:rsidRPr="000D1495" w:rsidRDefault="0092294D" w:rsidP="0092294D">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Response</w:t>
      </w:r>
    </w:p>
    <w:p w14:paraId="4527BB5F" w14:textId="77777777" w:rsidR="0092294D" w:rsidRDefault="0092294D" w:rsidP="0092294D">
      <w:pPr>
        <w:rPr>
          <w:lang w:val="en"/>
        </w:rPr>
      </w:pPr>
      <w:r w:rsidRPr="00822D3D">
        <w:rPr>
          <w:lang w:val="en"/>
        </w:rPr>
        <w:lastRenderedPageBreak/>
        <w:t>HTTP/1.1 200 OK</w:t>
      </w:r>
      <w:r w:rsidRPr="00822D3D">
        <w:rPr>
          <w:lang w:val="en"/>
        </w:rPr>
        <w:br/>
        <w:t>Content-Type: application/json</w:t>
      </w:r>
      <w:r w:rsidRPr="00822D3D">
        <w:rPr>
          <w:lang w:val="en"/>
        </w:rPr>
        <w:br/>
        <w:t>Content-Length: 658</w:t>
      </w:r>
    </w:p>
    <w:p w14:paraId="204C01C2" w14:textId="77777777" w:rsidR="0092294D" w:rsidRDefault="0092294D" w:rsidP="0092294D">
      <w:r w:rsidRPr="00822D3D">
        <w:t>{</w:t>
      </w:r>
      <w:r w:rsidRPr="00822D3D">
        <w:br/>
        <w:t xml:space="preserve">  "</w:t>
      </w:r>
      <w:proofErr w:type="spellStart"/>
      <w:proofErr w:type="gramStart"/>
      <w:r w:rsidRPr="00822D3D">
        <w:t>bookingStatus</w:t>
      </w:r>
      <w:proofErr w:type="spellEnd"/>
      <w:proofErr w:type="gramEnd"/>
      <w:r w:rsidRPr="00822D3D">
        <w:t>":"</w:t>
      </w:r>
      <w:proofErr w:type="spellStart"/>
      <w:r w:rsidRPr="00822D3D">
        <w:t>InFlight</w:t>
      </w:r>
      <w:proofErr w:type="spellEnd"/>
      <w:r w:rsidRPr="00822D3D">
        <w:t>",</w:t>
      </w:r>
      <w:r w:rsidRPr="00822D3D">
        <w:br/>
        <w:t xml:space="preserve">  "</w:t>
      </w:r>
      <w:proofErr w:type="spellStart"/>
      <w:r w:rsidRPr="00822D3D">
        <w:t>comment":"Free</w:t>
      </w:r>
      <w:proofErr w:type="spellEnd"/>
      <w:r w:rsidRPr="00822D3D">
        <w:t xml:space="preserve"> form comment",</w:t>
      </w:r>
      <w:r w:rsidRPr="00822D3D">
        <w:br/>
        <w:t xml:space="preserve">  "cost":39.30,</w:t>
      </w:r>
      <w:r w:rsidRPr="00822D3D">
        <w:br/>
        <w:t xml:space="preserve">  "endDate":"2014-12-10T18:00:00.000Z",</w:t>
      </w:r>
      <w:r w:rsidRPr="00822D3D">
        <w:br/>
        <w:t xml:space="preserve">  "id":"345233",</w:t>
      </w:r>
      <w:r w:rsidRPr="00822D3D">
        <w:br/>
        <w:t xml:space="preserve">  "quantity":30000,</w:t>
      </w:r>
      <w:r w:rsidRPr="00822D3D">
        <w:br/>
        <w:t xml:space="preserve">  "</w:t>
      </w:r>
      <w:proofErr w:type="spellStart"/>
      <w:r w:rsidRPr="00822D3D">
        <w:t>name":"My</w:t>
      </w:r>
      <w:proofErr w:type="spellEnd"/>
      <w:r w:rsidRPr="00822D3D">
        <w:t xml:space="preserve"> Line 1",</w:t>
      </w:r>
      <w:r w:rsidRPr="00822D3D">
        <w:br/>
        <w:t xml:space="preserve">  "orderId":"1235872",</w:t>
      </w:r>
      <w:r w:rsidRPr="00822D3D">
        <w:br/>
        <w:t xml:space="preserve">  "productId":"456366",</w:t>
      </w:r>
      <w:r w:rsidRPr="00822D3D">
        <w:br/>
        <w:t xml:space="preserve">  "</w:t>
      </w:r>
      <w:proofErr w:type="spellStart"/>
      <w:r w:rsidRPr="00822D3D">
        <w:t>providerData</w:t>
      </w:r>
      <w:proofErr w:type="spellEnd"/>
      <w:r w:rsidRPr="00822D3D">
        <w:t>":"</w:t>
      </w:r>
      <w:proofErr w:type="spellStart"/>
      <w:r w:rsidRPr="00822D3D">
        <w:t>cid</w:t>
      </w:r>
      <w:proofErr w:type="spellEnd"/>
      <w:r w:rsidRPr="00822D3D">
        <w:t>=88873",</w:t>
      </w:r>
      <w:r w:rsidRPr="00822D3D">
        <w:br/>
        <w:t xml:space="preserve">  "rate":1.31,</w:t>
      </w:r>
      <w:r w:rsidRPr="00822D3D">
        <w:br/>
        <w:t xml:space="preserve">  "</w:t>
      </w:r>
      <w:proofErr w:type="spellStart"/>
      <w:r w:rsidRPr="00822D3D">
        <w:t>rateType</w:t>
      </w:r>
      <w:proofErr w:type="spellEnd"/>
      <w:r w:rsidRPr="00822D3D">
        <w:t>":"CPM",</w:t>
      </w:r>
      <w:r w:rsidRPr="00822D3D">
        <w:br/>
        <w:t xml:space="preserve">  "startDate":"2014-12-05T06:00:00.000Z",</w:t>
      </w:r>
      <w:r w:rsidRPr="00822D3D">
        <w:br/>
        <w:t xml:space="preserve">  "targeting":[</w:t>
      </w:r>
      <w:r w:rsidRPr="00822D3D">
        <w:br/>
        <w:t xml:space="preserve">    {</w:t>
      </w:r>
      <w:r w:rsidRPr="00822D3D">
        <w:br/>
        <w:t xml:space="preserve">      "</w:t>
      </w:r>
      <w:proofErr w:type="spellStart"/>
      <w:r w:rsidRPr="00822D3D">
        <w:t>target":"Age</w:t>
      </w:r>
      <w:proofErr w:type="spellEnd"/>
      <w:r w:rsidRPr="00822D3D">
        <w:t>",</w:t>
      </w:r>
      <w:r w:rsidRPr="00822D3D">
        <w:br/>
        <w:t xml:space="preserve">      "</w:t>
      </w:r>
      <w:proofErr w:type="spellStart"/>
      <w:r w:rsidRPr="00822D3D">
        <w:t>targetValues</w:t>
      </w:r>
      <w:proofErr w:type="spellEnd"/>
      <w:r w:rsidRPr="00822D3D">
        <w:t>":["18-24","25-34"]</w:t>
      </w:r>
      <w:r w:rsidRPr="00822D3D">
        <w:br/>
        <w:t xml:space="preserve">    },</w:t>
      </w:r>
      <w:r w:rsidRPr="00822D3D">
        <w:br/>
        <w:t xml:space="preserve">    {</w:t>
      </w:r>
      <w:r w:rsidRPr="00822D3D">
        <w:br/>
        <w:t xml:space="preserve">      "</w:t>
      </w:r>
      <w:proofErr w:type="spellStart"/>
      <w:r w:rsidRPr="00822D3D">
        <w:t>target":"Gender</w:t>
      </w:r>
      <w:proofErr w:type="spellEnd"/>
      <w:r w:rsidRPr="00822D3D">
        <w:t>",</w:t>
      </w:r>
      <w:r w:rsidRPr="00822D3D">
        <w:br/>
        <w:t xml:space="preserve">      "</w:t>
      </w:r>
      <w:proofErr w:type="spellStart"/>
      <w:r w:rsidRPr="00822D3D">
        <w:t>targetValues</w:t>
      </w:r>
      <w:proofErr w:type="spellEnd"/>
      <w:r w:rsidRPr="00822D3D">
        <w:t>":["Male"]</w:t>
      </w:r>
      <w:r w:rsidRPr="00822D3D">
        <w:br/>
        <w:t xml:space="preserve">    }</w:t>
      </w:r>
      <w:r w:rsidRPr="00822D3D">
        <w:br/>
        <w:t xml:space="preserve">  ] </w:t>
      </w:r>
      <w:r w:rsidRPr="00822D3D">
        <w:br/>
        <w:t xml:space="preserve">  "usesExpandables":0</w:t>
      </w:r>
      <w:r w:rsidRPr="00822D3D">
        <w:br/>
        <w:t>}</w:t>
      </w:r>
    </w:p>
    <w:p w14:paraId="1EEC2594" w14:textId="77777777" w:rsidR="0092294D" w:rsidRDefault="0092294D" w:rsidP="0092294D">
      <w:pPr>
        <w:pStyle w:val="Heading3"/>
      </w:pPr>
      <w:bookmarkStart w:id="1239" w:name="_/tenants/{id}/accounts/{id}/campaig_12"/>
      <w:bookmarkStart w:id="1240" w:name="_Toc308251693"/>
      <w:bookmarkEnd w:id="1239"/>
      <w:r w:rsidRPr="000D1495">
        <w:t>/accounts/{id}/orders/{id}/lines/{id}</w:t>
      </w:r>
      <w:proofErr w:type="gramStart"/>
      <w:r w:rsidRPr="000D1495">
        <w:t>?reset</w:t>
      </w:r>
      <w:bookmarkEnd w:id="1240"/>
      <w:proofErr w:type="gramEnd"/>
    </w:p>
    <w:p w14:paraId="5EB69CA0" w14:textId="77777777" w:rsidR="0092294D" w:rsidRDefault="0092294D" w:rsidP="0092294D">
      <w:r w:rsidRPr="00822D3D">
        <w:t xml:space="preserve">Moves the line back to the Draft state. </w:t>
      </w:r>
    </w:p>
    <w:p w14:paraId="768F6CAC" w14:textId="7748F173" w:rsidR="00816447" w:rsidRDefault="00816447" w:rsidP="0092294D">
      <w:pPr>
        <w:spacing w:before="280" w:after="60"/>
        <w:rPr>
          <w:rFonts w:asciiTheme="majorHAnsi" w:hAnsiTheme="majorHAnsi" w:cstheme="majorHAnsi"/>
          <w:b/>
          <w:sz w:val="24"/>
          <w:szCs w:val="24"/>
        </w:rPr>
      </w:pPr>
      <w:r>
        <w:rPr>
          <w:rFonts w:asciiTheme="majorHAnsi" w:hAnsiTheme="majorHAnsi" w:cstheme="majorHAnsi"/>
          <w:b/>
          <w:sz w:val="24"/>
          <w:szCs w:val="24"/>
        </w:rPr>
        <w:t>Verbs</w:t>
      </w:r>
    </w:p>
    <w:p w14:paraId="32266BE2" w14:textId="70E9FF4D" w:rsidR="00816447" w:rsidRPr="00816447" w:rsidRDefault="00DA5B81" w:rsidP="00DA5B81">
      <w:r>
        <w:t xml:space="preserve">PUT or PATCH: (required) </w:t>
      </w:r>
      <w:proofErr w:type="gramStart"/>
      <w:r w:rsidRPr="00822D3D">
        <w:t>Resets</w:t>
      </w:r>
      <w:proofErr w:type="gramEnd"/>
      <w:r w:rsidRPr="00822D3D">
        <w:t xml:space="preserve"> a line back to the Draft state.</w:t>
      </w:r>
      <w:r>
        <w:t xml:space="preserve"> </w:t>
      </w:r>
      <w:r w:rsidRPr="00822D3D">
        <w:t>To reset a line, the line must be in the Reserved or Declined state.</w:t>
      </w:r>
    </w:p>
    <w:p w14:paraId="1EA38177" w14:textId="77777777" w:rsidR="0092294D" w:rsidRPr="000D1495" w:rsidRDefault="0092294D" w:rsidP="0092294D">
      <w:pPr>
        <w:spacing w:before="280" w:after="60"/>
        <w:rPr>
          <w:rFonts w:asciiTheme="majorHAnsi" w:hAnsiTheme="majorHAnsi" w:cstheme="majorHAnsi"/>
          <w:b/>
          <w:sz w:val="24"/>
          <w:szCs w:val="24"/>
        </w:rPr>
      </w:pPr>
      <w:r w:rsidRPr="000D1495">
        <w:rPr>
          <w:rFonts w:asciiTheme="majorHAnsi" w:hAnsiTheme="majorHAnsi" w:cstheme="majorHAnsi"/>
          <w:b/>
          <w:sz w:val="24"/>
          <w:szCs w:val="24"/>
        </w:rPr>
        <w:t>Rules</w:t>
      </w:r>
    </w:p>
    <w:p w14:paraId="01AA75D2" w14:textId="77777777" w:rsidR="0092294D" w:rsidRDefault="0092294D" w:rsidP="0092294D">
      <w:r w:rsidRPr="00822D3D">
        <w:t xml:space="preserve">The user must have permissions to reset the line. For example, advertisers and agencies may reset </w:t>
      </w:r>
      <w:hyperlink w:anchor="_Line" w:history="1">
        <w:r w:rsidRPr="00822D3D">
          <w:rPr>
            <w:rStyle w:val="Hyperlink"/>
          </w:rPr>
          <w:t>Line</w:t>
        </w:r>
      </w:hyperlink>
      <w:r w:rsidRPr="00822D3D">
        <w:t>s that they own. In addition, an agency may reset lines that belong to the accounts that they manage on behalf of advertisers.</w:t>
      </w:r>
    </w:p>
    <w:p w14:paraId="0376A6A0" w14:textId="77777777" w:rsidR="0092294D" w:rsidRDefault="0092294D" w:rsidP="0092294D">
      <w:r w:rsidRPr="00822D3D">
        <w:lastRenderedPageBreak/>
        <w:t xml:space="preserve">To reset a line, the line must be in the Reserved, Declined, or Expired booking state. If successfully reset, set the </w:t>
      </w:r>
      <w:proofErr w:type="spellStart"/>
      <w:r w:rsidRPr="00822D3D">
        <w:t>bookingStatus</w:t>
      </w:r>
      <w:proofErr w:type="spellEnd"/>
      <w:r w:rsidRPr="00822D3D">
        <w:t xml:space="preserve"> field to Draft.</w:t>
      </w:r>
    </w:p>
    <w:p w14:paraId="79E2F77B" w14:textId="77777777" w:rsidR="0092294D" w:rsidRPr="000D1495" w:rsidRDefault="0092294D" w:rsidP="0092294D">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Request</w:t>
      </w:r>
    </w:p>
    <w:p w14:paraId="1F621572" w14:textId="3ABE63B7" w:rsidR="0092294D" w:rsidRPr="00822D3D" w:rsidRDefault="0092294D" w:rsidP="0092294D">
      <w:r w:rsidRPr="00822D3D">
        <w:t xml:space="preserve">PATCH </w:t>
      </w:r>
      <w:hyperlink w:history="1">
        <w:r w:rsidRPr="00822D3D">
          <w:rPr>
            <w:rStyle w:val="Hyperlink"/>
          </w:rPr>
          <w:t>https://&lt;host&gt;/&lt;path&gt;/&lt;version&gt;/accounts/23873345/orders/1235872/lines/345233?reset HTTP/1.1</w:t>
        </w:r>
      </w:hyperlink>
      <w:r w:rsidRPr="00822D3D">
        <w:br/>
        <w:t>Content-Type: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p>
    <w:p w14:paraId="10DD786E" w14:textId="77777777" w:rsidR="0092294D" w:rsidRPr="000D1495" w:rsidRDefault="0092294D" w:rsidP="0092294D">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Response</w:t>
      </w:r>
    </w:p>
    <w:p w14:paraId="1B61C86A" w14:textId="77777777" w:rsidR="0092294D" w:rsidRDefault="0092294D" w:rsidP="0092294D">
      <w:pPr>
        <w:rPr>
          <w:lang w:val="en"/>
        </w:rPr>
      </w:pPr>
      <w:r w:rsidRPr="00822D3D">
        <w:rPr>
          <w:lang w:val="en"/>
        </w:rPr>
        <w:t>HTTP/1.1 200 OK</w:t>
      </w:r>
      <w:r w:rsidRPr="00822D3D">
        <w:rPr>
          <w:lang w:val="en"/>
        </w:rPr>
        <w:br/>
        <w:t>Content-Type: application/json</w:t>
      </w:r>
      <w:r w:rsidRPr="00822D3D">
        <w:rPr>
          <w:lang w:val="en"/>
        </w:rPr>
        <w:br/>
        <w:t>Content-Length: 458</w:t>
      </w:r>
    </w:p>
    <w:p w14:paraId="4A547E8F" w14:textId="2F32433C" w:rsidR="009B22A2" w:rsidRDefault="0092294D">
      <w:r w:rsidRPr="00822D3D">
        <w:t>{</w:t>
      </w:r>
      <w:r w:rsidRPr="00822D3D">
        <w:br/>
        <w:t xml:space="preserve">  "</w:t>
      </w:r>
      <w:proofErr w:type="spellStart"/>
      <w:proofErr w:type="gramStart"/>
      <w:r w:rsidRPr="00822D3D">
        <w:t>bookingStatus</w:t>
      </w:r>
      <w:proofErr w:type="spellEnd"/>
      <w:proofErr w:type="gramEnd"/>
      <w:r w:rsidRPr="00822D3D">
        <w:t>":"Declined",</w:t>
      </w:r>
      <w:r w:rsidRPr="00822D3D">
        <w:br/>
        <w:t xml:space="preserve">  "</w:t>
      </w:r>
      <w:proofErr w:type="spellStart"/>
      <w:r w:rsidRPr="00822D3D">
        <w:t>comment":"Free</w:t>
      </w:r>
      <w:proofErr w:type="spellEnd"/>
      <w:r w:rsidRPr="00822D3D">
        <w:t xml:space="preserve"> form comment",</w:t>
      </w:r>
      <w:r w:rsidRPr="00822D3D">
        <w:br/>
        <w:t xml:space="preserve">  "endDate":"2014-12-10T18:00:00.000Z",</w:t>
      </w:r>
      <w:r w:rsidRPr="00822D3D">
        <w:br/>
        <w:t xml:space="preserve">  "id":"345233",</w:t>
      </w:r>
      <w:r w:rsidRPr="00822D3D">
        <w:br/>
        <w:t xml:space="preserve">  "quantity":30000,</w:t>
      </w:r>
      <w:r w:rsidRPr="00822D3D">
        <w:br/>
        <w:t xml:space="preserve">  "</w:t>
      </w:r>
      <w:proofErr w:type="spellStart"/>
      <w:r w:rsidRPr="00822D3D">
        <w:t>name":"My</w:t>
      </w:r>
      <w:proofErr w:type="spellEnd"/>
      <w:r w:rsidRPr="00822D3D">
        <w:t xml:space="preserve"> Line 1",</w:t>
      </w:r>
      <w:r w:rsidRPr="00822D3D">
        <w:br/>
        <w:t xml:space="preserve">  "orderId":"1235872",</w:t>
      </w:r>
      <w:r w:rsidRPr="00822D3D">
        <w:br/>
        <w:t xml:space="preserve">  "productId":"456366",</w:t>
      </w:r>
      <w:r w:rsidRPr="00822D3D">
        <w:br/>
        <w:t xml:space="preserve">  "</w:t>
      </w:r>
      <w:proofErr w:type="spellStart"/>
      <w:r w:rsidRPr="00822D3D">
        <w:t>providerData</w:t>
      </w:r>
      <w:proofErr w:type="spellEnd"/>
      <w:r w:rsidRPr="00822D3D">
        <w:t>":"</w:t>
      </w:r>
      <w:proofErr w:type="spellStart"/>
      <w:r w:rsidRPr="00822D3D">
        <w:t>cid</w:t>
      </w:r>
      <w:proofErr w:type="spellEnd"/>
      <w:r w:rsidRPr="00822D3D">
        <w:t>=88873",</w:t>
      </w:r>
      <w:r w:rsidRPr="00822D3D">
        <w:br/>
        <w:t xml:space="preserve">  "startDate":"2014-12-05T06:00:00.000Z",</w:t>
      </w:r>
      <w:r w:rsidRPr="00822D3D">
        <w:br/>
        <w:t xml:space="preserve">  "</w:t>
      </w:r>
      <w:proofErr w:type="spellStart"/>
      <w:r w:rsidRPr="00822D3D">
        <w:t>stateChangeReason</w:t>
      </w:r>
      <w:proofErr w:type="spellEnd"/>
      <w:r w:rsidRPr="00822D3D">
        <w:t>":"The request impressions are not available.",</w:t>
      </w:r>
      <w:r w:rsidRPr="00822D3D">
        <w:br/>
        <w:t xml:space="preserve">  "targeting":[</w:t>
      </w:r>
      <w:r w:rsidRPr="00822D3D">
        <w:br/>
        <w:t xml:space="preserve">    {</w:t>
      </w:r>
      <w:r w:rsidRPr="00822D3D">
        <w:br/>
        <w:t xml:space="preserve">      "</w:t>
      </w:r>
      <w:proofErr w:type="spellStart"/>
      <w:r w:rsidRPr="00822D3D">
        <w:t>target":"Age</w:t>
      </w:r>
      <w:proofErr w:type="spellEnd"/>
      <w:r w:rsidRPr="00822D3D">
        <w:t>",</w:t>
      </w:r>
      <w:r w:rsidRPr="00822D3D">
        <w:br/>
        <w:t xml:space="preserve">      "</w:t>
      </w:r>
      <w:proofErr w:type="spellStart"/>
      <w:r w:rsidRPr="00822D3D">
        <w:t>targetValues</w:t>
      </w:r>
      <w:proofErr w:type="spellEnd"/>
      <w:r w:rsidRPr="00822D3D">
        <w:t>":["18-24","25-34"]</w:t>
      </w:r>
      <w:r w:rsidRPr="00822D3D">
        <w:br/>
        <w:t xml:space="preserve">    },</w:t>
      </w:r>
      <w:r w:rsidRPr="00822D3D">
        <w:br/>
        <w:t xml:space="preserve">    {</w:t>
      </w:r>
      <w:r w:rsidRPr="00822D3D">
        <w:br/>
        <w:t xml:space="preserve">      "</w:t>
      </w:r>
      <w:proofErr w:type="spellStart"/>
      <w:r w:rsidRPr="00822D3D">
        <w:t>target":"Gender</w:t>
      </w:r>
      <w:proofErr w:type="spellEnd"/>
      <w:r w:rsidRPr="00822D3D">
        <w:t>",</w:t>
      </w:r>
      <w:r w:rsidRPr="00822D3D">
        <w:br/>
        <w:t xml:space="preserve">      "</w:t>
      </w:r>
      <w:proofErr w:type="spellStart"/>
      <w:r w:rsidRPr="00822D3D">
        <w:t>targetValues</w:t>
      </w:r>
      <w:proofErr w:type="spellEnd"/>
      <w:r w:rsidRPr="00822D3D">
        <w:t>":["Male"]</w:t>
      </w:r>
      <w:r w:rsidRPr="00822D3D">
        <w:br/>
        <w:t xml:space="preserve">    }</w:t>
      </w:r>
      <w:r w:rsidRPr="00822D3D">
        <w:br/>
        <w:t xml:space="preserve">  ] </w:t>
      </w:r>
      <w:r w:rsidRPr="00822D3D">
        <w:br/>
        <w:t xml:space="preserve">  "usesExpandables":0</w:t>
      </w:r>
      <w:r w:rsidRPr="00822D3D">
        <w:br/>
        <w:t>}</w:t>
      </w:r>
    </w:p>
    <w:p w14:paraId="505EFA81" w14:textId="7B9FED42" w:rsidR="00816447" w:rsidRDefault="00816447" w:rsidP="00FC26FF">
      <w:pPr>
        <w:pStyle w:val="Heading2"/>
      </w:pPr>
      <w:bookmarkStart w:id="1241" w:name="_Toc308251694"/>
      <w:r>
        <w:t>Organizations</w:t>
      </w:r>
      <w:bookmarkEnd w:id="1241"/>
    </w:p>
    <w:p w14:paraId="778FBECF" w14:textId="2F2BADBB" w:rsidR="00816447" w:rsidRPr="00816447" w:rsidRDefault="00816447" w:rsidP="00816447">
      <w:ins w:id="1242" w:author="Katie Stroud" w:date="2015-10-20T23:35:00Z">
        <w:r>
          <w:t>Description</w:t>
        </w:r>
      </w:ins>
    </w:p>
    <w:p w14:paraId="41DE6943" w14:textId="77777777" w:rsidR="00C8453D" w:rsidRDefault="00822D3D" w:rsidP="006242C3">
      <w:pPr>
        <w:pStyle w:val="Heading3"/>
      </w:pPr>
      <w:bookmarkStart w:id="1243" w:name="_Toc308251695"/>
      <w:r w:rsidRPr="000D1495">
        <w:lastRenderedPageBreak/>
        <w:t>/organizations</w:t>
      </w:r>
      <w:bookmarkEnd w:id="1243"/>
    </w:p>
    <w:p w14:paraId="19148A63" w14:textId="77777777" w:rsidR="00C8453D" w:rsidRDefault="00822D3D" w:rsidP="00822D3D">
      <w:r w:rsidRPr="00822D3D">
        <w:t xml:space="preserve">Gets a list of </w:t>
      </w:r>
      <w:hyperlink w:anchor="_Product" w:history="1">
        <w:r w:rsidRPr="00822D3D">
          <w:rPr>
            <w:rStyle w:val="Hyperlink"/>
          </w:rPr>
          <w:t>Organizations</w:t>
        </w:r>
      </w:hyperlink>
      <w:r w:rsidRPr="00822D3D">
        <w:t xml:space="preserve"> that the user has access to. The response must support pagination. See Paging Query Parameters.</w:t>
      </w:r>
    </w:p>
    <w:p w14:paraId="7EAA18E9" w14:textId="05D2E4F6" w:rsidR="00FC26FF" w:rsidRDefault="00FC26FF" w:rsidP="000D1495">
      <w:pPr>
        <w:spacing w:before="280" w:after="60"/>
        <w:rPr>
          <w:rFonts w:asciiTheme="majorHAnsi" w:hAnsiTheme="majorHAnsi" w:cstheme="majorHAnsi"/>
          <w:b/>
          <w:sz w:val="24"/>
          <w:szCs w:val="24"/>
        </w:rPr>
      </w:pPr>
      <w:r>
        <w:rPr>
          <w:rFonts w:asciiTheme="majorHAnsi" w:hAnsiTheme="majorHAnsi" w:cstheme="majorHAnsi"/>
          <w:b/>
          <w:sz w:val="24"/>
          <w:szCs w:val="24"/>
        </w:rPr>
        <w:t>Verbs</w:t>
      </w:r>
    </w:p>
    <w:p w14:paraId="277CED00" w14:textId="3D2F5B15" w:rsidR="00FC26FF" w:rsidRDefault="00FC26FF" w:rsidP="002C02EC">
      <w:r>
        <w:t xml:space="preserve">GET: </w:t>
      </w:r>
      <w:r w:rsidR="002C02EC">
        <w:t xml:space="preserve">(required) </w:t>
      </w:r>
      <w:r w:rsidR="002C02EC" w:rsidRPr="00822D3D">
        <w:t>Gets a list of all organizations that the user has access to. The list may contain both advertiser and agency organizations depending on the caller’s access. For example, if the caller is an advertiser, the list will contain only the advertiser’s organization objects; however, if the caller is an agency, the list will contain the agency’s organization objects and the organization objects of the advertisers whose accounts that they manage.</w:t>
      </w:r>
    </w:p>
    <w:p w14:paraId="501F471D" w14:textId="2D23353E" w:rsidR="00FC26FF" w:rsidRPr="00FC26FF" w:rsidRDefault="00FC26FF" w:rsidP="002C02EC">
      <w:r>
        <w:t>POST:</w:t>
      </w:r>
      <w:r w:rsidR="002C02EC">
        <w:t xml:space="preserve"> (required) </w:t>
      </w:r>
      <w:r w:rsidR="002C02EC" w:rsidRPr="00822D3D">
        <w:t>Adds an organization.</w:t>
      </w:r>
      <w:r w:rsidR="002C02EC">
        <w:t xml:space="preserve"> </w:t>
      </w:r>
      <w:proofErr w:type="gramStart"/>
      <w:r w:rsidR="002C02EC" w:rsidRPr="00822D3D">
        <w:t>Note that POST is not supported in the public API; it is included here for completeness.</w:t>
      </w:r>
      <w:proofErr w:type="gramEnd"/>
      <w:r w:rsidR="002C02EC" w:rsidRPr="00822D3D">
        <w:t xml:space="preserve"> The process of adding advertiser and agency organizations and providing credentials is publisher defined.</w:t>
      </w:r>
    </w:p>
    <w:p w14:paraId="29C34197" w14:textId="0C79007E" w:rsidR="00822D3D" w:rsidRPr="000D1495" w:rsidRDefault="00822D3D" w:rsidP="000D1495">
      <w:pPr>
        <w:spacing w:before="280" w:after="60"/>
        <w:rPr>
          <w:rFonts w:asciiTheme="majorHAnsi" w:hAnsiTheme="majorHAnsi" w:cstheme="majorHAnsi"/>
          <w:b/>
          <w:sz w:val="24"/>
          <w:szCs w:val="24"/>
        </w:rPr>
      </w:pPr>
      <w:r w:rsidRPr="000D1495">
        <w:rPr>
          <w:rFonts w:asciiTheme="majorHAnsi" w:hAnsiTheme="majorHAnsi" w:cstheme="majorHAnsi"/>
          <w:b/>
          <w:sz w:val="24"/>
          <w:szCs w:val="24"/>
        </w:rPr>
        <w:t>Rules</w:t>
      </w:r>
    </w:p>
    <w:p w14:paraId="5E0C01FA" w14:textId="77777777" w:rsidR="00C8453D" w:rsidRDefault="00822D3D" w:rsidP="00822D3D">
      <w:r w:rsidRPr="00822D3D">
        <w:t>The list will contain a single organization for advertisers; however, for agencies, the list will include the agency’s organization and the organizations of the advertisers whose accounts they manage</w:t>
      </w:r>
    </w:p>
    <w:p w14:paraId="5DE79D56" w14:textId="440DBCAD" w:rsidR="00822D3D" w:rsidRPr="000D1495" w:rsidRDefault="00822D3D" w:rsidP="000D1495">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Request</w:t>
      </w:r>
    </w:p>
    <w:p w14:paraId="6914EB71" w14:textId="77777777" w:rsidR="00C8453D" w:rsidRDefault="00822D3D" w:rsidP="00822D3D">
      <w:r w:rsidRPr="00822D3D">
        <w:t xml:space="preserve">GET </w:t>
      </w:r>
      <w:hyperlink w:history="1">
        <w:r w:rsidRPr="00822D3D">
          <w:rPr>
            <w:rStyle w:val="Hyperlink"/>
          </w:rPr>
          <w:t>https://&lt;host&gt;/&lt;path&gt;/&lt;version&gt;/organizations HTTP/1.1</w:t>
        </w:r>
      </w:hyperlink>
      <w:r w:rsidRPr="00822D3D">
        <w:br/>
        <w:t>Accept: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p>
    <w:p w14:paraId="1C54D1EE" w14:textId="0DB4B874" w:rsidR="00822D3D" w:rsidRPr="000D1495" w:rsidRDefault="00822D3D" w:rsidP="000D1495">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Response</w:t>
      </w:r>
    </w:p>
    <w:p w14:paraId="7D064BD5" w14:textId="77777777" w:rsidR="00822D3D" w:rsidRPr="00822D3D" w:rsidRDefault="00822D3D" w:rsidP="00822D3D">
      <w:r w:rsidRPr="00822D3D">
        <w:rPr>
          <w:lang w:val="en"/>
        </w:rPr>
        <w:t>HTTP/1.1 200 OK</w:t>
      </w:r>
      <w:r w:rsidRPr="00822D3D">
        <w:rPr>
          <w:lang w:val="en"/>
        </w:rPr>
        <w:br/>
        <w:t>Content-Type: application/json</w:t>
      </w:r>
      <w:r w:rsidRPr="00822D3D">
        <w:rPr>
          <w:lang w:val="en"/>
        </w:rPr>
        <w:br/>
        <w:t>Content-Length: 1879</w:t>
      </w:r>
    </w:p>
    <w:p w14:paraId="7598294E" w14:textId="77777777" w:rsidR="00822D3D" w:rsidRPr="00822D3D" w:rsidRDefault="00822D3D" w:rsidP="00822D3D">
      <w:r w:rsidRPr="00822D3D">
        <w:t>{</w:t>
      </w:r>
      <w:r w:rsidRPr="00822D3D">
        <w:br/>
        <w:t xml:space="preserve">  "</w:t>
      </w:r>
      <w:proofErr w:type="gramStart"/>
      <w:r w:rsidRPr="00822D3D">
        <w:t>organizations</w:t>
      </w:r>
      <w:proofErr w:type="gramEnd"/>
      <w:r w:rsidRPr="00822D3D">
        <w:t>":[</w:t>
      </w:r>
      <w:r w:rsidRPr="00822D3D">
        <w:br/>
        <w:t xml:space="preserve">    {</w:t>
      </w:r>
      <w:r w:rsidRPr="00822D3D">
        <w:br/>
        <w:t xml:space="preserve">      "address":{</w:t>
      </w:r>
      <w:r w:rsidRPr="00822D3D">
        <w:br/>
        <w:t xml:space="preserve">        "addressLine1":"1234 Tiger Blvd",</w:t>
      </w:r>
      <w:r w:rsidRPr="00822D3D">
        <w:br/>
        <w:t xml:space="preserve">        "</w:t>
      </w:r>
      <w:proofErr w:type="spellStart"/>
      <w:r w:rsidRPr="00822D3D">
        <w:t>city":"Redmond</w:t>
      </w:r>
      <w:proofErr w:type="spellEnd"/>
      <w:r w:rsidRPr="00822D3D">
        <w:t>",</w:t>
      </w:r>
      <w:r w:rsidRPr="00822D3D">
        <w:br/>
        <w:t xml:space="preserve">        "</w:t>
      </w:r>
      <w:proofErr w:type="spellStart"/>
      <w:r w:rsidRPr="00822D3D">
        <w:t>country":"US</w:t>
      </w:r>
      <w:proofErr w:type="spellEnd"/>
      <w:r w:rsidRPr="00822D3D">
        <w:t>",</w:t>
      </w:r>
      <w:r w:rsidRPr="00822D3D">
        <w:br/>
        <w:t xml:space="preserve">        "postalCode":"98123",</w:t>
      </w:r>
      <w:r w:rsidRPr="00822D3D">
        <w:br/>
        <w:t xml:space="preserve">        "</w:t>
      </w:r>
      <w:proofErr w:type="spellStart"/>
      <w:r w:rsidRPr="00822D3D">
        <w:t>state":"WA</w:t>
      </w:r>
      <w:proofErr w:type="spellEnd"/>
      <w:r w:rsidRPr="00822D3D">
        <w:t>"</w:t>
      </w:r>
      <w:r w:rsidRPr="00822D3D">
        <w:br/>
        <w:t xml:space="preserve">      },</w:t>
      </w:r>
      <w:r w:rsidRPr="00822D3D">
        <w:br/>
        <w:t xml:space="preserve">      "contacts":[</w:t>
      </w:r>
      <w:r w:rsidRPr="00822D3D">
        <w:br/>
        <w:t xml:space="preserve">        {</w:t>
      </w:r>
      <w:r w:rsidRPr="00822D3D">
        <w:br/>
        <w:t xml:space="preserve">          "address":{</w:t>
      </w:r>
      <w:r w:rsidRPr="00822D3D">
        <w:br/>
        <w:t xml:space="preserve">            "addressLine1":"1234 Tiger Blvd",</w:t>
      </w:r>
      <w:r w:rsidRPr="00822D3D">
        <w:br/>
      </w:r>
      <w:r w:rsidRPr="00822D3D">
        <w:lastRenderedPageBreak/>
        <w:t xml:space="preserve">            "</w:t>
      </w:r>
      <w:proofErr w:type="spellStart"/>
      <w:r w:rsidRPr="00822D3D">
        <w:t>city":"Redmond</w:t>
      </w:r>
      <w:proofErr w:type="spellEnd"/>
      <w:r w:rsidRPr="00822D3D">
        <w:t>",</w:t>
      </w:r>
      <w:r w:rsidRPr="00822D3D">
        <w:br/>
        <w:t xml:space="preserve">            "</w:t>
      </w:r>
      <w:proofErr w:type="spellStart"/>
      <w:r w:rsidRPr="00822D3D">
        <w:t>country":"US</w:t>
      </w:r>
      <w:proofErr w:type="spellEnd"/>
      <w:r w:rsidRPr="00822D3D">
        <w:t>",</w:t>
      </w:r>
      <w:r w:rsidRPr="00822D3D">
        <w:br/>
        <w:t xml:space="preserve">            "postalCode":"98123",</w:t>
      </w:r>
      <w:r w:rsidRPr="00822D3D">
        <w:br/>
        <w:t xml:space="preserve">            "</w:t>
      </w:r>
      <w:proofErr w:type="spellStart"/>
      <w:r w:rsidRPr="00822D3D">
        <w:t>state":"WA</w:t>
      </w:r>
      <w:proofErr w:type="spellEnd"/>
      <w:r w:rsidRPr="00822D3D">
        <w:t>"</w:t>
      </w:r>
      <w:r w:rsidRPr="00822D3D">
        <w:br/>
        <w:t xml:space="preserve">          },</w:t>
      </w:r>
      <w:r w:rsidRPr="00822D3D">
        <w:br/>
        <w:t xml:space="preserve">          "email":"jsilver@contoso.com",</w:t>
      </w:r>
      <w:r w:rsidRPr="00822D3D">
        <w:br/>
        <w:t xml:space="preserve">          "honorific":"</w:t>
      </w:r>
      <w:proofErr w:type="spellStart"/>
      <w:r w:rsidRPr="00822D3D">
        <w:t>Ms</w:t>
      </w:r>
      <w:proofErr w:type="spellEnd"/>
      <w:r w:rsidRPr="00822D3D">
        <w:t>",</w:t>
      </w:r>
      <w:r w:rsidRPr="00822D3D">
        <w:br/>
        <w:t xml:space="preserve">          "fax":"2065551212",</w:t>
      </w:r>
      <w:r w:rsidRPr="00822D3D">
        <w:br/>
        <w:t xml:space="preserve">          "</w:t>
      </w:r>
      <w:proofErr w:type="spellStart"/>
      <w:r w:rsidRPr="00822D3D">
        <w:t>firstName</w:t>
      </w:r>
      <w:proofErr w:type="spellEnd"/>
      <w:r w:rsidRPr="00822D3D">
        <w:t>":"Janet",</w:t>
      </w:r>
      <w:r w:rsidRPr="00822D3D">
        <w:br/>
        <w:t xml:space="preserve">          "</w:t>
      </w:r>
      <w:proofErr w:type="spellStart"/>
      <w:r w:rsidRPr="00822D3D">
        <w:t>lastName</w:t>
      </w:r>
      <w:proofErr w:type="spellEnd"/>
      <w:r w:rsidRPr="00822D3D">
        <w:t>":"Silver",</w:t>
      </w:r>
      <w:r w:rsidRPr="00822D3D">
        <w:br/>
        <w:t xml:space="preserve">          "phone":"2065550101",</w:t>
      </w:r>
      <w:r w:rsidRPr="00822D3D">
        <w:br/>
        <w:t xml:space="preserve">          "</w:t>
      </w:r>
      <w:proofErr w:type="spellStart"/>
      <w:r w:rsidRPr="00822D3D">
        <w:t>title":"Comptroller</w:t>
      </w:r>
      <w:proofErr w:type="spellEnd"/>
      <w:r w:rsidRPr="00822D3D">
        <w:t>",</w:t>
      </w:r>
      <w:r w:rsidRPr="00822D3D">
        <w:br/>
        <w:t xml:space="preserve">          "</w:t>
      </w:r>
      <w:proofErr w:type="spellStart"/>
      <w:r w:rsidRPr="00822D3D">
        <w:t>type":"Billing</w:t>
      </w:r>
      <w:proofErr w:type="spellEnd"/>
      <w:r w:rsidRPr="00822D3D">
        <w:t>"</w:t>
      </w:r>
      <w:r w:rsidRPr="00822D3D">
        <w:br/>
        <w:t xml:space="preserve">        }</w:t>
      </w:r>
      <w:r w:rsidRPr="00822D3D">
        <w:br/>
        <w:t xml:space="preserve">      ],</w:t>
      </w:r>
    </w:p>
    <w:p w14:paraId="2B98C51A" w14:textId="77777777" w:rsidR="00C8453D" w:rsidRDefault="00822D3D" w:rsidP="00822D3D">
      <w:r w:rsidRPr="00822D3D">
        <w:t xml:space="preserve">      "</w:t>
      </w:r>
      <w:proofErr w:type="gramStart"/>
      <w:r w:rsidRPr="00822D3D">
        <w:t>fax</w:t>
      </w:r>
      <w:proofErr w:type="gramEnd"/>
      <w:r w:rsidRPr="00822D3D">
        <w:t>":"2065551212",</w:t>
      </w:r>
      <w:r w:rsidRPr="00822D3D">
        <w:br/>
        <w:t xml:space="preserve">      "id":"12345678",</w:t>
      </w:r>
      <w:r w:rsidRPr="00822D3D">
        <w:br/>
        <w:t xml:space="preserve">      "</w:t>
      </w:r>
      <w:proofErr w:type="spellStart"/>
      <w:r w:rsidRPr="00822D3D">
        <w:t>industry":"Automotive</w:t>
      </w:r>
      <w:proofErr w:type="spellEnd"/>
      <w:r w:rsidRPr="00822D3D">
        <w:t>",</w:t>
      </w:r>
      <w:r w:rsidRPr="00822D3D">
        <w:br/>
        <w:t xml:space="preserve">      "name":"</w:t>
      </w:r>
      <w:proofErr w:type="spellStart"/>
      <w:r w:rsidRPr="00822D3D">
        <w:t>Contoso</w:t>
      </w:r>
      <w:proofErr w:type="spellEnd"/>
      <w:r w:rsidRPr="00822D3D">
        <w:t>",</w:t>
      </w:r>
      <w:r w:rsidRPr="00822D3D">
        <w:br/>
        <w:t xml:space="preserve">      "phone":"2065550100",</w:t>
      </w:r>
      <w:r w:rsidRPr="00822D3D">
        <w:br/>
        <w:t xml:space="preserve">      "</w:t>
      </w:r>
      <w:proofErr w:type="spellStart"/>
      <w:r w:rsidRPr="00822D3D">
        <w:t>providerData</w:t>
      </w:r>
      <w:proofErr w:type="spellEnd"/>
      <w:r w:rsidRPr="00822D3D">
        <w:t>":"cid=89345",</w:t>
      </w:r>
      <w:r w:rsidRPr="00822D3D">
        <w:br/>
        <w:t xml:space="preserve">      "</w:t>
      </w:r>
      <w:proofErr w:type="spellStart"/>
      <w:r w:rsidRPr="00822D3D">
        <w:t>status":"Approved</w:t>
      </w:r>
      <w:proofErr w:type="spellEnd"/>
      <w:r w:rsidRPr="00822D3D">
        <w:t>",</w:t>
      </w:r>
      <w:r w:rsidRPr="00822D3D">
        <w:br/>
        <w:t xml:space="preserve">      "</w:t>
      </w:r>
      <w:proofErr w:type="spellStart"/>
      <w:r w:rsidRPr="00822D3D">
        <w:t>url</w:t>
      </w:r>
      <w:proofErr w:type="spellEnd"/>
      <w:r w:rsidRPr="00822D3D">
        <w:t>":"http://contoso.com"</w:t>
      </w:r>
      <w:r w:rsidRPr="00822D3D">
        <w:br/>
        <w:t xml:space="preserve">    }</w:t>
      </w:r>
      <w:r w:rsidRPr="00822D3D">
        <w:br/>
        <w:t xml:space="preserve">  ]</w:t>
      </w:r>
      <w:r w:rsidRPr="00822D3D">
        <w:br/>
        <w:t>}</w:t>
      </w:r>
    </w:p>
    <w:p w14:paraId="688C78FD" w14:textId="77777777" w:rsidR="00C8453D" w:rsidRDefault="00822D3D" w:rsidP="006242C3">
      <w:pPr>
        <w:pStyle w:val="Heading3"/>
      </w:pPr>
      <w:bookmarkStart w:id="1244" w:name="_/tenants/{id}/customers/{id}"/>
      <w:bookmarkStart w:id="1245" w:name="_Toc308251696"/>
      <w:bookmarkEnd w:id="1244"/>
      <w:r w:rsidRPr="000D1495">
        <w:t>/organization/{id}</w:t>
      </w:r>
      <w:bookmarkEnd w:id="1245"/>
    </w:p>
    <w:p w14:paraId="59AAD832" w14:textId="77777777" w:rsidR="00C8453D" w:rsidRDefault="00822D3D" w:rsidP="00822D3D">
      <w:r w:rsidRPr="00822D3D">
        <w:t>Gets or updates the specified organization.</w:t>
      </w:r>
    </w:p>
    <w:p w14:paraId="6504DF9E" w14:textId="77777777" w:rsidR="00FC26FF" w:rsidRDefault="00FC26FF" w:rsidP="00FC26FF">
      <w:pPr>
        <w:spacing w:before="280" w:after="60"/>
        <w:rPr>
          <w:rFonts w:asciiTheme="majorHAnsi" w:hAnsiTheme="majorHAnsi" w:cstheme="majorHAnsi"/>
          <w:b/>
          <w:sz w:val="24"/>
          <w:szCs w:val="24"/>
        </w:rPr>
      </w:pPr>
      <w:r>
        <w:rPr>
          <w:rFonts w:asciiTheme="majorHAnsi" w:hAnsiTheme="majorHAnsi" w:cstheme="majorHAnsi"/>
          <w:b/>
          <w:sz w:val="24"/>
          <w:szCs w:val="24"/>
        </w:rPr>
        <w:t>Verbs</w:t>
      </w:r>
    </w:p>
    <w:p w14:paraId="07038C7D" w14:textId="51EA1673" w:rsidR="00FC26FF" w:rsidRDefault="002C02EC" w:rsidP="002C02EC">
      <w:pPr>
        <w:spacing w:after="120"/>
      </w:pPr>
      <w:r>
        <w:t xml:space="preserve">GET: (required) </w:t>
      </w:r>
      <w:r w:rsidRPr="00822D3D">
        <w:t>Gets the specified organization.</w:t>
      </w:r>
    </w:p>
    <w:p w14:paraId="71A28458" w14:textId="11D59D07" w:rsidR="002C02EC" w:rsidRDefault="002C02EC" w:rsidP="002C02EC">
      <w:pPr>
        <w:spacing w:after="120"/>
      </w:pPr>
      <w:r>
        <w:t xml:space="preserve">PUT or PATCH: (required) </w:t>
      </w:r>
      <w:r w:rsidRPr="00822D3D">
        <w:t xml:space="preserve">Updates the specified </w:t>
      </w:r>
      <w:proofErr w:type="spellStart"/>
      <w:proofErr w:type="gramStart"/>
      <w:r w:rsidRPr="00822D3D">
        <w:t>organization.The</w:t>
      </w:r>
      <w:proofErr w:type="spellEnd"/>
      <w:proofErr w:type="gramEnd"/>
      <w:r w:rsidRPr="00822D3D">
        <w:t xml:space="preserve"> caller must have permissions to update the organization. For example, an advertiser and agency may update their organization object but an agency may not update an advertiser’s Organization object.</w:t>
      </w:r>
    </w:p>
    <w:p w14:paraId="02E4CA6D" w14:textId="75D69C0D" w:rsidR="002C02EC" w:rsidRPr="00FC26FF" w:rsidRDefault="002C02EC" w:rsidP="002C02EC">
      <w:pPr>
        <w:spacing w:after="120"/>
      </w:pPr>
      <w:r>
        <w:t xml:space="preserve">DELETE: (required) </w:t>
      </w:r>
      <w:r w:rsidRPr="00822D3D">
        <w:t>The process of deleting an organization is publisher defined; however, deleting an organization via the API is not supported.</w:t>
      </w:r>
    </w:p>
    <w:p w14:paraId="2A12521A" w14:textId="29064C1C" w:rsidR="002C02EC" w:rsidRDefault="002C02EC" w:rsidP="002C02EC">
      <w:pPr>
        <w:spacing w:before="280" w:after="60"/>
        <w:rPr>
          <w:rFonts w:asciiTheme="majorHAnsi" w:hAnsiTheme="majorHAnsi" w:cstheme="majorHAnsi"/>
          <w:b/>
          <w:sz w:val="24"/>
          <w:szCs w:val="24"/>
        </w:rPr>
      </w:pPr>
      <w:r>
        <w:rPr>
          <w:rFonts w:asciiTheme="majorHAnsi" w:hAnsiTheme="majorHAnsi" w:cstheme="majorHAnsi"/>
          <w:b/>
          <w:sz w:val="24"/>
          <w:szCs w:val="24"/>
        </w:rPr>
        <w:t>Rules</w:t>
      </w:r>
    </w:p>
    <w:p w14:paraId="017DF42B" w14:textId="77777777" w:rsidR="00822D3D" w:rsidRPr="00822D3D" w:rsidRDefault="00822D3D" w:rsidP="00822D3D">
      <w:r w:rsidRPr="00822D3D">
        <w:t xml:space="preserve">The user must have permissions to perform the requested action. For example, advertisers and agencies may get and update the </w:t>
      </w:r>
      <w:hyperlink w:anchor="_Product" w:history="1">
        <w:r w:rsidRPr="00822D3D">
          <w:rPr>
            <w:rStyle w:val="Hyperlink"/>
          </w:rPr>
          <w:t>Organization</w:t>
        </w:r>
      </w:hyperlink>
      <w:r w:rsidRPr="00822D3D">
        <w:t xml:space="preserve"> that they own; however, an agency may only get the organization of the advertisers whose accounts they manage.</w:t>
      </w:r>
    </w:p>
    <w:p w14:paraId="28197CA8" w14:textId="77777777" w:rsidR="00C8453D" w:rsidRDefault="00822D3D" w:rsidP="00822D3D">
      <w:r w:rsidRPr="00822D3D">
        <w:lastRenderedPageBreak/>
        <w:t>An agency may not update an advertiser’s organization.</w:t>
      </w:r>
    </w:p>
    <w:p w14:paraId="0AB570D4" w14:textId="0A34D69A" w:rsidR="00822D3D" w:rsidRPr="000D1495" w:rsidRDefault="00822D3D" w:rsidP="000D1495">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GET Request</w:t>
      </w:r>
    </w:p>
    <w:p w14:paraId="6AC4A576" w14:textId="77777777" w:rsidR="00C8453D" w:rsidRDefault="00822D3D" w:rsidP="00822D3D">
      <w:r w:rsidRPr="00822D3D">
        <w:t xml:space="preserve">GET </w:t>
      </w:r>
      <w:hyperlink w:history="1">
        <w:r w:rsidRPr="00822D3D">
          <w:rPr>
            <w:rStyle w:val="Hyperlink"/>
          </w:rPr>
          <w:t>https://&lt;host&gt;/&lt;path&gt;/&lt;version&gt;/organizations/12345678 HTTP/1.1</w:t>
        </w:r>
      </w:hyperlink>
      <w:r w:rsidRPr="00822D3D">
        <w:br/>
        <w:t>Accept: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p>
    <w:p w14:paraId="4B65AAA4" w14:textId="74D00109" w:rsidR="00822D3D" w:rsidRPr="000D1495" w:rsidRDefault="00822D3D" w:rsidP="000D1495">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GET Response</w:t>
      </w:r>
    </w:p>
    <w:p w14:paraId="165036EA" w14:textId="77777777" w:rsidR="00822D3D" w:rsidRPr="00822D3D" w:rsidRDefault="00822D3D" w:rsidP="00822D3D">
      <w:r w:rsidRPr="00822D3D">
        <w:rPr>
          <w:lang w:val="en"/>
        </w:rPr>
        <w:t>HTTP/1.1 200 OK</w:t>
      </w:r>
      <w:r w:rsidRPr="00822D3D">
        <w:rPr>
          <w:lang w:val="en"/>
        </w:rPr>
        <w:br/>
        <w:t>Content-Type: application/json</w:t>
      </w:r>
      <w:r w:rsidRPr="00822D3D">
        <w:rPr>
          <w:lang w:val="en"/>
        </w:rPr>
        <w:br/>
        <w:t>Content-Length: 1879</w:t>
      </w:r>
    </w:p>
    <w:p w14:paraId="1E57609D" w14:textId="77777777" w:rsidR="00822D3D" w:rsidRPr="00822D3D" w:rsidRDefault="00822D3D" w:rsidP="00822D3D">
      <w:r w:rsidRPr="00822D3D">
        <w:t>{</w:t>
      </w:r>
      <w:r w:rsidRPr="00822D3D">
        <w:br/>
        <w:t xml:space="preserve">  "</w:t>
      </w:r>
      <w:proofErr w:type="gramStart"/>
      <w:r w:rsidRPr="00822D3D">
        <w:t>address</w:t>
      </w:r>
      <w:proofErr w:type="gramEnd"/>
      <w:r w:rsidRPr="00822D3D">
        <w:t>":{</w:t>
      </w:r>
      <w:r w:rsidRPr="00822D3D">
        <w:br/>
        <w:t xml:space="preserve">    "addressLine1":"1234 Tiger Blvd",</w:t>
      </w:r>
      <w:r w:rsidRPr="00822D3D">
        <w:br/>
        <w:t xml:space="preserve">    "</w:t>
      </w:r>
      <w:proofErr w:type="spellStart"/>
      <w:r w:rsidRPr="00822D3D">
        <w:t>city":"Redmond</w:t>
      </w:r>
      <w:proofErr w:type="spellEnd"/>
      <w:r w:rsidRPr="00822D3D">
        <w:t>",</w:t>
      </w:r>
      <w:r w:rsidRPr="00822D3D">
        <w:br/>
        <w:t xml:space="preserve">    "</w:t>
      </w:r>
      <w:proofErr w:type="spellStart"/>
      <w:r w:rsidRPr="00822D3D">
        <w:t>country":"US</w:t>
      </w:r>
      <w:proofErr w:type="spellEnd"/>
      <w:r w:rsidRPr="00822D3D">
        <w:t>",</w:t>
      </w:r>
      <w:r w:rsidRPr="00822D3D">
        <w:br/>
        <w:t xml:space="preserve">    "postalCode":"98123",</w:t>
      </w:r>
      <w:r w:rsidRPr="00822D3D">
        <w:br/>
        <w:t xml:space="preserve">    "</w:t>
      </w:r>
      <w:proofErr w:type="spellStart"/>
      <w:r w:rsidRPr="00822D3D">
        <w:t>state":"WA</w:t>
      </w:r>
      <w:proofErr w:type="spellEnd"/>
      <w:r w:rsidRPr="00822D3D">
        <w:t>"</w:t>
      </w:r>
      <w:r w:rsidRPr="00822D3D">
        <w:br/>
        <w:t xml:space="preserve">  },</w:t>
      </w:r>
      <w:r w:rsidRPr="00822D3D">
        <w:br/>
        <w:t xml:space="preserve">  "contacts":[</w:t>
      </w:r>
      <w:r w:rsidRPr="00822D3D">
        <w:br/>
        <w:t xml:space="preserve">    {</w:t>
      </w:r>
      <w:r w:rsidRPr="00822D3D">
        <w:br/>
        <w:t xml:space="preserve">      "address":{</w:t>
      </w:r>
      <w:r w:rsidRPr="00822D3D">
        <w:br/>
        <w:t xml:space="preserve">        "addressLine1":"1234 Tiger Blvd",</w:t>
      </w:r>
      <w:r w:rsidRPr="00822D3D">
        <w:br/>
        <w:t xml:space="preserve">        "</w:t>
      </w:r>
      <w:proofErr w:type="spellStart"/>
      <w:r w:rsidRPr="00822D3D">
        <w:t>city":"Redmond</w:t>
      </w:r>
      <w:proofErr w:type="spellEnd"/>
      <w:r w:rsidRPr="00822D3D">
        <w:t>",</w:t>
      </w:r>
      <w:r w:rsidRPr="00822D3D">
        <w:br/>
        <w:t xml:space="preserve">        "</w:t>
      </w:r>
      <w:proofErr w:type="spellStart"/>
      <w:r w:rsidRPr="00822D3D">
        <w:t>country":"US</w:t>
      </w:r>
      <w:proofErr w:type="spellEnd"/>
      <w:r w:rsidRPr="00822D3D">
        <w:t>",</w:t>
      </w:r>
      <w:r w:rsidRPr="00822D3D">
        <w:br/>
        <w:t xml:space="preserve">        "postalCode":"98123",</w:t>
      </w:r>
      <w:r w:rsidRPr="00822D3D">
        <w:br/>
        <w:t xml:space="preserve">        "</w:t>
      </w:r>
      <w:proofErr w:type="spellStart"/>
      <w:r w:rsidRPr="00822D3D">
        <w:t>state":"WA</w:t>
      </w:r>
      <w:proofErr w:type="spellEnd"/>
      <w:r w:rsidRPr="00822D3D">
        <w:t>"</w:t>
      </w:r>
      <w:r w:rsidRPr="00822D3D">
        <w:br/>
        <w:t xml:space="preserve">      },</w:t>
      </w:r>
      <w:r w:rsidRPr="00822D3D">
        <w:br/>
        <w:t xml:space="preserve">      "email":"jsilver@contoso.com",</w:t>
      </w:r>
      <w:r w:rsidRPr="00822D3D">
        <w:br/>
        <w:t xml:space="preserve">      "honorific":"</w:t>
      </w:r>
      <w:proofErr w:type="spellStart"/>
      <w:r w:rsidRPr="00822D3D">
        <w:t>Ms</w:t>
      </w:r>
      <w:proofErr w:type="spellEnd"/>
      <w:r w:rsidRPr="00822D3D">
        <w:t>",</w:t>
      </w:r>
      <w:r w:rsidRPr="00822D3D">
        <w:br/>
        <w:t xml:space="preserve">      "fax":"2065551212",</w:t>
      </w:r>
      <w:r w:rsidRPr="00822D3D">
        <w:br/>
        <w:t xml:space="preserve">      "</w:t>
      </w:r>
      <w:proofErr w:type="spellStart"/>
      <w:r w:rsidRPr="00822D3D">
        <w:t>firstName</w:t>
      </w:r>
      <w:proofErr w:type="spellEnd"/>
      <w:r w:rsidRPr="00822D3D">
        <w:t>":"Janet",</w:t>
      </w:r>
      <w:r w:rsidRPr="00822D3D">
        <w:br/>
        <w:t xml:space="preserve">      "</w:t>
      </w:r>
      <w:proofErr w:type="spellStart"/>
      <w:r w:rsidRPr="00822D3D">
        <w:t>lastName</w:t>
      </w:r>
      <w:proofErr w:type="spellEnd"/>
      <w:r w:rsidRPr="00822D3D">
        <w:t>":"Silver",</w:t>
      </w:r>
      <w:r w:rsidRPr="00822D3D">
        <w:br/>
        <w:t xml:space="preserve">      "phone":"2065550101",</w:t>
      </w:r>
      <w:r w:rsidRPr="00822D3D">
        <w:br/>
        <w:t xml:space="preserve">      "</w:t>
      </w:r>
      <w:proofErr w:type="spellStart"/>
      <w:r w:rsidRPr="00822D3D">
        <w:t>title":"Comptroller</w:t>
      </w:r>
      <w:proofErr w:type="spellEnd"/>
      <w:r w:rsidRPr="00822D3D">
        <w:t>",</w:t>
      </w:r>
      <w:r w:rsidRPr="00822D3D">
        <w:br/>
        <w:t xml:space="preserve">      "</w:t>
      </w:r>
      <w:proofErr w:type="spellStart"/>
      <w:r w:rsidRPr="00822D3D">
        <w:t>type":"Billing</w:t>
      </w:r>
      <w:proofErr w:type="spellEnd"/>
      <w:r w:rsidRPr="00822D3D">
        <w:t>"</w:t>
      </w:r>
      <w:r w:rsidRPr="00822D3D">
        <w:br/>
        <w:t xml:space="preserve">    }</w:t>
      </w:r>
      <w:r w:rsidRPr="00822D3D">
        <w:br/>
        <w:t xml:space="preserve">  ],</w:t>
      </w:r>
    </w:p>
    <w:p w14:paraId="1DD641C6" w14:textId="77777777" w:rsidR="00C8453D" w:rsidRDefault="00822D3D" w:rsidP="00822D3D">
      <w:r w:rsidRPr="00822D3D">
        <w:t xml:space="preserve">  "</w:t>
      </w:r>
      <w:proofErr w:type="gramStart"/>
      <w:r w:rsidRPr="00822D3D">
        <w:t>fax</w:t>
      </w:r>
      <w:proofErr w:type="gramEnd"/>
      <w:r w:rsidRPr="00822D3D">
        <w:t>":"2065551212",</w:t>
      </w:r>
      <w:r w:rsidRPr="00822D3D">
        <w:br/>
        <w:t xml:space="preserve">  "id":"12345678",</w:t>
      </w:r>
      <w:r w:rsidRPr="00822D3D">
        <w:br/>
        <w:t xml:space="preserve">  "</w:t>
      </w:r>
      <w:proofErr w:type="spellStart"/>
      <w:r w:rsidRPr="00822D3D">
        <w:t>industry":"Automotive</w:t>
      </w:r>
      <w:proofErr w:type="spellEnd"/>
      <w:r w:rsidRPr="00822D3D">
        <w:t>",</w:t>
      </w:r>
      <w:r w:rsidRPr="00822D3D">
        <w:br/>
        <w:t xml:space="preserve">  "name":"</w:t>
      </w:r>
      <w:proofErr w:type="spellStart"/>
      <w:r w:rsidRPr="00822D3D">
        <w:t>Contoso</w:t>
      </w:r>
      <w:proofErr w:type="spellEnd"/>
      <w:r w:rsidRPr="00822D3D">
        <w:t>",</w:t>
      </w:r>
      <w:r w:rsidRPr="00822D3D">
        <w:br/>
      </w:r>
      <w:r w:rsidRPr="00822D3D">
        <w:lastRenderedPageBreak/>
        <w:t xml:space="preserve">  "phone":"2065550100",</w:t>
      </w:r>
      <w:r w:rsidRPr="00822D3D">
        <w:br/>
        <w:t xml:space="preserve">  "</w:t>
      </w:r>
      <w:proofErr w:type="spellStart"/>
      <w:r w:rsidRPr="00822D3D">
        <w:t>providerData</w:t>
      </w:r>
      <w:proofErr w:type="spellEnd"/>
      <w:r w:rsidRPr="00822D3D">
        <w:t>":"cid=89345",</w:t>
      </w:r>
      <w:r w:rsidRPr="00822D3D">
        <w:br/>
        <w:t xml:space="preserve">  "</w:t>
      </w:r>
      <w:proofErr w:type="spellStart"/>
      <w:r w:rsidRPr="00822D3D">
        <w:t>status":"Approved</w:t>
      </w:r>
      <w:proofErr w:type="spellEnd"/>
      <w:r w:rsidRPr="00822D3D">
        <w:t>",</w:t>
      </w:r>
      <w:r w:rsidRPr="00822D3D">
        <w:br/>
        <w:t xml:space="preserve">  "</w:t>
      </w:r>
      <w:proofErr w:type="spellStart"/>
      <w:r w:rsidRPr="00822D3D">
        <w:t>url</w:t>
      </w:r>
      <w:proofErr w:type="spellEnd"/>
      <w:r w:rsidRPr="00822D3D">
        <w:t>":"http://contoso.com"</w:t>
      </w:r>
      <w:r w:rsidRPr="00822D3D">
        <w:br/>
        <w:t>}</w:t>
      </w:r>
    </w:p>
    <w:p w14:paraId="5C9332F4" w14:textId="150C8EFD" w:rsidR="00822D3D" w:rsidRPr="000D1495" w:rsidRDefault="00822D3D" w:rsidP="000D1495">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PATCH Request</w:t>
      </w:r>
    </w:p>
    <w:p w14:paraId="619F679C" w14:textId="77777777" w:rsidR="00C8453D" w:rsidRDefault="00822D3D" w:rsidP="00822D3D">
      <w:r w:rsidRPr="00822D3D">
        <w:t>PATCH https://&lt;host&gt;/&lt;path&gt;/&lt;version&gt;/organizations/12345678 HTTP/1.1</w:t>
      </w:r>
      <w:r w:rsidRPr="00822D3D">
        <w:br/>
        <w:t>Content-Type: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r w:rsidRPr="00822D3D">
        <w:br/>
      </w:r>
      <w:r w:rsidRPr="00822D3D">
        <w:br/>
        <w:t>{</w:t>
      </w:r>
      <w:r w:rsidRPr="00822D3D">
        <w:br/>
        <w:t xml:space="preserve">  "id":"12345678",</w:t>
      </w:r>
      <w:r w:rsidRPr="00822D3D">
        <w:br/>
        <w:t xml:space="preserve">  "contacts"</w:t>
      </w:r>
      <w:proofErr w:type="gramStart"/>
      <w:r w:rsidRPr="00822D3D">
        <w:t>:[</w:t>
      </w:r>
      <w:proofErr w:type="gramEnd"/>
      <w:r w:rsidRPr="00822D3D">
        <w:br/>
        <w:t xml:space="preserve">    {</w:t>
      </w:r>
      <w:r w:rsidRPr="00822D3D">
        <w:br/>
        <w:t xml:space="preserve">      "email":"bnicks@contoso.com",</w:t>
      </w:r>
      <w:r w:rsidRPr="00822D3D">
        <w:br/>
        <w:t xml:space="preserve">      "honorific":"</w:t>
      </w:r>
      <w:proofErr w:type="spellStart"/>
      <w:r w:rsidRPr="00822D3D">
        <w:t>Mr</w:t>
      </w:r>
      <w:proofErr w:type="spellEnd"/>
      <w:r w:rsidRPr="00822D3D">
        <w:t>",</w:t>
      </w:r>
      <w:r w:rsidRPr="00822D3D">
        <w:br/>
        <w:t xml:space="preserve">      "fax":"2065551212",</w:t>
      </w:r>
      <w:r w:rsidRPr="00822D3D">
        <w:br/>
        <w:t xml:space="preserve">      "</w:t>
      </w:r>
      <w:proofErr w:type="spellStart"/>
      <w:r w:rsidRPr="00822D3D">
        <w:t>firstName</w:t>
      </w:r>
      <w:proofErr w:type="spellEnd"/>
      <w:r w:rsidRPr="00822D3D">
        <w:t>":"Bill",</w:t>
      </w:r>
      <w:r w:rsidRPr="00822D3D">
        <w:br/>
        <w:t xml:space="preserve">      "</w:t>
      </w:r>
      <w:proofErr w:type="spellStart"/>
      <w:r w:rsidRPr="00822D3D">
        <w:t>lastName</w:t>
      </w:r>
      <w:proofErr w:type="spellEnd"/>
      <w:r w:rsidRPr="00822D3D">
        <w:t>":"Nicks",</w:t>
      </w:r>
      <w:r w:rsidRPr="00822D3D">
        <w:br/>
        <w:t xml:space="preserve">      "phone":"2065550105",</w:t>
      </w:r>
      <w:r w:rsidRPr="00822D3D">
        <w:br/>
        <w:t xml:space="preserve">      "</w:t>
      </w:r>
      <w:proofErr w:type="spellStart"/>
      <w:r w:rsidRPr="00822D3D">
        <w:t>title":"Comptroller</w:t>
      </w:r>
      <w:proofErr w:type="spellEnd"/>
      <w:r w:rsidRPr="00822D3D">
        <w:t>",</w:t>
      </w:r>
      <w:r w:rsidRPr="00822D3D">
        <w:br/>
        <w:t xml:space="preserve">      "</w:t>
      </w:r>
      <w:proofErr w:type="spellStart"/>
      <w:r w:rsidRPr="00822D3D">
        <w:t>type":"Billing</w:t>
      </w:r>
      <w:proofErr w:type="spellEnd"/>
      <w:r w:rsidRPr="00822D3D">
        <w:t>"</w:t>
      </w:r>
      <w:r w:rsidRPr="00822D3D">
        <w:br/>
        <w:t xml:space="preserve">    }</w:t>
      </w:r>
      <w:r w:rsidRPr="00822D3D">
        <w:br/>
        <w:t xml:space="preserve">  ]</w:t>
      </w:r>
      <w:r w:rsidRPr="00822D3D">
        <w:br/>
        <w:t>}</w:t>
      </w:r>
    </w:p>
    <w:p w14:paraId="17C5A27F" w14:textId="3FA615CE" w:rsidR="00822D3D" w:rsidRPr="000D1495" w:rsidRDefault="00822D3D" w:rsidP="000D1495">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PATCH Response</w:t>
      </w:r>
    </w:p>
    <w:p w14:paraId="13F7A281" w14:textId="77777777" w:rsidR="00822D3D" w:rsidRPr="00822D3D" w:rsidRDefault="00822D3D" w:rsidP="00822D3D">
      <w:pPr>
        <w:rPr>
          <w:lang w:val="en"/>
        </w:rPr>
      </w:pPr>
      <w:r w:rsidRPr="00822D3D">
        <w:rPr>
          <w:lang w:val="en"/>
        </w:rPr>
        <w:t>HTTP/1.1 200 OK</w:t>
      </w:r>
    </w:p>
    <w:p w14:paraId="1E21E377" w14:textId="77777777" w:rsidR="00822D3D" w:rsidRPr="00822D3D" w:rsidRDefault="00822D3D" w:rsidP="00822D3D">
      <w:r w:rsidRPr="00822D3D">
        <w:rPr>
          <w:lang w:val="en"/>
        </w:rPr>
        <w:t>Content-Type: application/json</w:t>
      </w:r>
      <w:r w:rsidRPr="00822D3D">
        <w:rPr>
          <w:lang w:val="en"/>
        </w:rPr>
        <w:br/>
        <w:t>Content-Length: 1879</w:t>
      </w:r>
    </w:p>
    <w:p w14:paraId="15201357" w14:textId="77777777" w:rsidR="00822D3D" w:rsidRPr="00822D3D" w:rsidRDefault="00822D3D" w:rsidP="00822D3D">
      <w:r w:rsidRPr="00822D3D">
        <w:t>{</w:t>
      </w:r>
      <w:r w:rsidRPr="00822D3D">
        <w:br/>
        <w:t xml:space="preserve">  "</w:t>
      </w:r>
      <w:proofErr w:type="gramStart"/>
      <w:r w:rsidRPr="00822D3D">
        <w:t>address</w:t>
      </w:r>
      <w:proofErr w:type="gramEnd"/>
      <w:r w:rsidRPr="00822D3D">
        <w:t>":{</w:t>
      </w:r>
      <w:r w:rsidRPr="00822D3D">
        <w:br/>
        <w:t xml:space="preserve">    "addressLine1":"1234 Tiger Blvd",</w:t>
      </w:r>
      <w:r w:rsidRPr="00822D3D">
        <w:br/>
        <w:t xml:space="preserve">    "</w:t>
      </w:r>
      <w:proofErr w:type="spellStart"/>
      <w:r w:rsidRPr="00822D3D">
        <w:t>city":"Redmond</w:t>
      </w:r>
      <w:proofErr w:type="spellEnd"/>
      <w:r w:rsidRPr="00822D3D">
        <w:t>",</w:t>
      </w:r>
      <w:r w:rsidRPr="00822D3D">
        <w:br/>
        <w:t xml:space="preserve">    "</w:t>
      </w:r>
      <w:proofErr w:type="spellStart"/>
      <w:r w:rsidRPr="00822D3D">
        <w:t>country":"US</w:t>
      </w:r>
      <w:proofErr w:type="spellEnd"/>
      <w:r w:rsidRPr="00822D3D">
        <w:t>",</w:t>
      </w:r>
      <w:r w:rsidRPr="00822D3D">
        <w:br/>
        <w:t xml:space="preserve">    "postalCode":"98123",</w:t>
      </w:r>
      <w:r w:rsidRPr="00822D3D">
        <w:br/>
        <w:t xml:space="preserve">    "</w:t>
      </w:r>
      <w:proofErr w:type="spellStart"/>
      <w:r w:rsidRPr="00822D3D">
        <w:t>state":"WA</w:t>
      </w:r>
      <w:proofErr w:type="spellEnd"/>
      <w:r w:rsidRPr="00822D3D">
        <w:t>"</w:t>
      </w:r>
      <w:r w:rsidRPr="00822D3D">
        <w:br/>
        <w:t xml:space="preserve">  },</w:t>
      </w:r>
      <w:r w:rsidRPr="00822D3D">
        <w:br/>
        <w:t xml:space="preserve">  "contacts":[</w:t>
      </w:r>
      <w:r w:rsidRPr="00822D3D">
        <w:br/>
        <w:t xml:space="preserve">    {</w:t>
      </w:r>
      <w:r w:rsidRPr="00822D3D">
        <w:br/>
        <w:t xml:space="preserve">      "address":{</w:t>
      </w:r>
      <w:r w:rsidRPr="00822D3D">
        <w:br/>
      </w:r>
      <w:r w:rsidRPr="00822D3D">
        <w:lastRenderedPageBreak/>
        <w:t xml:space="preserve">        "addressLine1":"1234 Tiger Blvd",</w:t>
      </w:r>
      <w:r w:rsidRPr="00822D3D">
        <w:br/>
        <w:t xml:space="preserve">        "</w:t>
      </w:r>
      <w:proofErr w:type="spellStart"/>
      <w:r w:rsidRPr="00822D3D">
        <w:t>city":"Redmond</w:t>
      </w:r>
      <w:proofErr w:type="spellEnd"/>
      <w:r w:rsidRPr="00822D3D">
        <w:t>",</w:t>
      </w:r>
      <w:r w:rsidRPr="00822D3D">
        <w:br/>
        <w:t xml:space="preserve">        "</w:t>
      </w:r>
      <w:proofErr w:type="spellStart"/>
      <w:r w:rsidRPr="00822D3D">
        <w:t>country":"US</w:t>
      </w:r>
      <w:proofErr w:type="spellEnd"/>
      <w:r w:rsidRPr="00822D3D">
        <w:t>",</w:t>
      </w:r>
      <w:r w:rsidRPr="00822D3D">
        <w:br/>
        <w:t xml:space="preserve">        "postalCode":"98123",</w:t>
      </w:r>
      <w:r w:rsidRPr="00822D3D">
        <w:br/>
        <w:t xml:space="preserve">        "</w:t>
      </w:r>
      <w:proofErr w:type="spellStart"/>
      <w:r w:rsidRPr="00822D3D">
        <w:t>state":"WA</w:t>
      </w:r>
      <w:proofErr w:type="spellEnd"/>
      <w:r w:rsidRPr="00822D3D">
        <w:t>"</w:t>
      </w:r>
      <w:r w:rsidRPr="00822D3D">
        <w:br/>
        <w:t xml:space="preserve">      },</w:t>
      </w:r>
      <w:r w:rsidRPr="00822D3D">
        <w:br/>
        <w:t xml:space="preserve">      "email":"bnicks@contoso.com",</w:t>
      </w:r>
      <w:r w:rsidRPr="00822D3D">
        <w:br/>
        <w:t xml:space="preserve">      "honorific":"</w:t>
      </w:r>
      <w:proofErr w:type="spellStart"/>
      <w:r w:rsidRPr="00822D3D">
        <w:t>Mr</w:t>
      </w:r>
      <w:proofErr w:type="spellEnd"/>
      <w:r w:rsidRPr="00822D3D">
        <w:t>",</w:t>
      </w:r>
      <w:r w:rsidRPr="00822D3D">
        <w:br/>
        <w:t xml:space="preserve">      "fax":"2065551212",</w:t>
      </w:r>
      <w:r w:rsidRPr="00822D3D">
        <w:br/>
        <w:t xml:space="preserve">      "</w:t>
      </w:r>
      <w:proofErr w:type="spellStart"/>
      <w:r w:rsidRPr="00822D3D">
        <w:t>firstName</w:t>
      </w:r>
      <w:proofErr w:type="spellEnd"/>
      <w:r w:rsidRPr="00822D3D">
        <w:t>":"Bill",</w:t>
      </w:r>
      <w:r w:rsidRPr="00822D3D">
        <w:br/>
        <w:t xml:space="preserve">      "</w:t>
      </w:r>
      <w:proofErr w:type="spellStart"/>
      <w:r w:rsidRPr="00822D3D">
        <w:t>lastName</w:t>
      </w:r>
      <w:proofErr w:type="spellEnd"/>
      <w:r w:rsidRPr="00822D3D">
        <w:t>":"Nicks",</w:t>
      </w:r>
      <w:r w:rsidRPr="00822D3D">
        <w:br/>
        <w:t xml:space="preserve">      "phone":"2065550105",</w:t>
      </w:r>
      <w:r w:rsidRPr="00822D3D">
        <w:br/>
        <w:t xml:space="preserve">      "</w:t>
      </w:r>
      <w:proofErr w:type="spellStart"/>
      <w:r w:rsidRPr="00822D3D">
        <w:t>title":"Comptroller</w:t>
      </w:r>
      <w:proofErr w:type="spellEnd"/>
      <w:r w:rsidRPr="00822D3D">
        <w:t>",</w:t>
      </w:r>
      <w:r w:rsidRPr="00822D3D">
        <w:br/>
        <w:t xml:space="preserve">      "</w:t>
      </w:r>
      <w:proofErr w:type="spellStart"/>
      <w:r w:rsidRPr="00822D3D">
        <w:t>type":"Billing</w:t>
      </w:r>
      <w:proofErr w:type="spellEnd"/>
      <w:r w:rsidRPr="00822D3D">
        <w:t>"</w:t>
      </w:r>
      <w:r w:rsidRPr="00822D3D">
        <w:br/>
        <w:t xml:space="preserve">    }</w:t>
      </w:r>
      <w:r w:rsidRPr="00822D3D">
        <w:br/>
        <w:t xml:space="preserve">  ],</w:t>
      </w:r>
    </w:p>
    <w:p w14:paraId="09629E5F" w14:textId="77777777" w:rsidR="00C8453D" w:rsidRDefault="00822D3D" w:rsidP="00822D3D">
      <w:r w:rsidRPr="00822D3D">
        <w:t xml:space="preserve">  "</w:t>
      </w:r>
      <w:proofErr w:type="gramStart"/>
      <w:r w:rsidRPr="00822D3D">
        <w:t>fax</w:t>
      </w:r>
      <w:proofErr w:type="gramEnd"/>
      <w:r w:rsidRPr="00822D3D">
        <w:t>":"2065551212",</w:t>
      </w:r>
      <w:r w:rsidRPr="00822D3D">
        <w:br/>
        <w:t xml:space="preserve">  "id":"12345678",</w:t>
      </w:r>
      <w:r w:rsidRPr="00822D3D">
        <w:br/>
        <w:t xml:space="preserve">  "</w:t>
      </w:r>
      <w:proofErr w:type="spellStart"/>
      <w:r w:rsidRPr="00822D3D">
        <w:t>industry":"Automotive</w:t>
      </w:r>
      <w:proofErr w:type="spellEnd"/>
      <w:r w:rsidRPr="00822D3D">
        <w:t>",</w:t>
      </w:r>
      <w:r w:rsidRPr="00822D3D">
        <w:br/>
        <w:t xml:space="preserve">  "name":"</w:t>
      </w:r>
      <w:proofErr w:type="spellStart"/>
      <w:r w:rsidRPr="00822D3D">
        <w:t>Contoso</w:t>
      </w:r>
      <w:proofErr w:type="spellEnd"/>
      <w:r w:rsidRPr="00822D3D">
        <w:t>",</w:t>
      </w:r>
      <w:r w:rsidRPr="00822D3D">
        <w:br/>
        <w:t xml:space="preserve">  "phone":"2065550100",</w:t>
      </w:r>
      <w:r w:rsidRPr="00822D3D">
        <w:br/>
        <w:t xml:space="preserve">  "</w:t>
      </w:r>
      <w:proofErr w:type="spellStart"/>
      <w:r w:rsidRPr="00822D3D">
        <w:t>providerData</w:t>
      </w:r>
      <w:proofErr w:type="spellEnd"/>
      <w:r w:rsidRPr="00822D3D">
        <w:t>":"cid=89345",</w:t>
      </w:r>
      <w:r w:rsidRPr="00822D3D">
        <w:br/>
        <w:t xml:space="preserve">  "</w:t>
      </w:r>
      <w:proofErr w:type="spellStart"/>
      <w:r w:rsidRPr="00822D3D">
        <w:t>status":"Approved</w:t>
      </w:r>
      <w:proofErr w:type="spellEnd"/>
      <w:r w:rsidRPr="00822D3D">
        <w:t>",</w:t>
      </w:r>
      <w:r w:rsidRPr="00822D3D">
        <w:br/>
        <w:t xml:space="preserve">  "</w:t>
      </w:r>
      <w:proofErr w:type="spellStart"/>
      <w:r w:rsidRPr="00822D3D">
        <w:t>url</w:t>
      </w:r>
      <w:proofErr w:type="spellEnd"/>
      <w:r w:rsidRPr="00822D3D">
        <w:t>":"http://contoso.com"</w:t>
      </w:r>
      <w:r w:rsidRPr="00822D3D">
        <w:br/>
        <w:t>}</w:t>
      </w:r>
    </w:p>
    <w:p w14:paraId="057D9A93" w14:textId="77777777" w:rsidR="00C8453D" w:rsidRDefault="00822D3D" w:rsidP="006242C3">
      <w:pPr>
        <w:pStyle w:val="Heading3"/>
      </w:pPr>
      <w:bookmarkStart w:id="1246" w:name="_/tenants/{id}/customers?$filter="/>
      <w:bookmarkStart w:id="1247" w:name="_Toc308251697"/>
      <w:bookmarkEnd w:id="1246"/>
      <w:r w:rsidRPr="000D1495">
        <w:t>/organizations</w:t>
      </w:r>
      <w:proofErr w:type="gramStart"/>
      <w:r w:rsidRPr="000D1495">
        <w:t>?$</w:t>
      </w:r>
      <w:proofErr w:type="gramEnd"/>
      <w:r w:rsidRPr="000D1495">
        <w:t>filter=</w:t>
      </w:r>
      <w:bookmarkEnd w:id="1247"/>
      <w:r w:rsidRPr="000D1495">
        <w:t xml:space="preserve"> </w:t>
      </w:r>
    </w:p>
    <w:p w14:paraId="0D33F6DF" w14:textId="77777777" w:rsidR="00C8453D" w:rsidRDefault="00822D3D" w:rsidP="00822D3D">
      <w:r w:rsidRPr="00822D3D">
        <w:t>The response must support pagination. See Paging Query Parameters.</w:t>
      </w:r>
    </w:p>
    <w:p w14:paraId="356E887D" w14:textId="77777777" w:rsidR="00FC26FF" w:rsidRDefault="00FC26FF" w:rsidP="00FC26FF">
      <w:pPr>
        <w:spacing w:before="280" w:after="60"/>
        <w:rPr>
          <w:rFonts w:asciiTheme="majorHAnsi" w:hAnsiTheme="majorHAnsi" w:cstheme="majorHAnsi"/>
          <w:b/>
          <w:sz w:val="24"/>
          <w:szCs w:val="24"/>
        </w:rPr>
      </w:pPr>
      <w:r>
        <w:rPr>
          <w:rFonts w:asciiTheme="majorHAnsi" w:hAnsiTheme="majorHAnsi" w:cstheme="majorHAnsi"/>
          <w:b/>
          <w:sz w:val="24"/>
          <w:szCs w:val="24"/>
        </w:rPr>
        <w:t>Verbs</w:t>
      </w:r>
    </w:p>
    <w:p w14:paraId="28278555" w14:textId="708A5838" w:rsidR="002C02EC" w:rsidRPr="00822D3D" w:rsidRDefault="002C02EC" w:rsidP="002C02EC">
      <w:r>
        <w:t xml:space="preserve">GET: (optional) </w:t>
      </w:r>
      <w:r w:rsidRPr="00822D3D">
        <w:t>Gets a list of organizations that match the specified filter criteria.</w:t>
      </w:r>
      <w:r>
        <w:t xml:space="preserve"> </w:t>
      </w:r>
      <w:r w:rsidRPr="00822D3D">
        <w:t xml:space="preserve">The user may use </w:t>
      </w:r>
      <w:proofErr w:type="spellStart"/>
      <w:r w:rsidRPr="00822D3D">
        <w:t>OData</w:t>
      </w:r>
      <w:proofErr w:type="spellEnd"/>
      <w:r w:rsidRPr="00822D3D">
        <w:t xml:space="preserve"> expressions and method calls with the fo</w:t>
      </w:r>
      <w:r>
        <w:t>llowing Organization properties:</w:t>
      </w:r>
    </w:p>
    <w:p w14:paraId="0F32C82D" w14:textId="77777777" w:rsidR="002C02EC" w:rsidRPr="00822D3D" w:rsidRDefault="002C02EC" w:rsidP="002D7E76">
      <w:pPr>
        <w:pStyle w:val="ListParagraph"/>
        <w:numPr>
          <w:ilvl w:val="0"/>
          <w:numId w:val="34"/>
        </w:numPr>
      </w:pPr>
      <w:r w:rsidRPr="00822D3D">
        <w:t>Name</w:t>
      </w:r>
    </w:p>
    <w:p w14:paraId="2A3625F7" w14:textId="77777777" w:rsidR="002C02EC" w:rsidRPr="00822D3D" w:rsidRDefault="002C02EC" w:rsidP="002D7E76">
      <w:pPr>
        <w:pStyle w:val="ListParagraph"/>
        <w:numPr>
          <w:ilvl w:val="0"/>
          <w:numId w:val="34"/>
        </w:numPr>
      </w:pPr>
      <w:r w:rsidRPr="00822D3D">
        <w:t>Status</w:t>
      </w:r>
    </w:p>
    <w:p w14:paraId="6C76FCDF" w14:textId="7A5B305F" w:rsidR="00FC26FF" w:rsidRPr="00FC26FF" w:rsidRDefault="002C02EC" w:rsidP="002D7E76">
      <w:pPr>
        <w:pStyle w:val="ListParagraph"/>
        <w:numPr>
          <w:ilvl w:val="0"/>
          <w:numId w:val="34"/>
        </w:numPr>
      </w:pPr>
      <w:r w:rsidRPr="00822D3D">
        <w:t>One or more organization IDs</w:t>
      </w:r>
    </w:p>
    <w:p w14:paraId="76EB7C49" w14:textId="3E9FA2C3" w:rsidR="00822D3D" w:rsidRDefault="00822D3D" w:rsidP="00FC26FF">
      <w:pPr>
        <w:spacing w:before="280" w:after="60"/>
        <w:rPr>
          <w:rFonts w:asciiTheme="majorHAnsi" w:hAnsiTheme="majorHAnsi" w:cstheme="majorHAnsi"/>
          <w:b/>
          <w:sz w:val="24"/>
          <w:szCs w:val="24"/>
        </w:rPr>
      </w:pPr>
      <w:r w:rsidRPr="00FC26FF">
        <w:rPr>
          <w:rFonts w:asciiTheme="majorHAnsi" w:hAnsiTheme="majorHAnsi" w:cstheme="majorHAnsi"/>
          <w:b/>
          <w:sz w:val="24"/>
          <w:szCs w:val="24"/>
        </w:rPr>
        <w:t>Rules</w:t>
      </w:r>
    </w:p>
    <w:p w14:paraId="7DB3056E" w14:textId="771D99EE" w:rsidR="00816447" w:rsidRPr="00816447" w:rsidRDefault="00816447" w:rsidP="00816447">
      <w:ins w:id="1248" w:author="Katie Stroud" w:date="2015-10-20T23:43:00Z">
        <w:r>
          <w:t>None?</w:t>
        </w:r>
      </w:ins>
    </w:p>
    <w:p w14:paraId="430BEC9D" w14:textId="77777777" w:rsidR="00822D3D" w:rsidRPr="00FC26FF" w:rsidRDefault="00822D3D" w:rsidP="00FC26FF">
      <w:pPr>
        <w:spacing w:before="280" w:after="60"/>
        <w:rPr>
          <w:rFonts w:asciiTheme="majorHAnsi" w:hAnsiTheme="majorHAnsi" w:cstheme="majorHAnsi"/>
          <w:b/>
          <w:sz w:val="24"/>
          <w:szCs w:val="24"/>
        </w:rPr>
      </w:pPr>
      <w:r w:rsidRPr="00FC26FF">
        <w:rPr>
          <w:rFonts w:asciiTheme="majorHAnsi" w:hAnsiTheme="majorHAnsi" w:cstheme="majorHAnsi"/>
          <w:b/>
          <w:sz w:val="24"/>
          <w:szCs w:val="24"/>
        </w:rPr>
        <w:t>Example Request</w:t>
      </w:r>
    </w:p>
    <w:p w14:paraId="57E44B10" w14:textId="6D5052EC" w:rsidR="00816447" w:rsidRPr="00816447" w:rsidRDefault="00816447" w:rsidP="00816447">
      <w:ins w:id="1249" w:author="Katie Stroud" w:date="2015-10-20T23:43:00Z">
        <w:r>
          <w:t>None?</w:t>
        </w:r>
      </w:ins>
    </w:p>
    <w:p w14:paraId="1A9018A0" w14:textId="77777777" w:rsidR="00C8453D" w:rsidRDefault="00822D3D" w:rsidP="00FC26FF">
      <w:pPr>
        <w:spacing w:before="280" w:after="60"/>
        <w:rPr>
          <w:rFonts w:asciiTheme="majorHAnsi" w:hAnsiTheme="majorHAnsi" w:cstheme="majorHAnsi"/>
          <w:b/>
          <w:sz w:val="24"/>
          <w:szCs w:val="24"/>
        </w:rPr>
      </w:pPr>
      <w:r w:rsidRPr="00FC26FF">
        <w:rPr>
          <w:rFonts w:asciiTheme="majorHAnsi" w:hAnsiTheme="majorHAnsi" w:cstheme="majorHAnsi"/>
          <w:b/>
          <w:sz w:val="24"/>
          <w:szCs w:val="24"/>
        </w:rPr>
        <w:lastRenderedPageBreak/>
        <w:t>Example Response</w:t>
      </w:r>
    </w:p>
    <w:p w14:paraId="6C2099A0" w14:textId="3EDC218E" w:rsidR="00816447" w:rsidRPr="00816447" w:rsidRDefault="00816447" w:rsidP="00816447">
      <w:ins w:id="1250" w:author="Katie Stroud" w:date="2015-10-20T23:43:00Z">
        <w:r>
          <w:t>None?</w:t>
        </w:r>
      </w:ins>
    </w:p>
    <w:p w14:paraId="77A63824" w14:textId="77777777" w:rsidR="00816447" w:rsidRDefault="00816447" w:rsidP="00816447">
      <w:pPr>
        <w:pStyle w:val="Heading2"/>
      </w:pPr>
      <w:bookmarkStart w:id="1251" w:name="_/tenants/{id}/accounts"/>
      <w:bookmarkStart w:id="1252" w:name="_/tenants/{id}/accounts/{id}/creativ"/>
      <w:bookmarkStart w:id="1253" w:name="_/tenants/{id}/accounts/{id}/campaig_1"/>
      <w:bookmarkStart w:id="1254" w:name="_/tenants/{id}/accounts/{id}/campaig_3"/>
      <w:bookmarkStart w:id="1255" w:name="_/tenants/{id}/accounts/{id}/campaig_6"/>
      <w:bookmarkStart w:id="1256" w:name="_/tenants/{id}/products"/>
      <w:bookmarkStart w:id="1257" w:name="_Toc308251698"/>
      <w:bookmarkEnd w:id="1251"/>
      <w:bookmarkEnd w:id="1252"/>
      <w:bookmarkEnd w:id="1253"/>
      <w:bookmarkEnd w:id="1254"/>
      <w:bookmarkEnd w:id="1255"/>
      <w:bookmarkEnd w:id="1256"/>
      <w:r>
        <w:t>Products</w:t>
      </w:r>
      <w:bookmarkEnd w:id="1257"/>
    </w:p>
    <w:p w14:paraId="19BE718D" w14:textId="586337CF" w:rsidR="00816447" w:rsidRPr="00FC26FF" w:rsidRDefault="00816447" w:rsidP="00816447">
      <w:ins w:id="1258" w:author="Katie Stroud" w:date="2015-10-20T23:16:00Z">
        <w:r>
          <w:t>Description</w:t>
        </w:r>
      </w:ins>
    </w:p>
    <w:p w14:paraId="70D18FE2" w14:textId="77777777" w:rsidR="00C8453D" w:rsidRDefault="00822D3D" w:rsidP="00D57AED">
      <w:pPr>
        <w:pStyle w:val="Heading3"/>
      </w:pPr>
      <w:bookmarkStart w:id="1259" w:name="_Toc308251699"/>
      <w:r w:rsidRPr="000D1495">
        <w:t>/products</w:t>
      </w:r>
      <w:bookmarkEnd w:id="1259"/>
    </w:p>
    <w:p w14:paraId="6C26CF65" w14:textId="77777777" w:rsidR="00C8453D" w:rsidRDefault="00822D3D" w:rsidP="00822D3D">
      <w:r w:rsidRPr="00822D3D">
        <w:t xml:space="preserve">Gets the list of </w:t>
      </w:r>
      <w:hyperlink w:anchor="_Product_1" w:history="1">
        <w:r w:rsidRPr="00822D3D">
          <w:rPr>
            <w:rStyle w:val="Hyperlink"/>
          </w:rPr>
          <w:t>Product</w:t>
        </w:r>
      </w:hyperlink>
      <w:r w:rsidRPr="00822D3D">
        <w:t>s from the product catalog. The response must support pagination. See Paging Query Parameters.</w:t>
      </w:r>
    </w:p>
    <w:p w14:paraId="2BAC8663" w14:textId="77777777" w:rsidR="00816447" w:rsidRDefault="00816447" w:rsidP="00816447">
      <w:pPr>
        <w:spacing w:before="280" w:after="60"/>
        <w:rPr>
          <w:rFonts w:asciiTheme="majorHAnsi" w:hAnsiTheme="majorHAnsi" w:cstheme="majorHAnsi"/>
          <w:b/>
          <w:sz w:val="24"/>
          <w:szCs w:val="24"/>
        </w:rPr>
      </w:pPr>
      <w:r>
        <w:rPr>
          <w:rFonts w:asciiTheme="majorHAnsi" w:hAnsiTheme="majorHAnsi" w:cstheme="majorHAnsi"/>
          <w:b/>
          <w:sz w:val="24"/>
          <w:szCs w:val="24"/>
        </w:rPr>
        <w:t>Verbs</w:t>
      </w:r>
    </w:p>
    <w:p w14:paraId="14AC6094" w14:textId="10806340" w:rsidR="00816447" w:rsidRPr="00FC26FF" w:rsidRDefault="002C02EC" w:rsidP="00816447">
      <w:pPr>
        <w:spacing w:after="0"/>
      </w:pPr>
      <w:r>
        <w:t xml:space="preserve">GET: (required) </w:t>
      </w:r>
      <w:r w:rsidRPr="00822D3D">
        <w:t>Gets a list of all products from the publisher’s product catalog.</w:t>
      </w:r>
    </w:p>
    <w:p w14:paraId="1FC851AB" w14:textId="77777777" w:rsidR="00C8453D" w:rsidRDefault="00822D3D" w:rsidP="000D1495">
      <w:pPr>
        <w:spacing w:before="280" w:after="60"/>
        <w:rPr>
          <w:rFonts w:asciiTheme="majorHAnsi" w:hAnsiTheme="majorHAnsi" w:cstheme="majorHAnsi"/>
          <w:b/>
          <w:sz w:val="24"/>
          <w:szCs w:val="24"/>
        </w:rPr>
      </w:pPr>
      <w:r w:rsidRPr="000D1495">
        <w:rPr>
          <w:rFonts w:asciiTheme="majorHAnsi" w:hAnsiTheme="majorHAnsi" w:cstheme="majorHAnsi"/>
          <w:b/>
          <w:sz w:val="24"/>
          <w:szCs w:val="24"/>
        </w:rPr>
        <w:t>Rules</w:t>
      </w:r>
    </w:p>
    <w:p w14:paraId="3401D4B9" w14:textId="3DC5C711" w:rsidR="00816447" w:rsidRPr="00816447" w:rsidRDefault="0054341D" w:rsidP="00816447">
      <w:ins w:id="1260" w:author="Katie Stroud" w:date="2015-11-16T16:40:00Z">
        <w:r>
          <w:t>Only buyers/advertisers who have obtained an Organization ID and Account ID (Buyer ID/Advertiser ID) from the publisher shall issue this request. Requests from buyers and advertisers who do not have the publisher obtained IDs shall return an error (define error code and/or message).</w:t>
        </w:r>
      </w:ins>
    </w:p>
    <w:p w14:paraId="35337A5A" w14:textId="27EF3B72" w:rsidR="00822D3D" w:rsidRPr="000D1495" w:rsidRDefault="00822D3D" w:rsidP="000D1495">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Request</w:t>
      </w:r>
    </w:p>
    <w:p w14:paraId="71060D46" w14:textId="77777777" w:rsidR="00C8453D" w:rsidRDefault="00822D3D" w:rsidP="00822D3D">
      <w:r w:rsidRPr="00822D3D">
        <w:t xml:space="preserve">GET </w:t>
      </w:r>
      <w:hyperlink w:history="1">
        <w:r w:rsidRPr="00822D3D">
          <w:rPr>
            <w:rStyle w:val="Hyperlink"/>
          </w:rPr>
          <w:t>https://&lt;host&gt;/&lt;path&gt;/&lt;version&gt;/</w:t>
        </w:r>
        <w:r w:rsidRPr="00822D3D">
          <w:rPr>
            <w:rStyle w:val="Hyperlink"/>
            <w:lang w:val="en"/>
          </w:rPr>
          <w:t>products</w:t>
        </w:r>
        <w:r w:rsidRPr="00822D3D">
          <w:rPr>
            <w:rStyle w:val="Hyperlink"/>
          </w:rPr>
          <w:t xml:space="preserve"> HTTP/1.1</w:t>
        </w:r>
      </w:hyperlink>
      <w:r w:rsidRPr="00822D3D">
        <w:br/>
        <w:t>Accept: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p>
    <w:p w14:paraId="12A9CB56" w14:textId="62F1CB03" w:rsidR="00822D3D" w:rsidRPr="000D1495" w:rsidRDefault="00822D3D" w:rsidP="000D1495">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Response</w:t>
      </w:r>
    </w:p>
    <w:p w14:paraId="16EA6F6C" w14:textId="77777777" w:rsidR="00822D3D" w:rsidRPr="00822D3D" w:rsidRDefault="00822D3D" w:rsidP="00822D3D">
      <w:r w:rsidRPr="00822D3D">
        <w:rPr>
          <w:lang w:val="en"/>
        </w:rPr>
        <w:t>HTTP/1.1 200 OK</w:t>
      </w:r>
      <w:r w:rsidRPr="00822D3D">
        <w:rPr>
          <w:lang w:val="en"/>
        </w:rPr>
        <w:br/>
        <w:t>Content-Type: application/json</w:t>
      </w:r>
      <w:r w:rsidRPr="00822D3D">
        <w:rPr>
          <w:lang w:val="en"/>
        </w:rPr>
        <w:br/>
        <w:t>Content-Length: 5899</w:t>
      </w:r>
    </w:p>
    <w:p w14:paraId="57E812C6" w14:textId="77777777" w:rsidR="00C8453D" w:rsidRDefault="00822D3D" w:rsidP="00822D3D">
      <w:r w:rsidRPr="00822D3D">
        <w:t>{</w:t>
      </w:r>
      <w:r w:rsidRPr="00822D3D">
        <w:br/>
        <w:t xml:space="preserve">  "</w:t>
      </w:r>
      <w:proofErr w:type="gramStart"/>
      <w:r w:rsidRPr="00822D3D">
        <w:t>products</w:t>
      </w:r>
      <w:proofErr w:type="gramEnd"/>
      <w:r w:rsidRPr="00822D3D">
        <w:t>":[</w:t>
      </w:r>
      <w:r w:rsidRPr="00822D3D">
        <w:br/>
        <w:t xml:space="preserve">    {</w:t>
      </w:r>
      <w:r w:rsidRPr="00822D3D">
        <w:br/>
        <w:t xml:space="preserve">      "</w:t>
      </w:r>
      <w:proofErr w:type="spellStart"/>
      <w:r w:rsidRPr="00822D3D">
        <w:t>adFormatType</w:t>
      </w:r>
      <w:ins w:id="1261" w:author="Katie Stroud" w:date="2015-08-12T13:10:00Z">
        <w:r w:rsidR="00A43196">
          <w:t>s</w:t>
        </w:r>
      </w:ins>
      <w:proofErr w:type="spellEnd"/>
      <w:r w:rsidRPr="00822D3D">
        <w:t>":["Flash", "Tag", "Image"],</w:t>
      </w:r>
      <w:r w:rsidRPr="00822D3D">
        <w:br/>
        <w:t xml:space="preserve">      "basePrice":1.31,</w:t>
      </w:r>
      <w:r w:rsidRPr="00822D3D">
        <w:br/>
        <w:t xml:space="preserve">      "</w:t>
      </w:r>
      <w:proofErr w:type="spellStart"/>
      <w:r w:rsidRPr="00822D3D">
        <w:t>currency":"USD</w:t>
      </w:r>
      <w:proofErr w:type="spellEnd"/>
      <w:r w:rsidRPr="00822D3D">
        <w:t>",</w:t>
      </w:r>
      <w:r w:rsidRPr="00822D3D">
        <w:br/>
        <w:t xml:space="preserve">      "</w:t>
      </w:r>
      <w:proofErr w:type="spellStart"/>
      <w:r w:rsidRPr="00822D3D">
        <w:t>deliveryType</w:t>
      </w:r>
      <w:proofErr w:type="spellEnd"/>
      <w:r w:rsidRPr="00822D3D">
        <w:t>":"Guaranteed",</w:t>
      </w:r>
      <w:r w:rsidRPr="00822D3D">
        <w:br/>
        <w:t xml:space="preserve">      "</w:t>
      </w:r>
      <w:proofErr w:type="spellStart"/>
      <w:r w:rsidRPr="00822D3D">
        <w:t>description":"A</w:t>
      </w:r>
      <w:proofErr w:type="spellEnd"/>
      <w:r w:rsidRPr="00822D3D">
        <w:t xml:space="preserve"> description of the product for display purposes",</w:t>
      </w:r>
      <w:r w:rsidRPr="00822D3D">
        <w:br/>
        <w:t xml:space="preserve">      "domain":"mydomain.com",</w:t>
      </w:r>
      <w:r w:rsidRPr="00822D3D">
        <w:br/>
        <w:t xml:space="preserve">      "</w:t>
      </w:r>
      <w:proofErr w:type="spellStart"/>
      <w:r w:rsidRPr="00822D3D">
        <w:t>estimatedDailyAvails</w:t>
      </w:r>
      <w:proofErr w:type="spellEnd"/>
      <w:r w:rsidRPr="00822D3D">
        <w:t>":"Hundreds of Thousands",</w:t>
      </w:r>
      <w:r w:rsidRPr="00822D3D">
        <w:br/>
        <w:t xml:space="preserve">      "geometry":[</w:t>
      </w:r>
      <w:r w:rsidRPr="00822D3D">
        <w:br/>
        <w:t xml:space="preserve">        {</w:t>
      </w:r>
      <w:r w:rsidRPr="00822D3D">
        <w:br/>
        <w:t xml:space="preserve">          "height":160</w:t>
      </w:r>
      <w:r w:rsidRPr="00822D3D">
        <w:br/>
        <w:t xml:space="preserve">          "width":600</w:t>
      </w:r>
      <w:r w:rsidRPr="00822D3D">
        <w:br/>
      </w:r>
      <w:r w:rsidRPr="00822D3D">
        <w:lastRenderedPageBreak/>
        <w:t xml:space="preserve">        }</w:t>
      </w:r>
      <w:r w:rsidRPr="00822D3D">
        <w:br/>
        <w:t xml:space="preserve">      ]</w:t>
      </w:r>
      <w:r w:rsidRPr="00822D3D">
        <w:br/>
        <w:t xml:space="preserve">      "httpsCompatible":0,</w:t>
      </w:r>
      <w:r w:rsidRPr="00822D3D">
        <w:br/>
        <w:t xml:space="preserve">      "</w:t>
      </w:r>
      <w:proofErr w:type="spellStart"/>
      <w:r w:rsidRPr="00822D3D">
        <w:t>icon":"http</w:t>
      </w:r>
      <w:proofErr w:type="spellEnd"/>
      <w:r w:rsidRPr="00822D3D">
        <w:t>://&lt;domain&gt;/&lt;path&gt;/icon.jpg",</w:t>
      </w:r>
      <w:r w:rsidRPr="00822D3D">
        <w:br/>
        <w:t xml:space="preserve">      "id":"456366",</w:t>
      </w:r>
      <w:r w:rsidRPr="00822D3D">
        <w:br/>
        <w:t xml:space="preserve">      "</w:t>
      </w:r>
      <w:proofErr w:type="spellStart"/>
      <w:r w:rsidRPr="00822D3D">
        <w:t>inventoryType</w:t>
      </w:r>
      <w:proofErr w:type="spellEnd"/>
      <w:r w:rsidRPr="00822D3D">
        <w:t>":["</w:t>
      </w:r>
      <w:proofErr w:type="spellStart"/>
      <w:r w:rsidRPr="00822D3D">
        <w:t>Desktop","Tablet</w:t>
      </w:r>
      <w:proofErr w:type="spellEnd"/>
      <w:r w:rsidRPr="00822D3D">
        <w:t>"],</w:t>
      </w:r>
      <w:r w:rsidRPr="00822D3D">
        <w:br/>
        <w:t xml:space="preserve">      "languages":["EN"],</w:t>
      </w:r>
      <w:r w:rsidRPr="00822D3D">
        <w:br/>
        <w:t xml:space="preserve">      "</w:t>
      </w:r>
      <w:proofErr w:type="spellStart"/>
      <w:r w:rsidRPr="00822D3D">
        <w:t>name":"Unique</w:t>
      </w:r>
      <w:proofErr w:type="spellEnd"/>
      <w:r w:rsidRPr="00822D3D">
        <w:t xml:space="preserve"> Product Name",</w:t>
      </w:r>
      <w:r w:rsidRPr="00822D3D">
        <w:br/>
        <w:t xml:space="preserve">      "</w:t>
      </w:r>
      <w:proofErr w:type="spellStart"/>
      <w:r w:rsidRPr="00822D3D">
        <w:t>maturityLevel</w:t>
      </w:r>
      <w:proofErr w:type="spellEnd"/>
      <w:r w:rsidRPr="00822D3D">
        <w:t>":"General",</w:t>
      </w:r>
      <w:r w:rsidRPr="00822D3D">
        <w:br/>
        <w:t xml:space="preserve">      "maxDuration":30,</w:t>
      </w:r>
      <w:r w:rsidRPr="00822D3D">
        <w:br/>
        <w:t xml:space="preserve">      "minDuration":1,</w:t>
      </w:r>
      <w:r w:rsidRPr="00822D3D">
        <w:br/>
        <w:t xml:space="preserve">      "minSpend":30.00,</w:t>
      </w:r>
      <w:r w:rsidRPr="00822D3D">
        <w:br/>
        <w:t xml:space="preserve">      "position":"</w:t>
      </w:r>
      <w:proofErr w:type="spellStart"/>
      <w:r w:rsidRPr="00822D3D">
        <w:t>AboveFold</w:t>
      </w:r>
      <w:proofErr w:type="spellEnd"/>
      <w:r w:rsidRPr="00822D3D">
        <w:t>",</w:t>
      </w:r>
      <w:r w:rsidRPr="00822D3D">
        <w:br/>
        <w:t xml:space="preserve">      "</w:t>
      </w:r>
      <w:proofErr w:type="spellStart"/>
      <w:r w:rsidRPr="00822D3D">
        <w:t>productTags</w:t>
      </w:r>
      <w:proofErr w:type="spellEnd"/>
      <w:r w:rsidRPr="00822D3D">
        <w:t>":"Foo Bar Zoo",</w:t>
      </w:r>
      <w:r w:rsidRPr="00822D3D">
        <w:br/>
        <w:t xml:space="preserve">      "</w:t>
      </w:r>
      <w:proofErr w:type="spellStart"/>
      <w:r w:rsidRPr="00822D3D">
        <w:t>rateType</w:t>
      </w:r>
      <w:proofErr w:type="spellEnd"/>
      <w:r w:rsidRPr="00822D3D">
        <w:t>":"CPM",</w:t>
      </w:r>
      <w:r w:rsidRPr="00822D3D">
        <w:br/>
        <w:t xml:space="preserve">      "</w:t>
      </w:r>
      <w:proofErr w:type="spellStart"/>
      <w:r w:rsidRPr="00822D3D">
        <w:t>targetTypes</w:t>
      </w:r>
      <w:proofErr w:type="spellEnd"/>
      <w:r w:rsidRPr="00822D3D">
        <w:t>":["2342","3355"],</w:t>
      </w:r>
      <w:r w:rsidRPr="00822D3D">
        <w:br/>
        <w:t xml:space="preserve">      "</w:t>
      </w:r>
      <w:proofErr w:type="spellStart"/>
      <w:r w:rsidRPr="00822D3D">
        <w:t>timeZone</w:t>
      </w:r>
      <w:proofErr w:type="spellEnd"/>
      <w:r w:rsidRPr="00822D3D">
        <w:t>":"Eastern Standard Time"</w:t>
      </w:r>
      <w:r w:rsidRPr="00822D3D">
        <w:br/>
        <w:t xml:space="preserve">      "</w:t>
      </w:r>
      <w:proofErr w:type="spellStart"/>
      <w:r w:rsidRPr="00822D3D">
        <w:t>url</w:t>
      </w:r>
      <w:proofErr w:type="spellEnd"/>
      <w:r w:rsidRPr="00822D3D">
        <w:t>":"http://&lt;domain&gt;/&lt;path&gt;/creativespec.aspx"</w:t>
      </w:r>
      <w:r w:rsidRPr="00822D3D">
        <w:br/>
        <w:t xml:space="preserve">    }</w:t>
      </w:r>
      <w:r w:rsidRPr="00822D3D">
        <w:br/>
        <w:t xml:space="preserve">  ]</w:t>
      </w:r>
      <w:r w:rsidRPr="00822D3D">
        <w:br/>
        <w:t>}</w:t>
      </w:r>
    </w:p>
    <w:p w14:paraId="111FF2A6" w14:textId="77777777" w:rsidR="00C8453D" w:rsidRDefault="00822D3D" w:rsidP="00D57AED">
      <w:pPr>
        <w:pStyle w:val="Heading3"/>
      </w:pPr>
      <w:bookmarkStart w:id="1262" w:name="_/tenants/{id}/products/{id}"/>
      <w:bookmarkStart w:id="1263" w:name="_Toc308251700"/>
      <w:bookmarkEnd w:id="1262"/>
      <w:r w:rsidRPr="000D1495">
        <w:t>/product</w:t>
      </w:r>
      <w:del w:id="1264" w:author="Katie Stroud" w:date="2015-11-16T16:40:00Z">
        <w:r w:rsidRPr="000D1495" w:rsidDel="0054341D">
          <w:delText>s</w:delText>
        </w:r>
      </w:del>
      <w:r w:rsidRPr="000D1495">
        <w:t>/{id}</w:t>
      </w:r>
      <w:bookmarkEnd w:id="1263"/>
    </w:p>
    <w:p w14:paraId="2139F524" w14:textId="77777777" w:rsidR="00C8453D" w:rsidRDefault="00822D3D" w:rsidP="00822D3D">
      <w:r w:rsidRPr="00822D3D">
        <w:t xml:space="preserve">Gets the specified </w:t>
      </w:r>
      <w:hyperlink w:anchor="_Product_1" w:history="1">
        <w:r w:rsidRPr="00822D3D">
          <w:rPr>
            <w:rStyle w:val="Hyperlink"/>
          </w:rPr>
          <w:t>Product</w:t>
        </w:r>
      </w:hyperlink>
      <w:r w:rsidRPr="00822D3D">
        <w:t xml:space="preserve"> from the product catalog. </w:t>
      </w:r>
    </w:p>
    <w:p w14:paraId="54A429B2" w14:textId="77777777" w:rsidR="00816447" w:rsidRDefault="00816447" w:rsidP="00816447">
      <w:pPr>
        <w:spacing w:before="280" w:after="60"/>
        <w:rPr>
          <w:rFonts w:asciiTheme="majorHAnsi" w:hAnsiTheme="majorHAnsi" w:cstheme="majorHAnsi"/>
          <w:b/>
          <w:sz w:val="24"/>
          <w:szCs w:val="24"/>
        </w:rPr>
      </w:pPr>
      <w:r>
        <w:rPr>
          <w:rFonts w:asciiTheme="majorHAnsi" w:hAnsiTheme="majorHAnsi" w:cstheme="majorHAnsi"/>
          <w:b/>
          <w:sz w:val="24"/>
          <w:szCs w:val="24"/>
        </w:rPr>
        <w:t>Verbs</w:t>
      </w:r>
    </w:p>
    <w:p w14:paraId="38E0674F" w14:textId="292A25BD" w:rsidR="00816447" w:rsidRPr="00FC26FF" w:rsidRDefault="002C02EC" w:rsidP="00816447">
      <w:pPr>
        <w:spacing w:after="0"/>
      </w:pPr>
      <w:r>
        <w:t xml:space="preserve">GET: (required) </w:t>
      </w:r>
      <w:r w:rsidRPr="00822D3D">
        <w:t>Gets the specified product from the publisher’s product catalog.</w:t>
      </w:r>
    </w:p>
    <w:p w14:paraId="4E7B8DAB" w14:textId="77777777" w:rsidR="00C8453D" w:rsidRDefault="00822D3D" w:rsidP="000D1495">
      <w:pPr>
        <w:spacing w:before="280" w:after="60"/>
        <w:rPr>
          <w:rFonts w:asciiTheme="majorHAnsi" w:hAnsiTheme="majorHAnsi" w:cstheme="majorHAnsi"/>
          <w:b/>
          <w:sz w:val="24"/>
          <w:szCs w:val="24"/>
        </w:rPr>
      </w:pPr>
      <w:r w:rsidRPr="000D1495">
        <w:rPr>
          <w:rFonts w:asciiTheme="majorHAnsi" w:hAnsiTheme="majorHAnsi" w:cstheme="majorHAnsi"/>
          <w:b/>
          <w:sz w:val="24"/>
          <w:szCs w:val="24"/>
        </w:rPr>
        <w:t>Rules</w:t>
      </w:r>
    </w:p>
    <w:p w14:paraId="13E80CC8" w14:textId="64944D65" w:rsidR="00816447" w:rsidRPr="00816447" w:rsidRDefault="0054341D" w:rsidP="00816447">
      <w:ins w:id="1265" w:author="Katie Stroud" w:date="2015-11-16T16:40:00Z">
        <w:r>
          <w:t>Only the buyers/advertisers who have obtained an Organization ID and Buyer ID/Advertiser ID from the publisher shall issue this request. The ID issued should be a valid product id previously retrieved from the publisher, for example, with /products. Invalid IDs should return an error (define error code/message)</w:t>
        </w:r>
      </w:ins>
    </w:p>
    <w:p w14:paraId="25301C28" w14:textId="477E2C70" w:rsidR="00822D3D" w:rsidRPr="000D1495" w:rsidRDefault="00822D3D" w:rsidP="000D1495">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Request</w:t>
      </w:r>
    </w:p>
    <w:p w14:paraId="36C39E79" w14:textId="77777777" w:rsidR="00C8453D" w:rsidRDefault="00822D3D" w:rsidP="00822D3D">
      <w:r w:rsidRPr="00822D3D">
        <w:t xml:space="preserve">GET </w:t>
      </w:r>
      <w:hyperlink w:history="1">
        <w:r w:rsidRPr="00822D3D">
          <w:rPr>
            <w:rStyle w:val="Hyperlink"/>
          </w:rPr>
          <w:t>https://&lt;host&gt;/&lt;path&gt;/&lt;version&gt;/</w:t>
        </w:r>
        <w:r w:rsidRPr="00822D3D">
          <w:rPr>
            <w:rStyle w:val="Hyperlink"/>
            <w:lang w:val="en"/>
          </w:rPr>
          <w:t>products/</w:t>
        </w:r>
        <w:r w:rsidRPr="00822D3D">
          <w:rPr>
            <w:rStyle w:val="Hyperlink"/>
          </w:rPr>
          <w:t>456366 HTTP/1.1</w:t>
        </w:r>
      </w:hyperlink>
      <w:r w:rsidRPr="00822D3D">
        <w:br/>
        <w:t>Accept: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p>
    <w:p w14:paraId="1A2451C4" w14:textId="74F6AFCF" w:rsidR="00822D3D" w:rsidRPr="000D1495" w:rsidRDefault="00822D3D" w:rsidP="000D1495">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Response</w:t>
      </w:r>
    </w:p>
    <w:p w14:paraId="7E617928" w14:textId="77777777" w:rsidR="00822D3D" w:rsidRPr="00822D3D" w:rsidRDefault="00822D3D" w:rsidP="00822D3D">
      <w:r w:rsidRPr="00822D3D">
        <w:rPr>
          <w:lang w:val="en"/>
        </w:rPr>
        <w:t>HTTP/1.1 200 OK</w:t>
      </w:r>
      <w:r w:rsidRPr="00822D3D">
        <w:rPr>
          <w:lang w:val="en"/>
        </w:rPr>
        <w:br/>
        <w:t>Content-Type: application/json</w:t>
      </w:r>
      <w:r w:rsidRPr="00822D3D">
        <w:rPr>
          <w:lang w:val="en"/>
        </w:rPr>
        <w:br/>
        <w:t>Content-Length: 5899</w:t>
      </w:r>
    </w:p>
    <w:p w14:paraId="590BC1E3" w14:textId="77777777" w:rsidR="00C8453D" w:rsidRDefault="00822D3D" w:rsidP="00822D3D">
      <w:r w:rsidRPr="00822D3D">
        <w:lastRenderedPageBreak/>
        <w:t>{</w:t>
      </w:r>
      <w:r w:rsidRPr="00822D3D">
        <w:br/>
        <w:t xml:space="preserve">  "</w:t>
      </w:r>
      <w:proofErr w:type="spellStart"/>
      <w:proofErr w:type="gramStart"/>
      <w:r w:rsidRPr="00822D3D">
        <w:t>adFormatType</w:t>
      </w:r>
      <w:ins w:id="1266" w:author="Katie Stroud" w:date="2015-08-12T13:11:00Z">
        <w:r w:rsidR="00A43196">
          <w:t>s</w:t>
        </w:r>
      </w:ins>
      <w:proofErr w:type="spellEnd"/>
      <w:proofErr w:type="gramEnd"/>
      <w:r w:rsidRPr="00822D3D">
        <w:t>":["Flash", "Tag", "Image"],</w:t>
      </w:r>
      <w:r w:rsidRPr="00822D3D">
        <w:br/>
        <w:t xml:space="preserve">  "basePrice":1.31,</w:t>
      </w:r>
      <w:r w:rsidRPr="00822D3D">
        <w:br/>
        <w:t xml:space="preserve">  "</w:t>
      </w:r>
      <w:proofErr w:type="spellStart"/>
      <w:r w:rsidRPr="00822D3D">
        <w:t>currency":"USD</w:t>
      </w:r>
      <w:proofErr w:type="spellEnd"/>
      <w:r w:rsidRPr="00822D3D">
        <w:t>",</w:t>
      </w:r>
      <w:r w:rsidRPr="00822D3D">
        <w:br/>
        <w:t xml:space="preserve">  "</w:t>
      </w:r>
      <w:proofErr w:type="spellStart"/>
      <w:r w:rsidRPr="00822D3D">
        <w:t>deliveryType</w:t>
      </w:r>
      <w:proofErr w:type="spellEnd"/>
      <w:r w:rsidRPr="00822D3D">
        <w:t>":"Guaranteed",</w:t>
      </w:r>
      <w:r w:rsidRPr="00822D3D">
        <w:br/>
        <w:t xml:space="preserve">  "</w:t>
      </w:r>
      <w:proofErr w:type="spellStart"/>
      <w:r w:rsidRPr="00822D3D">
        <w:t>description":"A</w:t>
      </w:r>
      <w:proofErr w:type="spellEnd"/>
      <w:r w:rsidRPr="00822D3D">
        <w:t xml:space="preserve"> description of the product for display purposes",</w:t>
      </w:r>
      <w:r w:rsidRPr="00822D3D">
        <w:br/>
        <w:t xml:space="preserve">  "domain":"mydomain.com",</w:t>
      </w:r>
      <w:r w:rsidRPr="00822D3D">
        <w:br/>
        <w:t xml:space="preserve">  "</w:t>
      </w:r>
      <w:proofErr w:type="spellStart"/>
      <w:r w:rsidRPr="00822D3D">
        <w:t>estimatedDailyAvails</w:t>
      </w:r>
      <w:proofErr w:type="spellEnd"/>
      <w:r w:rsidRPr="00822D3D">
        <w:t>":"Hundreds of Thousands",</w:t>
      </w:r>
      <w:r w:rsidRPr="00822D3D">
        <w:br/>
        <w:t xml:space="preserve">  "geometry":[</w:t>
      </w:r>
      <w:r w:rsidRPr="00822D3D">
        <w:br/>
        <w:t xml:space="preserve">    {</w:t>
      </w:r>
      <w:r w:rsidRPr="00822D3D">
        <w:br/>
        <w:t xml:space="preserve">      "height":160</w:t>
      </w:r>
      <w:r w:rsidRPr="00822D3D">
        <w:br/>
        <w:t xml:space="preserve">      "width":600</w:t>
      </w:r>
      <w:r w:rsidRPr="00822D3D">
        <w:br/>
        <w:t xml:space="preserve">    }</w:t>
      </w:r>
      <w:r w:rsidRPr="00822D3D">
        <w:br/>
        <w:t xml:space="preserve">  ]</w:t>
      </w:r>
      <w:r w:rsidRPr="00822D3D">
        <w:br/>
        <w:t xml:space="preserve">  "httpsCompatible":0,</w:t>
      </w:r>
      <w:r w:rsidRPr="00822D3D">
        <w:br/>
        <w:t xml:space="preserve">  "</w:t>
      </w:r>
      <w:proofErr w:type="spellStart"/>
      <w:r w:rsidRPr="00822D3D">
        <w:t>icon":"http</w:t>
      </w:r>
      <w:proofErr w:type="spellEnd"/>
      <w:r w:rsidRPr="00822D3D">
        <w:t>://&lt;domain&gt;/&lt;path&gt;/icon.jpg",</w:t>
      </w:r>
      <w:r w:rsidRPr="00822D3D">
        <w:br/>
        <w:t xml:space="preserve">  "id":"456366",</w:t>
      </w:r>
      <w:r w:rsidRPr="00822D3D">
        <w:br/>
        <w:t xml:space="preserve">  "</w:t>
      </w:r>
      <w:proofErr w:type="spellStart"/>
      <w:r w:rsidRPr="00822D3D">
        <w:t>inventoryType</w:t>
      </w:r>
      <w:proofErr w:type="spellEnd"/>
      <w:r w:rsidRPr="00822D3D">
        <w:t>":["</w:t>
      </w:r>
      <w:proofErr w:type="spellStart"/>
      <w:r w:rsidRPr="00822D3D">
        <w:t>Desktop","Tablet</w:t>
      </w:r>
      <w:proofErr w:type="spellEnd"/>
      <w:r w:rsidRPr="00822D3D">
        <w:t>"],</w:t>
      </w:r>
      <w:r w:rsidRPr="00822D3D">
        <w:br/>
        <w:t xml:space="preserve">  "languages":["EN"],</w:t>
      </w:r>
      <w:r w:rsidRPr="00822D3D">
        <w:br/>
        <w:t xml:space="preserve">  "</w:t>
      </w:r>
      <w:proofErr w:type="spellStart"/>
      <w:r w:rsidRPr="00822D3D">
        <w:t>name":"Unique</w:t>
      </w:r>
      <w:proofErr w:type="spellEnd"/>
      <w:r w:rsidRPr="00822D3D">
        <w:t xml:space="preserve"> Product Name",</w:t>
      </w:r>
      <w:r w:rsidRPr="00822D3D">
        <w:br/>
        <w:t xml:space="preserve">  "</w:t>
      </w:r>
      <w:proofErr w:type="spellStart"/>
      <w:r w:rsidRPr="00822D3D">
        <w:t>maturityLevel</w:t>
      </w:r>
      <w:proofErr w:type="spellEnd"/>
      <w:r w:rsidRPr="00822D3D">
        <w:t>":"General",</w:t>
      </w:r>
      <w:r w:rsidRPr="00822D3D">
        <w:br/>
        <w:t xml:space="preserve">  "maxDuration":30,</w:t>
      </w:r>
      <w:r w:rsidRPr="00822D3D">
        <w:br/>
        <w:t xml:space="preserve">  "minDuration":1,</w:t>
      </w:r>
      <w:r w:rsidRPr="00822D3D">
        <w:br/>
        <w:t xml:space="preserve">  "minSpend":30.00,</w:t>
      </w:r>
      <w:r w:rsidRPr="00822D3D">
        <w:br/>
        <w:t xml:space="preserve">  "position":"</w:t>
      </w:r>
      <w:proofErr w:type="spellStart"/>
      <w:r w:rsidRPr="00822D3D">
        <w:t>AboveFold</w:t>
      </w:r>
      <w:proofErr w:type="spellEnd"/>
      <w:r w:rsidRPr="00822D3D">
        <w:t>",</w:t>
      </w:r>
      <w:r w:rsidRPr="00822D3D">
        <w:br/>
        <w:t xml:space="preserve">  "</w:t>
      </w:r>
      <w:proofErr w:type="spellStart"/>
      <w:r w:rsidRPr="00822D3D">
        <w:t>productTags</w:t>
      </w:r>
      <w:proofErr w:type="spellEnd"/>
      <w:r w:rsidRPr="00822D3D">
        <w:t>":"Foo Bar Zoo",</w:t>
      </w:r>
      <w:r w:rsidRPr="00822D3D">
        <w:br/>
        <w:t xml:space="preserve">  "</w:t>
      </w:r>
      <w:proofErr w:type="spellStart"/>
      <w:r w:rsidRPr="00822D3D">
        <w:t>rateType</w:t>
      </w:r>
      <w:proofErr w:type="spellEnd"/>
      <w:r w:rsidRPr="00822D3D">
        <w:t>":"CPM",</w:t>
      </w:r>
      <w:r w:rsidRPr="00822D3D">
        <w:br/>
        <w:t xml:space="preserve">  "</w:t>
      </w:r>
      <w:proofErr w:type="spellStart"/>
      <w:r w:rsidRPr="00822D3D">
        <w:t>targetTypes</w:t>
      </w:r>
      <w:proofErr w:type="spellEnd"/>
      <w:r w:rsidRPr="00822D3D">
        <w:t>":["2342","3355"],</w:t>
      </w:r>
      <w:r w:rsidRPr="00822D3D">
        <w:br/>
        <w:t xml:space="preserve">  "</w:t>
      </w:r>
      <w:proofErr w:type="spellStart"/>
      <w:r w:rsidRPr="00822D3D">
        <w:t>timeZone</w:t>
      </w:r>
      <w:proofErr w:type="spellEnd"/>
      <w:r w:rsidRPr="00822D3D">
        <w:t>":"Eastern Standard Time"</w:t>
      </w:r>
      <w:r w:rsidRPr="00822D3D">
        <w:br/>
        <w:t xml:space="preserve">  "</w:t>
      </w:r>
      <w:proofErr w:type="spellStart"/>
      <w:r w:rsidRPr="00822D3D">
        <w:t>url</w:t>
      </w:r>
      <w:proofErr w:type="spellEnd"/>
      <w:r w:rsidRPr="00822D3D">
        <w:t>":"http://&lt;domain&gt;/&lt;path&gt;/creativespec.aspx"</w:t>
      </w:r>
      <w:r w:rsidRPr="00822D3D">
        <w:br/>
        <w:t>}</w:t>
      </w:r>
    </w:p>
    <w:p w14:paraId="099950AE" w14:textId="77777777" w:rsidR="00C8453D" w:rsidRDefault="00822D3D" w:rsidP="00D57AED">
      <w:pPr>
        <w:pStyle w:val="Heading3"/>
      </w:pPr>
      <w:bookmarkStart w:id="1267" w:name="_/tenants/{id}/products/search"/>
      <w:bookmarkStart w:id="1268" w:name="_Toc308251701"/>
      <w:bookmarkEnd w:id="1267"/>
      <w:r w:rsidRPr="000D1495">
        <w:t>/products/search</w:t>
      </w:r>
      <w:bookmarkEnd w:id="1268"/>
      <w:r w:rsidRPr="000D1495">
        <w:t xml:space="preserve"> </w:t>
      </w:r>
    </w:p>
    <w:p w14:paraId="23D466D1" w14:textId="77777777" w:rsidR="00C8453D" w:rsidRDefault="00822D3D" w:rsidP="00822D3D">
      <w:r w:rsidRPr="00822D3D">
        <w:t xml:space="preserve">Gets a list of </w:t>
      </w:r>
      <w:hyperlink w:anchor="_Product_1" w:history="1">
        <w:r w:rsidRPr="00822D3D">
          <w:rPr>
            <w:rStyle w:val="Hyperlink"/>
          </w:rPr>
          <w:t>Products</w:t>
        </w:r>
      </w:hyperlink>
      <w:r w:rsidRPr="00822D3D">
        <w:t xml:space="preserve"> from the product catalog that matches the specified filter criteria (see </w:t>
      </w:r>
      <w:hyperlink w:anchor="_ProductSearch" w:history="1">
        <w:proofErr w:type="spellStart"/>
        <w:r w:rsidRPr="00822D3D">
          <w:rPr>
            <w:rStyle w:val="Hyperlink"/>
          </w:rPr>
          <w:t>ProductSearch</w:t>
        </w:r>
        <w:proofErr w:type="spellEnd"/>
      </w:hyperlink>
      <w:r w:rsidRPr="00822D3D">
        <w:t>). The response must support pagination. See Paging Query Parameters.</w:t>
      </w:r>
    </w:p>
    <w:p w14:paraId="1E7DCB95" w14:textId="639A2C87" w:rsidR="00822D3D" w:rsidRDefault="00531028" w:rsidP="000D1495">
      <w:pPr>
        <w:spacing w:before="280" w:after="60"/>
        <w:rPr>
          <w:rFonts w:asciiTheme="majorHAnsi" w:hAnsiTheme="majorHAnsi" w:cstheme="majorHAnsi"/>
          <w:b/>
          <w:sz w:val="24"/>
          <w:szCs w:val="24"/>
        </w:rPr>
      </w:pPr>
      <w:r>
        <w:rPr>
          <w:rFonts w:asciiTheme="majorHAnsi" w:hAnsiTheme="majorHAnsi" w:cstheme="majorHAnsi"/>
          <w:b/>
          <w:sz w:val="24"/>
          <w:szCs w:val="24"/>
        </w:rPr>
        <w:t>Verbs</w:t>
      </w:r>
    </w:p>
    <w:p w14:paraId="78294DCA" w14:textId="3EA4C7B7" w:rsidR="00531028" w:rsidRPr="00531028" w:rsidRDefault="002C02EC" w:rsidP="002C02EC">
      <w:r>
        <w:t xml:space="preserve">POST: (required) </w:t>
      </w:r>
      <w:r w:rsidRPr="00822D3D">
        <w:t xml:space="preserve">Gets a list of products from the publisher’s product catalog based on the criteria specified in the body of the request. For a list of the filter criteria that a caller may specify, see </w:t>
      </w:r>
      <w:hyperlink w:anchor="_ProductSearch" w:history="1">
        <w:proofErr w:type="spellStart"/>
        <w:r w:rsidRPr="00822D3D">
          <w:rPr>
            <w:rStyle w:val="Hyperlink"/>
          </w:rPr>
          <w:t>ProductSearch</w:t>
        </w:r>
        <w:proofErr w:type="spellEnd"/>
      </w:hyperlink>
      <w:r w:rsidRPr="00822D3D">
        <w:t>.</w:t>
      </w:r>
      <w:r>
        <w:t xml:space="preserve"> </w:t>
      </w:r>
      <w:r w:rsidRPr="00822D3D">
        <w:t xml:space="preserve">The body of the response contains a collection of </w:t>
      </w:r>
      <w:hyperlink w:anchor="_Product" w:history="1">
        <w:r w:rsidRPr="00822D3D">
          <w:rPr>
            <w:rStyle w:val="Hyperlink"/>
          </w:rPr>
          <w:t>Product</w:t>
        </w:r>
      </w:hyperlink>
      <w:r w:rsidRPr="00822D3D">
        <w:t xml:space="preserve"> objects that match the filter criteria.</w:t>
      </w:r>
    </w:p>
    <w:p w14:paraId="5AF7CC39" w14:textId="77777777" w:rsidR="00822D3D" w:rsidRPr="000D1495" w:rsidRDefault="00822D3D" w:rsidP="000D1495">
      <w:pPr>
        <w:spacing w:before="280" w:after="60"/>
        <w:rPr>
          <w:rFonts w:asciiTheme="majorHAnsi" w:hAnsiTheme="majorHAnsi" w:cstheme="majorHAnsi"/>
          <w:b/>
          <w:sz w:val="24"/>
          <w:szCs w:val="24"/>
        </w:rPr>
      </w:pPr>
      <w:r w:rsidRPr="000D1495">
        <w:rPr>
          <w:rFonts w:asciiTheme="majorHAnsi" w:hAnsiTheme="majorHAnsi" w:cstheme="majorHAnsi"/>
          <w:b/>
          <w:sz w:val="24"/>
          <w:szCs w:val="24"/>
        </w:rPr>
        <w:t>Rules</w:t>
      </w:r>
    </w:p>
    <w:p w14:paraId="11D83AD4" w14:textId="56581246" w:rsidR="00C8453D" w:rsidRDefault="00822D3D" w:rsidP="00822D3D">
      <w:pPr>
        <w:rPr>
          <w:ins w:id="1269" w:author="Katie Stroud" w:date="2015-11-16T16:41:00Z"/>
        </w:rPr>
      </w:pPr>
      <w:r w:rsidRPr="00822D3D">
        <w:lastRenderedPageBreak/>
        <w:t>Product selection uses a logical AND between fields and a logical OR between field values. For example, the product is select</w:t>
      </w:r>
      <w:ins w:id="1270" w:author="Katie Stroud" w:date="2015-11-16T16:41:00Z">
        <w:r w:rsidR="0054341D">
          <w:t>ed</w:t>
        </w:r>
      </w:ins>
      <w:r w:rsidRPr="00822D3D">
        <w:t xml:space="preserve"> if it supports the Flash OR Image OR Text ad format, AND supports USD currency, AND specifies the foo OR bar product tag.</w:t>
      </w:r>
    </w:p>
    <w:p w14:paraId="607BAFDE" w14:textId="47F58883" w:rsidR="0054341D" w:rsidRDefault="0054341D" w:rsidP="0054341D">
      <w:pPr>
        <w:spacing w:before="280" w:after="60"/>
        <w:rPr>
          <w:ins w:id="1271" w:author="Katie Stroud" w:date="2015-11-16T16:42:00Z"/>
          <w:rFonts w:asciiTheme="majorHAnsi" w:hAnsiTheme="majorHAnsi" w:cstheme="majorHAnsi"/>
          <w:b/>
          <w:sz w:val="24"/>
          <w:szCs w:val="24"/>
        </w:rPr>
      </w:pPr>
      <w:ins w:id="1272" w:author="Katie Stroud" w:date="2015-11-16T16:42:00Z">
        <w:r>
          <w:rPr>
            <w:rFonts w:asciiTheme="majorHAnsi" w:hAnsiTheme="majorHAnsi" w:cstheme="majorHAnsi"/>
            <w:b/>
            <w:sz w:val="24"/>
            <w:szCs w:val="24"/>
          </w:rPr>
          <w:t>Note: Where possible, use a simple GET call with filter that supports logical AND/OR functions. For example:</w:t>
        </w:r>
      </w:ins>
    </w:p>
    <w:p w14:paraId="094067A2" w14:textId="294C0575" w:rsidR="0054341D" w:rsidRDefault="0054341D" w:rsidP="0054341D">
      <w:ins w:id="1273" w:author="Katie Stroud" w:date="2015-11-16T16:42:00Z">
        <w:r>
          <w:t>GET</w:t>
        </w:r>
        <w:r w:rsidRPr="00822D3D">
          <w:t xml:space="preserve"> </w:t>
        </w:r>
      </w:ins>
      <w:ins w:id="1274" w:author="Katie Stroud" w:date="2015-11-16T16:43:00Z">
        <w:r w:rsidR="00512066" w:rsidRPr="009B0EEB">
          <w:t>https://&lt;host&gt;/&lt;path&gt;/&lt;version&gt;/</w:t>
        </w:r>
        <w:r w:rsidR="00512066" w:rsidRPr="009B0EEB">
          <w:rPr>
            <w:lang w:val="en"/>
          </w:rPr>
          <w:t>products?</w:t>
        </w:r>
        <w:r w:rsidR="00512066" w:rsidRPr="009B0EEB">
          <w:t>maxDuration=30&amp;httpsCompatible=0 HTTP/1.1</w:t>
        </w:r>
      </w:ins>
    </w:p>
    <w:p w14:paraId="1D49B3D6" w14:textId="26792DA1" w:rsidR="00822D3D" w:rsidRPr="000D1495" w:rsidRDefault="00822D3D" w:rsidP="000D1495">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Request</w:t>
      </w:r>
    </w:p>
    <w:p w14:paraId="01EDBB96" w14:textId="257BDBF4" w:rsidR="00C8453D" w:rsidRDefault="00822D3D" w:rsidP="00822D3D">
      <w:del w:id="1275" w:author="Katie Stroud" w:date="2015-11-16T16:44:00Z">
        <w:r w:rsidRPr="00822D3D" w:rsidDel="00512066">
          <w:delText xml:space="preserve">GET </w:delText>
        </w:r>
      </w:del>
      <w:ins w:id="1276" w:author="Katie Stroud" w:date="2015-11-16T16:44:00Z">
        <w:r w:rsidR="00512066">
          <w:t>POST</w:t>
        </w:r>
        <w:r w:rsidR="00512066" w:rsidRPr="00822D3D">
          <w:t xml:space="preserve"> </w:t>
        </w:r>
      </w:ins>
      <w:hyperlink w:history="1">
        <w:r w:rsidRPr="00822D3D">
          <w:rPr>
            <w:rStyle w:val="Hyperlink"/>
          </w:rPr>
          <w:t>https://&lt;host&gt;/&lt;path&gt;/&lt;version&gt;/</w:t>
        </w:r>
        <w:r w:rsidRPr="00822D3D">
          <w:rPr>
            <w:rStyle w:val="Hyperlink"/>
            <w:lang w:val="en"/>
          </w:rPr>
          <w:t>products/</w:t>
        </w:r>
        <w:r w:rsidRPr="00822D3D">
          <w:rPr>
            <w:rStyle w:val="Hyperlink"/>
          </w:rPr>
          <w:t>search HTTP/1.1</w:t>
        </w:r>
      </w:hyperlink>
      <w:r w:rsidRPr="00822D3D">
        <w:br/>
        <w:t>Accept: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p>
    <w:p w14:paraId="3884089E" w14:textId="77777777" w:rsidR="00C8453D" w:rsidRDefault="00822D3D" w:rsidP="00822D3D">
      <w:r w:rsidRPr="00822D3D">
        <w:t>{</w:t>
      </w:r>
      <w:r w:rsidRPr="00822D3D">
        <w:br/>
        <w:t xml:space="preserve">  "</w:t>
      </w:r>
      <w:proofErr w:type="spellStart"/>
      <w:proofErr w:type="gramStart"/>
      <w:r w:rsidRPr="00822D3D">
        <w:t>adFormatType</w:t>
      </w:r>
      <w:proofErr w:type="spellEnd"/>
      <w:proofErr w:type="gramEnd"/>
      <w:r w:rsidRPr="00822D3D">
        <w:t>":["Tag"],</w:t>
      </w:r>
      <w:r w:rsidRPr="00822D3D">
        <w:br/>
        <w:t xml:space="preserve">  "geometry":[</w:t>
      </w:r>
      <w:r w:rsidRPr="00822D3D">
        <w:br/>
        <w:t xml:space="preserve">    {</w:t>
      </w:r>
      <w:r w:rsidRPr="00822D3D">
        <w:br/>
        <w:t xml:space="preserve">      "height":160</w:t>
      </w:r>
      <w:r w:rsidRPr="00822D3D">
        <w:br/>
        <w:t xml:space="preserve">      "width":600</w:t>
      </w:r>
      <w:r w:rsidRPr="00822D3D">
        <w:br/>
        <w:t xml:space="preserve">    }</w:t>
      </w:r>
      <w:r w:rsidRPr="00822D3D">
        <w:br/>
        <w:t xml:space="preserve">  ]</w:t>
      </w:r>
      <w:r w:rsidRPr="00822D3D">
        <w:br/>
        <w:t>}</w:t>
      </w:r>
    </w:p>
    <w:p w14:paraId="278BC6BE" w14:textId="184209F0" w:rsidR="00822D3D" w:rsidRPr="000D1495" w:rsidRDefault="00822D3D" w:rsidP="000D1495">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Response</w:t>
      </w:r>
    </w:p>
    <w:p w14:paraId="343C713D" w14:textId="77777777" w:rsidR="00C8453D" w:rsidRDefault="00822D3D" w:rsidP="00822D3D">
      <w:pPr>
        <w:rPr>
          <w:lang w:val="en"/>
        </w:rPr>
      </w:pPr>
      <w:r w:rsidRPr="00822D3D">
        <w:rPr>
          <w:lang w:val="en"/>
        </w:rPr>
        <w:t>HTTP/1.1 200 OK</w:t>
      </w:r>
      <w:r w:rsidRPr="00822D3D">
        <w:rPr>
          <w:lang w:val="en"/>
        </w:rPr>
        <w:br/>
        <w:t>Content-Type: application/json</w:t>
      </w:r>
      <w:r w:rsidRPr="00822D3D">
        <w:rPr>
          <w:lang w:val="en"/>
        </w:rPr>
        <w:br/>
        <w:t>Content-Length: 5899</w:t>
      </w:r>
    </w:p>
    <w:p w14:paraId="2774B29D" w14:textId="77777777" w:rsidR="00C8453D" w:rsidRDefault="00822D3D" w:rsidP="00822D3D">
      <w:r w:rsidRPr="00822D3D">
        <w:t>{</w:t>
      </w:r>
      <w:r w:rsidRPr="00822D3D">
        <w:br/>
        <w:t xml:space="preserve">  "</w:t>
      </w:r>
      <w:proofErr w:type="gramStart"/>
      <w:r w:rsidRPr="00822D3D">
        <w:t>products</w:t>
      </w:r>
      <w:proofErr w:type="gramEnd"/>
      <w:r w:rsidRPr="00822D3D">
        <w:t>":[</w:t>
      </w:r>
      <w:r w:rsidRPr="00822D3D">
        <w:br/>
        <w:t xml:space="preserve">    {</w:t>
      </w:r>
      <w:r w:rsidRPr="00822D3D">
        <w:br/>
        <w:t xml:space="preserve">      "</w:t>
      </w:r>
      <w:proofErr w:type="spellStart"/>
      <w:r w:rsidRPr="00822D3D">
        <w:t>adFormatType</w:t>
      </w:r>
      <w:proofErr w:type="spellEnd"/>
      <w:r w:rsidRPr="00822D3D">
        <w:t>":["Flash", "Tag", "Image"],</w:t>
      </w:r>
      <w:r w:rsidRPr="00822D3D">
        <w:br/>
        <w:t xml:space="preserve">      "basePrice":1.31,</w:t>
      </w:r>
      <w:r w:rsidRPr="00822D3D">
        <w:br/>
        <w:t xml:space="preserve">      "</w:t>
      </w:r>
      <w:proofErr w:type="spellStart"/>
      <w:r w:rsidRPr="00822D3D">
        <w:t>currency":"USD</w:t>
      </w:r>
      <w:proofErr w:type="spellEnd"/>
      <w:r w:rsidRPr="00822D3D">
        <w:t>",</w:t>
      </w:r>
      <w:r w:rsidRPr="00822D3D">
        <w:br/>
        <w:t xml:space="preserve">      "</w:t>
      </w:r>
      <w:proofErr w:type="spellStart"/>
      <w:r w:rsidRPr="00822D3D">
        <w:t>deliveryType</w:t>
      </w:r>
      <w:proofErr w:type="spellEnd"/>
      <w:r w:rsidRPr="00822D3D">
        <w:t>":"Guaranteed",</w:t>
      </w:r>
      <w:r w:rsidRPr="00822D3D">
        <w:br/>
        <w:t xml:space="preserve">      "</w:t>
      </w:r>
      <w:proofErr w:type="spellStart"/>
      <w:r w:rsidRPr="00822D3D">
        <w:t>description":"A</w:t>
      </w:r>
      <w:proofErr w:type="spellEnd"/>
      <w:r w:rsidRPr="00822D3D">
        <w:t xml:space="preserve"> description of the product for display purposes",</w:t>
      </w:r>
      <w:r w:rsidRPr="00822D3D">
        <w:br/>
        <w:t xml:space="preserve">      "domain":"mydomain.com",</w:t>
      </w:r>
      <w:r w:rsidRPr="00822D3D">
        <w:br/>
        <w:t xml:space="preserve">      "</w:t>
      </w:r>
      <w:proofErr w:type="spellStart"/>
      <w:r w:rsidRPr="00822D3D">
        <w:t>estimatedDailyAvails</w:t>
      </w:r>
      <w:proofErr w:type="spellEnd"/>
      <w:r w:rsidRPr="00822D3D">
        <w:t>":"Hundreds of Thousands",</w:t>
      </w:r>
      <w:r w:rsidRPr="00822D3D">
        <w:br/>
        <w:t xml:space="preserve">      "geometry":[</w:t>
      </w:r>
      <w:r w:rsidRPr="00822D3D">
        <w:br/>
        <w:t xml:space="preserve">        {</w:t>
      </w:r>
      <w:r w:rsidRPr="00822D3D">
        <w:br/>
        <w:t xml:space="preserve">          "height":160</w:t>
      </w:r>
      <w:r w:rsidRPr="00822D3D">
        <w:br/>
        <w:t xml:space="preserve">          "width":600</w:t>
      </w:r>
      <w:r w:rsidRPr="00822D3D">
        <w:br/>
        <w:t xml:space="preserve">        }</w:t>
      </w:r>
      <w:r w:rsidRPr="00822D3D">
        <w:br/>
        <w:t xml:space="preserve">      ]</w:t>
      </w:r>
      <w:r w:rsidRPr="00822D3D">
        <w:br/>
      </w:r>
      <w:r w:rsidRPr="00822D3D">
        <w:lastRenderedPageBreak/>
        <w:t xml:space="preserve">      "httpsCompatible":0,</w:t>
      </w:r>
      <w:r w:rsidRPr="00822D3D">
        <w:br/>
        <w:t xml:space="preserve">      "</w:t>
      </w:r>
      <w:proofErr w:type="spellStart"/>
      <w:r w:rsidRPr="00822D3D">
        <w:t>icon":"http</w:t>
      </w:r>
      <w:proofErr w:type="spellEnd"/>
      <w:r w:rsidRPr="00822D3D">
        <w:t>://&lt;domain&gt;/&lt;path&gt;/icon.jpg",</w:t>
      </w:r>
      <w:r w:rsidRPr="00822D3D">
        <w:br/>
        <w:t xml:space="preserve">      "id":"456366",</w:t>
      </w:r>
      <w:r w:rsidRPr="00822D3D">
        <w:br/>
        <w:t xml:space="preserve">      "</w:t>
      </w:r>
      <w:proofErr w:type="spellStart"/>
      <w:r w:rsidRPr="00822D3D">
        <w:t>inventoryType</w:t>
      </w:r>
      <w:proofErr w:type="spellEnd"/>
      <w:r w:rsidRPr="00822D3D">
        <w:t>":["</w:t>
      </w:r>
      <w:proofErr w:type="spellStart"/>
      <w:r w:rsidRPr="00822D3D">
        <w:t>Desktop","Tablet</w:t>
      </w:r>
      <w:proofErr w:type="spellEnd"/>
      <w:r w:rsidRPr="00822D3D">
        <w:t>"],</w:t>
      </w:r>
      <w:r w:rsidRPr="00822D3D">
        <w:br/>
        <w:t xml:space="preserve">      "languages":["EN"],</w:t>
      </w:r>
      <w:r w:rsidRPr="00822D3D">
        <w:br/>
        <w:t xml:space="preserve">      "</w:t>
      </w:r>
      <w:proofErr w:type="spellStart"/>
      <w:r w:rsidRPr="00822D3D">
        <w:t>name":"Unique</w:t>
      </w:r>
      <w:proofErr w:type="spellEnd"/>
      <w:r w:rsidRPr="00822D3D">
        <w:t xml:space="preserve"> Product Name",</w:t>
      </w:r>
      <w:r w:rsidRPr="00822D3D">
        <w:br/>
        <w:t xml:space="preserve">      "</w:t>
      </w:r>
      <w:proofErr w:type="spellStart"/>
      <w:r w:rsidRPr="00822D3D">
        <w:t>maturityLevel</w:t>
      </w:r>
      <w:proofErr w:type="spellEnd"/>
      <w:r w:rsidRPr="00822D3D">
        <w:t>":"General",</w:t>
      </w:r>
      <w:r w:rsidRPr="00822D3D">
        <w:br/>
        <w:t xml:space="preserve">      "maxDuration":30,</w:t>
      </w:r>
      <w:r w:rsidRPr="00822D3D">
        <w:br/>
        <w:t xml:space="preserve">      "minDuration":1,</w:t>
      </w:r>
      <w:r w:rsidRPr="00822D3D">
        <w:br/>
        <w:t xml:space="preserve">      "minSpend":30.00,</w:t>
      </w:r>
      <w:r w:rsidRPr="00822D3D">
        <w:br/>
        <w:t xml:space="preserve">      "position":"</w:t>
      </w:r>
      <w:proofErr w:type="spellStart"/>
      <w:r w:rsidRPr="00822D3D">
        <w:t>AboveFold</w:t>
      </w:r>
      <w:proofErr w:type="spellEnd"/>
      <w:r w:rsidRPr="00822D3D">
        <w:t>",</w:t>
      </w:r>
      <w:r w:rsidRPr="00822D3D">
        <w:br/>
        <w:t xml:space="preserve">      "</w:t>
      </w:r>
      <w:proofErr w:type="spellStart"/>
      <w:r w:rsidRPr="00822D3D">
        <w:t>productTags</w:t>
      </w:r>
      <w:proofErr w:type="spellEnd"/>
      <w:r w:rsidRPr="00822D3D">
        <w:t>":"Foo Bar Zoo",</w:t>
      </w:r>
      <w:r w:rsidRPr="00822D3D">
        <w:br/>
        <w:t xml:space="preserve">      "</w:t>
      </w:r>
      <w:proofErr w:type="spellStart"/>
      <w:r w:rsidRPr="00822D3D">
        <w:t>rateType</w:t>
      </w:r>
      <w:proofErr w:type="spellEnd"/>
      <w:r w:rsidRPr="00822D3D">
        <w:t>":"CPM",</w:t>
      </w:r>
      <w:r w:rsidRPr="00822D3D">
        <w:br/>
        <w:t xml:space="preserve">      "</w:t>
      </w:r>
      <w:proofErr w:type="spellStart"/>
      <w:r w:rsidRPr="00822D3D">
        <w:t>targetTypes</w:t>
      </w:r>
      <w:proofErr w:type="spellEnd"/>
      <w:r w:rsidRPr="00822D3D">
        <w:t>":["2342","3355"],</w:t>
      </w:r>
      <w:r w:rsidRPr="00822D3D">
        <w:br/>
        <w:t xml:space="preserve">      "</w:t>
      </w:r>
      <w:proofErr w:type="spellStart"/>
      <w:r w:rsidRPr="00822D3D">
        <w:t>timeZone</w:t>
      </w:r>
      <w:proofErr w:type="spellEnd"/>
      <w:r w:rsidRPr="00822D3D">
        <w:t>":"Eastern Standard Time"</w:t>
      </w:r>
      <w:r w:rsidRPr="00822D3D">
        <w:br/>
        <w:t xml:space="preserve">      "</w:t>
      </w:r>
      <w:proofErr w:type="spellStart"/>
      <w:r w:rsidRPr="00822D3D">
        <w:t>url</w:t>
      </w:r>
      <w:proofErr w:type="spellEnd"/>
      <w:r w:rsidRPr="00822D3D">
        <w:t>":"http://&lt;domain&gt;/&lt;path&gt;/creativespec.aspx"</w:t>
      </w:r>
      <w:r w:rsidRPr="00822D3D">
        <w:br/>
        <w:t xml:space="preserve">    }</w:t>
      </w:r>
      <w:r w:rsidRPr="00822D3D">
        <w:br/>
        <w:t xml:space="preserve">  ]</w:t>
      </w:r>
      <w:r w:rsidRPr="00822D3D">
        <w:br/>
        <w:t>}</w:t>
      </w:r>
    </w:p>
    <w:p w14:paraId="4B61BF8F" w14:textId="77777777" w:rsidR="00C8453D" w:rsidRDefault="00822D3D" w:rsidP="00D57AED">
      <w:pPr>
        <w:pStyle w:val="Heading3"/>
      </w:pPr>
      <w:bookmarkStart w:id="1277" w:name="_/tenants/{id}/products/avails"/>
      <w:bookmarkStart w:id="1278" w:name="_Toc308251702"/>
      <w:bookmarkEnd w:id="1277"/>
      <w:r w:rsidRPr="000D1495">
        <w:t>/products/avails</w:t>
      </w:r>
      <w:bookmarkEnd w:id="1278"/>
    </w:p>
    <w:p w14:paraId="67F93868" w14:textId="77777777" w:rsidR="00C8453D" w:rsidRDefault="00822D3D" w:rsidP="00822D3D">
      <w:r w:rsidRPr="00822D3D">
        <w:t xml:space="preserve">Gets pricing and avails information (see </w:t>
      </w:r>
      <w:hyperlink w:anchor="_ProductAvails_1" w:history="1">
        <w:proofErr w:type="spellStart"/>
        <w:r w:rsidRPr="00822D3D">
          <w:rPr>
            <w:rStyle w:val="Hyperlink"/>
          </w:rPr>
          <w:t>ProductAvails</w:t>
        </w:r>
        <w:proofErr w:type="spellEnd"/>
      </w:hyperlink>
      <w:r w:rsidRPr="00822D3D">
        <w:t xml:space="preserve">) for the specified products (see </w:t>
      </w:r>
      <w:hyperlink w:anchor="_ProductAvailsSearch" w:history="1">
        <w:proofErr w:type="spellStart"/>
        <w:r w:rsidRPr="00822D3D">
          <w:rPr>
            <w:rStyle w:val="Hyperlink"/>
          </w:rPr>
          <w:t>ProductAvailsSearch</w:t>
        </w:r>
        <w:proofErr w:type="spellEnd"/>
      </w:hyperlink>
      <w:r w:rsidRPr="00822D3D">
        <w:t>). The response must support pagination. See Paging Query Parameters.</w:t>
      </w:r>
    </w:p>
    <w:p w14:paraId="37F4E132" w14:textId="77777777" w:rsidR="002C02EC" w:rsidRDefault="002C02EC" w:rsidP="002C02EC">
      <w:pPr>
        <w:spacing w:before="280" w:after="60"/>
        <w:rPr>
          <w:rFonts w:asciiTheme="majorHAnsi" w:hAnsiTheme="majorHAnsi" w:cstheme="majorHAnsi"/>
          <w:b/>
          <w:sz w:val="24"/>
          <w:szCs w:val="24"/>
        </w:rPr>
      </w:pPr>
      <w:r>
        <w:rPr>
          <w:rFonts w:asciiTheme="majorHAnsi" w:hAnsiTheme="majorHAnsi" w:cstheme="majorHAnsi"/>
          <w:b/>
          <w:sz w:val="24"/>
          <w:szCs w:val="24"/>
        </w:rPr>
        <w:t>Verbs</w:t>
      </w:r>
    </w:p>
    <w:p w14:paraId="486FFA55" w14:textId="528E966A" w:rsidR="002C02EC" w:rsidRPr="00FC26FF" w:rsidRDefault="002C02EC" w:rsidP="002C02EC">
      <w:r>
        <w:t xml:space="preserve">POST: (required) </w:t>
      </w:r>
      <w:r w:rsidRPr="00822D3D">
        <w:t>Gets the availability and pricing information for a specified list of products based on flight dates, quantity and targeting.</w:t>
      </w:r>
      <w:r>
        <w:t xml:space="preserve"> </w:t>
      </w:r>
      <w:r w:rsidRPr="00822D3D">
        <w:t xml:space="preserve">The body of the request contains the list of products and flight details (See </w:t>
      </w:r>
      <w:hyperlink w:anchor="_ProductAvailsSearch" w:history="1">
        <w:proofErr w:type="spellStart"/>
        <w:r w:rsidRPr="00822D3D">
          <w:rPr>
            <w:rStyle w:val="Hyperlink"/>
          </w:rPr>
          <w:t>ProductAvailsSearch</w:t>
        </w:r>
        <w:proofErr w:type="spellEnd"/>
      </w:hyperlink>
      <w:r w:rsidRPr="00822D3D">
        <w:t xml:space="preserve">). The body of the response contains a collection of </w:t>
      </w:r>
      <w:hyperlink w:anchor="_ProductAvails" w:history="1">
        <w:proofErr w:type="spellStart"/>
        <w:r w:rsidRPr="00822D3D">
          <w:rPr>
            <w:rStyle w:val="Hyperlink"/>
          </w:rPr>
          <w:t>ProductAvails</w:t>
        </w:r>
        <w:proofErr w:type="spellEnd"/>
      </w:hyperlink>
      <w:r w:rsidRPr="00822D3D">
        <w:t xml:space="preserve"> objects (one for each product specified in the request).</w:t>
      </w:r>
    </w:p>
    <w:p w14:paraId="0763DE86" w14:textId="7FFEAB29" w:rsidR="00822D3D" w:rsidRPr="000D1495" w:rsidRDefault="00822D3D" w:rsidP="000D1495">
      <w:pPr>
        <w:spacing w:before="280" w:after="60"/>
        <w:rPr>
          <w:rFonts w:asciiTheme="majorHAnsi" w:hAnsiTheme="majorHAnsi" w:cstheme="majorHAnsi"/>
          <w:b/>
          <w:sz w:val="24"/>
          <w:szCs w:val="24"/>
        </w:rPr>
      </w:pPr>
      <w:r w:rsidRPr="000D1495">
        <w:rPr>
          <w:rFonts w:asciiTheme="majorHAnsi" w:hAnsiTheme="majorHAnsi" w:cstheme="majorHAnsi"/>
          <w:b/>
          <w:sz w:val="24"/>
          <w:szCs w:val="24"/>
        </w:rPr>
        <w:t>Rules</w:t>
      </w:r>
    </w:p>
    <w:p w14:paraId="1892D26F" w14:textId="77777777" w:rsidR="00C8453D" w:rsidRDefault="00822D3D" w:rsidP="00822D3D">
      <w:r w:rsidRPr="00822D3D">
        <w:t>Only organizations that have an Approved or Limited status may search for avails.</w:t>
      </w:r>
    </w:p>
    <w:p w14:paraId="1E473E79" w14:textId="5EF5D901" w:rsidR="00822D3D" w:rsidRPr="000D1495" w:rsidRDefault="00822D3D" w:rsidP="000D1495">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Request</w:t>
      </w:r>
    </w:p>
    <w:p w14:paraId="2E2408C0" w14:textId="13AF72C8" w:rsidR="00C8453D" w:rsidRDefault="00822D3D" w:rsidP="00822D3D">
      <w:del w:id="1279" w:author="Katie Stroud" w:date="2015-11-16T16:44:00Z">
        <w:r w:rsidRPr="00822D3D" w:rsidDel="00512066">
          <w:delText xml:space="preserve">GET </w:delText>
        </w:r>
      </w:del>
      <w:ins w:id="1280" w:author="Katie Stroud" w:date="2015-11-16T16:44:00Z">
        <w:r w:rsidR="00512066">
          <w:t>POST</w:t>
        </w:r>
        <w:r w:rsidR="00512066" w:rsidRPr="00822D3D">
          <w:t xml:space="preserve"> </w:t>
        </w:r>
      </w:ins>
      <w:hyperlink w:history="1">
        <w:r w:rsidRPr="00822D3D">
          <w:rPr>
            <w:rStyle w:val="Hyperlink"/>
          </w:rPr>
          <w:t>https://&lt;host&gt;/&lt;path&gt;/&lt;version&gt;/</w:t>
        </w:r>
        <w:r w:rsidRPr="00822D3D">
          <w:rPr>
            <w:rStyle w:val="Hyperlink"/>
            <w:lang w:val="en"/>
          </w:rPr>
          <w:t>products/</w:t>
        </w:r>
        <w:r w:rsidRPr="00822D3D">
          <w:rPr>
            <w:rStyle w:val="Hyperlink"/>
          </w:rPr>
          <w:t>avails HTTP/1.1</w:t>
        </w:r>
      </w:hyperlink>
      <w:r w:rsidRPr="00822D3D">
        <w:br/>
        <w:t>Accept: application/</w:t>
      </w:r>
      <w:proofErr w:type="spellStart"/>
      <w:r w:rsidRPr="00822D3D">
        <w:t>json</w:t>
      </w:r>
      <w:proofErr w:type="spellEnd"/>
      <w:r w:rsidRPr="00822D3D">
        <w:br/>
      </w:r>
      <w:proofErr w:type="spellStart"/>
      <w:r w:rsidRPr="00822D3D">
        <w:t>AccessToken</w:t>
      </w:r>
      <w:proofErr w:type="spellEnd"/>
      <w:r w:rsidRPr="00822D3D">
        <w:t>: &lt;</w:t>
      </w:r>
      <w:proofErr w:type="spellStart"/>
      <w:r w:rsidRPr="00822D3D">
        <w:t>OAuth</w:t>
      </w:r>
      <w:proofErr w:type="spellEnd"/>
      <w:r w:rsidRPr="00822D3D">
        <w:t xml:space="preserve"> token&gt;</w:t>
      </w:r>
    </w:p>
    <w:p w14:paraId="6F3D297F" w14:textId="77777777" w:rsidR="00C8453D" w:rsidRDefault="00822D3D" w:rsidP="00822D3D">
      <w:r w:rsidRPr="00822D3D">
        <w:t>{</w:t>
      </w:r>
      <w:r w:rsidRPr="00822D3D">
        <w:br/>
        <w:t xml:space="preserve">  "</w:t>
      </w:r>
      <w:proofErr w:type="gramStart"/>
      <w:r w:rsidRPr="00822D3D">
        <w:t>accountId</w:t>
      </w:r>
      <w:proofErr w:type="gramEnd"/>
      <w:r w:rsidRPr="00822D3D">
        <w:t>":"23873345",</w:t>
      </w:r>
      <w:r w:rsidRPr="00822D3D">
        <w:br/>
        <w:t xml:space="preserve">  "endDate":"2014-12-10T18:00:00.000Z",</w:t>
      </w:r>
      <w:r w:rsidRPr="00822D3D">
        <w:br/>
        <w:t xml:space="preserve">  "frequencyCount":3,</w:t>
      </w:r>
      <w:r w:rsidRPr="00822D3D">
        <w:br/>
        <w:t xml:space="preserve">  "</w:t>
      </w:r>
      <w:proofErr w:type="spellStart"/>
      <w:r w:rsidRPr="00822D3D">
        <w:t>frequencyInterval</w:t>
      </w:r>
      <w:proofErr w:type="spellEnd"/>
      <w:r w:rsidRPr="00822D3D">
        <w:t>":"Day",</w:t>
      </w:r>
      <w:r w:rsidRPr="00822D3D">
        <w:br/>
        <w:t xml:space="preserve">  "quantity":30000,</w:t>
      </w:r>
      <w:r w:rsidRPr="00822D3D">
        <w:br/>
      </w:r>
      <w:r w:rsidRPr="00822D3D">
        <w:lastRenderedPageBreak/>
        <w:t xml:space="preserve">  "</w:t>
      </w:r>
      <w:proofErr w:type="spellStart"/>
      <w:r w:rsidRPr="00822D3D">
        <w:t>productIds</w:t>
      </w:r>
      <w:proofErr w:type="spellEnd"/>
      <w:r w:rsidRPr="00822D3D">
        <w:t>":["456366"],</w:t>
      </w:r>
      <w:r w:rsidRPr="00822D3D">
        <w:br/>
        <w:t xml:space="preserve">  "startDate":"2014-12-05T06:00:00.000Z",</w:t>
      </w:r>
      <w:r w:rsidRPr="00822D3D">
        <w:br/>
        <w:t xml:space="preserve">  "targeting":[</w:t>
      </w:r>
      <w:r w:rsidRPr="00822D3D">
        <w:br/>
        <w:t xml:space="preserve">    {</w:t>
      </w:r>
      <w:r w:rsidRPr="00822D3D">
        <w:br/>
        <w:t xml:space="preserve">      "</w:t>
      </w:r>
      <w:proofErr w:type="spellStart"/>
      <w:r w:rsidRPr="00822D3D">
        <w:t>target":"Age</w:t>
      </w:r>
      <w:proofErr w:type="spellEnd"/>
      <w:r w:rsidRPr="00822D3D">
        <w:t>",</w:t>
      </w:r>
      <w:r w:rsidRPr="00822D3D">
        <w:br/>
        <w:t xml:space="preserve">      "</w:t>
      </w:r>
      <w:proofErr w:type="spellStart"/>
      <w:r w:rsidRPr="00822D3D">
        <w:t>targetValues</w:t>
      </w:r>
      <w:proofErr w:type="spellEnd"/>
      <w:r w:rsidRPr="00822D3D">
        <w:t>":["18-24","25-34"]</w:t>
      </w:r>
      <w:r w:rsidRPr="00822D3D">
        <w:br/>
        <w:t xml:space="preserve">    },</w:t>
      </w:r>
      <w:r w:rsidRPr="00822D3D">
        <w:br/>
        <w:t xml:space="preserve">    {</w:t>
      </w:r>
      <w:r w:rsidRPr="00822D3D">
        <w:br/>
        <w:t xml:space="preserve">      "</w:t>
      </w:r>
      <w:proofErr w:type="spellStart"/>
      <w:r w:rsidRPr="00822D3D">
        <w:t>target":"Gender</w:t>
      </w:r>
      <w:proofErr w:type="spellEnd"/>
      <w:r w:rsidRPr="00822D3D">
        <w:t>",</w:t>
      </w:r>
      <w:r w:rsidRPr="00822D3D">
        <w:br/>
        <w:t xml:space="preserve">      "</w:t>
      </w:r>
      <w:proofErr w:type="spellStart"/>
      <w:r w:rsidRPr="00822D3D">
        <w:t>targetValues</w:t>
      </w:r>
      <w:proofErr w:type="spellEnd"/>
      <w:r w:rsidRPr="00822D3D">
        <w:t>":["Male"]</w:t>
      </w:r>
      <w:r w:rsidRPr="00822D3D">
        <w:br/>
        <w:t xml:space="preserve">    }</w:t>
      </w:r>
      <w:r w:rsidRPr="00822D3D">
        <w:br/>
        <w:t xml:space="preserve">  ] </w:t>
      </w:r>
      <w:r w:rsidRPr="00822D3D">
        <w:br/>
        <w:t>}</w:t>
      </w:r>
    </w:p>
    <w:p w14:paraId="75C159E6" w14:textId="37706E1D" w:rsidR="00822D3D" w:rsidRPr="000D1495" w:rsidRDefault="00822D3D" w:rsidP="000D1495">
      <w:pPr>
        <w:spacing w:before="280" w:after="60"/>
        <w:rPr>
          <w:rFonts w:asciiTheme="majorHAnsi" w:hAnsiTheme="majorHAnsi" w:cstheme="majorHAnsi"/>
          <w:b/>
          <w:sz w:val="24"/>
          <w:szCs w:val="24"/>
        </w:rPr>
      </w:pPr>
      <w:r w:rsidRPr="000D1495">
        <w:rPr>
          <w:rFonts w:asciiTheme="majorHAnsi" w:hAnsiTheme="majorHAnsi" w:cstheme="majorHAnsi"/>
          <w:b/>
          <w:sz w:val="24"/>
          <w:szCs w:val="24"/>
        </w:rPr>
        <w:t>Example Response</w:t>
      </w:r>
    </w:p>
    <w:p w14:paraId="496854AF" w14:textId="77777777" w:rsidR="00C8453D" w:rsidRDefault="00822D3D" w:rsidP="00822D3D">
      <w:pPr>
        <w:rPr>
          <w:lang w:val="en"/>
        </w:rPr>
      </w:pPr>
      <w:r w:rsidRPr="00822D3D">
        <w:rPr>
          <w:lang w:val="en"/>
        </w:rPr>
        <w:t>HTTP/1.1 200 OK</w:t>
      </w:r>
      <w:r w:rsidRPr="00822D3D">
        <w:rPr>
          <w:lang w:val="en"/>
        </w:rPr>
        <w:br/>
        <w:t>Content-Type: application/json</w:t>
      </w:r>
      <w:r w:rsidRPr="00822D3D">
        <w:rPr>
          <w:lang w:val="en"/>
        </w:rPr>
        <w:br/>
        <w:t>Content-Length: 5899</w:t>
      </w:r>
    </w:p>
    <w:p w14:paraId="7F340AF9" w14:textId="186DDA9C" w:rsidR="00822D3D" w:rsidRPr="00822D3D" w:rsidRDefault="00822D3D" w:rsidP="00822D3D">
      <w:r w:rsidRPr="00822D3D">
        <w:t>{</w:t>
      </w:r>
      <w:r w:rsidRPr="00822D3D">
        <w:br/>
        <w:t xml:space="preserve">  "</w:t>
      </w:r>
      <w:proofErr w:type="gramStart"/>
      <w:r w:rsidRPr="00822D3D">
        <w:t>avails</w:t>
      </w:r>
      <w:proofErr w:type="gramEnd"/>
      <w:r w:rsidRPr="00822D3D">
        <w:t>":[</w:t>
      </w:r>
      <w:r w:rsidRPr="00822D3D">
        <w:br/>
        <w:t xml:space="preserve">    {</w:t>
      </w:r>
      <w:r w:rsidRPr="00822D3D">
        <w:br/>
        <w:t xml:space="preserve">      "availability":21543,</w:t>
      </w:r>
      <w:r w:rsidRPr="00822D3D">
        <w:br/>
        <w:t xml:space="preserve">      "</w:t>
      </w:r>
      <w:proofErr w:type="spellStart"/>
      <w:r w:rsidRPr="00822D3D">
        <w:t>currency":"USD</w:t>
      </w:r>
      <w:proofErr w:type="spellEnd"/>
      <w:r w:rsidRPr="00822D3D">
        <w:t>",</w:t>
      </w:r>
      <w:r w:rsidRPr="00822D3D">
        <w:br/>
        <w:t xml:space="preserve">      "productId":"456366",</w:t>
      </w:r>
      <w:r w:rsidRPr="00822D3D">
        <w:br/>
        <w:t xml:space="preserve">      "price":1.26</w:t>
      </w:r>
      <w:r w:rsidRPr="00822D3D">
        <w:br/>
        <w:t xml:space="preserve">    }</w:t>
      </w:r>
      <w:r w:rsidRPr="00822D3D">
        <w:br/>
        <w:t xml:space="preserve">  ]</w:t>
      </w:r>
      <w:r w:rsidRPr="00822D3D">
        <w:br/>
        <w:t>}</w:t>
      </w:r>
    </w:p>
    <w:p w14:paraId="7C6C6F68" w14:textId="0802B845" w:rsidR="00822D3D" w:rsidRDefault="00822D3D" w:rsidP="00A43AD4">
      <w:pPr>
        <w:pStyle w:val="Heading1"/>
      </w:pPr>
      <w:bookmarkStart w:id="1281" w:name="_Toc298671495"/>
      <w:bookmarkStart w:id="1282" w:name="_Toc308251703"/>
      <w:r>
        <w:t>Paging Query Parameters</w:t>
      </w:r>
      <w:bookmarkEnd w:id="1281"/>
      <w:bookmarkEnd w:id="1282"/>
    </w:p>
    <w:p w14:paraId="71760E12" w14:textId="77777777" w:rsidR="003C7C63" w:rsidRPr="003C7C63" w:rsidRDefault="003C7C63" w:rsidP="003C7C63">
      <w:r w:rsidRPr="003C7C63">
        <w:t xml:space="preserve">For any resource that returns lists of data, these resources should support paging. Two resource parameters—count and offset—will be required in order to support paging. If the parameters aren’t included, the total number of available data might not be returned. </w:t>
      </w:r>
    </w:p>
    <w:p w14:paraId="5906C046" w14:textId="77777777" w:rsidR="003C7C63" w:rsidRPr="003C7C63" w:rsidRDefault="003C7C63" w:rsidP="003C7C63">
      <w:proofErr w:type="gramStart"/>
      <w:r w:rsidRPr="003C7C63">
        <w:t>count</w:t>
      </w:r>
      <w:proofErr w:type="gramEnd"/>
      <w:r w:rsidRPr="003C7C63">
        <w:t>: Indicates the number of desired records to be returned in the response.</w:t>
      </w:r>
    </w:p>
    <w:p w14:paraId="730B2175" w14:textId="77777777" w:rsidR="003C7C63" w:rsidRPr="003C7C63" w:rsidRDefault="003C7C63" w:rsidP="003C7C63">
      <w:proofErr w:type="gramStart"/>
      <w:r w:rsidRPr="003C7C63">
        <w:t>offset</w:t>
      </w:r>
      <w:proofErr w:type="gramEnd"/>
      <w:r w:rsidRPr="003C7C63">
        <w:t xml:space="preserve">: Indicates the starting point from which the number of records should be returned in the response. If you wish to start with the first record, you must provide 0. Always use the number prior to the record position that is desired. For example, you have 100 records and wish to return 25 per </w:t>
      </w:r>
      <w:proofErr w:type="gramStart"/>
      <w:r w:rsidRPr="003C7C63">
        <w:t>page,</w:t>
      </w:r>
      <w:proofErr w:type="gramEnd"/>
      <w:r w:rsidRPr="003C7C63">
        <w:t xml:space="preserve"> you would specify it this way:</w:t>
      </w:r>
    </w:p>
    <w:p w14:paraId="0D0F7227" w14:textId="77777777" w:rsidR="003C7C63" w:rsidRPr="003C7C63" w:rsidRDefault="003C7C63" w:rsidP="003C7C63">
      <w:proofErr w:type="gramStart"/>
      <w:r w:rsidRPr="003C7C63">
        <w:t>count</w:t>
      </w:r>
      <w:proofErr w:type="gramEnd"/>
      <w:r w:rsidRPr="003C7C63">
        <w:t>= 25, offset 0</w:t>
      </w:r>
      <w:r w:rsidRPr="003C7C63">
        <w:br/>
        <w:t>count= 25, offset 25</w:t>
      </w:r>
      <w:r w:rsidRPr="003C7C63">
        <w:br/>
      </w:r>
      <w:r w:rsidRPr="003C7C63">
        <w:lastRenderedPageBreak/>
        <w:t>count= 25, offset 50</w:t>
      </w:r>
      <w:r w:rsidRPr="003C7C63">
        <w:br/>
        <w:t>count= 25, offset 75</w:t>
      </w:r>
    </w:p>
    <w:p w14:paraId="249B0455" w14:textId="77777777" w:rsidR="003C7C63" w:rsidRPr="003C7C63" w:rsidRDefault="003C7C63" w:rsidP="003C7C63">
      <w:r w:rsidRPr="003C7C63">
        <w:t>Recommended Count Limit: 250</w:t>
      </w:r>
    </w:p>
    <w:p w14:paraId="6A01F343" w14:textId="77777777" w:rsidR="003C7C63" w:rsidRPr="000D1495" w:rsidRDefault="003C7C63" w:rsidP="000D1495">
      <w:pPr>
        <w:spacing w:before="280" w:after="60"/>
        <w:rPr>
          <w:rFonts w:asciiTheme="majorHAnsi" w:hAnsiTheme="majorHAnsi" w:cstheme="majorHAnsi"/>
          <w:b/>
          <w:sz w:val="24"/>
          <w:szCs w:val="24"/>
        </w:rPr>
      </w:pPr>
      <w:r w:rsidRPr="000D1495">
        <w:rPr>
          <w:rFonts w:asciiTheme="majorHAnsi" w:hAnsiTheme="majorHAnsi" w:cstheme="majorHAnsi"/>
          <w:b/>
          <w:sz w:val="24"/>
          <w:szCs w:val="24"/>
        </w:rPr>
        <w:t>Custom Headers</w:t>
      </w:r>
    </w:p>
    <w:p w14:paraId="67DE4EFE" w14:textId="77777777" w:rsidR="003C7C63" w:rsidRPr="003C7C63" w:rsidRDefault="003C7C63" w:rsidP="003C7C63">
      <w:r w:rsidRPr="003C7C63">
        <w:t xml:space="preserve">When using paging, the consumer may need to know how many total records there are so this should be part of the response. There are two options here. One would be to return the total count in an outer </w:t>
      </w:r>
      <w:proofErr w:type="spellStart"/>
      <w:r w:rsidRPr="003C7C63">
        <w:t>json</w:t>
      </w:r>
      <w:proofErr w:type="spellEnd"/>
      <w:r w:rsidRPr="003C7C63">
        <w:t xml:space="preserve"> object to the request. The other is to use a custom header. The custom header is preferable because it does not become part of the model represented by the </w:t>
      </w:r>
      <w:proofErr w:type="spellStart"/>
      <w:r w:rsidRPr="003C7C63">
        <w:t>json</w:t>
      </w:r>
      <w:proofErr w:type="spellEnd"/>
      <w:r w:rsidRPr="003C7C63">
        <w:t xml:space="preserve">. The con is, many frown upon custom headers. </w:t>
      </w:r>
    </w:p>
    <w:p w14:paraId="6B63DC65" w14:textId="56895790" w:rsidR="00822D3D" w:rsidRDefault="003C7C63" w:rsidP="003C7C63">
      <w:r w:rsidRPr="003C7C63">
        <w:t>Header Name: X-Total-Count</w:t>
      </w:r>
    </w:p>
    <w:p w14:paraId="3E205914" w14:textId="40332264" w:rsidR="00B57104" w:rsidRDefault="00550643" w:rsidP="00B57104">
      <w:pPr>
        <w:pStyle w:val="Heading1"/>
      </w:pPr>
      <w:bookmarkStart w:id="1283" w:name="_Toc298671497"/>
      <w:bookmarkStart w:id="1284" w:name="_Toc308251704"/>
      <w:r>
        <w:t xml:space="preserve">OpenDirect </w:t>
      </w:r>
      <w:r w:rsidR="00B57104">
        <w:t>Workflow</w:t>
      </w:r>
      <w:bookmarkEnd w:id="1283"/>
      <w:bookmarkEnd w:id="1284"/>
      <w:r w:rsidR="00127857">
        <w:t xml:space="preserve"> </w:t>
      </w:r>
    </w:p>
    <w:p w14:paraId="1A33ED80" w14:textId="77777777" w:rsidR="00C8453D" w:rsidRDefault="00B57104" w:rsidP="00B57104">
      <w:r w:rsidRPr="00B57104">
        <w:t xml:space="preserve">The following describes the calls that a client would make to get product avails and pricing, create an order and add lines to it, upload </w:t>
      </w:r>
      <w:proofErr w:type="spellStart"/>
      <w:r w:rsidRPr="00B57104">
        <w:t>creatives</w:t>
      </w:r>
      <w:proofErr w:type="spellEnd"/>
      <w:r w:rsidRPr="00B57104">
        <w:t xml:space="preserve"> and associate them with a line, and get a performance report. For a diagram that shows the flow, see </w:t>
      </w:r>
      <w:hyperlink w:anchor="_Workflow_Diagram" w:history="1">
        <w:r w:rsidRPr="00B57104">
          <w:rPr>
            <w:rStyle w:val="Hyperlink"/>
          </w:rPr>
          <w:t>Workflow Diagram</w:t>
        </w:r>
      </w:hyperlink>
      <w:r w:rsidRPr="00B57104">
        <w:t>.</w:t>
      </w:r>
    </w:p>
    <w:p w14:paraId="2738E644" w14:textId="42859863" w:rsidR="00B57104" w:rsidRPr="000D1495" w:rsidRDefault="00B57104" w:rsidP="00550643">
      <w:pPr>
        <w:pStyle w:val="Heading2"/>
      </w:pPr>
      <w:bookmarkStart w:id="1285" w:name="_Toc308251705"/>
      <w:r w:rsidRPr="000D1495">
        <w:t>Onboarding a Provider</w:t>
      </w:r>
      <w:bookmarkEnd w:id="1285"/>
    </w:p>
    <w:p w14:paraId="7052134E" w14:textId="15FAF6CF" w:rsidR="00C8453D" w:rsidRDefault="00B57104" w:rsidP="00B57104">
      <w:r w:rsidRPr="00B57104">
        <w:t xml:space="preserve">A provider is </w:t>
      </w:r>
      <w:del w:id="1286" w:author="Katie Stroud" w:date="2015-11-02T16:54:00Z">
        <w:r w:rsidRPr="00B57104" w:rsidDel="00C83368">
          <w:delText>a partner who writes the client</w:delText>
        </w:r>
      </w:del>
      <w:ins w:id="1287" w:author="Katie Stroud" w:date="2015-11-02T16:54:00Z">
        <w:r w:rsidR="00C83368">
          <w:t>a business that develops the platform and interface</w:t>
        </w:r>
      </w:ins>
      <w:r w:rsidRPr="00B57104">
        <w:t xml:space="preserve"> that agencies and advertisers use to buy premium guaranteed ad inventory from the publisher. Onboarding the provider is a manual process that is </w:t>
      </w:r>
      <w:del w:id="1288" w:author="Katie Stroud" w:date="2015-11-02T17:05:00Z">
        <w:r w:rsidRPr="00B57104" w:rsidDel="00D73B36">
          <w:delText xml:space="preserve">publisher </w:delText>
        </w:r>
      </w:del>
      <w:r w:rsidRPr="00B57104">
        <w:t>dependent</w:t>
      </w:r>
      <w:ins w:id="1289" w:author="Katie Stroud" w:date="2015-11-02T17:05:00Z">
        <w:r w:rsidR="00D73B36">
          <w:t xml:space="preserve"> on the publisher assigning IDs to agencies and advertisers and creating accounts for them to access</w:t>
        </w:r>
      </w:ins>
      <w:r w:rsidRPr="00B57104">
        <w:t xml:space="preserve">. </w:t>
      </w:r>
    </w:p>
    <w:p w14:paraId="78C58033" w14:textId="552B11AE" w:rsidR="00B57104" w:rsidRPr="00550643" w:rsidRDefault="00B57104" w:rsidP="00550643">
      <w:pPr>
        <w:pStyle w:val="Heading2"/>
      </w:pPr>
      <w:bookmarkStart w:id="1290" w:name="_Toc308251706"/>
      <w:r w:rsidRPr="00550643">
        <w:t>Adding an Agency Organization</w:t>
      </w:r>
      <w:bookmarkEnd w:id="1290"/>
    </w:p>
    <w:p w14:paraId="0F785FED" w14:textId="77777777" w:rsidR="00C8453D" w:rsidRDefault="00B57104" w:rsidP="00B57104">
      <w:r w:rsidRPr="00B57104">
        <w:t xml:space="preserve">Agencies sign up directly with the publisher. An agency may create one or more organizations. Each user should have </w:t>
      </w:r>
      <w:proofErr w:type="gramStart"/>
      <w:r w:rsidRPr="00B57104">
        <w:t>their own</w:t>
      </w:r>
      <w:proofErr w:type="gramEnd"/>
      <w:r w:rsidRPr="00B57104">
        <w:t xml:space="preserve"> credentials.</w:t>
      </w:r>
    </w:p>
    <w:p w14:paraId="5DB2598A" w14:textId="17BB8209" w:rsidR="00B57104" w:rsidRPr="00550643" w:rsidRDefault="00B57104" w:rsidP="00550643">
      <w:pPr>
        <w:pStyle w:val="Heading2"/>
      </w:pPr>
      <w:bookmarkStart w:id="1291" w:name="_Toc308251707"/>
      <w:r w:rsidRPr="00550643">
        <w:t>Adding an Advertiser Organization</w:t>
      </w:r>
      <w:bookmarkEnd w:id="1291"/>
    </w:p>
    <w:p w14:paraId="076B171B" w14:textId="77777777" w:rsidR="00C8453D" w:rsidRDefault="00B57104" w:rsidP="00B57104">
      <w:r w:rsidRPr="00B57104">
        <w:t>Advertisers sign up directly with the publisher. An advertiser may create one or more organizations. For example, they may create a single organization and then create accounts for each brand, subsidiary, or division. Or, they may create an organization for each brand. It is up to the advertiser to determine how they use Organization and Account to meet their organizational needs.</w:t>
      </w:r>
    </w:p>
    <w:p w14:paraId="7877959C" w14:textId="77777777" w:rsidR="00C8453D" w:rsidRDefault="00B57104" w:rsidP="00B57104">
      <w:r w:rsidRPr="00B57104">
        <w:t xml:space="preserve">Each user should have </w:t>
      </w:r>
      <w:proofErr w:type="gramStart"/>
      <w:r w:rsidRPr="00B57104">
        <w:t>their own</w:t>
      </w:r>
      <w:proofErr w:type="gramEnd"/>
      <w:r w:rsidRPr="00B57104">
        <w:t xml:space="preserve"> credentials.</w:t>
      </w:r>
    </w:p>
    <w:p w14:paraId="5212B85D" w14:textId="32621976" w:rsidR="00B57104" w:rsidRPr="00550643" w:rsidRDefault="00B57104" w:rsidP="00550643">
      <w:pPr>
        <w:pStyle w:val="Heading2"/>
      </w:pPr>
      <w:bookmarkStart w:id="1292" w:name="_Toc308251708"/>
      <w:r w:rsidRPr="00550643">
        <w:t xml:space="preserve">Getting an </w:t>
      </w:r>
      <w:proofErr w:type="spellStart"/>
      <w:r w:rsidRPr="00550643">
        <w:t>OAuth</w:t>
      </w:r>
      <w:proofErr w:type="spellEnd"/>
      <w:r w:rsidRPr="00550643">
        <w:t xml:space="preserve"> 2.0 Access Token</w:t>
      </w:r>
      <w:bookmarkEnd w:id="1292"/>
    </w:p>
    <w:p w14:paraId="688454F1" w14:textId="1AAD573D" w:rsidR="00C8453D" w:rsidRDefault="00B57104" w:rsidP="00B57104">
      <w:r w:rsidRPr="00B57104">
        <w:t xml:space="preserve">Providers must use </w:t>
      </w:r>
      <w:proofErr w:type="spellStart"/>
      <w:r w:rsidRPr="00B57104">
        <w:t>OAuth</w:t>
      </w:r>
      <w:proofErr w:type="spellEnd"/>
      <w:r w:rsidRPr="00B57104">
        <w:t xml:space="preserve"> 2.0 to authenticate the user. Each API call requires an </w:t>
      </w:r>
      <w:proofErr w:type="spellStart"/>
      <w:r w:rsidRPr="00B57104">
        <w:t>AccessToken</w:t>
      </w:r>
      <w:proofErr w:type="spellEnd"/>
      <w:r w:rsidRPr="00B57104">
        <w:t xml:space="preserve"> header that is se</w:t>
      </w:r>
      <w:ins w:id="1293" w:author="Katie Stroud" w:date="2015-11-03T12:44:00Z">
        <w:r w:rsidR="00145872">
          <w:t>n</w:t>
        </w:r>
      </w:ins>
      <w:r w:rsidRPr="00B57104">
        <w:t xml:space="preserve">t to the </w:t>
      </w:r>
      <w:proofErr w:type="spellStart"/>
      <w:r w:rsidRPr="00B57104">
        <w:t>OAuth</w:t>
      </w:r>
      <w:proofErr w:type="spellEnd"/>
      <w:r w:rsidRPr="00B57104">
        <w:t xml:space="preserve"> access token.</w:t>
      </w:r>
    </w:p>
    <w:p w14:paraId="3441DA66" w14:textId="77777777" w:rsidR="00C8453D" w:rsidRDefault="00B57104" w:rsidP="00B57104">
      <w:r w:rsidRPr="00B57104">
        <w:lastRenderedPageBreak/>
        <w:t>The provider may choose to use either the implicit grant flow or authorization code grant flow depending on their usage. For one time or short-term access, use the implicit grant flow. The token is short lived and will expire in minutes or seconds as determined by the authentication service. Web applications should not use the implicit flow.</w:t>
      </w:r>
    </w:p>
    <w:p w14:paraId="6B2E1CFA" w14:textId="77777777" w:rsidR="00C8453D" w:rsidRDefault="00B57104" w:rsidP="00B57104">
      <w:r w:rsidRPr="00B57104">
        <w:t>For repeat or long term access, use the authorization code grant flow. The authentication service returns an access token, refresh token, and expiration time. Before the access token expires, use the refresh token to get a new access token.</w:t>
      </w:r>
    </w:p>
    <w:p w14:paraId="490F82EF" w14:textId="5D644814" w:rsidR="00B57104" w:rsidRPr="00550643" w:rsidRDefault="00B57104" w:rsidP="00550643">
      <w:pPr>
        <w:pStyle w:val="Heading2"/>
      </w:pPr>
      <w:bookmarkStart w:id="1294" w:name="_Toc308251709"/>
      <w:r w:rsidRPr="00550643">
        <w:t>Adding an Account</w:t>
      </w:r>
      <w:bookmarkEnd w:id="1294"/>
    </w:p>
    <w:p w14:paraId="0C3B398E" w14:textId="77777777" w:rsidR="00C8453D" w:rsidRDefault="00B57104" w:rsidP="00B57104">
      <w:r w:rsidRPr="00B57104">
        <w:t>An advertiser may create one or more accounts based on how they organize their buys. For example, they could create accounts for each brand, subsidiary, or division. The account identifies the advertiser and buyer. If the advertiser performs their own buys, the account would identify them as the advertiser and buyer.</w:t>
      </w:r>
    </w:p>
    <w:p w14:paraId="5A7ADBCA" w14:textId="77777777" w:rsidR="00C8453D" w:rsidRDefault="00B57104" w:rsidP="00B57104">
      <w:r w:rsidRPr="00B57104">
        <w:t xml:space="preserve">If the advertiser grants an agency permission to perform buys on their behalf, the account would identify the agency as the buyer. The agency must have permissions to create accounts and perform buys on behalf of the advertiser. The process of granting an agency permission to manage an advertiser’s accounts is publisher defined. </w:t>
      </w:r>
    </w:p>
    <w:p w14:paraId="02A6FC15" w14:textId="77777777" w:rsidR="00C8453D" w:rsidRDefault="00B57104" w:rsidP="00B57104">
      <w:r w:rsidRPr="00B57104">
        <w:t xml:space="preserve">In addition to defining the relationship between the advertiser and buyer, an account also owns orders and </w:t>
      </w:r>
      <w:proofErr w:type="spellStart"/>
      <w:r w:rsidRPr="00B57104">
        <w:t>creatives</w:t>
      </w:r>
      <w:proofErr w:type="spellEnd"/>
      <w:r w:rsidRPr="00B57104">
        <w:t xml:space="preserve">. </w:t>
      </w:r>
    </w:p>
    <w:p w14:paraId="2B72AB83" w14:textId="77777777" w:rsidR="00C8453D" w:rsidRDefault="00B57104" w:rsidP="00B57104">
      <w:r w:rsidRPr="00B57104">
        <w:t xml:space="preserve">To create an account, POST a request to /accounts. The body of the request is an </w:t>
      </w:r>
      <w:hyperlink w:anchor="_Account" w:history="1">
        <w:r w:rsidRPr="00B57104">
          <w:rPr>
            <w:rStyle w:val="Hyperlink"/>
          </w:rPr>
          <w:t>Account</w:t>
        </w:r>
      </w:hyperlink>
      <w:r w:rsidRPr="00B57104">
        <w:t xml:space="preserve"> resource object. The Account object contains the buyer’s ID and the advertiser’s ID. The response includes the Location header that contains the URI to the new account.</w:t>
      </w:r>
    </w:p>
    <w:p w14:paraId="38A9D8E9" w14:textId="5B2166D4" w:rsidR="00B57104" w:rsidRPr="00550643" w:rsidRDefault="00B57104" w:rsidP="00550643">
      <w:pPr>
        <w:pStyle w:val="Heading2"/>
      </w:pPr>
      <w:bookmarkStart w:id="1295" w:name="_Toc308251710"/>
      <w:r w:rsidRPr="00550643">
        <w:t>Get Product Inventory, Availability and Pricing</w:t>
      </w:r>
      <w:bookmarkEnd w:id="1295"/>
    </w:p>
    <w:p w14:paraId="1D5FFA17" w14:textId="77777777" w:rsidR="00C8453D" w:rsidRDefault="00B57104" w:rsidP="00B57104">
      <w:r w:rsidRPr="00B57104">
        <w:t>The following provides several options for getting product inventory details. Typically, you’d use the first two options to present a product catalog and the last option to add and book a line.</w:t>
      </w:r>
    </w:p>
    <w:p w14:paraId="4A949419" w14:textId="77777777" w:rsidR="00C8453D" w:rsidRDefault="00B57104" w:rsidP="00B57104">
      <w:r w:rsidRPr="00B57104">
        <w:t xml:space="preserve">To get a product catalog to display to the user, send a GET request to /products. The response includes a </w:t>
      </w:r>
      <w:hyperlink w:anchor="_Collection_Calls" w:history="1">
        <w:r w:rsidRPr="00B57104">
          <w:rPr>
            <w:rStyle w:val="Hyperlink"/>
          </w:rPr>
          <w:t>collection</w:t>
        </w:r>
      </w:hyperlink>
      <w:r w:rsidRPr="00B57104">
        <w:t xml:space="preserve"> object that contains an array of </w:t>
      </w:r>
      <w:hyperlink w:anchor="_Product" w:history="1">
        <w:r w:rsidRPr="00B57104">
          <w:rPr>
            <w:rStyle w:val="Hyperlink"/>
          </w:rPr>
          <w:t>Product</w:t>
        </w:r>
      </w:hyperlink>
      <w:r w:rsidRPr="00B57104">
        <w:t xml:space="preserve"> objects. The Product object contains the product’s base rate and estimated daily impressions (for example, hundreds of thousands). Providers should not use the avails search method (option 3) to determine estimated avails.</w:t>
      </w:r>
    </w:p>
    <w:p w14:paraId="136B9322" w14:textId="77777777" w:rsidR="00C8453D" w:rsidRDefault="00B57104" w:rsidP="002D7E76">
      <w:pPr>
        <w:numPr>
          <w:ilvl w:val="0"/>
          <w:numId w:val="27"/>
        </w:numPr>
      </w:pPr>
      <w:r w:rsidRPr="00B57104">
        <w:t xml:space="preserve">To get a specific product from the catalog, send a GET request to /products/{id}. The response contains a </w:t>
      </w:r>
      <w:hyperlink w:anchor="_Product" w:history="1">
        <w:r w:rsidRPr="00B57104">
          <w:rPr>
            <w:rStyle w:val="Hyperlink"/>
          </w:rPr>
          <w:t>Product</w:t>
        </w:r>
      </w:hyperlink>
      <w:r w:rsidRPr="00B57104">
        <w:t xml:space="preserve"> object.</w:t>
      </w:r>
    </w:p>
    <w:p w14:paraId="6D69792F" w14:textId="77777777" w:rsidR="00C8453D" w:rsidRDefault="00B57104" w:rsidP="00B57104">
      <w:r w:rsidRPr="00B57104">
        <w:t xml:space="preserve">To search the product catalog, send a POST request to /products/search. The body of the request is a </w:t>
      </w:r>
      <w:hyperlink w:anchor="_ProductSearch" w:history="1">
        <w:proofErr w:type="spellStart"/>
        <w:r w:rsidRPr="00B57104">
          <w:rPr>
            <w:rStyle w:val="Hyperlink"/>
          </w:rPr>
          <w:t>ProductSearch</w:t>
        </w:r>
        <w:proofErr w:type="spellEnd"/>
      </w:hyperlink>
      <w:r w:rsidRPr="00B57104">
        <w:t xml:space="preserve"> object that contains the search criteria. For example, the client may search the catalog for products that use a specific ad format. The response includes a </w:t>
      </w:r>
      <w:hyperlink w:anchor="_Collection_Calls" w:history="1">
        <w:r w:rsidRPr="00B57104">
          <w:rPr>
            <w:rStyle w:val="Hyperlink"/>
          </w:rPr>
          <w:t>collection</w:t>
        </w:r>
      </w:hyperlink>
      <w:r w:rsidRPr="00B57104">
        <w:t xml:space="preserve"> object that contains an array </w:t>
      </w:r>
      <w:hyperlink w:anchor="_Product" w:history="1">
        <w:r w:rsidRPr="00B57104">
          <w:rPr>
            <w:rStyle w:val="Hyperlink"/>
          </w:rPr>
          <w:t>Product</w:t>
        </w:r>
      </w:hyperlink>
      <w:r w:rsidRPr="00B57104">
        <w:t xml:space="preserve"> objects that match the search criteria. If no products match the search criteria, the array is empty.</w:t>
      </w:r>
    </w:p>
    <w:p w14:paraId="76C20593" w14:textId="77777777" w:rsidR="00C8453D" w:rsidRDefault="00B57104" w:rsidP="00B57104">
      <w:r w:rsidRPr="00B57104">
        <w:lastRenderedPageBreak/>
        <w:t xml:space="preserve">To get product availability and pricing information for specific products, send a POST request to /products/avails. You should make this call only to determine actual availability just before adding and booking a line; you should not use this call to present availability as part of a product catalog. </w:t>
      </w:r>
    </w:p>
    <w:p w14:paraId="5E005CD0" w14:textId="77777777" w:rsidR="00C8453D" w:rsidRDefault="00B57104" w:rsidP="002D7E76">
      <w:pPr>
        <w:numPr>
          <w:ilvl w:val="0"/>
          <w:numId w:val="26"/>
        </w:numPr>
      </w:pPr>
      <w:r w:rsidRPr="00B57104">
        <w:t xml:space="preserve">The body of the request is a </w:t>
      </w:r>
      <w:hyperlink w:anchor="_ProductAvailsSearch" w:history="1">
        <w:proofErr w:type="spellStart"/>
        <w:r w:rsidRPr="00B57104">
          <w:rPr>
            <w:rStyle w:val="Hyperlink"/>
          </w:rPr>
          <w:t>ProductAvailsSearch</w:t>
        </w:r>
        <w:proofErr w:type="spellEnd"/>
      </w:hyperlink>
      <w:r w:rsidRPr="00B57104">
        <w:t xml:space="preserve"> object. The client must specify a date range, quantity, </w:t>
      </w:r>
      <w:proofErr w:type="gramStart"/>
      <w:r w:rsidRPr="00B57104">
        <w:t>list</w:t>
      </w:r>
      <w:proofErr w:type="gramEnd"/>
      <w:r w:rsidRPr="00B57104">
        <w:t xml:space="preserve"> of product IDs and may optionally specify frequency and targeting information. To get custom rates and availability for an advertiser, include the account ID, which identifies the advertiser and agency. </w:t>
      </w:r>
    </w:p>
    <w:p w14:paraId="38E13008" w14:textId="77777777" w:rsidR="00C8453D" w:rsidRDefault="00B57104" w:rsidP="00B57104">
      <w:r w:rsidRPr="00B57104">
        <w:t xml:space="preserve">The response includes a </w:t>
      </w:r>
      <w:hyperlink w:anchor="_Collection_Calls" w:history="1">
        <w:r w:rsidRPr="00B57104">
          <w:rPr>
            <w:rStyle w:val="Hyperlink"/>
          </w:rPr>
          <w:t>collection</w:t>
        </w:r>
      </w:hyperlink>
      <w:r w:rsidRPr="00B57104">
        <w:t xml:space="preserve"> object that contains an array of </w:t>
      </w:r>
      <w:hyperlink w:anchor="_ProductAvails_1" w:history="1">
        <w:proofErr w:type="spellStart"/>
        <w:r w:rsidRPr="00B57104">
          <w:rPr>
            <w:rStyle w:val="Hyperlink"/>
          </w:rPr>
          <w:t>ProductAvails</w:t>
        </w:r>
        <w:proofErr w:type="spellEnd"/>
      </w:hyperlink>
      <w:r w:rsidRPr="00B57104">
        <w:t xml:space="preserve"> objects. Each </w:t>
      </w:r>
      <w:proofErr w:type="spellStart"/>
      <w:r w:rsidRPr="00B57104">
        <w:t>ProductAvails</w:t>
      </w:r>
      <w:proofErr w:type="spellEnd"/>
      <w:r w:rsidRPr="00B57104">
        <w:t xml:space="preserve"> object contains the available quantity and pricing information for a product. The number of available impressions returned will be either the specified quantity, if the requested quantity is available, or less if there is fewer quantity available.</w:t>
      </w:r>
    </w:p>
    <w:p w14:paraId="3BFD3792" w14:textId="77777777" w:rsidR="00C8453D" w:rsidRDefault="00B57104" w:rsidP="00B57104">
      <w:r w:rsidRPr="00B57104">
        <w:t xml:space="preserve">Note that the caller should not use this call to determine the maximum available impressions. Instead, they should use /products or /products/search which returns the estimated daily availability and base pricing details. If they use the avails search for product catalog purposes, they will likely display inaccurate pricing information to the user. For example, the pricing for 500,000,000 impressions may be less than the pricing for 100,000 impressions, which may lead the user to mistakenly believe that they’re getting the impressions for $5.00 CPM instead of $15.00 CPM. </w:t>
      </w:r>
    </w:p>
    <w:p w14:paraId="1EDB5E0D" w14:textId="31FC6D63" w:rsidR="00B57104" w:rsidRPr="00550643" w:rsidRDefault="00B57104" w:rsidP="00550643">
      <w:pPr>
        <w:pStyle w:val="Heading2"/>
      </w:pPr>
      <w:bookmarkStart w:id="1296" w:name="_Toc308251711"/>
      <w:r w:rsidRPr="00550643">
        <w:t>Creating an Order</w:t>
      </w:r>
      <w:bookmarkEnd w:id="1296"/>
    </w:p>
    <w:p w14:paraId="32E1A9C4" w14:textId="77777777" w:rsidR="00C8453D" w:rsidRDefault="00B57104" w:rsidP="00B57104">
      <w:r w:rsidRPr="00B57104">
        <w:t xml:space="preserve">An order is the parent container for lines. To add an order, send a POST request to /accounts/{id}/orders. The body of the request is an </w:t>
      </w:r>
      <w:hyperlink w:anchor="_Order" w:history="1">
        <w:r w:rsidRPr="00B57104">
          <w:rPr>
            <w:rStyle w:val="Hyperlink"/>
          </w:rPr>
          <w:t>Order</w:t>
        </w:r>
      </w:hyperlink>
      <w:r w:rsidRPr="00B57104">
        <w:t xml:space="preserve"> </w:t>
      </w:r>
      <w:proofErr w:type="gramStart"/>
      <w:r w:rsidRPr="00B57104">
        <w:t>object which</w:t>
      </w:r>
      <w:proofErr w:type="gramEnd"/>
      <w:r w:rsidRPr="00B57104">
        <w:t xml:space="preserve"> specifies directional start and end dates, estimated budget, currency, and preferred billing method. The response includes the Location header that contains the URI to the new order.</w:t>
      </w:r>
    </w:p>
    <w:p w14:paraId="126BBB0E" w14:textId="7C49B640" w:rsidR="00B57104" w:rsidRPr="00550643" w:rsidRDefault="00B57104" w:rsidP="00550643">
      <w:pPr>
        <w:pStyle w:val="Heading2"/>
      </w:pPr>
      <w:bookmarkStart w:id="1297" w:name="_Toc308251712"/>
      <w:r w:rsidRPr="00550643">
        <w:t>Adding Lines to the Order</w:t>
      </w:r>
      <w:bookmarkEnd w:id="1297"/>
    </w:p>
    <w:p w14:paraId="5EA901E1" w14:textId="77777777" w:rsidR="00C8453D" w:rsidRDefault="00B57104" w:rsidP="00B57104">
      <w:r w:rsidRPr="00B57104">
        <w:t xml:space="preserve">A line specifies the ad product to book, quantity, targeting details, and a date range of when the line runs. To add a line to the order, send a POST request to /accounts/{id}/orders/{id}/lines. The body of the request is a </w:t>
      </w:r>
      <w:hyperlink w:anchor="_Line" w:history="1">
        <w:r w:rsidRPr="00B57104">
          <w:rPr>
            <w:rStyle w:val="Hyperlink"/>
          </w:rPr>
          <w:t>Line</w:t>
        </w:r>
      </w:hyperlink>
      <w:r w:rsidRPr="00B57104">
        <w:t xml:space="preserve"> resource object. Typically, the client should specify the same details on the line that were used to search for product availability. </w:t>
      </w:r>
    </w:p>
    <w:p w14:paraId="3C64310A" w14:textId="77777777" w:rsidR="00C8453D" w:rsidRDefault="00B57104" w:rsidP="00B57104">
      <w:r w:rsidRPr="00B57104">
        <w:t xml:space="preserve">The response includes the Location header that contains the URI to the new line. The state of the line is Draft. </w:t>
      </w:r>
    </w:p>
    <w:p w14:paraId="04512B64" w14:textId="77777777" w:rsidR="00C8453D" w:rsidRDefault="00B57104" w:rsidP="00B57104">
      <w:r w:rsidRPr="00B57104">
        <w:t>The line may be updated only in the Draft state. To update a line, send a PATCH or PUT request to /accounts/{id}/orders/{id}/lines/{id}. The body of the request is either a full or partial Line resource object depending on whether the publisher supports PUT or PATCH.</w:t>
      </w:r>
    </w:p>
    <w:p w14:paraId="6457EF3D" w14:textId="6ABA335B" w:rsidR="00B57104" w:rsidRPr="00550643" w:rsidRDefault="00B57104" w:rsidP="00550643">
      <w:pPr>
        <w:pStyle w:val="Heading2"/>
      </w:pPr>
      <w:bookmarkStart w:id="1298" w:name="_Toc308251713"/>
      <w:r w:rsidRPr="00550643">
        <w:lastRenderedPageBreak/>
        <w:t>Uploading a Creative and Assigning It to a Line</w:t>
      </w:r>
      <w:bookmarkEnd w:id="1298"/>
    </w:p>
    <w:p w14:paraId="72DF66D6" w14:textId="77777777" w:rsidR="00C8453D" w:rsidRDefault="00B57104" w:rsidP="00B57104">
      <w:r w:rsidRPr="00B57104">
        <w:t>To upload a creative, send a POST request to /accounts/{id}/</w:t>
      </w:r>
      <w:proofErr w:type="spellStart"/>
      <w:r w:rsidRPr="00B57104">
        <w:t>creatives</w:t>
      </w:r>
      <w:proofErr w:type="spellEnd"/>
      <w:r w:rsidRPr="00B57104">
        <w:t xml:space="preserve">. The body of the request is a </w:t>
      </w:r>
      <w:hyperlink w:anchor="_Creative" w:history="1">
        <w:r w:rsidRPr="00B57104">
          <w:rPr>
            <w:rStyle w:val="Hyperlink"/>
          </w:rPr>
          <w:t>Creative</w:t>
        </w:r>
      </w:hyperlink>
      <w:r w:rsidRPr="00B57104">
        <w:t xml:space="preserve"> resource object. The Creative object specifies the </w:t>
      </w:r>
      <w:proofErr w:type="spellStart"/>
      <w:r w:rsidRPr="00B57104">
        <w:t>creative’s</w:t>
      </w:r>
      <w:proofErr w:type="spellEnd"/>
      <w:r w:rsidRPr="00B57104">
        <w:t xml:space="preserve"> format, size, language, and the creative itself. </w:t>
      </w:r>
    </w:p>
    <w:p w14:paraId="18A047C6" w14:textId="38FA3C13" w:rsidR="00B57104" w:rsidRPr="00B57104" w:rsidRDefault="00B57104" w:rsidP="00B57104">
      <w:r w:rsidRPr="00B57104">
        <w:t xml:space="preserve">The creative must pass editorial review before it may be assigned to a line. To determine whether the creative passed editorial review, send a GET request to /accounts/{id}/creative/{id}. The response contains a Creative object. The creative passed editorial review if </w:t>
      </w:r>
      <w:proofErr w:type="spellStart"/>
      <w:r w:rsidRPr="00B57104">
        <w:t>AdQ</w:t>
      </w:r>
      <w:r w:rsidR="000D1495">
        <w:t>ualityStatus</w:t>
      </w:r>
      <w:proofErr w:type="spellEnd"/>
      <w:r w:rsidR="000D1495">
        <w:t xml:space="preserve"> is set to Approved</w:t>
      </w:r>
    </w:p>
    <w:p w14:paraId="57EE3A37" w14:textId="77777777" w:rsidR="00B57104" w:rsidRPr="00B57104" w:rsidRDefault="00B57104" w:rsidP="00B57104">
      <w:r w:rsidRPr="00B57104">
        <w:t xml:space="preserve">To assign the creative to a line after it passes editorial review, send a POST request to /accounts/{id}/assignments. The body of the request is an </w:t>
      </w:r>
      <w:hyperlink w:anchor="_Assignment" w:history="1">
        <w:r w:rsidRPr="00B57104">
          <w:rPr>
            <w:rStyle w:val="Hyperlink"/>
          </w:rPr>
          <w:t>Assignment</w:t>
        </w:r>
      </w:hyperlink>
      <w:r w:rsidRPr="00B57104">
        <w:t xml:space="preserve"> object. The Assignment object specifies the creative ID and line ID. If you assign more than one creative to a line, the </w:t>
      </w:r>
      <w:proofErr w:type="spellStart"/>
      <w:r w:rsidRPr="00B57104">
        <w:t>creatives</w:t>
      </w:r>
      <w:proofErr w:type="spellEnd"/>
      <w:r w:rsidRPr="00B57104">
        <w:t xml:space="preserve"> are rotated evenly. To control the rotation, set the optional weight property. </w:t>
      </w:r>
    </w:p>
    <w:p w14:paraId="44C3E776" w14:textId="34101DAE" w:rsidR="00B57104" w:rsidRPr="000D1495" w:rsidRDefault="00B57104" w:rsidP="000D1495">
      <w:r w:rsidRPr="00B57104">
        <w:t>Note that a line must have a creative assigned to it before it may be booked.</w:t>
      </w:r>
      <w:r w:rsidR="00827F7E">
        <w:t xml:space="preserve"> </w:t>
      </w:r>
      <w:ins w:id="1299" w:author="Katie Stroud" w:date="2015-10-21T22:06:00Z">
        <w:r w:rsidR="00827F7E">
          <w:t>The creative may be the actual creative that the advertiser plans to run or a placeholder creative that is later replaced with the actual creative when it becomes available. However, the line will run with whichever creative is assigned to it (the actual creative or placeholder creative).</w:t>
        </w:r>
      </w:ins>
    </w:p>
    <w:p w14:paraId="2A936A6B" w14:textId="77777777" w:rsidR="00B57104" w:rsidRPr="00550643" w:rsidRDefault="00B57104" w:rsidP="00550643">
      <w:pPr>
        <w:pStyle w:val="Heading2"/>
      </w:pPr>
      <w:bookmarkStart w:id="1300" w:name="_Toc308251714"/>
      <w:r w:rsidRPr="00550643">
        <w:t>Reserving, Booking, and Canceling a Line</w:t>
      </w:r>
      <w:bookmarkEnd w:id="1300"/>
    </w:p>
    <w:p w14:paraId="74664876" w14:textId="77777777" w:rsidR="00B57104" w:rsidRPr="00B57104" w:rsidRDefault="00B57104" w:rsidP="00B57104">
      <w:r w:rsidRPr="00B57104">
        <w:t>To reserve, book, or cancel a line, send a PATCH or PUT request to the following URIs, respectively.</w:t>
      </w:r>
    </w:p>
    <w:p w14:paraId="12F6BC8C" w14:textId="77777777" w:rsidR="00B57104" w:rsidRPr="00B57104" w:rsidRDefault="00B57104" w:rsidP="00B57104">
      <w:r w:rsidRPr="00B57104">
        <w:t>/accounts/{id}/orders/{id}/lines/{id}</w:t>
      </w:r>
      <w:proofErr w:type="gramStart"/>
      <w:r w:rsidRPr="00B57104">
        <w:t>?reserve</w:t>
      </w:r>
      <w:proofErr w:type="gramEnd"/>
    </w:p>
    <w:p w14:paraId="1EAC0D12" w14:textId="77777777" w:rsidR="00B57104" w:rsidRPr="00B57104" w:rsidRDefault="00B57104" w:rsidP="00B57104">
      <w:r w:rsidRPr="00B57104">
        <w:t>/accounts/{id}/orders/{id}/lines/{id}</w:t>
      </w:r>
      <w:proofErr w:type="gramStart"/>
      <w:r w:rsidRPr="00B57104">
        <w:t>?book</w:t>
      </w:r>
      <w:proofErr w:type="gramEnd"/>
    </w:p>
    <w:p w14:paraId="079B0111" w14:textId="42519544" w:rsidR="00B57104" w:rsidRPr="00B57104" w:rsidRDefault="00B57104" w:rsidP="00B57104">
      <w:r w:rsidRPr="00B57104">
        <w:t>/accounts/{id}/orders/{id}/lines/{id}</w:t>
      </w:r>
      <w:proofErr w:type="gramStart"/>
      <w:r w:rsidRPr="00B57104">
        <w:t>?cancel</w:t>
      </w:r>
      <w:proofErr w:type="gramEnd"/>
    </w:p>
    <w:p w14:paraId="18A8F12B" w14:textId="77777777" w:rsidR="00C8453D" w:rsidRDefault="00B57104" w:rsidP="00B57104">
      <w:r w:rsidRPr="00B57104">
        <w:t xml:space="preserve">Each call initiates an asynchronous process to perform the work. To determine whether the request succeeded, send a GET request to /accounts/{id}/orders/{id}/lines/{id} to get the specified line. Access the </w:t>
      </w:r>
      <w:proofErr w:type="spellStart"/>
      <w:r w:rsidRPr="00B57104">
        <w:t>BookingStatus</w:t>
      </w:r>
      <w:proofErr w:type="spellEnd"/>
      <w:r w:rsidRPr="00B57104">
        <w:t xml:space="preserve"> property to verify that the status changed accordingly. For example, if the request was reserve, confirm that </w:t>
      </w:r>
      <w:proofErr w:type="spellStart"/>
      <w:r w:rsidRPr="00B57104">
        <w:t>BookingStatus</w:t>
      </w:r>
      <w:proofErr w:type="spellEnd"/>
      <w:r w:rsidRPr="00B57104">
        <w:t xml:space="preserve"> is </w:t>
      </w:r>
      <w:proofErr w:type="gramStart"/>
      <w:r w:rsidRPr="00B57104">
        <w:t>Reserved</w:t>
      </w:r>
      <w:proofErr w:type="gramEnd"/>
      <w:r w:rsidRPr="00B57104">
        <w:t xml:space="preserve">. If the reservation or booking process failed, the status will be </w:t>
      </w:r>
      <w:proofErr w:type="gramStart"/>
      <w:r w:rsidRPr="00B57104">
        <w:t>Declined</w:t>
      </w:r>
      <w:proofErr w:type="gramEnd"/>
      <w:r w:rsidRPr="00B57104">
        <w:t xml:space="preserve">. To determine why the request was declined, access the </w:t>
      </w:r>
      <w:proofErr w:type="spellStart"/>
      <w:r w:rsidRPr="00B57104">
        <w:t>StateChangeReason</w:t>
      </w:r>
      <w:proofErr w:type="spellEnd"/>
      <w:r w:rsidRPr="00B57104">
        <w:t xml:space="preserve"> property.</w:t>
      </w:r>
    </w:p>
    <w:p w14:paraId="3EBB353B" w14:textId="03CE33E1" w:rsidR="00B57104" w:rsidRPr="00550643" w:rsidRDefault="00B57104" w:rsidP="00550643">
      <w:pPr>
        <w:pStyle w:val="Heading2"/>
      </w:pPr>
      <w:bookmarkStart w:id="1301" w:name="_Toc308251715"/>
      <w:r w:rsidRPr="00550643">
        <w:t>Reporting Clicks and Impressions</w:t>
      </w:r>
      <w:bookmarkEnd w:id="1301"/>
    </w:p>
    <w:p w14:paraId="4D4C1ECE" w14:textId="2EF60142" w:rsidR="00B57104" w:rsidRDefault="00B57104" w:rsidP="00B57104">
      <w:r w:rsidRPr="00B57104">
        <w:t xml:space="preserve">See </w:t>
      </w:r>
      <w:hyperlink w:anchor="_Reporting" w:history="1">
        <w:r w:rsidRPr="00B57104">
          <w:rPr>
            <w:rStyle w:val="Hyperlink"/>
          </w:rPr>
          <w:t>Reporting</w:t>
        </w:r>
      </w:hyperlink>
      <w:r w:rsidRPr="00B57104">
        <w:t>.</w:t>
      </w:r>
    </w:p>
    <w:p w14:paraId="24A9EB0E" w14:textId="25AB2BF0" w:rsidR="00550643" w:rsidRDefault="00550643" w:rsidP="00550643">
      <w:pPr>
        <w:pStyle w:val="Heading2"/>
      </w:pPr>
      <w:bookmarkStart w:id="1302" w:name="_Toc308251716"/>
      <w:r>
        <w:t>Diagrams</w:t>
      </w:r>
      <w:bookmarkEnd w:id="1302"/>
    </w:p>
    <w:p w14:paraId="04BB266E" w14:textId="1CEF7926" w:rsidR="00550643" w:rsidRPr="00550643" w:rsidRDefault="00550643" w:rsidP="00550643">
      <w:ins w:id="1303" w:author="Katie Stroud" w:date="2015-10-20T19:58:00Z">
        <w:r>
          <w:t xml:space="preserve">The following diagrams illustrate key aspects of OpenDirect workflow and system dependencies. </w:t>
        </w:r>
      </w:ins>
    </w:p>
    <w:p w14:paraId="0D39B886" w14:textId="7A68B6EE" w:rsidR="00F55F4D" w:rsidRDefault="00F55F4D" w:rsidP="00550643">
      <w:pPr>
        <w:pStyle w:val="Heading3"/>
      </w:pPr>
      <w:bookmarkStart w:id="1304" w:name="_Toc308251717"/>
      <w:bookmarkStart w:id="1305" w:name="_Toc298671498"/>
      <w:r>
        <w:t>Publisher Workflow Diagram</w:t>
      </w:r>
      <w:bookmarkEnd w:id="1304"/>
    </w:p>
    <w:p w14:paraId="090DAE01" w14:textId="6CD909D8" w:rsidR="003E69AC" w:rsidRPr="003E69AC" w:rsidRDefault="003E69AC" w:rsidP="003E69AC">
      <w:r>
        <w:t>The following diagram illustrates the publisher workflow.</w:t>
      </w:r>
    </w:p>
    <w:p w14:paraId="6EDEE26E" w14:textId="5CC50410" w:rsidR="00B57104" w:rsidRDefault="00F55F4D" w:rsidP="00550643">
      <w:pPr>
        <w:pStyle w:val="Heading3"/>
      </w:pPr>
      <w:bookmarkStart w:id="1306" w:name="_Toc308251718"/>
      <w:r>
        <w:lastRenderedPageBreak/>
        <w:t xml:space="preserve">Agency </w:t>
      </w:r>
      <w:r w:rsidR="00B57104">
        <w:t>Workflow Diagram</w:t>
      </w:r>
      <w:bookmarkEnd w:id="1305"/>
      <w:bookmarkEnd w:id="1306"/>
    </w:p>
    <w:p w14:paraId="2F7C8A97" w14:textId="77777777" w:rsidR="00C8453D" w:rsidRDefault="00B57104" w:rsidP="00B57104">
      <w:r w:rsidRPr="00B57104">
        <w:t xml:space="preserve">The following diagram illustrates the calls required to add an order. The diagram does not include the one time calls to get and cache reference data. </w:t>
      </w:r>
    </w:p>
    <w:p w14:paraId="42F499C4" w14:textId="3CBBBB50" w:rsidR="003E69AC" w:rsidRDefault="003E69AC" w:rsidP="00550643">
      <w:pPr>
        <w:pStyle w:val="Heading3"/>
      </w:pPr>
      <w:bookmarkStart w:id="1307" w:name="_Toc308251719"/>
      <w:bookmarkStart w:id="1308" w:name="_Toc298671499"/>
      <w:r>
        <w:t>Advertiser Workflow Diagram</w:t>
      </w:r>
      <w:bookmarkEnd w:id="1307"/>
    </w:p>
    <w:p w14:paraId="54E01810" w14:textId="2438BB77" w:rsidR="00B57104" w:rsidRDefault="00B57104" w:rsidP="00550643">
      <w:pPr>
        <w:pStyle w:val="Heading3"/>
      </w:pPr>
      <w:bookmarkStart w:id="1309" w:name="_Toc308251720"/>
      <w:r>
        <w:t>Booking State Diagram</w:t>
      </w:r>
      <w:bookmarkEnd w:id="1308"/>
      <w:bookmarkEnd w:id="1309"/>
    </w:p>
    <w:p w14:paraId="694A676F" w14:textId="77777777" w:rsidR="00C8453D" w:rsidRDefault="00B57104" w:rsidP="00B57104">
      <w:r w:rsidRPr="00B57104">
        <w:t xml:space="preserve">The following diagram shows the state changes of a </w:t>
      </w:r>
      <w:hyperlink w:anchor="_Line" w:history="1">
        <w:r w:rsidRPr="00B57104">
          <w:rPr>
            <w:rStyle w:val="Hyperlink"/>
          </w:rPr>
          <w:t>Line</w:t>
        </w:r>
      </w:hyperlink>
      <w:r w:rsidRPr="00B57104">
        <w:t xml:space="preserve"> resource. For details about each state, see </w:t>
      </w:r>
      <w:hyperlink w:anchor="bookingstatus" w:history="1">
        <w:proofErr w:type="spellStart"/>
        <w:r w:rsidRPr="00B57104">
          <w:rPr>
            <w:rStyle w:val="Hyperlink"/>
          </w:rPr>
          <w:t>BookingStatus</w:t>
        </w:r>
        <w:proofErr w:type="spellEnd"/>
      </w:hyperlink>
      <w:r w:rsidRPr="00B57104">
        <w:t>.</w:t>
      </w:r>
    </w:p>
    <w:p w14:paraId="3A5B3F56" w14:textId="57DD8BD6" w:rsidR="00B57104" w:rsidRDefault="00B57104" w:rsidP="00550643">
      <w:pPr>
        <w:pStyle w:val="Heading3"/>
      </w:pPr>
      <w:bookmarkStart w:id="1310" w:name="_Toc298671500"/>
      <w:bookmarkStart w:id="1311" w:name="_Toc308251721"/>
      <w:r>
        <w:t>Resource Model Diagram</w:t>
      </w:r>
      <w:bookmarkEnd w:id="1310"/>
      <w:bookmarkEnd w:id="1311"/>
    </w:p>
    <w:p w14:paraId="488FDD74" w14:textId="77777777" w:rsidR="00C8453D" w:rsidRDefault="00B57104" w:rsidP="00B57104">
      <w:r w:rsidRPr="00B57104">
        <w:t>The following diagram shows the relationships between the OpenDirect resources. This model allows a buyer to work with many advertisers and an advertiser to work with many buyers. If the advertiser does their own buying, they'd be both the advertiser and the buyer. For details about the resource objects, see Resources.</w:t>
      </w:r>
    </w:p>
    <w:p w14:paraId="5CCDD30C" w14:textId="5E88AB60" w:rsidR="00CE40A3" w:rsidRDefault="00CE40A3" w:rsidP="00B57104">
      <w:pPr>
        <w:pStyle w:val="Heading1"/>
      </w:pPr>
      <w:bookmarkStart w:id="1312" w:name="_Toc308251722"/>
      <w:bookmarkStart w:id="1313" w:name="_Toc298671501"/>
      <w:r>
        <w:t>Definitions</w:t>
      </w:r>
      <w:bookmarkEnd w:id="1312"/>
    </w:p>
    <w:p w14:paraId="5F2661F4" w14:textId="6B91E38B" w:rsidR="00CE40A3" w:rsidRDefault="00CE40A3" w:rsidP="00CE40A3">
      <w:r>
        <w:t xml:space="preserve">The following </w:t>
      </w:r>
      <w:proofErr w:type="gramStart"/>
      <w:r>
        <w:t>list of terms used in this document are</w:t>
      </w:r>
      <w:proofErr w:type="gramEnd"/>
      <w:r>
        <w:t xml:space="preserve"> define as they relate to OpenDirect.</w:t>
      </w:r>
    </w:p>
    <w:p w14:paraId="3C2364A2" w14:textId="1F9F646E" w:rsidR="00CE40A3" w:rsidRDefault="00CE40A3" w:rsidP="00CE40A3">
      <w:proofErr w:type="gramStart"/>
      <w:r>
        <w:rPr>
          <w:b/>
        </w:rPr>
        <w:t>long</w:t>
      </w:r>
      <w:proofErr w:type="gramEnd"/>
      <w:r>
        <w:rPr>
          <w:b/>
        </w:rPr>
        <w:t xml:space="preserve">: </w:t>
      </w:r>
      <w:r>
        <w:t>a numeric integer type that is at least 32 bits.</w:t>
      </w:r>
    </w:p>
    <w:p w14:paraId="19384AEF" w14:textId="60D737A8" w:rsidR="00CE40A3" w:rsidRDefault="00CE40A3" w:rsidP="00CE40A3">
      <w:proofErr w:type="gramStart"/>
      <w:r>
        <w:rPr>
          <w:b/>
        </w:rPr>
        <w:t>short</w:t>
      </w:r>
      <w:proofErr w:type="gramEnd"/>
      <w:r>
        <w:rPr>
          <w:b/>
        </w:rPr>
        <w:t xml:space="preserve">: </w:t>
      </w:r>
      <w:r>
        <w:t>a numeric integer type that is at least 16 bits.</w:t>
      </w:r>
    </w:p>
    <w:p w14:paraId="66297E17" w14:textId="5A655E9E" w:rsidR="00CE40A3" w:rsidRDefault="00CE40A3" w:rsidP="00CE40A3">
      <w:pPr>
        <w:rPr>
          <w:b/>
        </w:rPr>
      </w:pPr>
      <w:proofErr w:type="gramStart"/>
      <w:r>
        <w:rPr>
          <w:b/>
        </w:rPr>
        <w:t>byte</w:t>
      </w:r>
      <w:proofErr w:type="gramEnd"/>
      <w:r>
        <w:rPr>
          <w:b/>
        </w:rPr>
        <w:t xml:space="preserve">: </w:t>
      </w:r>
      <w:r w:rsidR="00CF437C" w:rsidRPr="00CF437C">
        <w:t>?</w:t>
      </w:r>
    </w:p>
    <w:p w14:paraId="3127AEB0" w14:textId="539CF9A9" w:rsidR="00CF437C" w:rsidRDefault="00CF437C" w:rsidP="00CE40A3">
      <w:proofErr w:type="gramStart"/>
      <w:r w:rsidRPr="00CF437C">
        <w:rPr>
          <w:b/>
        </w:rPr>
        <w:t>decimal</w:t>
      </w:r>
      <w:proofErr w:type="gramEnd"/>
      <w:r>
        <w:rPr>
          <w:b/>
        </w:rPr>
        <w:t xml:space="preserve">: </w:t>
      </w:r>
      <w:r>
        <w:t>a numeric type that allows decimals</w:t>
      </w:r>
    </w:p>
    <w:p w14:paraId="5B3D240D" w14:textId="083B68F4" w:rsidR="00CF437C" w:rsidRDefault="00CF437C" w:rsidP="00CE40A3">
      <w:proofErr w:type="gramStart"/>
      <w:r>
        <w:rPr>
          <w:b/>
        </w:rPr>
        <w:t>size</w:t>
      </w:r>
      <w:proofErr w:type="gramEnd"/>
      <w:r>
        <w:rPr>
          <w:b/>
        </w:rPr>
        <w:t>:</w:t>
      </w:r>
      <w:r>
        <w:t xml:space="preserve"> ? (</w:t>
      </w:r>
      <w:proofErr w:type="gramStart"/>
      <w:r>
        <w:t>found</w:t>
      </w:r>
      <w:proofErr w:type="gramEnd"/>
      <w:r>
        <w:t xml:space="preserve"> this as a type)</w:t>
      </w:r>
    </w:p>
    <w:p w14:paraId="2F3B1257" w14:textId="6A3607D8" w:rsidR="00CF437C" w:rsidRDefault="00CF437C" w:rsidP="00CE40A3">
      <w:proofErr w:type="gramStart"/>
      <w:r>
        <w:rPr>
          <w:b/>
        </w:rPr>
        <w:t>organization</w:t>
      </w:r>
      <w:proofErr w:type="gramEnd"/>
      <w:r>
        <w:rPr>
          <w:b/>
        </w:rPr>
        <w:t xml:space="preserve">: </w:t>
      </w:r>
    </w:p>
    <w:p w14:paraId="35D7D3F1" w14:textId="7E445127" w:rsidR="00CF437C" w:rsidRDefault="00CF437C" w:rsidP="00CE40A3">
      <w:proofErr w:type="gramStart"/>
      <w:r>
        <w:rPr>
          <w:b/>
        </w:rPr>
        <w:t>buyer</w:t>
      </w:r>
      <w:proofErr w:type="gramEnd"/>
      <w:r>
        <w:rPr>
          <w:b/>
        </w:rPr>
        <w:t xml:space="preserve">: </w:t>
      </w:r>
      <w:r>
        <w:t xml:space="preserve"> </w:t>
      </w:r>
    </w:p>
    <w:p w14:paraId="4B6F0CA1" w14:textId="40E9CE72" w:rsidR="00CF437C" w:rsidRDefault="00CF437C" w:rsidP="00CE40A3">
      <w:pPr>
        <w:rPr>
          <w:b/>
        </w:rPr>
      </w:pPr>
      <w:proofErr w:type="gramStart"/>
      <w:r>
        <w:rPr>
          <w:b/>
        </w:rPr>
        <w:t>advertiser</w:t>
      </w:r>
      <w:proofErr w:type="gramEnd"/>
      <w:r>
        <w:rPr>
          <w:b/>
        </w:rPr>
        <w:t>:</w:t>
      </w:r>
    </w:p>
    <w:p w14:paraId="1DEA4F1D" w14:textId="2E46F2B5" w:rsidR="00CF437C" w:rsidRDefault="00CF437C" w:rsidP="00CE40A3">
      <w:pPr>
        <w:rPr>
          <w:b/>
        </w:rPr>
      </w:pPr>
      <w:proofErr w:type="gramStart"/>
      <w:r>
        <w:rPr>
          <w:b/>
        </w:rPr>
        <w:t>publisher</w:t>
      </w:r>
      <w:proofErr w:type="gramEnd"/>
      <w:r>
        <w:rPr>
          <w:b/>
        </w:rPr>
        <w:t>:</w:t>
      </w:r>
    </w:p>
    <w:p w14:paraId="64A1CD1E" w14:textId="2A50C329" w:rsidR="00CF437C" w:rsidRDefault="00CF437C" w:rsidP="00CE40A3">
      <w:pPr>
        <w:rPr>
          <w:b/>
        </w:rPr>
      </w:pPr>
      <w:proofErr w:type="gramStart"/>
      <w:r>
        <w:rPr>
          <w:b/>
        </w:rPr>
        <w:t>line</w:t>
      </w:r>
      <w:proofErr w:type="gramEnd"/>
      <w:r>
        <w:rPr>
          <w:b/>
        </w:rPr>
        <w:t xml:space="preserve">: </w:t>
      </w:r>
    </w:p>
    <w:p w14:paraId="72D9D86D" w14:textId="191D9F3B" w:rsidR="00CF437C" w:rsidRDefault="00CF437C" w:rsidP="00CE40A3">
      <w:pPr>
        <w:rPr>
          <w:b/>
        </w:rPr>
      </w:pPr>
      <w:proofErr w:type="gramStart"/>
      <w:r>
        <w:rPr>
          <w:b/>
        </w:rPr>
        <w:t>reserved</w:t>
      </w:r>
      <w:proofErr w:type="gramEnd"/>
      <w:r>
        <w:rPr>
          <w:b/>
        </w:rPr>
        <w:t>:</w:t>
      </w:r>
    </w:p>
    <w:p w14:paraId="775BD595" w14:textId="5D4EA7DD" w:rsidR="00CF437C" w:rsidRDefault="00CF437C" w:rsidP="00CE40A3">
      <w:pPr>
        <w:rPr>
          <w:b/>
        </w:rPr>
      </w:pPr>
      <w:proofErr w:type="gramStart"/>
      <w:r>
        <w:rPr>
          <w:b/>
        </w:rPr>
        <w:t>booked</w:t>
      </w:r>
      <w:proofErr w:type="gramEnd"/>
      <w:r>
        <w:rPr>
          <w:b/>
        </w:rPr>
        <w:t>:</w:t>
      </w:r>
    </w:p>
    <w:p w14:paraId="207255B4" w14:textId="3F525E3D" w:rsidR="00CF437C" w:rsidRDefault="00CF437C" w:rsidP="00CE40A3">
      <w:pPr>
        <w:rPr>
          <w:ins w:id="1314" w:author="Katie Stroud" w:date="2015-11-03T14:22:00Z"/>
          <w:b/>
        </w:rPr>
      </w:pPr>
      <w:proofErr w:type="gramStart"/>
      <w:r>
        <w:rPr>
          <w:b/>
        </w:rPr>
        <w:t>account</w:t>
      </w:r>
      <w:proofErr w:type="gramEnd"/>
      <w:r>
        <w:rPr>
          <w:b/>
        </w:rPr>
        <w:t>:</w:t>
      </w:r>
    </w:p>
    <w:p w14:paraId="32FE53BD" w14:textId="61DF48EF" w:rsidR="00F5303C" w:rsidRDefault="00F5303C" w:rsidP="00CE40A3">
      <w:pPr>
        <w:rPr>
          <w:b/>
        </w:rPr>
      </w:pPr>
      <w:proofErr w:type="gramStart"/>
      <w:ins w:id="1315" w:author="Katie Stroud" w:date="2015-11-03T14:22:00Z">
        <w:r>
          <w:rPr>
            <w:b/>
          </w:rPr>
          <w:t>avails</w:t>
        </w:r>
        <w:proofErr w:type="gramEnd"/>
        <w:r>
          <w:rPr>
            <w:b/>
          </w:rPr>
          <w:t>:</w:t>
        </w:r>
      </w:ins>
    </w:p>
    <w:p w14:paraId="2D8AC272" w14:textId="77777777" w:rsidR="00CF437C" w:rsidRPr="00CF437C" w:rsidRDefault="00CF437C" w:rsidP="00CE40A3">
      <w:pPr>
        <w:rPr>
          <w:b/>
        </w:rPr>
      </w:pPr>
    </w:p>
    <w:p w14:paraId="5E80A4CE" w14:textId="666EED3B" w:rsidR="00B57104" w:rsidRDefault="00B57104" w:rsidP="00B57104">
      <w:pPr>
        <w:pStyle w:val="Heading1"/>
      </w:pPr>
      <w:bookmarkStart w:id="1316" w:name="_Toc308251723"/>
      <w:proofErr w:type="spellStart"/>
      <w:proofErr w:type="gramStart"/>
      <w:r>
        <w:lastRenderedPageBreak/>
        <w:t>vNext</w:t>
      </w:r>
      <w:bookmarkEnd w:id="1313"/>
      <w:bookmarkEnd w:id="1316"/>
      <w:proofErr w:type="spellEnd"/>
      <w:proofErr w:type="gramEnd"/>
    </w:p>
    <w:p w14:paraId="14FFAFCE" w14:textId="77777777" w:rsidR="00B57104" w:rsidRPr="00B57104" w:rsidRDefault="00B57104" w:rsidP="00B57104">
      <w:r w:rsidRPr="00B57104">
        <w:t>The following requirements were not included in v1 of the specification but may be addressed in a future version.</w:t>
      </w:r>
    </w:p>
    <w:tbl>
      <w:tblPr>
        <w:tblStyle w:val="TableGrid"/>
        <w:tblW w:w="0" w:type="auto"/>
        <w:tblLook w:val="04A0" w:firstRow="1" w:lastRow="0" w:firstColumn="1" w:lastColumn="0" w:noHBand="0" w:noVBand="1"/>
      </w:tblPr>
      <w:tblGrid>
        <w:gridCol w:w="3116"/>
        <w:gridCol w:w="3117"/>
        <w:gridCol w:w="3117"/>
      </w:tblGrid>
      <w:tr w:rsidR="00B57104" w:rsidRPr="00B57104" w14:paraId="2BFC5E3D" w14:textId="77777777" w:rsidTr="00293F78">
        <w:tc>
          <w:tcPr>
            <w:tcW w:w="3116" w:type="dxa"/>
          </w:tcPr>
          <w:p w14:paraId="3DA98A9F" w14:textId="77777777" w:rsidR="00B57104" w:rsidRPr="00B57104" w:rsidRDefault="00B57104" w:rsidP="00B57104">
            <w:pPr>
              <w:spacing w:after="200" w:line="276" w:lineRule="auto"/>
              <w:rPr>
                <w:b/>
              </w:rPr>
            </w:pPr>
            <w:r w:rsidRPr="00B57104">
              <w:rPr>
                <w:b/>
              </w:rPr>
              <w:t>Scenario</w:t>
            </w:r>
          </w:p>
        </w:tc>
        <w:tc>
          <w:tcPr>
            <w:tcW w:w="3117" w:type="dxa"/>
          </w:tcPr>
          <w:p w14:paraId="2C37C663" w14:textId="77777777" w:rsidR="00B57104" w:rsidRPr="00B57104" w:rsidRDefault="00B57104" w:rsidP="00B57104">
            <w:pPr>
              <w:spacing w:after="200" w:line="276" w:lineRule="auto"/>
              <w:rPr>
                <w:b/>
              </w:rPr>
            </w:pPr>
            <w:r w:rsidRPr="00B57104">
              <w:rPr>
                <w:b/>
              </w:rPr>
              <w:t>Reason for postponing</w:t>
            </w:r>
          </w:p>
        </w:tc>
        <w:tc>
          <w:tcPr>
            <w:tcW w:w="3117" w:type="dxa"/>
          </w:tcPr>
          <w:p w14:paraId="72C28885" w14:textId="77777777" w:rsidR="00B57104" w:rsidRPr="00B57104" w:rsidRDefault="00B57104" w:rsidP="00B57104">
            <w:pPr>
              <w:spacing w:after="200" w:line="276" w:lineRule="auto"/>
              <w:rPr>
                <w:b/>
              </w:rPr>
            </w:pPr>
            <w:r w:rsidRPr="00B57104">
              <w:rPr>
                <w:b/>
              </w:rPr>
              <w:t>Consider in version</w:t>
            </w:r>
          </w:p>
        </w:tc>
      </w:tr>
      <w:tr w:rsidR="00B57104" w:rsidRPr="00B57104" w14:paraId="4C95BBB1" w14:textId="77777777" w:rsidTr="00293F78">
        <w:tc>
          <w:tcPr>
            <w:tcW w:w="3116" w:type="dxa"/>
          </w:tcPr>
          <w:p w14:paraId="0BB810D2" w14:textId="77777777" w:rsidR="00B57104" w:rsidRPr="00B57104" w:rsidRDefault="00B57104" w:rsidP="00B57104">
            <w:pPr>
              <w:spacing w:after="200" w:line="276" w:lineRule="auto"/>
            </w:pPr>
            <w:r w:rsidRPr="00B57104">
              <w:t>Provide visibility of ad units on a webpage.</w:t>
            </w:r>
          </w:p>
        </w:tc>
        <w:tc>
          <w:tcPr>
            <w:tcW w:w="3117" w:type="dxa"/>
          </w:tcPr>
          <w:p w14:paraId="2F6A06C8" w14:textId="77777777" w:rsidR="00B57104" w:rsidRPr="00B57104" w:rsidRDefault="00B57104" w:rsidP="00B57104">
            <w:pPr>
              <w:spacing w:after="200" w:line="276" w:lineRule="auto"/>
            </w:pPr>
          </w:p>
        </w:tc>
        <w:tc>
          <w:tcPr>
            <w:tcW w:w="3117" w:type="dxa"/>
          </w:tcPr>
          <w:p w14:paraId="1192ECDE" w14:textId="77777777" w:rsidR="00B57104" w:rsidRPr="00B57104" w:rsidRDefault="00B57104" w:rsidP="00B57104">
            <w:pPr>
              <w:spacing w:after="200" w:line="276" w:lineRule="auto"/>
            </w:pPr>
          </w:p>
        </w:tc>
      </w:tr>
      <w:tr w:rsidR="00B57104" w:rsidRPr="00B57104" w14:paraId="137A3519" w14:textId="77777777" w:rsidTr="00293F78">
        <w:tc>
          <w:tcPr>
            <w:tcW w:w="3116" w:type="dxa"/>
          </w:tcPr>
          <w:p w14:paraId="274E543D" w14:textId="77777777" w:rsidR="00B57104" w:rsidRPr="00B57104" w:rsidRDefault="00B57104" w:rsidP="00B57104">
            <w:pPr>
              <w:spacing w:after="200" w:line="276" w:lineRule="auto"/>
            </w:pPr>
            <w:r w:rsidRPr="00B57104">
              <w:t>Include creative agency ID in Account.</w:t>
            </w:r>
          </w:p>
        </w:tc>
        <w:tc>
          <w:tcPr>
            <w:tcW w:w="3117" w:type="dxa"/>
          </w:tcPr>
          <w:p w14:paraId="030260F6" w14:textId="77777777" w:rsidR="00B57104" w:rsidRPr="00B57104" w:rsidRDefault="00B57104" w:rsidP="00B57104">
            <w:pPr>
              <w:spacing w:after="200" w:line="276" w:lineRule="auto"/>
            </w:pPr>
          </w:p>
        </w:tc>
        <w:tc>
          <w:tcPr>
            <w:tcW w:w="3117" w:type="dxa"/>
          </w:tcPr>
          <w:p w14:paraId="0D4E64B5" w14:textId="77777777" w:rsidR="00B57104" w:rsidRPr="00B57104" w:rsidRDefault="00B57104" w:rsidP="00B57104">
            <w:pPr>
              <w:spacing w:after="200" w:line="276" w:lineRule="auto"/>
            </w:pPr>
          </w:p>
        </w:tc>
      </w:tr>
      <w:tr w:rsidR="00B57104" w:rsidRPr="00B57104" w14:paraId="35D4B7CE" w14:textId="77777777" w:rsidTr="00293F78">
        <w:tc>
          <w:tcPr>
            <w:tcW w:w="3116" w:type="dxa"/>
          </w:tcPr>
          <w:p w14:paraId="5253B32C" w14:textId="77777777" w:rsidR="00B57104" w:rsidRPr="00B57104" w:rsidRDefault="00B57104" w:rsidP="00B57104">
            <w:pPr>
              <w:spacing w:after="200" w:line="276" w:lineRule="auto"/>
            </w:pPr>
            <w:r w:rsidRPr="00B57104">
              <w:t>Update a creative.</w:t>
            </w:r>
          </w:p>
        </w:tc>
        <w:tc>
          <w:tcPr>
            <w:tcW w:w="3117" w:type="dxa"/>
          </w:tcPr>
          <w:p w14:paraId="700D8B4A" w14:textId="77777777" w:rsidR="00B57104" w:rsidRPr="00B57104" w:rsidRDefault="00B57104" w:rsidP="00B57104">
            <w:pPr>
              <w:spacing w:after="200" w:line="276" w:lineRule="auto"/>
            </w:pPr>
          </w:p>
        </w:tc>
        <w:tc>
          <w:tcPr>
            <w:tcW w:w="3117" w:type="dxa"/>
          </w:tcPr>
          <w:p w14:paraId="52A59868" w14:textId="77777777" w:rsidR="00B57104" w:rsidRPr="00B57104" w:rsidRDefault="00B57104" w:rsidP="00B57104">
            <w:pPr>
              <w:spacing w:after="200" w:line="276" w:lineRule="auto"/>
            </w:pPr>
          </w:p>
        </w:tc>
      </w:tr>
      <w:tr w:rsidR="00B57104" w:rsidRPr="00B57104" w14:paraId="6577D835" w14:textId="77777777" w:rsidTr="00293F78">
        <w:tc>
          <w:tcPr>
            <w:tcW w:w="3116" w:type="dxa"/>
          </w:tcPr>
          <w:p w14:paraId="3C9C3480" w14:textId="77777777" w:rsidR="00B57104" w:rsidRPr="00B57104" w:rsidRDefault="00B57104" w:rsidP="00B57104">
            <w:pPr>
              <w:spacing w:after="200" w:line="276" w:lineRule="auto"/>
            </w:pPr>
            <w:r w:rsidRPr="00B57104">
              <w:t>Add start/end dates to Assignment to support ad rotation by date.</w:t>
            </w:r>
          </w:p>
        </w:tc>
        <w:tc>
          <w:tcPr>
            <w:tcW w:w="3117" w:type="dxa"/>
          </w:tcPr>
          <w:p w14:paraId="4F96E419" w14:textId="77777777" w:rsidR="00B57104" w:rsidRPr="00B57104" w:rsidRDefault="00B57104" w:rsidP="00B57104">
            <w:pPr>
              <w:spacing w:after="200" w:line="276" w:lineRule="auto"/>
            </w:pPr>
          </w:p>
        </w:tc>
        <w:tc>
          <w:tcPr>
            <w:tcW w:w="3117" w:type="dxa"/>
          </w:tcPr>
          <w:p w14:paraId="6AB96580" w14:textId="77777777" w:rsidR="00B57104" w:rsidRPr="00B57104" w:rsidRDefault="00B57104" w:rsidP="00B57104">
            <w:pPr>
              <w:spacing w:after="200" w:line="276" w:lineRule="auto"/>
            </w:pPr>
          </w:p>
        </w:tc>
      </w:tr>
      <w:tr w:rsidR="00B57104" w:rsidRPr="00B57104" w14:paraId="4BDF3BC0" w14:textId="77777777" w:rsidTr="00293F78">
        <w:tc>
          <w:tcPr>
            <w:tcW w:w="3116" w:type="dxa"/>
          </w:tcPr>
          <w:p w14:paraId="41AE5AFF" w14:textId="77777777" w:rsidR="00B57104" w:rsidRPr="00B57104" w:rsidRDefault="00B57104" w:rsidP="00B57104">
            <w:pPr>
              <w:spacing w:after="200" w:line="276" w:lineRule="auto"/>
            </w:pPr>
            <w:r w:rsidRPr="00B57104">
              <w:t xml:space="preserve">Change </w:t>
            </w:r>
            <w:proofErr w:type="spellStart"/>
            <w:r w:rsidRPr="00B57104">
              <w:t>Line.RateType</w:t>
            </w:r>
            <w:proofErr w:type="spellEnd"/>
            <w:r w:rsidRPr="00B57104">
              <w:t xml:space="preserve"> to Optional when other types are supported (default to CPM).</w:t>
            </w:r>
          </w:p>
        </w:tc>
        <w:tc>
          <w:tcPr>
            <w:tcW w:w="3117" w:type="dxa"/>
          </w:tcPr>
          <w:p w14:paraId="58E5B822" w14:textId="77777777" w:rsidR="00B57104" w:rsidRPr="00B57104" w:rsidRDefault="00B57104" w:rsidP="00B57104">
            <w:pPr>
              <w:spacing w:after="200" w:line="276" w:lineRule="auto"/>
            </w:pPr>
          </w:p>
        </w:tc>
        <w:tc>
          <w:tcPr>
            <w:tcW w:w="3117" w:type="dxa"/>
          </w:tcPr>
          <w:p w14:paraId="7FD5E5D6" w14:textId="77777777" w:rsidR="00B57104" w:rsidRPr="00B57104" w:rsidRDefault="00B57104" w:rsidP="00B57104">
            <w:pPr>
              <w:spacing w:after="200" w:line="276" w:lineRule="auto"/>
            </w:pPr>
          </w:p>
        </w:tc>
      </w:tr>
    </w:tbl>
    <w:p w14:paraId="4FB95BB3" w14:textId="18E9449C" w:rsidR="00B57104" w:rsidRDefault="00B57104" w:rsidP="00B57104">
      <w:pPr>
        <w:pStyle w:val="Heading1"/>
      </w:pPr>
      <w:bookmarkStart w:id="1317" w:name="_Toc298671502"/>
      <w:bookmarkStart w:id="1318" w:name="_Toc308251724"/>
      <w:r>
        <w:t>Scenarios</w:t>
      </w:r>
      <w:bookmarkEnd w:id="1317"/>
      <w:bookmarkEnd w:id="1318"/>
    </w:p>
    <w:p w14:paraId="53561211" w14:textId="77777777" w:rsidR="00B57104" w:rsidRPr="00B57104" w:rsidRDefault="00B57104" w:rsidP="00B57104">
      <w:r w:rsidRPr="00B57104">
        <w:t>The following are the scenarios used to determine the resource model that the specification would use.</w:t>
      </w:r>
    </w:p>
    <w:tbl>
      <w:tblPr>
        <w:tblStyle w:val="TableGrid"/>
        <w:tblW w:w="0" w:type="auto"/>
        <w:tblLook w:val="04A0" w:firstRow="1" w:lastRow="0" w:firstColumn="1" w:lastColumn="0" w:noHBand="0" w:noVBand="1"/>
      </w:tblPr>
      <w:tblGrid>
        <w:gridCol w:w="3438"/>
        <w:gridCol w:w="3484"/>
        <w:gridCol w:w="1211"/>
        <w:gridCol w:w="1170"/>
      </w:tblGrid>
      <w:tr w:rsidR="000D1495" w:rsidRPr="00B57104" w14:paraId="0D5BF5EF" w14:textId="77777777" w:rsidTr="000D1495">
        <w:tc>
          <w:tcPr>
            <w:tcW w:w="3438" w:type="dxa"/>
          </w:tcPr>
          <w:p w14:paraId="083441B3" w14:textId="77777777" w:rsidR="00B57104" w:rsidRPr="00B57104" w:rsidRDefault="00B57104" w:rsidP="00B57104">
            <w:pPr>
              <w:spacing w:after="200" w:line="276" w:lineRule="auto"/>
              <w:rPr>
                <w:b/>
              </w:rPr>
            </w:pPr>
            <w:r w:rsidRPr="00B57104">
              <w:rPr>
                <w:b/>
              </w:rPr>
              <w:t>Scenario</w:t>
            </w:r>
          </w:p>
        </w:tc>
        <w:tc>
          <w:tcPr>
            <w:tcW w:w="3484" w:type="dxa"/>
          </w:tcPr>
          <w:p w14:paraId="57C923CD" w14:textId="77777777" w:rsidR="00B57104" w:rsidRPr="00B57104" w:rsidRDefault="00B57104" w:rsidP="00B57104">
            <w:pPr>
              <w:spacing w:after="200" w:line="276" w:lineRule="auto"/>
              <w:rPr>
                <w:b/>
              </w:rPr>
            </w:pPr>
            <w:r w:rsidRPr="00B57104">
              <w:rPr>
                <w:b/>
              </w:rPr>
              <w:t>Example</w:t>
            </w:r>
          </w:p>
        </w:tc>
        <w:tc>
          <w:tcPr>
            <w:tcW w:w="1211" w:type="dxa"/>
          </w:tcPr>
          <w:p w14:paraId="5A6F5D04" w14:textId="77777777" w:rsidR="00B57104" w:rsidRPr="00B57104" w:rsidRDefault="00B57104" w:rsidP="00B57104">
            <w:pPr>
              <w:spacing w:after="200" w:line="276" w:lineRule="auto"/>
              <w:rPr>
                <w:b/>
              </w:rPr>
            </w:pPr>
            <w:r w:rsidRPr="00B57104">
              <w:rPr>
                <w:b/>
              </w:rPr>
              <w:t>Priority</w:t>
            </w:r>
          </w:p>
        </w:tc>
        <w:tc>
          <w:tcPr>
            <w:tcW w:w="1170" w:type="dxa"/>
          </w:tcPr>
          <w:p w14:paraId="7D5051B8" w14:textId="77777777" w:rsidR="00B57104" w:rsidRPr="00B57104" w:rsidRDefault="00B57104" w:rsidP="00B57104">
            <w:pPr>
              <w:spacing w:after="200" w:line="276" w:lineRule="auto"/>
              <w:rPr>
                <w:b/>
              </w:rPr>
            </w:pPr>
            <w:r w:rsidRPr="00B57104">
              <w:rPr>
                <w:b/>
              </w:rPr>
              <w:t>Notes</w:t>
            </w:r>
          </w:p>
        </w:tc>
      </w:tr>
      <w:tr w:rsidR="000D1495" w:rsidRPr="00B57104" w14:paraId="31CB87BF" w14:textId="77777777" w:rsidTr="000D1495">
        <w:tc>
          <w:tcPr>
            <w:tcW w:w="3438" w:type="dxa"/>
          </w:tcPr>
          <w:p w14:paraId="1BF68F7E" w14:textId="77777777" w:rsidR="00B57104" w:rsidRPr="00B57104" w:rsidRDefault="00B57104" w:rsidP="00B57104">
            <w:pPr>
              <w:spacing w:after="200" w:line="276" w:lineRule="auto"/>
            </w:pPr>
            <w:r w:rsidRPr="00B57104">
              <w:t>An advertiser must be able to create one or more accounts and manage media buys at the account level.</w:t>
            </w:r>
          </w:p>
        </w:tc>
        <w:tc>
          <w:tcPr>
            <w:tcW w:w="3484" w:type="dxa"/>
          </w:tcPr>
          <w:p w14:paraId="5CEB9B0E" w14:textId="77777777" w:rsidR="00B57104" w:rsidRPr="00B57104" w:rsidRDefault="00B57104" w:rsidP="00B57104">
            <w:pPr>
              <w:spacing w:after="200" w:line="276" w:lineRule="auto"/>
            </w:pPr>
            <w:r w:rsidRPr="00B57104">
              <w:t>Advertiser A has multiple brands such as Brand A and Brand B. Advertiser A must be able to logon to a provider’s tool and create an account for Brand A and an account for Brand B. Advertiser A must be able to create a media plan and buy directly without agency involvement.</w:t>
            </w:r>
          </w:p>
        </w:tc>
        <w:tc>
          <w:tcPr>
            <w:tcW w:w="1211" w:type="dxa"/>
          </w:tcPr>
          <w:p w14:paraId="55A85076" w14:textId="77777777" w:rsidR="00B57104" w:rsidRPr="00B57104" w:rsidRDefault="00B57104" w:rsidP="00B57104">
            <w:pPr>
              <w:spacing w:after="200" w:line="276" w:lineRule="auto"/>
            </w:pPr>
            <w:r w:rsidRPr="00B57104">
              <w:t>Must Have</w:t>
            </w:r>
          </w:p>
        </w:tc>
        <w:tc>
          <w:tcPr>
            <w:tcW w:w="1170" w:type="dxa"/>
          </w:tcPr>
          <w:p w14:paraId="352399AE" w14:textId="77777777" w:rsidR="00B57104" w:rsidRPr="00B57104" w:rsidRDefault="00B57104" w:rsidP="00B57104">
            <w:pPr>
              <w:spacing w:after="200" w:line="276" w:lineRule="auto"/>
            </w:pPr>
          </w:p>
        </w:tc>
      </w:tr>
      <w:tr w:rsidR="000D1495" w:rsidRPr="00B57104" w14:paraId="1A76C3EF" w14:textId="77777777" w:rsidTr="000D1495">
        <w:tc>
          <w:tcPr>
            <w:tcW w:w="3438" w:type="dxa"/>
          </w:tcPr>
          <w:p w14:paraId="68237490" w14:textId="77777777" w:rsidR="00B57104" w:rsidRPr="00B57104" w:rsidRDefault="00B57104" w:rsidP="00B57104">
            <w:pPr>
              <w:spacing w:after="200" w:line="276" w:lineRule="auto"/>
            </w:pPr>
            <w:r w:rsidRPr="00B57104">
              <w:t xml:space="preserve">An advertiser must be able to logon to any provider’s tool and see all of their orders regardless of whether the advertiser or an </w:t>
            </w:r>
            <w:r w:rsidRPr="00B57104">
              <w:lastRenderedPageBreak/>
              <w:t>agency created them.</w:t>
            </w:r>
          </w:p>
        </w:tc>
        <w:tc>
          <w:tcPr>
            <w:tcW w:w="3484" w:type="dxa"/>
          </w:tcPr>
          <w:p w14:paraId="333BB1C6" w14:textId="77777777" w:rsidR="00B57104" w:rsidRPr="00B57104" w:rsidRDefault="00B57104" w:rsidP="00B57104">
            <w:pPr>
              <w:spacing w:after="200" w:line="276" w:lineRule="auto"/>
            </w:pPr>
          </w:p>
        </w:tc>
        <w:tc>
          <w:tcPr>
            <w:tcW w:w="1211" w:type="dxa"/>
          </w:tcPr>
          <w:p w14:paraId="141FBD44" w14:textId="77777777" w:rsidR="00B57104" w:rsidRPr="00B57104" w:rsidRDefault="00B57104" w:rsidP="00B57104">
            <w:pPr>
              <w:spacing w:after="200" w:line="276" w:lineRule="auto"/>
            </w:pPr>
            <w:r w:rsidRPr="00B57104">
              <w:t>Nice To Have</w:t>
            </w:r>
          </w:p>
        </w:tc>
        <w:tc>
          <w:tcPr>
            <w:tcW w:w="1170" w:type="dxa"/>
          </w:tcPr>
          <w:p w14:paraId="20ACA65B" w14:textId="77777777" w:rsidR="00B57104" w:rsidRPr="00B57104" w:rsidRDefault="00B57104" w:rsidP="00B57104">
            <w:pPr>
              <w:spacing w:after="200" w:line="276" w:lineRule="auto"/>
            </w:pPr>
          </w:p>
        </w:tc>
      </w:tr>
      <w:tr w:rsidR="000D1495" w:rsidRPr="00B57104" w14:paraId="1B8465CA" w14:textId="77777777" w:rsidTr="000D1495">
        <w:tc>
          <w:tcPr>
            <w:tcW w:w="3438" w:type="dxa"/>
          </w:tcPr>
          <w:p w14:paraId="59475741" w14:textId="77777777" w:rsidR="00B57104" w:rsidRPr="00B57104" w:rsidRDefault="00B57104" w:rsidP="00B57104">
            <w:pPr>
              <w:spacing w:after="200" w:line="276" w:lineRule="auto"/>
            </w:pPr>
            <w:r w:rsidRPr="00B57104">
              <w:lastRenderedPageBreak/>
              <w:t xml:space="preserve">An advertiser must be able to assign third-party service providers, such as creative agencies, to an account so they can provide </w:t>
            </w:r>
            <w:proofErr w:type="spellStart"/>
            <w:r w:rsidRPr="00B57104">
              <w:t>creatives</w:t>
            </w:r>
            <w:proofErr w:type="spellEnd"/>
            <w:r w:rsidRPr="00B57104">
              <w:t>.</w:t>
            </w:r>
          </w:p>
        </w:tc>
        <w:tc>
          <w:tcPr>
            <w:tcW w:w="3484" w:type="dxa"/>
          </w:tcPr>
          <w:p w14:paraId="20EB31A1" w14:textId="77777777" w:rsidR="00B57104" w:rsidRPr="00B57104" w:rsidRDefault="00B57104" w:rsidP="00B57104">
            <w:pPr>
              <w:spacing w:after="200" w:line="276" w:lineRule="auto"/>
            </w:pPr>
          </w:p>
        </w:tc>
        <w:tc>
          <w:tcPr>
            <w:tcW w:w="1211" w:type="dxa"/>
          </w:tcPr>
          <w:p w14:paraId="79DBBF3B" w14:textId="77777777" w:rsidR="00B57104" w:rsidRPr="00B57104" w:rsidRDefault="00B57104" w:rsidP="00B57104">
            <w:pPr>
              <w:spacing w:after="200" w:line="276" w:lineRule="auto"/>
            </w:pPr>
            <w:r w:rsidRPr="00B57104">
              <w:t>Nice to Have</w:t>
            </w:r>
          </w:p>
        </w:tc>
        <w:tc>
          <w:tcPr>
            <w:tcW w:w="1170" w:type="dxa"/>
          </w:tcPr>
          <w:p w14:paraId="7E444127" w14:textId="77777777" w:rsidR="00B57104" w:rsidRPr="00B57104" w:rsidRDefault="00B57104" w:rsidP="00B57104">
            <w:pPr>
              <w:spacing w:after="200" w:line="276" w:lineRule="auto"/>
            </w:pPr>
            <w:proofErr w:type="spellStart"/>
            <w:proofErr w:type="gramStart"/>
            <w:r w:rsidRPr="00B57104">
              <w:t>vNext</w:t>
            </w:r>
            <w:proofErr w:type="spellEnd"/>
            <w:proofErr w:type="gramEnd"/>
          </w:p>
        </w:tc>
      </w:tr>
      <w:tr w:rsidR="000D1495" w:rsidRPr="00B57104" w14:paraId="364ADCC9" w14:textId="77777777" w:rsidTr="000D1495">
        <w:tc>
          <w:tcPr>
            <w:tcW w:w="3438" w:type="dxa"/>
          </w:tcPr>
          <w:p w14:paraId="4141AA29" w14:textId="77777777" w:rsidR="00B57104" w:rsidRPr="00B57104" w:rsidRDefault="00B57104" w:rsidP="00B57104">
            <w:pPr>
              <w:spacing w:after="200" w:line="276" w:lineRule="auto"/>
            </w:pPr>
            <w:r w:rsidRPr="00B57104">
              <w:t>An advertiser must be able to change the agency that manages an account without having to recreate the data.</w:t>
            </w:r>
          </w:p>
        </w:tc>
        <w:tc>
          <w:tcPr>
            <w:tcW w:w="3484" w:type="dxa"/>
          </w:tcPr>
          <w:p w14:paraId="0F29AE14" w14:textId="77777777" w:rsidR="00B57104" w:rsidRPr="00B57104" w:rsidRDefault="00B57104" w:rsidP="00B57104">
            <w:pPr>
              <w:spacing w:after="200" w:line="276" w:lineRule="auto"/>
            </w:pPr>
            <w:r w:rsidRPr="00B57104">
              <w:t>Currently, Agency X manages Advertiser A’s Brand B account. Advertiser A decides that they now want Agency Y to manage the Brand B account and removes Agency X and assigns Agency y.</w:t>
            </w:r>
          </w:p>
        </w:tc>
        <w:tc>
          <w:tcPr>
            <w:tcW w:w="1211" w:type="dxa"/>
          </w:tcPr>
          <w:p w14:paraId="4D07FE2C" w14:textId="77777777" w:rsidR="00B57104" w:rsidRPr="00B57104" w:rsidRDefault="00B57104" w:rsidP="00B57104">
            <w:pPr>
              <w:spacing w:after="200" w:line="276" w:lineRule="auto"/>
            </w:pPr>
            <w:r w:rsidRPr="00B57104">
              <w:t>Nice to Have</w:t>
            </w:r>
          </w:p>
        </w:tc>
        <w:tc>
          <w:tcPr>
            <w:tcW w:w="1170" w:type="dxa"/>
          </w:tcPr>
          <w:p w14:paraId="46AEADB5" w14:textId="77777777" w:rsidR="00B57104" w:rsidRPr="00B57104" w:rsidRDefault="00B57104" w:rsidP="00B57104">
            <w:pPr>
              <w:spacing w:after="200" w:line="276" w:lineRule="auto"/>
            </w:pPr>
            <w:r w:rsidRPr="00B57104">
              <w:t>Cannot perform mid order.</w:t>
            </w:r>
          </w:p>
        </w:tc>
      </w:tr>
      <w:tr w:rsidR="000D1495" w:rsidRPr="00B57104" w14:paraId="333280E4" w14:textId="77777777" w:rsidTr="000D1495">
        <w:tc>
          <w:tcPr>
            <w:tcW w:w="3438" w:type="dxa"/>
          </w:tcPr>
          <w:p w14:paraId="7104D14D" w14:textId="77777777" w:rsidR="00B57104" w:rsidRPr="00B57104" w:rsidRDefault="00B57104" w:rsidP="00B57104">
            <w:pPr>
              <w:spacing w:after="200" w:line="276" w:lineRule="auto"/>
            </w:pPr>
            <w:r w:rsidRPr="00B57104">
              <w:t>An agency must be able to create and manage their own accounts and manage any advertisers’ accounts that they’ve been granted permissions to manage.</w:t>
            </w:r>
          </w:p>
        </w:tc>
        <w:tc>
          <w:tcPr>
            <w:tcW w:w="3484" w:type="dxa"/>
          </w:tcPr>
          <w:p w14:paraId="60DE5F59" w14:textId="77777777" w:rsidR="00B57104" w:rsidRPr="00B57104" w:rsidRDefault="00B57104" w:rsidP="00B57104">
            <w:pPr>
              <w:spacing w:after="200" w:line="276" w:lineRule="auto"/>
            </w:pPr>
          </w:p>
        </w:tc>
        <w:tc>
          <w:tcPr>
            <w:tcW w:w="1211" w:type="dxa"/>
          </w:tcPr>
          <w:p w14:paraId="4DFCB438" w14:textId="77777777" w:rsidR="00B57104" w:rsidRPr="00B57104" w:rsidRDefault="00B57104" w:rsidP="00B57104">
            <w:pPr>
              <w:spacing w:after="200" w:line="276" w:lineRule="auto"/>
            </w:pPr>
            <w:r w:rsidRPr="00B57104">
              <w:t>Must Have</w:t>
            </w:r>
          </w:p>
        </w:tc>
        <w:tc>
          <w:tcPr>
            <w:tcW w:w="1170" w:type="dxa"/>
          </w:tcPr>
          <w:p w14:paraId="729AAED8" w14:textId="77777777" w:rsidR="00B57104" w:rsidRPr="00B57104" w:rsidRDefault="00B57104" w:rsidP="00B57104">
            <w:pPr>
              <w:spacing w:after="200" w:line="276" w:lineRule="auto"/>
            </w:pPr>
          </w:p>
        </w:tc>
      </w:tr>
      <w:tr w:rsidR="000D1495" w:rsidRPr="00B57104" w14:paraId="7E74A040" w14:textId="77777777" w:rsidTr="000D1495">
        <w:tc>
          <w:tcPr>
            <w:tcW w:w="3438" w:type="dxa"/>
          </w:tcPr>
          <w:p w14:paraId="33877E60" w14:textId="77777777" w:rsidR="00B57104" w:rsidRPr="00B57104" w:rsidRDefault="00B57104" w:rsidP="00B57104">
            <w:pPr>
              <w:spacing w:after="200" w:line="276" w:lineRule="auto"/>
            </w:pPr>
            <w:r w:rsidRPr="00B57104">
              <w:t>An advertiser must be able to logon to any provider’s tool that they have access to and view all of their (the advertiser’s) accounts.</w:t>
            </w:r>
          </w:p>
        </w:tc>
        <w:tc>
          <w:tcPr>
            <w:tcW w:w="3484" w:type="dxa"/>
          </w:tcPr>
          <w:p w14:paraId="7007F0A7" w14:textId="77777777" w:rsidR="00B57104" w:rsidRPr="00B57104" w:rsidRDefault="00B57104" w:rsidP="00B57104">
            <w:pPr>
              <w:spacing w:after="200" w:line="276" w:lineRule="auto"/>
            </w:pPr>
          </w:p>
        </w:tc>
        <w:tc>
          <w:tcPr>
            <w:tcW w:w="1211" w:type="dxa"/>
          </w:tcPr>
          <w:p w14:paraId="7BA83751" w14:textId="77777777" w:rsidR="00B57104" w:rsidRPr="00B57104" w:rsidRDefault="00B57104" w:rsidP="00B57104">
            <w:pPr>
              <w:spacing w:after="200" w:line="276" w:lineRule="auto"/>
            </w:pPr>
            <w:r w:rsidRPr="00B57104">
              <w:t>Must Have</w:t>
            </w:r>
          </w:p>
        </w:tc>
        <w:tc>
          <w:tcPr>
            <w:tcW w:w="1170" w:type="dxa"/>
          </w:tcPr>
          <w:p w14:paraId="7F5F19FB" w14:textId="77777777" w:rsidR="00B57104" w:rsidRPr="00B57104" w:rsidRDefault="00B57104" w:rsidP="00B57104">
            <w:pPr>
              <w:spacing w:after="200" w:line="276" w:lineRule="auto"/>
            </w:pPr>
          </w:p>
        </w:tc>
      </w:tr>
      <w:tr w:rsidR="000D1495" w:rsidRPr="00B57104" w14:paraId="1DF1B6F3" w14:textId="77777777" w:rsidTr="000D1495">
        <w:tc>
          <w:tcPr>
            <w:tcW w:w="3438" w:type="dxa"/>
          </w:tcPr>
          <w:p w14:paraId="5B34B102" w14:textId="77777777" w:rsidR="00B57104" w:rsidRPr="00B57104" w:rsidRDefault="00B57104" w:rsidP="00B57104">
            <w:pPr>
              <w:spacing w:after="200" w:line="276" w:lineRule="auto"/>
            </w:pPr>
            <w:r w:rsidRPr="00B57104">
              <w:t>An agency must be able to logon to any provider’s tool that they have access to and view all of their (the agency’s) accounts and the accounts that they manage on behalf of advertisers.</w:t>
            </w:r>
          </w:p>
        </w:tc>
        <w:tc>
          <w:tcPr>
            <w:tcW w:w="3484" w:type="dxa"/>
          </w:tcPr>
          <w:p w14:paraId="0F777A03" w14:textId="77777777" w:rsidR="00B57104" w:rsidRPr="00B57104" w:rsidRDefault="00B57104" w:rsidP="00B57104">
            <w:pPr>
              <w:spacing w:after="200" w:line="276" w:lineRule="auto"/>
            </w:pPr>
          </w:p>
        </w:tc>
        <w:tc>
          <w:tcPr>
            <w:tcW w:w="1211" w:type="dxa"/>
          </w:tcPr>
          <w:p w14:paraId="75908839" w14:textId="77777777" w:rsidR="00B57104" w:rsidRPr="00B57104" w:rsidRDefault="00B57104" w:rsidP="00B57104">
            <w:pPr>
              <w:spacing w:after="200" w:line="276" w:lineRule="auto"/>
            </w:pPr>
            <w:r w:rsidRPr="00B57104">
              <w:t>Must Have</w:t>
            </w:r>
          </w:p>
        </w:tc>
        <w:tc>
          <w:tcPr>
            <w:tcW w:w="1170" w:type="dxa"/>
          </w:tcPr>
          <w:p w14:paraId="44C6E952" w14:textId="77777777" w:rsidR="00B57104" w:rsidRPr="00B57104" w:rsidRDefault="00B57104" w:rsidP="00B57104">
            <w:pPr>
              <w:spacing w:after="200" w:line="276" w:lineRule="auto"/>
            </w:pPr>
          </w:p>
        </w:tc>
      </w:tr>
      <w:tr w:rsidR="000D1495" w:rsidRPr="00B57104" w14:paraId="25B14023" w14:textId="77777777" w:rsidTr="000D1495">
        <w:tc>
          <w:tcPr>
            <w:tcW w:w="3438" w:type="dxa"/>
          </w:tcPr>
          <w:p w14:paraId="5D0438AE" w14:textId="77777777" w:rsidR="00B57104" w:rsidRPr="00B57104" w:rsidRDefault="00B57104" w:rsidP="00B57104">
            <w:pPr>
              <w:spacing w:after="200" w:line="276" w:lineRule="auto"/>
            </w:pPr>
            <w:r w:rsidRPr="00B57104">
              <w:t>A publisher must be able to identify the advertiser and agency before providing products, avails, and rates.</w:t>
            </w:r>
          </w:p>
        </w:tc>
        <w:tc>
          <w:tcPr>
            <w:tcW w:w="3484" w:type="dxa"/>
          </w:tcPr>
          <w:p w14:paraId="05FF5217" w14:textId="77777777" w:rsidR="00B57104" w:rsidRPr="00B57104" w:rsidRDefault="00B57104" w:rsidP="00B57104">
            <w:pPr>
              <w:spacing w:after="200" w:line="276" w:lineRule="auto"/>
            </w:pPr>
          </w:p>
        </w:tc>
        <w:tc>
          <w:tcPr>
            <w:tcW w:w="1211" w:type="dxa"/>
          </w:tcPr>
          <w:p w14:paraId="2EFCFEE5" w14:textId="77777777" w:rsidR="00B57104" w:rsidRPr="00B57104" w:rsidRDefault="00B57104" w:rsidP="00B57104">
            <w:pPr>
              <w:spacing w:after="200" w:line="276" w:lineRule="auto"/>
            </w:pPr>
            <w:r w:rsidRPr="00B57104">
              <w:t>Must Have</w:t>
            </w:r>
          </w:p>
        </w:tc>
        <w:tc>
          <w:tcPr>
            <w:tcW w:w="1170" w:type="dxa"/>
          </w:tcPr>
          <w:p w14:paraId="3ACB560F" w14:textId="77777777" w:rsidR="00B57104" w:rsidRPr="00B57104" w:rsidRDefault="00B57104" w:rsidP="00B57104">
            <w:pPr>
              <w:spacing w:after="200" w:line="276" w:lineRule="auto"/>
            </w:pPr>
          </w:p>
        </w:tc>
      </w:tr>
      <w:tr w:rsidR="000D1495" w:rsidRPr="00B57104" w14:paraId="39815A6C" w14:textId="77777777" w:rsidTr="000D1495">
        <w:tc>
          <w:tcPr>
            <w:tcW w:w="3438" w:type="dxa"/>
          </w:tcPr>
          <w:p w14:paraId="1BF64B85" w14:textId="77777777" w:rsidR="00B57104" w:rsidRPr="00B57104" w:rsidRDefault="00B57104" w:rsidP="00B57104">
            <w:pPr>
              <w:spacing w:after="200" w:line="276" w:lineRule="auto"/>
            </w:pPr>
            <w:r w:rsidRPr="00B57104">
              <w:t xml:space="preserve">A publisher must be able to send an invoice to the advertiser, agency, or tool provider based on the advertiser’s preference </w:t>
            </w:r>
            <w:r w:rsidRPr="00B57104">
              <w:lastRenderedPageBreak/>
              <w:t>(specified at the account level).</w:t>
            </w:r>
          </w:p>
        </w:tc>
        <w:tc>
          <w:tcPr>
            <w:tcW w:w="3484" w:type="dxa"/>
          </w:tcPr>
          <w:p w14:paraId="52BBE7C2" w14:textId="77777777" w:rsidR="00B57104" w:rsidRPr="00B57104" w:rsidRDefault="00B57104" w:rsidP="00B57104">
            <w:pPr>
              <w:spacing w:after="200" w:line="276" w:lineRule="auto"/>
            </w:pPr>
          </w:p>
        </w:tc>
        <w:tc>
          <w:tcPr>
            <w:tcW w:w="1211" w:type="dxa"/>
          </w:tcPr>
          <w:p w14:paraId="0DB6F165" w14:textId="77777777" w:rsidR="00B57104" w:rsidRPr="00B57104" w:rsidRDefault="00B57104" w:rsidP="00B57104">
            <w:pPr>
              <w:spacing w:after="200" w:line="276" w:lineRule="auto"/>
            </w:pPr>
            <w:r w:rsidRPr="00B57104">
              <w:t>Must Have</w:t>
            </w:r>
          </w:p>
        </w:tc>
        <w:tc>
          <w:tcPr>
            <w:tcW w:w="1170" w:type="dxa"/>
          </w:tcPr>
          <w:p w14:paraId="3E576318" w14:textId="77777777" w:rsidR="00B57104" w:rsidRPr="00B57104" w:rsidRDefault="00B57104" w:rsidP="00B57104">
            <w:pPr>
              <w:spacing w:after="200" w:line="276" w:lineRule="auto"/>
            </w:pPr>
          </w:p>
        </w:tc>
      </w:tr>
      <w:tr w:rsidR="000D1495" w:rsidRPr="00B57104" w14:paraId="1130E74B" w14:textId="77777777" w:rsidTr="000D1495">
        <w:tc>
          <w:tcPr>
            <w:tcW w:w="3438" w:type="dxa"/>
          </w:tcPr>
          <w:p w14:paraId="3276BEBF" w14:textId="77777777" w:rsidR="00B57104" w:rsidRPr="00B57104" w:rsidRDefault="00B57104" w:rsidP="00B57104">
            <w:pPr>
              <w:spacing w:after="200" w:line="276" w:lineRule="auto"/>
            </w:pPr>
            <w:r w:rsidRPr="00B57104">
              <w:lastRenderedPageBreak/>
              <w:t>A publisher must be able to exclude specific advertisers from websites in order to honor whitelists.</w:t>
            </w:r>
          </w:p>
        </w:tc>
        <w:tc>
          <w:tcPr>
            <w:tcW w:w="3484" w:type="dxa"/>
          </w:tcPr>
          <w:p w14:paraId="1080733E" w14:textId="77777777" w:rsidR="00B57104" w:rsidRPr="00B57104" w:rsidRDefault="00B57104" w:rsidP="00B57104">
            <w:pPr>
              <w:spacing w:after="200" w:line="276" w:lineRule="auto"/>
            </w:pPr>
          </w:p>
        </w:tc>
        <w:tc>
          <w:tcPr>
            <w:tcW w:w="1211" w:type="dxa"/>
          </w:tcPr>
          <w:p w14:paraId="2AD1BA70" w14:textId="77777777" w:rsidR="00B57104" w:rsidRPr="00B57104" w:rsidRDefault="00B57104" w:rsidP="00B57104">
            <w:pPr>
              <w:spacing w:after="200" w:line="276" w:lineRule="auto"/>
            </w:pPr>
            <w:r w:rsidRPr="00B57104">
              <w:t>Must Have</w:t>
            </w:r>
          </w:p>
        </w:tc>
        <w:tc>
          <w:tcPr>
            <w:tcW w:w="1170" w:type="dxa"/>
          </w:tcPr>
          <w:p w14:paraId="4AEA14E8" w14:textId="77777777" w:rsidR="00B57104" w:rsidRPr="00B57104" w:rsidRDefault="00B57104" w:rsidP="00B57104">
            <w:pPr>
              <w:spacing w:after="200" w:line="276" w:lineRule="auto"/>
            </w:pPr>
          </w:p>
        </w:tc>
      </w:tr>
      <w:tr w:rsidR="000D1495" w:rsidRPr="00B57104" w14:paraId="4150F81F" w14:textId="77777777" w:rsidTr="000D1495">
        <w:tc>
          <w:tcPr>
            <w:tcW w:w="3438" w:type="dxa"/>
          </w:tcPr>
          <w:p w14:paraId="1C25E803" w14:textId="77777777" w:rsidR="00B57104" w:rsidRPr="00B57104" w:rsidRDefault="00B57104" w:rsidP="00B57104">
            <w:pPr>
              <w:spacing w:after="200" w:line="276" w:lineRule="auto"/>
            </w:pPr>
            <w:r w:rsidRPr="00B57104">
              <w:t>A publisher must be able to determine revenue at the account level.</w:t>
            </w:r>
          </w:p>
        </w:tc>
        <w:tc>
          <w:tcPr>
            <w:tcW w:w="3484" w:type="dxa"/>
          </w:tcPr>
          <w:p w14:paraId="754284AB" w14:textId="77777777" w:rsidR="00B57104" w:rsidRPr="00B57104" w:rsidRDefault="00B57104" w:rsidP="00B57104">
            <w:pPr>
              <w:spacing w:after="200" w:line="276" w:lineRule="auto"/>
            </w:pPr>
            <w:r w:rsidRPr="00B57104">
              <w:t xml:space="preserve">Publisher A must be able to determine revenue at the account level so it can calculate sales reps’ commissions. </w:t>
            </w:r>
          </w:p>
        </w:tc>
        <w:tc>
          <w:tcPr>
            <w:tcW w:w="1211" w:type="dxa"/>
          </w:tcPr>
          <w:p w14:paraId="13E87C33" w14:textId="77777777" w:rsidR="00B57104" w:rsidRPr="00B57104" w:rsidRDefault="00B57104" w:rsidP="00B57104">
            <w:pPr>
              <w:spacing w:after="200" w:line="276" w:lineRule="auto"/>
            </w:pPr>
            <w:r w:rsidRPr="00B57104">
              <w:t>Must Have</w:t>
            </w:r>
          </w:p>
        </w:tc>
        <w:tc>
          <w:tcPr>
            <w:tcW w:w="1170" w:type="dxa"/>
          </w:tcPr>
          <w:p w14:paraId="58F16F8A" w14:textId="77777777" w:rsidR="00B57104" w:rsidRPr="00B57104" w:rsidRDefault="00B57104" w:rsidP="00B57104">
            <w:pPr>
              <w:spacing w:after="200" w:line="276" w:lineRule="auto"/>
            </w:pPr>
          </w:p>
        </w:tc>
      </w:tr>
      <w:tr w:rsidR="000D1495" w:rsidRPr="00B57104" w14:paraId="47A73421" w14:textId="77777777" w:rsidTr="000D1495">
        <w:tc>
          <w:tcPr>
            <w:tcW w:w="3438" w:type="dxa"/>
          </w:tcPr>
          <w:p w14:paraId="5A4B81D2" w14:textId="77777777" w:rsidR="00B57104" w:rsidRPr="00B57104" w:rsidRDefault="00B57104" w:rsidP="00B57104">
            <w:pPr>
              <w:spacing w:after="200" w:line="276" w:lineRule="auto"/>
            </w:pPr>
            <w:r w:rsidRPr="00B57104">
              <w:t>An agency must be able to create and manage orders for multiple advertisers through a single account (buy products in bulk and resell to advertisers).</w:t>
            </w:r>
          </w:p>
        </w:tc>
        <w:tc>
          <w:tcPr>
            <w:tcW w:w="3484" w:type="dxa"/>
          </w:tcPr>
          <w:p w14:paraId="1DC036D9" w14:textId="77777777" w:rsidR="00B57104" w:rsidRPr="00B57104" w:rsidRDefault="00B57104" w:rsidP="00B57104">
            <w:pPr>
              <w:spacing w:after="200" w:line="276" w:lineRule="auto"/>
            </w:pPr>
          </w:p>
        </w:tc>
        <w:tc>
          <w:tcPr>
            <w:tcW w:w="1211" w:type="dxa"/>
          </w:tcPr>
          <w:p w14:paraId="7204E956" w14:textId="77777777" w:rsidR="00B57104" w:rsidRPr="00B57104" w:rsidRDefault="00B57104" w:rsidP="00B57104">
            <w:pPr>
              <w:spacing w:after="200" w:line="276" w:lineRule="auto"/>
            </w:pPr>
            <w:r w:rsidRPr="00B57104">
              <w:t>Out of Scope</w:t>
            </w:r>
          </w:p>
        </w:tc>
        <w:tc>
          <w:tcPr>
            <w:tcW w:w="1170" w:type="dxa"/>
          </w:tcPr>
          <w:p w14:paraId="41788586" w14:textId="77777777" w:rsidR="00B57104" w:rsidRPr="00B57104" w:rsidRDefault="00B57104" w:rsidP="00B57104">
            <w:pPr>
              <w:spacing w:after="200" w:line="276" w:lineRule="auto"/>
            </w:pPr>
          </w:p>
        </w:tc>
      </w:tr>
      <w:tr w:rsidR="000D1495" w:rsidRPr="00B57104" w14:paraId="68CC1F3E" w14:textId="77777777" w:rsidTr="000D1495">
        <w:tc>
          <w:tcPr>
            <w:tcW w:w="3438" w:type="dxa"/>
          </w:tcPr>
          <w:p w14:paraId="7487B6A5" w14:textId="77777777" w:rsidR="00B57104" w:rsidRPr="00B57104" w:rsidRDefault="00B57104" w:rsidP="00B57104">
            <w:pPr>
              <w:spacing w:after="200" w:line="276" w:lineRule="auto"/>
            </w:pPr>
            <w:r w:rsidRPr="00B57104">
              <w:t>An agency must be able to create and manage advertiser orders without the publisher knowing the advertiser’s identity.</w:t>
            </w:r>
          </w:p>
        </w:tc>
        <w:tc>
          <w:tcPr>
            <w:tcW w:w="3484" w:type="dxa"/>
          </w:tcPr>
          <w:p w14:paraId="1576BDEC" w14:textId="77777777" w:rsidR="00B57104" w:rsidRPr="00B57104" w:rsidRDefault="00B57104" w:rsidP="00B57104">
            <w:pPr>
              <w:spacing w:after="200" w:line="276" w:lineRule="auto"/>
            </w:pPr>
          </w:p>
        </w:tc>
        <w:tc>
          <w:tcPr>
            <w:tcW w:w="1211" w:type="dxa"/>
          </w:tcPr>
          <w:p w14:paraId="0760C275" w14:textId="77777777" w:rsidR="00B57104" w:rsidRPr="00B57104" w:rsidRDefault="00B57104" w:rsidP="00B57104">
            <w:pPr>
              <w:spacing w:after="200" w:line="276" w:lineRule="auto"/>
            </w:pPr>
            <w:r w:rsidRPr="00B57104">
              <w:t>Out of Scope</w:t>
            </w:r>
          </w:p>
        </w:tc>
        <w:tc>
          <w:tcPr>
            <w:tcW w:w="1170" w:type="dxa"/>
          </w:tcPr>
          <w:p w14:paraId="2610AD11" w14:textId="77777777" w:rsidR="00B57104" w:rsidRPr="00B57104" w:rsidRDefault="00B57104" w:rsidP="00B57104">
            <w:pPr>
              <w:spacing w:after="200" w:line="276" w:lineRule="auto"/>
            </w:pPr>
          </w:p>
        </w:tc>
      </w:tr>
    </w:tbl>
    <w:p w14:paraId="47F9E55F" w14:textId="77777777" w:rsidR="00B57104" w:rsidRPr="00B57104" w:rsidRDefault="00B57104" w:rsidP="00B57104"/>
    <w:sectPr w:rsidR="00B57104" w:rsidRPr="00B57104" w:rsidSect="002D7E7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Katie Stroud" w:date="2015-10-21T19:52:00Z" w:initials="KS">
    <w:p w14:paraId="492F777D" w14:textId="77777777" w:rsidR="0067005A" w:rsidRDefault="0067005A" w:rsidP="001A3903">
      <w:pPr>
        <w:pStyle w:val="CommentText"/>
      </w:pPr>
      <w:r>
        <w:rPr>
          <w:rStyle w:val="CommentReference"/>
        </w:rPr>
        <w:annotationRef/>
      </w:r>
      <w:r>
        <w:t>True?</w:t>
      </w:r>
    </w:p>
  </w:comment>
  <w:comment w:id="60" w:author="Katie Stroud" w:date="2015-09-08T20:01:00Z" w:initials="KS">
    <w:p w14:paraId="74A12DFD" w14:textId="666E3ED7" w:rsidR="0067005A" w:rsidRDefault="0067005A">
      <w:pPr>
        <w:pStyle w:val="CommentText"/>
      </w:pPr>
      <w:r>
        <w:rPr>
          <w:rStyle w:val="CommentReference"/>
        </w:rPr>
        <w:annotationRef/>
      </w:r>
      <w:proofErr w:type="gramStart"/>
      <w:r>
        <w:t>or</w:t>
      </w:r>
      <w:proofErr w:type="gramEnd"/>
      <w:r>
        <w:t xml:space="preserve"> Programmatic?</w:t>
      </w:r>
    </w:p>
  </w:comment>
  <w:comment w:id="150" w:author="Katie Stroud" w:date="2015-11-16T14:55:00Z" w:initials="KS">
    <w:p w14:paraId="18E8FD17" w14:textId="3D422250" w:rsidR="0067005A" w:rsidRDefault="0067005A">
      <w:pPr>
        <w:pStyle w:val="CommentText"/>
      </w:pPr>
      <w:r>
        <w:rPr>
          <w:rStyle w:val="CommentReference"/>
        </w:rPr>
        <w:annotationRef/>
      </w:r>
      <w:r>
        <w:t>The system set up identifies when an advertiser is also the buyer (buyer/advertiser IDs match), but should we use terminology that differentiates the two? I've heard the term, "direct advertiser" used in this way. What do you think?</w:t>
      </w:r>
    </w:p>
  </w:comment>
  <w:comment w:id="352" w:author="Katie Stroud" w:date="2015-11-16T17:13:00Z" w:initials="KS">
    <w:p w14:paraId="31BEAB25" w14:textId="7AB873B8" w:rsidR="0067005A" w:rsidRDefault="0067005A">
      <w:pPr>
        <w:pStyle w:val="CommentText"/>
      </w:pPr>
      <w:r>
        <w:rPr>
          <w:rStyle w:val="CommentReference"/>
        </w:rPr>
        <w:annotationRef/>
      </w:r>
      <w:r>
        <w:t>What happens if the cost changes between when its saved and when the status is updated?</w:t>
      </w:r>
    </w:p>
  </w:comment>
  <w:comment w:id="356" w:author="Katie Stroud" w:date="2015-11-18T15:14:00Z" w:initials="KS">
    <w:p w14:paraId="47E7B594" w14:textId="1F2DD079" w:rsidR="0067005A" w:rsidRDefault="0067005A">
      <w:pPr>
        <w:pStyle w:val="CommentText"/>
      </w:pPr>
      <w:r>
        <w:rPr>
          <w:rStyle w:val="CommentReference"/>
        </w:rPr>
        <w:annotationRef/>
      </w:r>
      <w:proofErr w:type="gramStart"/>
      <w:r>
        <w:t>is</w:t>
      </w:r>
      <w:proofErr w:type="gramEnd"/>
      <w:r>
        <w:t xml:space="preserve"> this supplied using the Id property for the PRODUCT resource?</w:t>
      </w:r>
    </w:p>
  </w:comment>
  <w:comment w:id="402" w:author="Katie Stroud" w:date="2015-11-16T16:21:00Z" w:initials="KS">
    <w:p w14:paraId="20A2D711" w14:textId="22216239" w:rsidR="0067005A" w:rsidRDefault="0067005A">
      <w:pPr>
        <w:pStyle w:val="CommentText"/>
      </w:pPr>
      <w:r>
        <w:rPr>
          <w:rStyle w:val="CommentReference"/>
        </w:rPr>
        <w:annotationRef/>
      </w:r>
      <w:r>
        <w:t xml:space="preserve">Is this supposed to be Expires or </w:t>
      </w:r>
      <w:proofErr w:type="spellStart"/>
      <w:r>
        <w:t>OrderExpiryDate</w:t>
      </w:r>
      <w:proofErr w:type="spellEnd"/>
      <w:r>
        <w:t>?</w:t>
      </w:r>
    </w:p>
  </w:comment>
  <w:comment w:id="434" w:author="Katie Stroud" w:date="2015-11-16T16:21:00Z" w:initials="KS">
    <w:p w14:paraId="46B537A1" w14:textId="3123E78B" w:rsidR="0067005A" w:rsidRDefault="0067005A">
      <w:pPr>
        <w:pStyle w:val="CommentText"/>
      </w:pPr>
      <w:r>
        <w:rPr>
          <w:rStyle w:val="CommentReference"/>
        </w:rPr>
        <w:annotationRef/>
      </w:r>
      <w:r>
        <w:t xml:space="preserve">Expires or </w:t>
      </w:r>
      <w:proofErr w:type="spellStart"/>
      <w:r>
        <w:t>OrderExpiryDate</w:t>
      </w:r>
      <w:proofErr w:type="spellEnd"/>
      <w:r>
        <w:t>?</w:t>
      </w:r>
    </w:p>
  </w:comment>
  <w:comment w:id="480" w:author="Katie Stroud" w:date="2015-09-09T23:22:00Z" w:initials="KS">
    <w:p w14:paraId="5006AB24" w14:textId="2AE05FCB" w:rsidR="0067005A" w:rsidRDefault="0067005A">
      <w:pPr>
        <w:pStyle w:val="CommentText"/>
      </w:pPr>
      <w:r>
        <w:rPr>
          <w:rStyle w:val="CommentReference"/>
        </w:rPr>
        <w:annotationRef/>
      </w:r>
      <w:r>
        <w:t xml:space="preserve">Is this the right place for this? </w:t>
      </w:r>
    </w:p>
  </w:comment>
  <w:comment w:id="527" w:author="Katie Stroud" w:date="2015-11-16T21:20:00Z" w:initials="KS">
    <w:p w14:paraId="644CE8D3" w14:textId="758CC702" w:rsidR="0067005A" w:rsidRDefault="0067005A">
      <w:pPr>
        <w:pStyle w:val="CommentText"/>
      </w:pPr>
      <w:r>
        <w:rPr>
          <w:rStyle w:val="CommentReference"/>
        </w:rPr>
        <w:annotationRef/>
      </w:r>
      <w:r>
        <w:t xml:space="preserve">No add or update </w:t>
      </w:r>
      <w:proofErr w:type="spellStart"/>
      <w:r>
        <w:t xml:space="preserve">columns </w:t>
      </w:r>
      <w:proofErr w:type="spellEnd"/>
      <w:r>
        <w:t>here?</w:t>
      </w:r>
    </w:p>
  </w:comment>
  <w:comment w:id="627" w:author="Katie Stroud" w:date="2015-11-18T17:44:00Z" w:initials="KS">
    <w:p w14:paraId="1E6EDA6B" w14:textId="1DBDEAAE" w:rsidR="0067005A" w:rsidRDefault="0067005A">
      <w:pPr>
        <w:pStyle w:val="CommentText"/>
      </w:pPr>
      <w:r>
        <w:rPr>
          <w:rStyle w:val="CommentReference"/>
        </w:rPr>
        <w:annotationRef/>
      </w:r>
      <w:r>
        <w:t xml:space="preserve">When multiple values populated from a reference object, how are they multiple values </w:t>
      </w:r>
      <w:proofErr w:type="spellStart"/>
      <w:r>
        <w:t>colated</w:t>
      </w:r>
      <w:proofErr w:type="spellEnd"/>
      <w:r>
        <w:t>?</w:t>
      </w:r>
    </w:p>
  </w:comment>
  <w:comment w:id="737" w:author="Katie Stroud" w:date="2015-11-18T11:17:00Z" w:initials="KS">
    <w:p w14:paraId="163E4214" w14:textId="6D79C10B" w:rsidR="0067005A" w:rsidRDefault="0067005A">
      <w:pPr>
        <w:pStyle w:val="CommentText"/>
      </w:pPr>
      <w:r>
        <w:rPr>
          <w:rStyle w:val="CommentReference"/>
        </w:rPr>
        <w:annotationRef/>
      </w:r>
      <w:r>
        <w:t>Are these tags like labels? If so we should distinguish them from server tags with a better definition.</w:t>
      </w:r>
    </w:p>
  </w:comment>
  <w:comment w:id="853" w:author="Katie Stroud" w:date="2015-11-17T12:54:00Z" w:initials="KS">
    <w:p w14:paraId="42ABFA76" w14:textId="5AB468F1" w:rsidR="0067005A" w:rsidRDefault="0067005A">
      <w:pPr>
        <w:pStyle w:val="CommentText"/>
      </w:pPr>
      <w:r>
        <w:rPr>
          <w:rStyle w:val="CommentReference"/>
        </w:rPr>
        <w:annotationRef/>
      </w:r>
      <w:r>
        <w:t xml:space="preserve">Is </w:t>
      </w:r>
      <w:proofErr w:type="gramStart"/>
      <w:r>
        <w:t>availability  a</w:t>
      </w:r>
      <w:proofErr w:type="gramEnd"/>
      <w:r>
        <w:t xml:space="preserve"> field that is set or is it a read-only field that is returned?</w:t>
      </w:r>
    </w:p>
  </w:comment>
  <w:comment w:id="891" w:author="Katie Stroud" w:date="2015-11-18T11:58:00Z" w:initials="KS">
    <w:p w14:paraId="57966C75" w14:textId="40CBA8FC" w:rsidR="0067005A" w:rsidRDefault="0067005A">
      <w:pPr>
        <w:pStyle w:val="CommentText"/>
      </w:pPr>
      <w:r>
        <w:rPr>
          <w:rStyle w:val="CommentReference"/>
        </w:rPr>
        <w:annotationRef/>
      </w:r>
      <w:proofErr w:type="gramStart"/>
      <w:r>
        <w:t>correct</w:t>
      </w:r>
      <w:proofErr w:type="gramEnd"/>
      <w:r>
        <w:t>?</w:t>
      </w:r>
    </w:p>
  </w:comment>
  <w:comment w:id="945" w:author="Katie Stroud" w:date="2015-11-18T11:01:00Z" w:initials="KS">
    <w:p w14:paraId="2BC2FD7D" w14:textId="728363A6" w:rsidR="0067005A" w:rsidRDefault="0067005A">
      <w:pPr>
        <w:pStyle w:val="CommentText"/>
      </w:pPr>
      <w:r>
        <w:rPr>
          <w:rStyle w:val="CommentReference"/>
        </w:rPr>
        <w:annotationRef/>
      </w:r>
      <w:r>
        <w:t>How is this done?</w:t>
      </w:r>
    </w:p>
  </w:comment>
  <w:comment w:id="956" w:author="Katie Stroud" w:date="2015-11-18T11:10:00Z" w:initials="KS">
    <w:p w14:paraId="6188B20C" w14:textId="54236541" w:rsidR="0067005A" w:rsidRDefault="0067005A">
      <w:pPr>
        <w:pStyle w:val="CommentText"/>
      </w:pPr>
      <w:r>
        <w:rPr>
          <w:rStyle w:val="CommentReference"/>
        </w:rPr>
        <w:annotationRef/>
      </w:r>
      <w:proofErr w:type="gramStart"/>
      <w:r>
        <w:t>how</w:t>
      </w:r>
      <w:proofErr w:type="gramEnd"/>
      <w:r>
        <w:t xml:space="preserve"> does the publisher do this?</w:t>
      </w:r>
    </w:p>
  </w:comment>
  <w:comment w:id="957" w:author="Katie Stroud" w:date="2015-11-18T11:35:00Z" w:initials="KS">
    <w:p w14:paraId="35890884" w14:textId="651876FC" w:rsidR="0067005A" w:rsidRDefault="0067005A">
      <w:pPr>
        <w:pStyle w:val="CommentText"/>
      </w:pPr>
      <w:r>
        <w:rPr>
          <w:rStyle w:val="CommentReference"/>
        </w:rPr>
        <w:annotationRef/>
      </w:r>
      <w:r>
        <w:t>I couldn't find a "quantity" property for the PRODUCT resource. Is this a derivative of things like min/max duration and/or min/max spend?</w:t>
      </w:r>
    </w:p>
  </w:comment>
  <w:comment w:id="1086" w:author="Katie Stroud" w:date="2015-11-04T17:06:00Z" w:initials="KS">
    <w:p w14:paraId="56ECA21C" w14:textId="4F13F658" w:rsidR="0067005A" w:rsidRDefault="0067005A">
      <w:pPr>
        <w:pStyle w:val="CommentText"/>
      </w:pPr>
      <w:r>
        <w:rPr>
          <w:rStyle w:val="CommentReference"/>
        </w:rPr>
        <w:annotationRef/>
      </w:r>
      <w:r>
        <w:t>Are these the only two options?</w:t>
      </w:r>
    </w:p>
  </w:comment>
  <w:comment w:id="1126" w:author="Katie Stroud" w:date="2015-10-20T18:45:00Z" w:initials="KS">
    <w:p w14:paraId="2370BBAB" w14:textId="385F2732" w:rsidR="0067005A" w:rsidRDefault="0067005A">
      <w:pPr>
        <w:pStyle w:val="CommentText"/>
      </w:pPr>
      <w:r>
        <w:rPr>
          <w:rStyle w:val="CommentReference"/>
        </w:rPr>
        <w:annotationRef/>
      </w:r>
      <w:r>
        <w:t>Should these be defined?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565856" w14:textId="77777777" w:rsidR="0067005A" w:rsidRDefault="0067005A" w:rsidP="0092505F">
      <w:pPr>
        <w:spacing w:after="0" w:line="240" w:lineRule="auto"/>
      </w:pPr>
      <w:r>
        <w:separator/>
      </w:r>
    </w:p>
  </w:endnote>
  <w:endnote w:type="continuationSeparator" w:id="0">
    <w:p w14:paraId="7C49C5B1" w14:textId="77777777" w:rsidR="0067005A" w:rsidRDefault="0067005A" w:rsidP="00925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Segoe UI">
    <w:altName w:val="Menlo Bold"/>
    <w:charset w:val="00"/>
    <w:family w:val="swiss"/>
    <w:pitch w:val="variable"/>
    <w:sig w:usb0="E10022FF" w:usb1="C000E47F" w:usb2="00000029" w:usb3="00000000" w:csb0="000001DF" w:csb1="00000000"/>
  </w:font>
  <w:font w:name="SimSun">
    <w:altName w:val="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971D11" w14:textId="357E3A7A" w:rsidR="0067005A" w:rsidRPr="00926564" w:rsidRDefault="0067005A">
    <w:pPr>
      <w:pStyle w:val="Footer"/>
      <w:rPr>
        <w:sz w:val="18"/>
        <w:szCs w:val="18"/>
      </w:rPr>
    </w:pPr>
    <w:r w:rsidRPr="00760532">
      <w:rPr>
        <w:sz w:val="18"/>
        <w:szCs w:val="18"/>
      </w:rPr>
      <w:t>© 2015 Interactive Advertising Bureau</w:t>
    </w:r>
    <w:r w:rsidRPr="00760532">
      <w:rPr>
        <w:sz w:val="18"/>
        <w:szCs w:val="18"/>
      </w:rPr>
      <w:tab/>
    </w:r>
    <w:r w:rsidRPr="00760532">
      <w:rPr>
        <w:rStyle w:val="PageNumber"/>
        <w:sz w:val="18"/>
        <w:szCs w:val="18"/>
      </w:rPr>
      <w:fldChar w:fldCharType="begin"/>
    </w:r>
    <w:r w:rsidRPr="00760532">
      <w:rPr>
        <w:rStyle w:val="PageNumber"/>
        <w:sz w:val="18"/>
        <w:szCs w:val="18"/>
      </w:rPr>
      <w:instrText xml:space="preserve"> PAGE </w:instrText>
    </w:r>
    <w:r w:rsidRPr="00760532">
      <w:rPr>
        <w:rStyle w:val="PageNumber"/>
        <w:sz w:val="18"/>
        <w:szCs w:val="18"/>
      </w:rPr>
      <w:fldChar w:fldCharType="separate"/>
    </w:r>
    <w:r w:rsidR="00E06FA3">
      <w:rPr>
        <w:rStyle w:val="PageNumber"/>
        <w:noProof/>
        <w:sz w:val="18"/>
        <w:szCs w:val="18"/>
      </w:rPr>
      <w:t>27</w:t>
    </w:r>
    <w:r w:rsidRPr="00760532">
      <w:rPr>
        <w:rStyle w:val="PageNumber"/>
        <w:sz w:val="18"/>
        <w:szCs w:val="18"/>
      </w:rPr>
      <w:fldChar w:fldCharType="end"/>
    </w:r>
    <w:r w:rsidRPr="00760532">
      <w:rPr>
        <w:rStyle w:val="PageNumber"/>
        <w:sz w:val="18"/>
        <w:szCs w:val="18"/>
      </w:rPr>
      <w:tab/>
    </w:r>
    <w:r>
      <w:rPr>
        <w:rStyle w:val="PageNumber"/>
        <w:sz w:val="18"/>
        <w:szCs w:val="18"/>
      </w:rPr>
      <w:t>OpenDirect_v1.x</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0557DF" w14:textId="77777777" w:rsidR="0067005A" w:rsidRDefault="0067005A" w:rsidP="0092505F">
      <w:pPr>
        <w:spacing w:after="0" w:line="240" w:lineRule="auto"/>
      </w:pPr>
      <w:r>
        <w:separator/>
      </w:r>
    </w:p>
  </w:footnote>
  <w:footnote w:type="continuationSeparator" w:id="0">
    <w:p w14:paraId="06ADA440" w14:textId="77777777" w:rsidR="0067005A" w:rsidRDefault="0067005A" w:rsidP="0092505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935FD" w14:textId="0AA3E2D9" w:rsidR="0067005A" w:rsidRPr="00926564" w:rsidRDefault="0067005A" w:rsidP="0092505F">
    <w:pPr>
      <w:pStyle w:val="Header"/>
      <w:jc w:val="center"/>
      <w:rPr>
        <w:sz w:val="20"/>
        <w:szCs w:val="20"/>
      </w:rPr>
    </w:pPr>
    <w:r>
      <w:rPr>
        <w:sz w:val="20"/>
        <w:szCs w:val="20"/>
      </w:rPr>
      <w:t>OpenDirect API Specifications Version 1.x</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85297"/>
    <w:multiLevelType w:val="hybridMultilevel"/>
    <w:tmpl w:val="87381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747569"/>
    <w:multiLevelType w:val="hybridMultilevel"/>
    <w:tmpl w:val="06C4F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C32C0E"/>
    <w:multiLevelType w:val="hybridMultilevel"/>
    <w:tmpl w:val="ADCA8C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3BD5DAD"/>
    <w:multiLevelType w:val="hybridMultilevel"/>
    <w:tmpl w:val="EFFAF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C4E88"/>
    <w:multiLevelType w:val="hybridMultilevel"/>
    <w:tmpl w:val="C95A3F36"/>
    <w:lvl w:ilvl="0" w:tplc="FC5E2EEC">
      <w:start w:val="1"/>
      <w:numFmt w:val="bullet"/>
      <w:pStyle w:val="BulletedList6"/>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
    <w:nsid w:val="1C13472D"/>
    <w:multiLevelType w:val="hybridMultilevel"/>
    <w:tmpl w:val="8A94D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002CB7"/>
    <w:multiLevelType w:val="hybridMultilevel"/>
    <w:tmpl w:val="968AC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416065"/>
    <w:multiLevelType w:val="hybridMultilevel"/>
    <w:tmpl w:val="9744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496101B"/>
    <w:multiLevelType w:val="hybridMultilevel"/>
    <w:tmpl w:val="34587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3F3C2C"/>
    <w:multiLevelType w:val="hybridMultilevel"/>
    <w:tmpl w:val="25A45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7B30B1"/>
    <w:multiLevelType w:val="hybridMultilevel"/>
    <w:tmpl w:val="5204BA0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CCB7E4C"/>
    <w:multiLevelType w:val="hybridMultilevel"/>
    <w:tmpl w:val="B622D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AD3512"/>
    <w:multiLevelType w:val="hybridMultilevel"/>
    <w:tmpl w:val="65027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306B2E"/>
    <w:multiLevelType w:val="hybridMultilevel"/>
    <w:tmpl w:val="1826B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43203A"/>
    <w:multiLevelType w:val="hybridMultilevel"/>
    <w:tmpl w:val="FD043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9">
    <w:nsid w:val="4A8E5B27"/>
    <w:multiLevelType w:val="hybridMultilevel"/>
    <w:tmpl w:val="F724C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437C6C"/>
    <w:multiLevelType w:val="hybridMultilevel"/>
    <w:tmpl w:val="23AA8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DC762D"/>
    <w:multiLevelType w:val="hybridMultilevel"/>
    <w:tmpl w:val="D9C28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EF1589"/>
    <w:multiLevelType w:val="hybridMultilevel"/>
    <w:tmpl w:val="D2BABE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55961F8F"/>
    <w:multiLevelType w:val="hybridMultilevel"/>
    <w:tmpl w:val="77847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A55A60"/>
    <w:multiLevelType w:val="hybridMultilevel"/>
    <w:tmpl w:val="A7DC5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F04F99"/>
    <w:multiLevelType w:val="hybridMultilevel"/>
    <w:tmpl w:val="B038E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63115508"/>
    <w:multiLevelType w:val="hybridMultilevel"/>
    <w:tmpl w:val="3B8CD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4E20DA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nsid w:val="69EE205C"/>
    <w:multiLevelType w:val="hybridMultilevel"/>
    <w:tmpl w:val="29E6A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E04C38"/>
    <w:multiLevelType w:val="singleLevel"/>
    <w:tmpl w:val="C082E402"/>
    <w:lvl w:ilvl="0">
      <w:start w:val="1"/>
      <w:numFmt w:val="lowerLetter"/>
      <w:lvlRestart w:val="0"/>
      <w:pStyle w:val="NumberedList2"/>
      <w:lvlText w:val="%1."/>
      <w:lvlJc w:val="left"/>
      <w:pPr>
        <w:ind w:left="720" w:hanging="360"/>
      </w:pPr>
      <w:rPr>
        <w:rFonts w:hint="default"/>
      </w:rPr>
    </w:lvl>
  </w:abstractNum>
  <w:abstractNum w:abstractNumId="34">
    <w:nsid w:val="6D757232"/>
    <w:multiLevelType w:val="hybridMultilevel"/>
    <w:tmpl w:val="4F9A5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36">
    <w:nsid w:val="71BB74F4"/>
    <w:multiLevelType w:val="singleLevel"/>
    <w:tmpl w:val="72C0C128"/>
    <w:lvl w:ilvl="0">
      <w:start w:val="1"/>
      <w:numFmt w:val="decimal"/>
      <w:lvlRestart w:val="0"/>
      <w:pStyle w:val="NumberedList1"/>
      <w:lvlText w:val="%1."/>
      <w:lvlJc w:val="left"/>
      <w:pPr>
        <w:tabs>
          <w:tab w:val="num" w:pos="360"/>
        </w:tabs>
        <w:ind w:left="360" w:hanging="360"/>
      </w:pPr>
      <w:rPr>
        <w:rFonts w:hint="default"/>
      </w:rPr>
    </w:lvl>
  </w:abstractNum>
  <w:abstractNum w:abstractNumId="37">
    <w:nsid w:val="75062AA9"/>
    <w:multiLevelType w:val="hybridMultilevel"/>
    <w:tmpl w:val="B1582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C0282C"/>
    <w:multiLevelType w:val="hybridMultilevel"/>
    <w:tmpl w:val="D64A5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8D0BCF"/>
    <w:multiLevelType w:val="hybridMultilevel"/>
    <w:tmpl w:val="6A467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38"/>
  </w:num>
  <w:num w:numId="3">
    <w:abstractNumId w:val="11"/>
  </w:num>
  <w:num w:numId="4">
    <w:abstractNumId w:val="7"/>
  </w:num>
  <w:num w:numId="5">
    <w:abstractNumId w:val="2"/>
  </w:num>
  <w:num w:numId="6">
    <w:abstractNumId w:val="15"/>
  </w:num>
  <w:num w:numId="7">
    <w:abstractNumId w:val="14"/>
  </w:num>
  <w:num w:numId="8">
    <w:abstractNumId w:val="12"/>
  </w:num>
  <w:num w:numId="9">
    <w:abstractNumId w:val="27"/>
  </w:num>
  <w:num w:numId="10">
    <w:abstractNumId w:val="19"/>
  </w:num>
  <w:num w:numId="11">
    <w:abstractNumId w:val="16"/>
  </w:num>
  <w:num w:numId="12">
    <w:abstractNumId w:val="25"/>
  </w:num>
  <w:num w:numId="13">
    <w:abstractNumId w:val="32"/>
  </w:num>
  <w:num w:numId="14">
    <w:abstractNumId w:val="18"/>
  </w:num>
  <w:num w:numId="15">
    <w:abstractNumId w:val="36"/>
  </w:num>
  <w:num w:numId="16">
    <w:abstractNumId w:val="35"/>
  </w:num>
  <w:num w:numId="17">
    <w:abstractNumId w:val="33"/>
  </w:num>
  <w:num w:numId="18">
    <w:abstractNumId w:val="5"/>
  </w:num>
  <w:num w:numId="19">
    <w:abstractNumId w:val="23"/>
  </w:num>
  <w:num w:numId="20">
    <w:abstractNumId w:val="24"/>
  </w:num>
  <w:num w:numId="21">
    <w:abstractNumId w:val="10"/>
  </w:num>
  <w:num w:numId="22">
    <w:abstractNumId w:val="9"/>
  </w:num>
  <w:num w:numId="23">
    <w:abstractNumId w:val="29"/>
  </w:num>
  <w:num w:numId="24">
    <w:abstractNumId w:val="28"/>
  </w:num>
  <w:num w:numId="25">
    <w:abstractNumId w:val="4"/>
  </w:num>
  <w:num w:numId="26">
    <w:abstractNumId w:val="22"/>
  </w:num>
  <w:num w:numId="27">
    <w:abstractNumId w:val="34"/>
  </w:num>
  <w:num w:numId="28">
    <w:abstractNumId w:val="0"/>
  </w:num>
  <w:num w:numId="29">
    <w:abstractNumId w:val="30"/>
  </w:num>
  <w:num w:numId="30">
    <w:abstractNumId w:val="3"/>
  </w:num>
  <w:num w:numId="31">
    <w:abstractNumId w:val="13"/>
  </w:num>
  <w:num w:numId="32">
    <w:abstractNumId w:val="6"/>
  </w:num>
  <w:num w:numId="33">
    <w:abstractNumId w:val="20"/>
  </w:num>
  <w:num w:numId="34">
    <w:abstractNumId w:val="39"/>
  </w:num>
  <w:num w:numId="35">
    <w:abstractNumId w:val="8"/>
  </w:num>
  <w:num w:numId="36">
    <w:abstractNumId w:val="1"/>
  </w:num>
  <w:num w:numId="37">
    <w:abstractNumId w:val="21"/>
  </w:num>
  <w:num w:numId="38">
    <w:abstractNumId w:val="17"/>
  </w:num>
  <w:num w:numId="39">
    <w:abstractNumId w:val="26"/>
  </w:num>
  <w:num w:numId="40">
    <w:abstractNumId w:val="3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revisionView w:formatting="0"/>
  <w:trackRevisions/>
  <w:defaultTabStop w:val="720"/>
  <w:defaultTableStyle w:val="MediumShading1-Accent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05F"/>
    <w:rsid w:val="00000929"/>
    <w:rsid w:val="000025C5"/>
    <w:rsid w:val="000058E6"/>
    <w:rsid w:val="000100D2"/>
    <w:rsid w:val="00015E2B"/>
    <w:rsid w:val="000174C6"/>
    <w:rsid w:val="00020732"/>
    <w:rsid w:val="00027460"/>
    <w:rsid w:val="0003253B"/>
    <w:rsid w:val="000327C5"/>
    <w:rsid w:val="00037B09"/>
    <w:rsid w:val="000401DD"/>
    <w:rsid w:val="00040F46"/>
    <w:rsid w:val="0004453B"/>
    <w:rsid w:val="00053727"/>
    <w:rsid w:val="00054119"/>
    <w:rsid w:val="0005681A"/>
    <w:rsid w:val="00065D1B"/>
    <w:rsid w:val="00066362"/>
    <w:rsid w:val="000741AC"/>
    <w:rsid w:val="00075841"/>
    <w:rsid w:val="00083D05"/>
    <w:rsid w:val="00084C26"/>
    <w:rsid w:val="000879DA"/>
    <w:rsid w:val="00092F9A"/>
    <w:rsid w:val="000A4251"/>
    <w:rsid w:val="000A783D"/>
    <w:rsid w:val="000B746E"/>
    <w:rsid w:val="000C0CEA"/>
    <w:rsid w:val="000C2068"/>
    <w:rsid w:val="000C24B0"/>
    <w:rsid w:val="000D1495"/>
    <w:rsid w:val="000E2F91"/>
    <w:rsid w:val="000F2858"/>
    <w:rsid w:val="000F2FD8"/>
    <w:rsid w:val="000F3E14"/>
    <w:rsid w:val="000F3E40"/>
    <w:rsid w:val="000F57C4"/>
    <w:rsid w:val="001003EC"/>
    <w:rsid w:val="001027EF"/>
    <w:rsid w:val="0010523C"/>
    <w:rsid w:val="0010562C"/>
    <w:rsid w:val="00110667"/>
    <w:rsid w:val="00116CBE"/>
    <w:rsid w:val="00127857"/>
    <w:rsid w:val="00133F30"/>
    <w:rsid w:val="0014287C"/>
    <w:rsid w:val="00145872"/>
    <w:rsid w:val="0014763D"/>
    <w:rsid w:val="00147894"/>
    <w:rsid w:val="0014789F"/>
    <w:rsid w:val="00156706"/>
    <w:rsid w:val="0016655A"/>
    <w:rsid w:val="00171B2D"/>
    <w:rsid w:val="00175E26"/>
    <w:rsid w:val="00177EC3"/>
    <w:rsid w:val="00186A92"/>
    <w:rsid w:val="001960DC"/>
    <w:rsid w:val="00196399"/>
    <w:rsid w:val="00196E03"/>
    <w:rsid w:val="001A203C"/>
    <w:rsid w:val="001A3903"/>
    <w:rsid w:val="001A4B45"/>
    <w:rsid w:val="001A7035"/>
    <w:rsid w:val="001B3B04"/>
    <w:rsid w:val="001B5DC5"/>
    <w:rsid w:val="001B690B"/>
    <w:rsid w:val="001B7C15"/>
    <w:rsid w:val="001C56DD"/>
    <w:rsid w:val="001D4D95"/>
    <w:rsid w:val="001D6F3F"/>
    <w:rsid w:val="001E459B"/>
    <w:rsid w:val="001E5C6D"/>
    <w:rsid w:val="001F6278"/>
    <w:rsid w:val="00207ED0"/>
    <w:rsid w:val="00215373"/>
    <w:rsid w:val="00223F7A"/>
    <w:rsid w:val="00225DE8"/>
    <w:rsid w:val="00226DC6"/>
    <w:rsid w:val="00232F7D"/>
    <w:rsid w:val="00240D77"/>
    <w:rsid w:val="002412F8"/>
    <w:rsid w:val="00260498"/>
    <w:rsid w:val="0026363A"/>
    <w:rsid w:val="0026427B"/>
    <w:rsid w:val="002649C8"/>
    <w:rsid w:val="002727C0"/>
    <w:rsid w:val="00276804"/>
    <w:rsid w:val="00281A1C"/>
    <w:rsid w:val="00283049"/>
    <w:rsid w:val="00283D3B"/>
    <w:rsid w:val="002844DC"/>
    <w:rsid w:val="00284C53"/>
    <w:rsid w:val="00292B20"/>
    <w:rsid w:val="00293F78"/>
    <w:rsid w:val="00296F1E"/>
    <w:rsid w:val="002A4955"/>
    <w:rsid w:val="002B0682"/>
    <w:rsid w:val="002B256C"/>
    <w:rsid w:val="002B3565"/>
    <w:rsid w:val="002B3CC7"/>
    <w:rsid w:val="002B7BCA"/>
    <w:rsid w:val="002B7CBD"/>
    <w:rsid w:val="002C02EC"/>
    <w:rsid w:val="002C71E8"/>
    <w:rsid w:val="002D0233"/>
    <w:rsid w:val="002D7313"/>
    <w:rsid w:val="002D7E76"/>
    <w:rsid w:val="002E42B4"/>
    <w:rsid w:val="002E631A"/>
    <w:rsid w:val="002F0FFC"/>
    <w:rsid w:val="002F236D"/>
    <w:rsid w:val="002F5AF5"/>
    <w:rsid w:val="00310CD1"/>
    <w:rsid w:val="00312C8E"/>
    <w:rsid w:val="0031630D"/>
    <w:rsid w:val="00316794"/>
    <w:rsid w:val="003203EE"/>
    <w:rsid w:val="00330FB3"/>
    <w:rsid w:val="00333C5C"/>
    <w:rsid w:val="003408E4"/>
    <w:rsid w:val="00341A2B"/>
    <w:rsid w:val="00346257"/>
    <w:rsid w:val="00347BFC"/>
    <w:rsid w:val="00353D9B"/>
    <w:rsid w:val="00360302"/>
    <w:rsid w:val="0036292B"/>
    <w:rsid w:val="00371896"/>
    <w:rsid w:val="00372282"/>
    <w:rsid w:val="0037368E"/>
    <w:rsid w:val="00375132"/>
    <w:rsid w:val="003770A7"/>
    <w:rsid w:val="0038026C"/>
    <w:rsid w:val="00380A58"/>
    <w:rsid w:val="003866D2"/>
    <w:rsid w:val="003902C7"/>
    <w:rsid w:val="003A02C5"/>
    <w:rsid w:val="003A6E6B"/>
    <w:rsid w:val="003B0221"/>
    <w:rsid w:val="003B75B4"/>
    <w:rsid w:val="003B7C50"/>
    <w:rsid w:val="003C0DF1"/>
    <w:rsid w:val="003C1C0A"/>
    <w:rsid w:val="003C2289"/>
    <w:rsid w:val="003C7C63"/>
    <w:rsid w:val="003D4A70"/>
    <w:rsid w:val="003D593E"/>
    <w:rsid w:val="003D61D3"/>
    <w:rsid w:val="003E04D4"/>
    <w:rsid w:val="003E655B"/>
    <w:rsid w:val="003E69AC"/>
    <w:rsid w:val="00401A46"/>
    <w:rsid w:val="00405068"/>
    <w:rsid w:val="004070F2"/>
    <w:rsid w:val="004106CA"/>
    <w:rsid w:val="0041133E"/>
    <w:rsid w:val="00412B3C"/>
    <w:rsid w:val="004338F3"/>
    <w:rsid w:val="004362AE"/>
    <w:rsid w:val="004406D0"/>
    <w:rsid w:val="004421F8"/>
    <w:rsid w:val="004440EC"/>
    <w:rsid w:val="0045114F"/>
    <w:rsid w:val="00461C2B"/>
    <w:rsid w:val="00463036"/>
    <w:rsid w:val="00472823"/>
    <w:rsid w:val="00472AB2"/>
    <w:rsid w:val="004773F1"/>
    <w:rsid w:val="00484334"/>
    <w:rsid w:val="0048563B"/>
    <w:rsid w:val="00490C4D"/>
    <w:rsid w:val="00493D8E"/>
    <w:rsid w:val="00494D2A"/>
    <w:rsid w:val="0049511C"/>
    <w:rsid w:val="004970CB"/>
    <w:rsid w:val="004A78A4"/>
    <w:rsid w:val="004A7A18"/>
    <w:rsid w:val="004A7E12"/>
    <w:rsid w:val="004B5570"/>
    <w:rsid w:val="004C55EF"/>
    <w:rsid w:val="004C5600"/>
    <w:rsid w:val="004C65B5"/>
    <w:rsid w:val="004D11BF"/>
    <w:rsid w:val="004D7F6A"/>
    <w:rsid w:val="004E25AE"/>
    <w:rsid w:val="004E4FC5"/>
    <w:rsid w:val="004F1401"/>
    <w:rsid w:val="00501369"/>
    <w:rsid w:val="0050171E"/>
    <w:rsid w:val="005056AA"/>
    <w:rsid w:val="0050731E"/>
    <w:rsid w:val="0051120B"/>
    <w:rsid w:val="00512066"/>
    <w:rsid w:val="0051405A"/>
    <w:rsid w:val="00515499"/>
    <w:rsid w:val="00516F44"/>
    <w:rsid w:val="005216CD"/>
    <w:rsid w:val="00522217"/>
    <w:rsid w:val="00522598"/>
    <w:rsid w:val="00531028"/>
    <w:rsid w:val="0053187F"/>
    <w:rsid w:val="0053674D"/>
    <w:rsid w:val="0054203B"/>
    <w:rsid w:val="0054341D"/>
    <w:rsid w:val="00550643"/>
    <w:rsid w:val="0055532F"/>
    <w:rsid w:val="0056230B"/>
    <w:rsid w:val="00562364"/>
    <w:rsid w:val="00562587"/>
    <w:rsid w:val="00566CE6"/>
    <w:rsid w:val="0056727B"/>
    <w:rsid w:val="0057037F"/>
    <w:rsid w:val="00570AD3"/>
    <w:rsid w:val="00571BDF"/>
    <w:rsid w:val="00575507"/>
    <w:rsid w:val="005802AF"/>
    <w:rsid w:val="0059197B"/>
    <w:rsid w:val="0059214A"/>
    <w:rsid w:val="00593B4B"/>
    <w:rsid w:val="00597777"/>
    <w:rsid w:val="005A2AE3"/>
    <w:rsid w:val="005A721E"/>
    <w:rsid w:val="005B049E"/>
    <w:rsid w:val="005B11F6"/>
    <w:rsid w:val="005B7FDE"/>
    <w:rsid w:val="005C13F8"/>
    <w:rsid w:val="005C1A6F"/>
    <w:rsid w:val="005C6BF0"/>
    <w:rsid w:val="005C73F2"/>
    <w:rsid w:val="005E0899"/>
    <w:rsid w:val="005E4396"/>
    <w:rsid w:val="005E6961"/>
    <w:rsid w:val="005F195D"/>
    <w:rsid w:val="00604FBD"/>
    <w:rsid w:val="0060561E"/>
    <w:rsid w:val="00606E83"/>
    <w:rsid w:val="00607558"/>
    <w:rsid w:val="00610F7F"/>
    <w:rsid w:val="00612284"/>
    <w:rsid w:val="00614075"/>
    <w:rsid w:val="00615C80"/>
    <w:rsid w:val="00617B45"/>
    <w:rsid w:val="00623566"/>
    <w:rsid w:val="006242C3"/>
    <w:rsid w:val="00632A75"/>
    <w:rsid w:val="00632EA4"/>
    <w:rsid w:val="00637AF7"/>
    <w:rsid w:val="00641C62"/>
    <w:rsid w:val="00643DC4"/>
    <w:rsid w:val="006465F4"/>
    <w:rsid w:val="006643B4"/>
    <w:rsid w:val="00664DD5"/>
    <w:rsid w:val="0067005A"/>
    <w:rsid w:val="00670896"/>
    <w:rsid w:val="006846E6"/>
    <w:rsid w:val="006946EA"/>
    <w:rsid w:val="00695C0A"/>
    <w:rsid w:val="006A426C"/>
    <w:rsid w:val="006A66AD"/>
    <w:rsid w:val="006B00AA"/>
    <w:rsid w:val="006B0196"/>
    <w:rsid w:val="006B2526"/>
    <w:rsid w:val="006B29AE"/>
    <w:rsid w:val="006B6F5D"/>
    <w:rsid w:val="006C11AA"/>
    <w:rsid w:val="006C1D97"/>
    <w:rsid w:val="006C775C"/>
    <w:rsid w:val="006C7A24"/>
    <w:rsid w:val="006D0787"/>
    <w:rsid w:val="006D409F"/>
    <w:rsid w:val="006E128A"/>
    <w:rsid w:val="006F08B1"/>
    <w:rsid w:val="0070179B"/>
    <w:rsid w:val="0070604C"/>
    <w:rsid w:val="00713CAD"/>
    <w:rsid w:val="00721CE8"/>
    <w:rsid w:val="00721D8D"/>
    <w:rsid w:val="00727EB1"/>
    <w:rsid w:val="00731A23"/>
    <w:rsid w:val="00733B21"/>
    <w:rsid w:val="0074025B"/>
    <w:rsid w:val="00740F31"/>
    <w:rsid w:val="007423F5"/>
    <w:rsid w:val="00743534"/>
    <w:rsid w:val="0075359B"/>
    <w:rsid w:val="00753F63"/>
    <w:rsid w:val="007631E6"/>
    <w:rsid w:val="00765067"/>
    <w:rsid w:val="00773A8A"/>
    <w:rsid w:val="007765C7"/>
    <w:rsid w:val="00787042"/>
    <w:rsid w:val="007906C0"/>
    <w:rsid w:val="007C2AA9"/>
    <w:rsid w:val="007C6163"/>
    <w:rsid w:val="007D0C8C"/>
    <w:rsid w:val="007D4C31"/>
    <w:rsid w:val="007D5988"/>
    <w:rsid w:val="007D77EB"/>
    <w:rsid w:val="007E581A"/>
    <w:rsid w:val="007F0EC5"/>
    <w:rsid w:val="007F379C"/>
    <w:rsid w:val="007F5A8B"/>
    <w:rsid w:val="0080133C"/>
    <w:rsid w:val="008023BA"/>
    <w:rsid w:val="0080312A"/>
    <w:rsid w:val="0080541A"/>
    <w:rsid w:val="00806265"/>
    <w:rsid w:val="0081010C"/>
    <w:rsid w:val="00811844"/>
    <w:rsid w:val="00816447"/>
    <w:rsid w:val="00816609"/>
    <w:rsid w:val="00817231"/>
    <w:rsid w:val="00822D3D"/>
    <w:rsid w:val="008264DB"/>
    <w:rsid w:val="008265A7"/>
    <w:rsid w:val="00827F7E"/>
    <w:rsid w:val="008406E0"/>
    <w:rsid w:val="008420A9"/>
    <w:rsid w:val="00844939"/>
    <w:rsid w:val="008456D8"/>
    <w:rsid w:val="00846744"/>
    <w:rsid w:val="00851B09"/>
    <w:rsid w:val="00852737"/>
    <w:rsid w:val="008577B9"/>
    <w:rsid w:val="0086621B"/>
    <w:rsid w:val="008672F8"/>
    <w:rsid w:val="00871708"/>
    <w:rsid w:val="00876EC0"/>
    <w:rsid w:val="00876F05"/>
    <w:rsid w:val="00882C6E"/>
    <w:rsid w:val="008843D7"/>
    <w:rsid w:val="00893805"/>
    <w:rsid w:val="00894099"/>
    <w:rsid w:val="008963C6"/>
    <w:rsid w:val="0089759C"/>
    <w:rsid w:val="008A3DCE"/>
    <w:rsid w:val="008A4D8C"/>
    <w:rsid w:val="008A7F22"/>
    <w:rsid w:val="008B23A1"/>
    <w:rsid w:val="008B375A"/>
    <w:rsid w:val="008B4FE5"/>
    <w:rsid w:val="008C36DF"/>
    <w:rsid w:val="008D4B36"/>
    <w:rsid w:val="008E2D17"/>
    <w:rsid w:val="008E56BA"/>
    <w:rsid w:val="008E621D"/>
    <w:rsid w:val="008F1068"/>
    <w:rsid w:val="008F2314"/>
    <w:rsid w:val="008F23B5"/>
    <w:rsid w:val="00902F69"/>
    <w:rsid w:val="009057A0"/>
    <w:rsid w:val="009079B3"/>
    <w:rsid w:val="009126A2"/>
    <w:rsid w:val="009172AE"/>
    <w:rsid w:val="0092294D"/>
    <w:rsid w:val="00922DCB"/>
    <w:rsid w:val="009233D3"/>
    <w:rsid w:val="0092505F"/>
    <w:rsid w:val="00925B45"/>
    <w:rsid w:val="00926564"/>
    <w:rsid w:val="009357BE"/>
    <w:rsid w:val="00936146"/>
    <w:rsid w:val="00940A2F"/>
    <w:rsid w:val="00946CC5"/>
    <w:rsid w:val="009516A1"/>
    <w:rsid w:val="00952CA0"/>
    <w:rsid w:val="0095749B"/>
    <w:rsid w:val="009614FC"/>
    <w:rsid w:val="00963AC7"/>
    <w:rsid w:val="00965630"/>
    <w:rsid w:val="00966A4F"/>
    <w:rsid w:val="00972B4C"/>
    <w:rsid w:val="00977D1F"/>
    <w:rsid w:val="00983947"/>
    <w:rsid w:val="00983E6D"/>
    <w:rsid w:val="00984B94"/>
    <w:rsid w:val="00990C5D"/>
    <w:rsid w:val="0099130A"/>
    <w:rsid w:val="00992CC3"/>
    <w:rsid w:val="009A76AE"/>
    <w:rsid w:val="009B2271"/>
    <w:rsid w:val="009B22A2"/>
    <w:rsid w:val="009B3C2C"/>
    <w:rsid w:val="009C0FD6"/>
    <w:rsid w:val="009C28ED"/>
    <w:rsid w:val="009C4D8F"/>
    <w:rsid w:val="009C7EDE"/>
    <w:rsid w:val="009D13F1"/>
    <w:rsid w:val="009D3A06"/>
    <w:rsid w:val="009D411D"/>
    <w:rsid w:val="009D438B"/>
    <w:rsid w:val="009D43A7"/>
    <w:rsid w:val="009D4AA2"/>
    <w:rsid w:val="009E164E"/>
    <w:rsid w:val="009F14F7"/>
    <w:rsid w:val="009F2219"/>
    <w:rsid w:val="009F3314"/>
    <w:rsid w:val="009F4360"/>
    <w:rsid w:val="00A01E91"/>
    <w:rsid w:val="00A024DA"/>
    <w:rsid w:val="00A03060"/>
    <w:rsid w:val="00A06A9E"/>
    <w:rsid w:val="00A11D8A"/>
    <w:rsid w:val="00A1566D"/>
    <w:rsid w:val="00A22BD9"/>
    <w:rsid w:val="00A24A32"/>
    <w:rsid w:val="00A25012"/>
    <w:rsid w:val="00A34DB5"/>
    <w:rsid w:val="00A35BE2"/>
    <w:rsid w:val="00A415E8"/>
    <w:rsid w:val="00A42FE4"/>
    <w:rsid w:val="00A43196"/>
    <w:rsid w:val="00A43AD4"/>
    <w:rsid w:val="00A57CFF"/>
    <w:rsid w:val="00A60888"/>
    <w:rsid w:val="00A703FD"/>
    <w:rsid w:val="00A711E7"/>
    <w:rsid w:val="00A74FAD"/>
    <w:rsid w:val="00A7631E"/>
    <w:rsid w:val="00A86EA5"/>
    <w:rsid w:val="00A86FBD"/>
    <w:rsid w:val="00A917DE"/>
    <w:rsid w:val="00AA0C0D"/>
    <w:rsid w:val="00AB0812"/>
    <w:rsid w:val="00AB264F"/>
    <w:rsid w:val="00AB33E0"/>
    <w:rsid w:val="00AC51EA"/>
    <w:rsid w:val="00AD00C9"/>
    <w:rsid w:val="00AD01E7"/>
    <w:rsid w:val="00AD3012"/>
    <w:rsid w:val="00AD55EB"/>
    <w:rsid w:val="00AE4234"/>
    <w:rsid w:val="00AF1392"/>
    <w:rsid w:val="00AF1759"/>
    <w:rsid w:val="00AF33C7"/>
    <w:rsid w:val="00B025AA"/>
    <w:rsid w:val="00B02828"/>
    <w:rsid w:val="00B128FA"/>
    <w:rsid w:val="00B13550"/>
    <w:rsid w:val="00B23BD1"/>
    <w:rsid w:val="00B30329"/>
    <w:rsid w:val="00B30DB1"/>
    <w:rsid w:val="00B3463D"/>
    <w:rsid w:val="00B55012"/>
    <w:rsid w:val="00B57104"/>
    <w:rsid w:val="00B6090E"/>
    <w:rsid w:val="00B6302C"/>
    <w:rsid w:val="00B642DD"/>
    <w:rsid w:val="00B65D4E"/>
    <w:rsid w:val="00B6616B"/>
    <w:rsid w:val="00B6690D"/>
    <w:rsid w:val="00B70714"/>
    <w:rsid w:val="00B77426"/>
    <w:rsid w:val="00B91C7F"/>
    <w:rsid w:val="00BA0144"/>
    <w:rsid w:val="00BA3129"/>
    <w:rsid w:val="00BA313F"/>
    <w:rsid w:val="00BB4992"/>
    <w:rsid w:val="00BB5085"/>
    <w:rsid w:val="00BB64F0"/>
    <w:rsid w:val="00BB6D41"/>
    <w:rsid w:val="00BC2221"/>
    <w:rsid w:val="00BC3A25"/>
    <w:rsid w:val="00BE2655"/>
    <w:rsid w:val="00BF1FDE"/>
    <w:rsid w:val="00BF4AEE"/>
    <w:rsid w:val="00C0022E"/>
    <w:rsid w:val="00C0476B"/>
    <w:rsid w:val="00C04C0C"/>
    <w:rsid w:val="00C22DC8"/>
    <w:rsid w:val="00C26E83"/>
    <w:rsid w:val="00C3203E"/>
    <w:rsid w:val="00C3423C"/>
    <w:rsid w:val="00C35FFF"/>
    <w:rsid w:val="00C40B9A"/>
    <w:rsid w:val="00C51425"/>
    <w:rsid w:val="00C5414C"/>
    <w:rsid w:val="00C5732C"/>
    <w:rsid w:val="00C64398"/>
    <w:rsid w:val="00C717B1"/>
    <w:rsid w:val="00C7736F"/>
    <w:rsid w:val="00C804BA"/>
    <w:rsid w:val="00C80F96"/>
    <w:rsid w:val="00C83368"/>
    <w:rsid w:val="00C834B3"/>
    <w:rsid w:val="00C8453D"/>
    <w:rsid w:val="00C84588"/>
    <w:rsid w:val="00C8571D"/>
    <w:rsid w:val="00C85C43"/>
    <w:rsid w:val="00C91C4C"/>
    <w:rsid w:val="00C96351"/>
    <w:rsid w:val="00CA2271"/>
    <w:rsid w:val="00CA4B85"/>
    <w:rsid w:val="00CA6065"/>
    <w:rsid w:val="00CA6AAE"/>
    <w:rsid w:val="00CC1C90"/>
    <w:rsid w:val="00CC391B"/>
    <w:rsid w:val="00CC6AB2"/>
    <w:rsid w:val="00CD0127"/>
    <w:rsid w:val="00CD40CF"/>
    <w:rsid w:val="00CD4358"/>
    <w:rsid w:val="00CE194B"/>
    <w:rsid w:val="00CE40A3"/>
    <w:rsid w:val="00CE774A"/>
    <w:rsid w:val="00CF318C"/>
    <w:rsid w:val="00CF3496"/>
    <w:rsid w:val="00CF437C"/>
    <w:rsid w:val="00CF62E8"/>
    <w:rsid w:val="00D028F2"/>
    <w:rsid w:val="00D06C46"/>
    <w:rsid w:val="00D1270B"/>
    <w:rsid w:val="00D15AF3"/>
    <w:rsid w:val="00D163F3"/>
    <w:rsid w:val="00D17383"/>
    <w:rsid w:val="00D24480"/>
    <w:rsid w:val="00D24C45"/>
    <w:rsid w:val="00D3158A"/>
    <w:rsid w:val="00D4292F"/>
    <w:rsid w:val="00D43883"/>
    <w:rsid w:val="00D54402"/>
    <w:rsid w:val="00D5727C"/>
    <w:rsid w:val="00D57AED"/>
    <w:rsid w:val="00D65216"/>
    <w:rsid w:val="00D6568A"/>
    <w:rsid w:val="00D73B36"/>
    <w:rsid w:val="00D75536"/>
    <w:rsid w:val="00D762AD"/>
    <w:rsid w:val="00D81DED"/>
    <w:rsid w:val="00D87233"/>
    <w:rsid w:val="00DA10AC"/>
    <w:rsid w:val="00DA3764"/>
    <w:rsid w:val="00DA4550"/>
    <w:rsid w:val="00DA5B81"/>
    <w:rsid w:val="00DA6783"/>
    <w:rsid w:val="00DB1455"/>
    <w:rsid w:val="00DB2044"/>
    <w:rsid w:val="00DB4869"/>
    <w:rsid w:val="00DB7043"/>
    <w:rsid w:val="00DB7204"/>
    <w:rsid w:val="00DB7946"/>
    <w:rsid w:val="00DB7D04"/>
    <w:rsid w:val="00DC2F60"/>
    <w:rsid w:val="00DC6C18"/>
    <w:rsid w:val="00DD001A"/>
    <w:rsid w:val="00DD01B2"/>
    <w:rsid w:val="00DE53B2"/>
    <w:rsid w:val="00DF2D7E"/>
    <w:rsid w:val="00DF35BD"/>
    <w:rsid w:val="00DF555D"/>
    <w:rsid w:val="00DF76D0"/>
    <w:rsid w:val="00E06FA3"/>
    <w:rsid w:val="00E13C85"/>
    <w:rsid w:val="00E168BC"/>
    <w:rsid w:val="00E34325"/>
    <w:rsid w:val="00E3641B"/>
    <w:rsid w:val="00E43313"/>
    <w:rsid w:val="00E434E2"/>
    <w:rsid w:val="00E50057"/>
    <w:rsid w:val="00E50458"/>
    <w:rsid w:val="00E605AB"/>
    <w:rsid w:val="00E67177"/>
    <w:rsid w:val="00E712CC"/>
    <w:rsid w:val="00E75322"/>
    <w:rsid w:val="00E80CF7"/>
    <w:rsid w:val="00E832A1"/>
    <w:rsid w:val="00E9340F"/>
    <w:rsid w:val="00E94AE5"/>
    <w:rsid w:val="00E94FD8"/>
    <w:rsid w:val="00E965DD"/>
    <w:rsid w:val="00E9772F"/>
    <w:rsid w:val="00E97CA2"/>
    <w:rsid w:val="00EA0579"/>
    <w:rsid w:val="00EA15CD"/>
    <w:rsid w:val="00EA5A29"/>
    <w:rsid w:val="00EB1221"/>
    <w:rsid w:val="00EC1AD6"/>
    <w:rsid w:val="00ED1701"/>
    <w:rsid w:val="00ED221B"/>
    <w:rsid w:val="00ED3417"/>
    <w:rsid w:val="00ED382A"/>
    <w:rsid w:val="00ED7B83"/>
    <w:rsid w:val="00EE2C7B"/>
    <w:rsid w:val="00EE6E63"/>
    <w:rsid w:val="00EF03E7"/>
    <w:rsid w:val="00EF7D17"/>
    <w:rsid w:val="00F00EDF"/>
    <w:rsid w:val="00F02565"/>
    <w:rsid w:val="00F1016F"/>
    <w:rsid w:val="00F10C66"/>
    <w:rsid w:val="00F35AE2"/>
    <w:rsid w:val="00F37D7A"/>
    <w:rsid w:val="00F404BD"/>
    <w:rsid w:val="00F43059"/>
    <w:rsid w:val="00F45547"/>
    <w:rsid w:val="00F45EBC"/>
    <w:rsid w:val="00F45FA9"/>
    <w:rsid w:val="00F47270"/>
    <w:rsid w:val="00F47E25"/>
    <w:rsid w:val="00F51420"/>
    <w:rsid w:val="00F527DF"/>
    <w:rsid w:val="00F5303C"/>
    <w:rsid w:val="00F545CF"/>
    <w:rsid w:val="00F54F49"/>
    <w:rsid w:val="00F55F4D"/>
    <w:rsid w:val="00F615B3"/>
    <w:rsid w:val="00F66343"/>
    <w:rsid w:val="00F71ABC"/>
    <w:rsid w:val="00F73024"/>
    <w:rsid w:val="00F760A2"/>
    <w:rsid w:val="00F80435"/>
    <w:rsid w:val="00F941A7"/>
    <w:rsid w:val="00F95856"/>
    <w:rsid w:val="00FB1012"/>
    <w:rsid w:val="00FB1E7A"/>
    <w:rsid w:val="00FB1E9D"/>
    <w:rsid w:val="00FC1CC9"/>
    <w:rsid w:val="00FC26FF"/>
    <w:rsid w:val="00FC36D2"/>
    <w:rsid w:val="00FC4959"/>
    <w:rsid w:val="00FD1E8A"/>
    <w:rsid w:val="00FD334B"/>
    <w:rsid w:val="00FD3D28"/>
    <w:rsid w:val="00FD6310"/>
    <w:rsid w:val="00FE26EC"/>
    <w:rsid w:val="00FE75A3"/>
    <w:rsid w:val="00FF143A"/>
    <w:rsid w:val="00FF354B"/>
    <w:rsid w:val="00FF42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D01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Body Text" w:qFormat="1"/>
    <w:lsdException w:name="Subtitle" w:semiHidden="0" w:unhideWhenUsed="0" w:qFormat="1"/>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HTML Code" w:uiPriority="99"/>
    <w:lsdException w:name="HTML Preformatted" w:uiPriority="99"/>
    <w:lsdException w:name="Normal Table" w:uiPriority="99"/>
    <w:lsdException w:name="No List" w:uiPriority="99"/>
    <w:lsdException w:name="Outline List 1" w:uiPriority="99"/>
    <w:lsdException w:name="Outline List 2"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uiPriority="39" w:qFormat="1"/>
  </w:latentStyles>
  <w:style w:type="paragraph" w:default="1" w:styleId="Normal">
    <w:name w:val="Normal"/>
    <w:qFormat/>
    <w:rsid w:val="00AB264F"/>
  </w:style>
  <w:style w:type="paragraph" w:styleId="Heading1">
    <w:name w:val="heading 1"/>
    <w:aliases w:val="h1"/>
    <w:basedOn w:val="Normal"/>
    <w:next w:val="Normal"/>
    <w:link w:val="Heading1Char"/>
    <w:qFormat/>
    <w:rsid w:val="00516F44"/>
    <w:pPr>
      <w:keepNext/>
      <w:keepLines/>
      <w:numPr>
        <w:numId w:val="1"/>
      </w:numPr>
      <w:spacing w:before="480" w:after="0"/>
      <w:outlineLvl w:val="0"/>
    </w:pPr>
    <w:rPr>
      <w:rFonts w:asciiTheme="majorHAnsi" w:eastAsiaTheme="majorEastAsia" w:hAnsiTheme="majorHAnsi" w:cstheme="majorBidi"/>
      <w:b/>
      <w:bCs/>
      <w:color w:val="020000" w:themeColor="accent1" w:themeShade="BF"/>
      <w:sz w:val="40"/>
      <w:szCs w:val="28"/>
    </w:rPr>
  </w:style>
  <w:style w:type="paragraph" w:styleId="Heading2">
    <w:name w:val="heading 2"/>
    <w:aliases w:val="h2"/>
    <w:basedOn w:val="Normal"/>
    <w:next w:val="Normal"/>
    <w:link w:val="Heading2Char"/>
    <w:unhideWhenUsed/>
    <w:qFormat/>
    <w:rsid w:val="00516F44"/>
    <w:pPr>
      <w:keepNext/>
      <w:keepLines/>
      <w:numPr>
        <w:ilvl w:val="1"/>
        <w:numId w:val="1"/>
      </w:numPr>
      <w:spacing w:before="200" w:after="0"/>
      <w:outlineLvl w:val="1"/>
    </w:pPr>
    <w:rPr>
      <w:rFonts w:asciiTheme="majorHAnsi" w:eastAsiaTheme="majorEastAsia" w:hAnsiTheme="majorHAnsi" w:cstheme="majorBidi"/>
      <w:b/>
      <w:bCs/>
      <w:color w:val="030101" w:themeColor="accent1"/>
      <w:sz w:val="32"/>
      <w:szCs w:val="26"/>
    </w:rPr>
  </w:style>
  <w:style w:type="paragraph" w:styleId="Heading3">
    <w:name w:val="heading 3"/>
    <w:aliases w:val="h3"/>
    <w:basedOn w:val="Normal"/>
    <w:next w:val="Normal"/>
    <w:link w:val="Heading3Char"/>
    <w:unhideWhenUsed/>
    <w:qFormat/>
    <w:rsid w:val="00516F44"/>
    <w:pPr>
      <w:keepNext/>
      <w:keepLines/>
      <w:numPr>
        <w:ilvl w:val="2"/>
        <w:numId w:val="1"/>
      </w:numPr>
      <w:spacing w:before="200" w:after="0"/>
      <w:outlineLvl w:val="2"/>
    </w:pPr>
    <w:rPr>
      <w:rFonts w:asciiTheme="majorHAnsi" w:eastAsiaTheme="majorEastAsia" w:hAnsiTheme="majorHAnsi" w:cstheme="majorBidi"/>
      <w:b/>
      <w:bCs/>
      <w:color w:val="030101" w:themeColor="accent1"/>
      <w:sz w:val="26"/>
    </w:rPr>
  </w:style>
  <w:style w:type="paragraph" w:styleId="Heading4">
    <w:name w:val="heading 4"/>
    <w:aliases w:val="h4"/>
    <w:basedOn w:val="Normal"/>
    <w:next w:val="Normal"/>
    <w:link w:val="Heading4Char"/>
    <w:unhideWhenUsed/>
    <w:qFormat/>
    <w:rsid w:val="0056230B"/>
    <w:pPr>
      <w:keepNext/>
      <w:keepLines/>
      <w:numPr>
        <w:ilvl w:val="3"/>
        <w:numId w:val="1"/>
      </w:numPr>
      <w:spacing w:before="200" w:after="0"/>
      <w:outlineLvl w:val="3"/>
    </w:pPr>
    <w:rPr>
      <w:rFonts w:asciiTheme="majorHAnsi" w:eastAsiaTheme="majorEastAsia" w:hAnsiTheme="majorHAnsi" w:cstheme="majorBidi"/>
      <w:b/>
      <w:bCs/>
      <w:i/>
      <w:iCs/>
      <w:color w:val="030101" w:themeColor="accent1"/>
    </w:rPr>
  </w:style>
  <w:style w:type="paragraph" w:styleId="Heading5">
    <w:name w:val="heading 5"/>
    <w:aliases w:val="h5"/>
    <w:basedOn w:val="Normal"/>
    <w:next w:val="Normal"/>
    <w:link w:val="Heading5Char"/>
    <w:unhideWhenUsed/>
    <w:qFormat/>
    <w:rsid w:val="00C51425"/>
    <w:pPr>
      <w:keepNext/>
      <w:keepLines/>
      <w:numPr>
        <w:ilvl w:val="4"/>
        <w:numId w:val="1"/>
      </w:numPr>
      <w:spacing w:before="200" w:after="0"/>
      <w:outlineLvl w:val="4"/>
    </w:pPr>
    <w:rPr>
      <w:rFonts w:asciiTheme="majorHAnsi" w:eastAsiaTheme="majorEastAsia" w:hAnsiTheme="majorHAnsi" w:cstheme="majorBidi"/>
      <w:color w:val="010000" w:themeColor="accent1" w:themeShade="7F"/>
    </w:rPr>
  </w:style>
  <w:style w:type="paragraph" w:styleId="Heading6">
    <w:name w:val="heading 6"/>
    <w:aliases w:val="h6"/>
    <w:basedOn w:val="Normal"/>
    <w:next w:val="Normal"/>
    <w:link w:val="Heading6Char"/>
    <w:unhideWhenUsed/>
    <w:qFormat/>
    <w:rsid w:val="000F3E14"/>
    <w:pPr>
      <w:keepNext/>
      <w:keepLines/>
      <w:numPr>
        <w:ilvl w:val="5"/>
        <w:numId w:val="1"/>
      </w:numPr>
      <w:spacing w:before="200" w:after="0"/>
      <w:outlineLvl w:val="5"/>
    </w:pPr>
    <w:rPr>
      <w:rFonts w:asciiTheme="majorHAnsi" w:eastAsiaTheme="majorEastAsia" w:hAnsiTheme="majorHAnsi" w:cstheme="majorBidi"/>
      <w:i/>
      <w:iCs/>
      <w:color w:val="010000" w:themeColor="accent1" w:themeShade="7F"/>
    </w:rPr>
  </w:style>
  <w:style w:type="paragraph" w:styleId="Heading7">
    <w:name w:val="heading 7"/>
    <w:aliases w:val="h7"/>
    <w:basedOn w:val="Normal"/>
    <w:next w:val="Normal"/>
    <w:link w:val="Heading7Char"/>
    <w:unhideWhenUsed/>
    <w:qFormat/>
    <w:rsid w:val="0014287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nhideWhenUsed/>
    <w:qFormat/>
    <w:rsid w:val="0014287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nhideWhenUsed/>
    <w:qFormat/>
    <w:rsid w:val="0014287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516F44"/>
    <w:rPr>
      <w:rFonts w:asciiTheme="majorHAnsi" w:eastAsiaTheme="majorEastAsia" w:hAnsiTheme="majorHAnsi" w:cstheme="majorBidi"/>
      <w:b/>
      <w:bCs/>
      <w:color w:val="020000" w:themeColor="accent1" w:themeShade="BF"/>
      <w:sz w:val="40"/>
      <w:szCs w:val="28"/>
    </w:rPr>
  </w:style>
  <w:style w:type="paragraph" w:styleId="TOCHeading">
    <w:name w:val="TOC Heading"/>
    <w:basedOn w:val="Heading1"/>
    <w:next w:val="Normal"/>
    <w:uiPriority w:val="39"/>
    <w:unhideWhenUsed/>
    <w:qFormat/>
    <w:rsid w:val="00876F05"/>
    <w:pPr>
      <w:outlineLvl w:val="9"/>
    </w:pPr>
    <w:rPr>
      <w:lang w:eastAsia="ja-JP"/>
    </w:rPr>
  </w:style>
  <w:style w:type="paragraph" w:styleId="Header">
    <w:name w:val="header"/>
    <w:aliases w:val="h"/>
    <w:basedOn w:val="Normal"/>
    <w:link w:val="HeaderChar"/>
    <w:unhideWhenUsed/>
    <w:rsid w:val="0092505F"/>
    <w:pPr>
      <w:tabs>
        <w:tab w:val="center" w:pos="4680"/>
        <w:tab w:val="right" w:pos="9360"/>
      </w:tabs>
      <w:spacing w:after="0" w:line="240" w:lineRule="auto"/>
    </w:pPr>
  </w:style>
  <w:style w:type="character" w:customStyle="1" w:styleId="HeaderChar">
    <w:name w:val="Header Char"/>
    <w:aliases w:val="h Char"/>
    <w:basedOn w:val="DefaultParagraphFont"/>
    <w:link w:val="Header"/>
    <w:uiPriority w:val="99"/>
    <w:rsid w:val="0092505F"/>
  </w:style>
  <w:style w:type="paragraph" w:styleId="Footer">
    <w:name w:val="footer"/>
    <w:aliases w:val="f"/>
    <w:basedOn w:val="Normal"/>
    <w:link w:val="FooterChar"/>
    <w:unhideWhenUsed/>
    <w:rsid w:val="0092505F"/>
    <w:pPr>
      <w:tabs>
        <w:tab w:val="center" w:pos="4680"/>
        <w:tab w:val="right" w:pos="9360"/>
      </w:tabs>
      <w:spacing w:after="0" w:line="240" w:lineRule="auto"/>
    </w:pPr>
  </w:style>
  <w:style w:type="character" w:customStyle="1" w:styleId="FooterChar">
    <w:name w:val="Footer Char"/>
    <w:aliases w:val="f Char"/>
    <w:basedOn w:val="DefaultParagraphFont"/>
    <w:link w:val="Footer"/>
    <w:rsid w:val="0092505F"/>
  </w:style>
  <w:style w:type="paragraph" w:styleId="Title">
    <w:name w:val="Title"/>
    <w:basedOn w:val="Normal"/>
    <w:next w:val="Normal"/>
    <w:link w:val="TitleChar"/>
    <w:qFormat/>
    <w:rsid w:val="0092505F"/>
    <w:pPr>
      <w:pBdr>
        <w:bottom w:val="single" w:sz="8" w:space="4" w:color="030101" w:themeColor="accent1"/>
      </w:pBdr>
      <w:spacing w:after="300" w:line="240" w:lineRule="auto"/>
      <w:contextualSpacing/>
    </w:pPr>
    <w:rPr>
      <w:rFonts w:asciiTheme="majorHAnsi" w:eastAsiaTheme="majorEastAsia" w:hAnsiTheme="majorHAnsi" w:cstheme="majorBidi"/>
      <w:color w:val="7B7B7B" w:themeColor="text2" w:themeShade="BF"/>
      <w:spacing w:val="5"/>
      <w:kern w:val="28"/>
      <w:sz w:val="52"/>
      <w:szCs w:val="52"/>
    </w:rPr>
  </w:style>
  <w:style w:type="character" w:customStyle="1" w:styleId="TitleChar">
    <w:name w:val="Title Char"/>
    <w:basedOn w:val="DefaultParagraphFont"/>
    <w:link w:val="Title"/>
    <w:uiPriority w:val="10"/>
    <w:rsid w:val="0092505F"/>
    <w:rPr>
      <w:rFonts w:asciiTheme="majorHAnsi" w:eastAsiaTheme="majorEastAsia" w:hAnsiTheme="majorHAnsi" w:cstheme="majorBidi"/>
      <w:color w:val="7B7B7B" w:themeColor="text2" w:themeShade="BF"/>
      <w:spacing w:val="5"/>
      <w:kern w:val="28"/>
      <w:sz w:val="52"/>
      <w:szCs w:val="52"/>
    </w:rPr>
  </w:style>
  <w:style w:type="paragraph" w:styleId="NoSpacing">
    <w:name w:val="No Spacing"/>
    <w:link w:val="NoSpacingChar"/>
    <w:uiPriority w:val="1"/>
    <w:qFormat/>
    <w:rsid w:val="0092505F"/>
    <w:pPr>
      <w:spacing w:after="0" w:line="240" w:lineRule="auto"/>
    </w:pPr>
  </w:style>
  <w:style w:type="character" w:customStyle="1" w:styleId="Heading2Char">
    <w:name w:val="Heading 2 Char"/>
    <w:aliases w:val="h2 Char"/>
    <w:basedOn w:val="DefaultParagraphFont"/>
    <w:link w:val="Heading2"/>
    <w:rsid w:val="00516F44"/>
    <w:rPr>
      <w:rFonts w:asciiTheme="majorHAnsi" w:eastAsiaTheme="majorEastAsia" w:hAnsiTheme="majorHAnsi" w:cstheme="majorBidi"/>
      <w:b/>
      <w:bCs/>
      <w:color w:val="030101" w:themeColor="accent1"/>
      <w:sz w:val="32"/>
      <w:szCs w:val="26"/>
    </w:rPr>
  </w:style>
  <w:style w:type="paragraph" w:styleId="Subtitle">
    <w:name w:val="Subtitle"/>
    <w:basedOn w:val="Normal"/>
    <w:next w:val="Normal"/>
    <w:link w:val="SubtitleChar"/>
    <w:qFormat/>
    <w:rsid w:val="006E128A"/>
    <w:pPr>
      <w:numPr>
        <w:ilvl w:val="1"/>
      </w:numPr>
    </w:pPr>
    <w:rPr>
      <w:rFonts w:asciiTheme="majorHAnsi" w:eastAsiaTheme="majorEastAsia" w:hAnsiTheme="majorHAnsi" w:cstheme="majorBidi"/>
      <w:i/>
      <w:iCs/>
      <w:color w:val="030101" w:themeColor="accent1"/>
      <w:spacing w:val="15"/>
      <w:sz w:val="24"/>
      <w:szCs w:val="24"/>
    </w:rPr>
  </w:style>
  <w:style w:type="character" w:customStyle="1" w:styleId="SubtitleChar">
    <w:name w:val="Subtitle Char"/>
    <w:basedOn w:val="DefaultParagraphFont"/>
    <w:link w:val="Subtitle"/>
    <w:uiPriority w:val="11"/>
    <w:rsid w:val="006E128A"/>
    <w:rPr>
      <w:rFonts w:asciiTheme="majorHAnsi" w:eastAsiaTheme="majorEastAsia" w:hAnsiTheme="majorHAnsi" w:cstheme="majorBidi"/>
      <w:i/>
      <w:iCs/>
      <w:color w:val="030101" w:themeColor="accent1"/>
      <w:spacing w:val="15"/>
      <w:sz w:val="24"/>
      <w:szCs w:val="24"/>
    </w:rPr>
  </w:style>
  <w:style w:type="character" w:styleId="Emphasis">
    <w:name w:val="Emphasis"/>
    <w:basedOn w:val="DefaultParagraphFont"/>
    <w:qFormat/>
    <w:rsid w:val="006E128A"/>
    <w:rPr>
      <w:i/>
      <w:iCs/>
    </w:rPr>
  </w:style>
  <w:style w:type="character" w:styleId="SubtleEmphasis">
    <w:name w:val="Subtle Emphasis"/>
    <w:basedOn w:val="DefaultParagraphFont"/>
    <w:uiPriority w:val="19"/>
    <w:qFormat/>
    <w:rsid w:val="006E128A"/>
    <w:rPr>
      <w:i/>
      <w:iCs/>
      <w:color w:val="808080" w:themeColor="text1" w:themeTint="7F"/>
    </w:rPr>
  </w:style>
  <w:style w:type="character" w:customStyle="1" w:styleId="Heading5Char">
    <w:name w:val="Heading 5 Char"/>
    <w:aliases w:val="h5 Char"/>
    <w:basedOn w:val="DefaultParagraphFont"/>
    <w:link w:val="Heading5"/>
    <w:rsid w:val="00C51425"/>
    <w:rPr>
      <w:rFonts w:asciiTheme="majorHAnsi" w:eastAsiaTheme="majorEastAsia" w:hAnsiTheme="majorHAnsi" w:cstheme="majorBidi"/>
      <w:color w:val="010000" w:themeColor="accent1" w:themeShade="7F"/>
    </w:rPr>
  </w:style>
  <w:style w:type="paragraph" w:styleId="BalloonText">
    <w:name w:val="Balloon Text"/>
    <w:basedOn w:val="Normal"/>
    <w:link w:val="BalloonTextChar"/>
    <w:unhideWhenUsed/>
    <w:rsid w:val="00C514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425"/>
    <w:rPr>
      <w:rFonts w:ascii="Tahoma" w:hAnsi="Tahoma" w:cs="Tahoma"/>
      <w:sz w:val="16"/>
      <w:szCs w:val="16"/>
    </w:rPr>
  </w:style>
  <w:style w:type="character" w:styleId="CommentReference">
    <w:name w:val="annotation reference"/>
    <w:aliases w:val="cr,Used by Word to flag author queries"/>
    <w:basedOn w:val="DefaultParagraphFont"/>
    <w:unhideWhenUsed/>
    <w:rsid w:val="00501369"/>
    <w:rPr>
      <w:sz w:val="16"/>
      <w:szCs w:val="16"/>
    </w:rPr>
  </w:style>
  <w:style w:type="paragraph" w:styleId="CommentText">
    <w:name w:val="annotation text"/>
    <w:aliases w:val="ct,Used by Word for text of author queries"/>
    <w:basedOn w:val="Normal"/>
    <w:link w:val="CommentTextChar"/>
    <w:unhideWhenUsed/>
    <w:rsid w:val="00501369"/>
    <w:pPr>
      <w:spacing w:line="240" w:lineRule="auto"/>
    </w:pPr>
    <w:rPr>
      <w:sz w:val="20"/>
      <w:szCs w:val="20"/>
    </w:rPr>
  </w:style>
  <w:style w:type="character" w:customStyle="1" w:styleId="CommentTextChar">
    <w:name w:val="Comment Text Char"/>
    <w:aliases w:val="ct Char,Used by Word for text of author queries Char"/>
    <w:basedOn w:val="DefaultParagraphFont"/>
    <w:link w:val="CommentText"/>
    <w:rsid w:val="00501369"/>
    <w:rPr>
      <w:sz w:val="20"/>
      <w:szCs w:val="20"/>
    </w:rPr>
  </w:style>
  <w:style w:type="paragraph" w:styleId="CommentSubject">
    <w:name w:val="annotation subject"/>
    <w:basedOn w:val="CommentText"/>
    <w:next w:val="CommentText"/>
    <w:link w:val="CommentSubjectChar"/>
    <w:unhideWhenUsed/>
    <w:rsid w:val="00501369"/>
    <w:rPr>
      <w:b/>
      <w:bCs/>
    </w:rPr>
  </w:style>
  <w:style w:type="character" w:customStyle="1" w:styleId="CommentSubjectChar">
    <w:name w:val="Comment Subject Char"/>
    <w:basedOn w:val="CommentTextChar"/>
    <w:link w:val="CommentSubject"/>
    <w:uiPriority w:val="99"/>
    <w:semiHidden/>
    <w:rsid w:val="00501369"/>
    <w:rPr>
      <w:b/>
      <w:bCs/>
      <w:sz w:val="20"/>
      <w:szCs w:val="20"/>
    </w:rPr>
  </w:style>
  <w:style w:type="paragraph" w:styleId="ListParagraph">
    <w:name w:val="List Paragraph"/>
    <w:basedOn w:val="Normal"/>
    <w:qFormat/>
    <w:rsid w:val="0056230B"/>
    <w:pPr>
      <w:widowControl w:val="0"/>
      <w:spacing w:after="0" w:line="240" w:lineRule="auto"/>
    </w:pPr>
  </w:style>
  <w:style w:type="paragraph" w:styleId="BodyText">
    <w:name w:val="Body Text"/>
    <w:basedOn w:val="Normal"/>
    <w:link w:val="BodyTextChar"/>
    <w:qFormat/>
    <w:rsid w:val="0056230B"/>
    <w:pPr>
      <w:widowControl w:val="0"/>
      <w:spacing w:after="0" w:line="240" w:lineRule="auto"/>
      <w:ind w:left="880" w:hanging="360"/>
    </w:pPr>
    <w:rPr>
      <w:rFonts w:ascii="Arial" w:eastAsia="Arial" w:hAnsi="Arial"/>
      <w:sz w:val="20"/>
      <w:szCs w:val="20"/>
    </w:rPr>
  </w:style>
  <w:style w:type="character" w:customStyle="1" w:styleId="BodyTextChar">
    <w:name w:val="Body Text Char"/>
    <w:basedOn w:val="DefaultParagraphFont"/>
    <w:link w:val="BodyText"/>
    <w:uiPriority w:val="1"/>
    <w:rsid w:val="0056230B"/>
    <w:rPr>
      <w:rFonts w:ascii="Arial" w:eastAsia="Arial" w:hAnsi="Arial"/>
      <w:sz w:val="20"/>
      <w:szCs w:val="20"/>
    </w:rPr>
  </w:style>
  <w:style w:type="character" w:customStyle="1" w:styleId="Heading4Char">
    <w:name w:val="Heading 4 Char"/>
    <w:aliases w:val="h4 Char"/>
    <w:basedOn w:val="DefaultParagraphFont"/>
    <w:link w:val="Heading4"/>
    <w:rsid w:val="0056230B"/>
    <w:rPr>
      <w:rFonts w:asciiTheme="majorHAnsi" w:eastAsiaTheme="majorEastAsia" w:hAnsiTheme="majorHAnsi" w:cstheme="majorBidi"/>
      <w:b/>
      <w:bCs/>
      <w:i/>
      <w:iCs/>
      <w:color w:val="030101" w:themeColor="accent1"/>
    </w:rPr>
  </w:style>
  <w:style w:type="table" w:styleId="TableGrid">
    <w:name w:val="Table Grid"/>
    <w:basedOn w:val="TableNormal"/>
    <w:rsid w:val="00B346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B3C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3C2C"/>
  </w:style>
  <w:style w:type="character" w:styleId="Hyperlink">
    <w:name w:val="Hyperlink"/>
    <w:basedOn w:val="DefaultParagraphFont"/>
    <w:uiPriority w:val="99"/>
    <w:unhideWhenUsed/>
    <w:rsid w:val="009B3C2C"/>
    <w:rPr>
      <w:color w:val="0000FF"/>
      <w:u w:val="single"/>
    </w:rPr>
  </w:style>
  <w:style w:type="character" w:styleId="Strong">
    <w:name w:val="Strong"/>
    <w:basedOn w:val="DefaultParagraphFont"/>
    <w:qFormat/>
    <w:rsid w:val="009079B3"/>
    <w:rPr>
      <w:b/>
      <w:bCs/>
    </w:rPr>
  </w:style>
  <w:style w:type="character" w:customStyle="1" w:styleId="Heading3Char">
    <w:name w:val="Heading 3 Char"/>
    <w:aliases w:val="h3 Char"/>
    <w:basedOn w:val="DefaultParagraphFont"/>
    <w:link w:val="Heading3"/>
    <w:rsid w:val="00516F44"/>
    <w:rPr>
      <w:rFonts w:asciiTheme="majorHAnsi" w:eastAsiaTheme="majorEastAsia" w:hAnsiTheme="majorHAnsi" w:cstheme="majorBidi"/>
      <w:b/>
      <w:bCs/>
      <w:color w:val="030101" w:themeColor="accent1"/>
      <w:sz w:val="26"/>
    </w:rPr>
  </w:style>
  <w:style w:type="table" w:styleId="LightGrid-Accent1">
    <w:name w:val="Light Grid Accent 1"/>
    <w:basedOn w:val="TableNormal"/>
    <w:uiPriority w:val="62"/>
    <w:rsid w:val="00375132"/>
    <w:pPr>
      <w:spacing w:after="0" w:line="240" w:lineRule="auto"/>
    </w:pPr>
    <w:tblPr>
      <w:tblStyleRowBandSize w:val="1"/>
      <w:tblStyleColBandSize w:val="1"/>
      <w:tblInd w:w="0" w:type="dxa"/>
      <w:tblBorders>
        <w:top w:val="single" w:sz="8" w:space="0" w:color="030101" w:themeColor="accent1"/>
        <w:left w:val="single" w:sz="8" w:space="0" w:color="030101" w:themeColor="accent1"/>
        <w:bottom w:val="single" w:sz="8" w:space="0" w:color="030101" w:themeColor="accent1"/>
        <w:right w:val="single" w:sz="8" w:space="0" w:color="030101" w:themeColor="accent1"/>
        <w:insideH w:val="single" w:sz="8" w:space="0" w:color="030101" w:themeColor="accent1"/>
        <w:insideV w:val="single" w:sz="8" w:space="0" w:color="030101"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30101" w:themeColor="accent1"/>
          <w:left w:val="single" w:sz="8" w:space="0" w:color="030101" w:themeColor="accent1"/>
          <w:bottom w:val="single" w:sz="18" w:space="0" w:color="030101" w:themeColor="accent1"/>
          <w:right w:val="single" w:sz="8" w:space="0" w:color="030101" w:themeColor="accent1"/>
          <w:insideH w:val="nil"/>
          <w:insideV w:val="single" w:sz="8" w:space="0" w:color="030101"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30101" w:themeColor="accent1"/>
          <w:left w:val="single" w:sz="8" w:space="0" w:color="030101" w:themeColor="accent1"/>
          <w:bottom w:val="single" w:sz="8" w:space="0" w:color="030101" w:themeColor="accent1"/>
          <w:right w:val="single" w:sz="8" w:space="0" w:color="030101" w:themeColor="accent1"/>
          <w:insideH w:val="nil"/>
          <w:insideV w:val="single" w:sz="8" w:space="0" w:color="030101"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30101" w:themeColor="accent1"/>
          <w:left w:val="single" w:sz="8" w:space="0" w:color="030101" w:themeColor="accent1"/>
          <w:bottom w:val="single" w:sz="8" w:space="0" w:color="030101" w:themeColor="accent1"/>
          <w:right w:val="single" w:sz="8" w:space="0" w:color="030101" w:themeColor="accent1"/>
        </w:tcBorders>
      </w:tcPr>
    </w:tblStylePr>
    <w:tblStylePr w:type="band1Vert">
      <w:tblPr/>
      <w:tcPr>
        <w:tcBorders>
          <w:top w:val="single" w:sz="8" w:space="0" w:color="030101" w:themeColor="accent1"/>
          <w:left w:val="single" w:sz="8" w:space="0" w:color="030101" w:themeColor="accent1"/>
          <w:bottom w:val="single" w:sz="8" w:space="0" w:color="030101" w:themeColor="accent1"/>
          <w:right w:val="single" w:sz="8" w:space="0" w:color="030101" w:themeColor="accent1"/>
        </w:tcBorders>
        <w:shd w:val="clear" w:color="auto" w:fill="DFA1A1" w:themeFill="accent1" w:themeFillTint="3F"/>
      </w:tcPr>
    </w:tblStylePr>
    <w:tblStylePr w:type="band1Horz">
      <w:tblPr/>
      <w:tcPr>
        <w:tcBorders>
          <w:top w:val="single" w:sz="8" w:space="0" w:color="030101" w:themeColor="accent1"/>
          <w:left w:val="single" w:sz="8" w:space="0" w:color="030101" w:themeColor="accent1"/>
          <w:bottom w:val="single" w:sz="8" w:space="0" w:color="030101" w:themeColor="accent1"/>
          <w:right w:val="single" w:sz="8" w:space="0" w:color="030101" w:themeColor="accent1"/>
          <w:insideV w:val="single" w:sz="8" w:space="0" w:color="030101" w:themeColor="accent1"/>
        </w:tcBorders>
        <w:shd w:val="clear" w:color="auto" w:fill="DFA1A1" w:themeFill="accent1" w:themeFillTint="3F"/>
      </w:tcPr>
    </w:tblStylePr>
    <w:tblStylePr w:type="band2Horz">
      <w:tblPr/>
      <w:tcPr>
        <w:tcBorders>
          <w:top w:val="single" w:sz="8" w:space="0" w:color="030101" w:themeColor="accent1"/>
          <w:left w:val="single" w:sz="8" w:space="0" w:color="030101" w:themeColor="accent1"/>
          <w:bottom w:val="single" w:sz="8" w:space="0" w:color="030101" w:themeColor="accent1"/>
          <w:right w:val="single" w:sz="8" w:space="0" w:color="030101" w:themeColor="accent1"/>
          <w:insideV w:val="single" w:sz="8" w:space="0" w:color="030101" w:themeColor="accent1"/>
        </w:tcBorders>
      </w:tcPr>
    </w:tblStylePr>
  </w:style>
  <w:style w:type="character" w:customStyle="1" w:styleId="Heading6Char">
    <w:name w:val="Heading 6 Char"/>
    <w:aliases w:val="h6 Char"/>
    <w:basedOn w:val="DefaultParagraphFont"/>
    <w:link w:val="Heading6"/>
    <w:rsid w:val="000F3E14"/>
    <w:rPr>
      <w:rFonts w:asciiTheme="majorHAnsi" w:eastAsiaTheme="majorEastAsia" w:hAnsiTheme="majorHAnsi" w:cstheme="majorBidi"/>
      <w:i/>
      <w:iCs/>
      <w:color w:val="010000" w:themeColor="accent1" w:themeShade="7F"/>
    </w:rPr>
  </w:style>
  <w:style w:type="table" w:styleId="MediumGrid2-Accent2">
    <w:name w:val="Medium Grid 2 Accent 2"/>
    <w:basedOn w:val="TableNormal"/>
    <w:uiPriority w:val="68"/>
    <w:rsid w:val="001476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20000" w:themeColor="accent2"/>
        <w:left w:val="single" w:sz="8" w:space="0" w:color="E20000" w:themeColor="accent2"/>
        <w:bottom w:val="single" w:sz="8" w:space="0" w:color="E20000" w:themeColor="accent2"/>
        <w:right w:val="single" w:sz="8" w:space="0" w:color="E20000" w:themeColor="accent2"/>
        <w:insideH w:val="single" w:sz="8" w:space="0" w:color="E20000" w:themeColor="accent2"/>
        <w:insideV w:val="single" w:sz="8" w:space="0" w:color="E20000" w:themeColor="accent2"/>
      </w:tblBorders>
      <w:tblCellMar>
        <w:top w:w="0" w:type="dxa"/>
        <w:left w:w="108" w:type="dxa"/>
        <w:bottom w:w="0" w:type="dxa"/>
        <w:right w:w="108" w:type="dxa"/>
      </w:tblCellMar>
    </w:tblPr>
    <w:tcPr>
      <w:shd w:val="clear" w:color="auto" w:fill="FFB8B8" w:themeFill="accent2" w:themeFillTint="3F"/>
    </w:tcPr>
    <w:tblStylePr w:type="firstRow">
      <w:rPr>
        <w:b/>
        <w:bCs/>
        <w:color w:val="000000" w:themeColor="text1"/>
      </w:rPr>
      <w:tblPr/>
      <w:tcPr>
        <w:shd w:val="clear" w:color="auto" w:fill="FFE3E3"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6C6" w:themeFill="accent2" w:themeFillTint="33"/>
      </w:tcPr>
    </w:tblStylePr>
    <w:tblStylePr w:type="band1Vert">
      <w:tblPr/>
      <w:tcPr>
        <w:shd w:val="clear" w:color="auto" w:fill="FF7171" w:themeFill="accent2" w:themeFillTint="7F"/>
      </w:tcPr>
    </w:tblStylePr>
    <w:tblStylePr w:type="band1Horz">
      <w:tblPr/>
      <w:tcPr>
        <w:tcBorders>
          <w:insideH w:val="single" w:sz="6" w:space="0" w:color="E20000" w:themeColor="accent2"/>
          <w:insideV w:val="single" w:sz="6" w:space="0" w:color="E20000" w:themeColor="accent2"/>
        </w:tcBorders>
        <w:shd w:val="clear" w:color="auto" w:fill="FF7171" w:themeFill="accent2"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14763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F6D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8DE42"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8DE42"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8DE42"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8DE4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EE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EEA0" w:themeFill="accent5" w:themeFillTint="7F"/>
      </w:tcPr>
    </w:tblStylePr>
  </w:style>
  <w:style w:type="table" w:styleId="MediumList1-Accent1">
    <w:name w:val="Medium List 1 Accent 1"/>
    <w:basedOn w:val="TableNormal"/>
    <w:uiPriority w:val="65"/>
    <w:rsid w:val="00D3158A"/>
    <w:pPr>
      <w:spacing w:after="0" w:line="240" w:lineRule="auto"/>
    </w:pPr>
    <w:rPr>
      <w:color w:val="000000" w:themeColor="text1"/>
    </w:rPr>
    <w:tblPr>
      <w:tblStyleRowBandSize w:val="1"/>
      <w:tblStyleColBandSize w:val="1"/>
      <w:tblInd w:w="0" w:type="dxa"/>
      <w:tblBorders>
        <w:top w:val="single" w:sz="8" w:space="0" w:color="030101" w:themeColor="accent1"/>
        <w:bottom w:val="single" w:sz="8" w:space="0" w:color="030101"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30101" w:themeColor="accent1"/>
        </w:tcBorders>
      </w:tcPr>
    </w:tblStylePr>
    <w:tblStylePr w:type="lastRow">
      <w:rPr>
        <w:b/>
        <w:bCs/>
        <w:color w:val="A5A5A5" w:themeColor="text2"/>
      </w:rPr>
      <w:tblPr/>
      <w:tcPr>
        <w:tcBorders>
          <w:top w:val="single" w:sz="8" w:space="0" w:color="030101" w:themeColor="accent1"/>
          <w:bottom w:val="single" w:sz="8" w:space="0" w:color="030101" w:themeColor="accent1"/>
        </w:tcBorders>
      </w:tcPr>
    </w:tblStylePr>
    <w:tblStylePr w:type="firstCol">
      <w:rPr>
        <w:b/>
        <w:bCs/>
      </w:rPr>
    </w:tblStylePr>
    <w:tblStylePr w:type="lastCol">
      <w:rPr>
        <w:b/>
        <w:bCs/>
      </w:rPr>
      <w:tblPr/>
      <w:tcPr>
        <w:tcBorders>
          <w:top w:val="single" w:sz="8" w:space="0" w:color="030101" w:themeColor="accent1"/>
          <w:bottom w:val="single" w:sz="8" w:space="0" w:color="030101" w:themeColor="accent1"/>
        </w:tcBorders>
      </w:tcPr>
    </w:tblStylePr>
    <w:tblStylePr w:type="band1Vert">
      <w:tblPr/>
      <w:tcPr>
        <w:shd w:val="clear" w:color="auto" w:fill="DFA1A1" w:themeFill="accent1" w:themeFillTint="3F"/>
      </w:tcPr>
    </w:tblStylePr>
    <w:tblStylePr w:type="band1Horz">
      <w:tblPr/>
      <w:tcPr>
        <w:shd w:val="clear" w:color="auto" w:fill="DFA1A1" w:themeFill="accent1" w:themeFillTint="3F"/>
      </w:tcPr>
    </w:tblStylePr>
  </w:style>
  <w:style w:type="table" w:styleId="ColorfulGrid-Accent5">
    <w:name w:val="Colorful Grid Accent 5"/>
    <w:basedOn w:val="TableNormal"/>
    <w:uiPriority w:val="73"/>
    <w:rsid w:val="007906C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F8D9" w:themeFill="accent5" w:themeFillTint="33"/>
    </w:tcPr>
    <w:tblStylePr w:type="firstRow">
      <w:rPr>
        <w:b/>
        <w:bCs/>
      </w:rPr>
      <w:tblPr/>
      <w:tcPr>
        <w:shd w:val="clear" w:color="auto" w:fill="FCF1B3" w:themeFill="accent5" w:themeFillTint="66"/>
      </w:tcPr>
    </w:tblStylePr>
    <w:tblStylePr w:type="lastRow">
      <w:rPr>
        <w:b/>
        <w:bCs/>
        <w:color w:val="000000" w:themeColor="text1"/>
      </w:rPr>
      <w:tblPr/>
      <w:tcPr>
        <w:shd w:val="clear" w:color="auto" w:fill="FCF1B3" w:themeFill="accent5" w:themeFillTint="66"/>
      </w:tcPr>
    </w:tblStylePr>
    <w:tblStylePr w:type="firstCol">
      <w:rPr>
        <w:color w:val="FFFFFF" w:themeColor="background1"/>
      </w:rPr>
      <w:tblPr/>
      <w:tcPr>
        <w:shd w:val="clear" w:color="auto" w:fill="E2C208" w:themeFill="accent5" w:themeFillShade="BF"/>
      </w:tcPr>
    </w:tblStylePr>
    <w:tblStylePr w:type="lastCol">
      <w:rPr>
        <w:color w:val="FFFFFF" w:themeColor="background1"/>
      </w:rPr>
      <w:tblPr/>
      <w:tcPr>
        <w:shd w:val="clear" w:color="auto" w:fill="E2C208" w:themeFill="accent5" w:themeFillShade="BF"/>
      </w:tcPr>
    </w:tblStylePr>
    <w:tblStylePr w:type="band1Vert">
      <w:tblPr/>
      <w:tcPr>
        <w:shd w:val="clear" w:color="auto" w:fill="FBEEA0" w:themeFill="accent5" w:themeFillTint="7F"/>
      </w:tcPr>
    </w:tblStylePr>
    <w:tblStylePr w:type="band1Horz">
      <w:tblPr/>
      <w:tcPr>
        <w:shd w:val="clear" w:color="auto" w:fill="FBEEA0" w:themeFill="accent5" w:themeFillTint="7F"/>
      </w:tcPr>
    </w:tblStylePr>
  </w:style>
  <w:style w:type="paragraph" w:styleId="TOC1">
    <w:name w:val="toc 1"/>
    <w:aliases w:val="toc1"/>
    <w:basedOn w:val="Normal"/>
    <w:uiPriority w:val="39"/>
    <w:qFormat/>
    <w:rsid w:val="00ED7B83"/>
    <w:pPr>
      <w:widowControl w:val="0"/>
      <w:tabs>
        <w:tab w:val="right" w:leader="dot" w:pos="9360"/>
      </w:tabs>
      <w:spacing w:before="120" w:after="0" w:line="240" w:lineRule="auto"/>
    </w:pPr>
    <w:rPr>
      <w:rFonts w:ascii="Arial" w:eastAsia="Arial" w:hAnsi="Arial"/>
      <w:b/>
      <w:bCs/>
      <w:sz w:val="20"/>
      <w:szCs w:val="20"/>
    </w:rPr>
  </w:style>
  <w:style w:type="paragraph" w:styleId="TOC2">
    <w:name w:val="toc 2"/>
    <w:aliases w:val="toc2"/>
    <w:basedOn w:val="Normal"/>
    <w:uiPriority w:val="39"/>
    <w:qFormat/>
    <w:rsid w:val="00721CE8"/>
    <w:pPr>
      <w:widowControl w:val="0"/>
      <w:tabs>
        <w:tab w:val="left" w:pos="1080"/>
        <w:tab w:val="right" w:leader="dot" w:pos="9360"/>
      </w:tabs>
      <w:spacing w:after="0" w:line="240" w:lineRule="auto"/>
      <w:ind w:left="432"/>
    </w:pPr>
    <w:rPr>
      <w:rFonts w:ascii="Arial" w:eastAsia="Arial" w:hAnsi="Arial"/>
      <w:sz w:val="20"/>
      <w:szCs w:val="20"/>
    </w:rPr>
  </w:style>
  <w:style w:type="paragraph" w:styleId="TOC3">
    <w:name w:val="toc 3"/>
    <w:aliases w:val="toc3"/>
    <w:basedOn w:val="Normal"/>
    <w:uiPriority w:val="39"/>
    <w:qFormat/>
    <w:rsid w:val="00721CE8"/>
    <w:pPr>
      <w:widowControl w:val="0"/>
      <w:tabs>
        <w:tab w:val="left" w:pos="1800"/>
        <w:tab w:val="right" w:leader="dot" w:pos="9360"/>
      </w:tabs>
      <w:spacing w:after="0" w:line="240" w:lineRule="auto"/>
      <w:ind w:left="1080"/>
    </w:pPr>
    <w:rPr>
      <w:rFonts w:ascii="Arial" w:eastAsia="Arial" w:hAnsi="Arial"/>
      <w:bCs/>
      <w:sz w:val="20"/>
      <w:szCs w:val="20"/>
    </w:rPr>
  </w:style>
  <w:style w:type="paragraph" w:customStyle="1" w:styleId="TableParagraph">
    <w:name w:val="Table Paragraph"/>
    <w:basedOn w:val="Normal"/>
    <w:uiPriority w:val="1"/>
    <w:qFormat/>
    <w:rsid w:val="00721D8D"/>
    <w:pPr>
      <w:widowControl w:val="0"/>
      <w:spacing w:after="0" w:line="240" w:lineRule="auto"/>
    </w:pPr>
  </w:style>
  <w:style w:type="character" w:customStyle="1" w:styleId="caps">
    <w:name w:val="caps"/>
    <w:basedOn w:val="DefaultParagraphFont"/>
    <w:rsid w:val="00721D8D"/>
  </w:style>
  <w:style w:type="character" w:styleId="PageNumber">
    <w:name w:val="page number"/>
    <w:basedOn w:val="DefaultParagraphFont"/>
    <w:uiPriority w:val="99"/>
    <w:unhideWhenUsed/>
    <w:rsid w:val="00926564"/>
  </w:style>
  <w:style w:type="paragraph" w:styleId="TOC4">
    <w:name w:val="toc 4"/>
    <w:aliases w:val="toc4"/>
    <w:basedOn w:val="Normal"/>
    <w:next w:val="Normal"/>
    <w:autoRedefine/>
    <w:uiPriority w:val="39"/>
    <w:unhideWhenUsed/>
    <w:rsid w:val="00926564"/>
    <w:pPr>
      <w:spacing w:after="100"/>
      <w:ind w:left="660"/>
    </w:pPr>
  </w:style>
  <w:style w:type="paragraph" w:styleId="TOC5">
    <w:name w:val="toc 5"/>
    <w:aliases w:val="toc5"/>
    <w:basedOn w:val="Normal"/>
    <w:next w:val="Normal"/>
    <w:autoRedefine/>
    <w:uiPriority w:val="39"/>
    <w:unhideWhenUsed/>
    <w:rsid w:val="00ED7B83"/>
    <w:pPr>
      <w:ind w:left="880"/>
    </w:pPr>
  </w:style>
  <w:style w:type="paragraph" w:styleId="TOC6">
    <w:name w:val="toc 6"/>
    <w:aliases w:val="toc6"/>
    <w:basedOn w:val="Normal"/>
    <w:next w:val="Normal"/>
    <w:autoRedefine/>
    <w:uiPriority w:val="39"/>
    <w:unhideWhenUsed/>
    <w:rsid w:val="00ED7B83"/>
    <w:pPr>
      <w:ind w:left="1100"/>
    </w:pPr>
  </w:style>
  <w:style w:type="paragraph" w:styleId="TOC7">
    <w:name w:val="toc 7"/>
    <w:basedOn w:val="Normal"/>
    <w:next w:val="Normal"/>
    <w:autoRedefine/>
    <w:uiPriority w:val="39"/>
    <w:unhideWhenUsed/>
    <w:rsid w:val="00ED7B83"/>
    <w:pPr>
      <w:ind w:left="1320"/>
    </w:pPr>
  </w:style>
  <w:style w:type="paragraph" w:styleId="TOC8">
    <w:name w:val="toc 8"/>
    <w:basedOn w:val="Normal"/>
    <w:next w:val="Normal"/>
    <w:autoRedefine/>
    <w:uiPriority w:val="39"/>
    <w:unhideWhenUsed/>
    <w:rsid w:val="00ED7B83"/>
    <w:pPr>
      <w:ind w:left="1540"/>
    </w:pPr>
  </w:style>
  <w:style w:type="paragraph" w:styleId="TOC9">
    <w:name w:val="toc 9"/>
    <w:basedOn w:val="Normal"/>
    <w:next w:val="Normal"/>
    <w:autoRedefine/>
    <w:uiPriority w:val="39"/>
    <w:unhideWhenUsed/>
    <w:rsid w:val="00ED7B83"/>
    <w:pPr>
      <w:ind w:left="1760"/>
    </w:pPr>
  </w:style>
  <w:style w:type="paragraph" w:styleId="Revision">
    <w:name w:val="Revision"/>
    <w:hidden/>
    <w:semiHidden/>
    <w:rsid w:val="00516F44"/>
    <w:pPr>
      <w:spacing w:after="0" w:line="240" w:lineRule="auto"/>
    </w:pPr>
  </w:style>
  <w:style w:type="character" w:customStyle="1" w:styleId="Heading7Char">
    <w:name w:val="Heading 7 Char"/>
    <w:aliases w:val="h7 Char"/>
    <w:basedOn w:val="DefaultParagraphFont"/>
    <w:link w:val="Heading7"/>
    <w:rsid w:val="0014287C"/>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rsid w:val="0014287C"/>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rsid w:val="0014287C"/>
    <w:rPr>
      <w:rFonts w:asciiTheme="majorHAnsi" w:eastAsiaTheme="majorEastAsia" w:hAnsiTheme="majorHAnsi" w:cstheme="majorBidi"/>
      <w:i/>
      <w:iCs/>
      <w:color w:val="404040" w:themeColor="text1" w:themeTint="BF"/>
      <w:sz w:val="20"/>
      <w:szCs w:val="20"/>
    </w:rPr>
  </w:style>
  <w:style w:type="table" w:styleId="MediumGrid3-Accent2">
    <w:name w:val="Medium Grid 3 Accent 2"/>
    <w:basedOn w:val="TableNormal"/>
    <w:uiPriority w:val="69"/>
    <w:rsid w:val="000058E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B8B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2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2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2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2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717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7171" w:themeFill="accent2" w:themeFillTint="7F"/>
      </w:tcPr>
    </w:tblStylePr>
  </w:style>
  <w:style w:type="table" w:styleId="MediumGrid3-Accent3">
    <w:name w:val="Medium Grid 3 Accent 3"/>
    <w:basedOn w:val="TableNormal"/>
    <w:uiPriority w:val="69"/>
    <w:rsid w:val="000058E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LightList-Accent2">
    <w:name w:val="Light List Accent 2"/>
    <w:basedOn w:val="TableNormal"/>
    <w:uiPriority w:val="61"/>
    <w:rsid w:val="000058E6"/>
    <w:pPr>
      <w:spacing w:after="0" w:line="240" w:lineRule="auto"/>
    </w:pPr>
    <w:tblPr>
      <w:tblStyleRowBandSize w:val="1"/>
      <w:tblStyleColBandSize w:val="1"/>
      <w:tblInd w:w="0" w:type="dxa"/>
      <w:tblBorders>
        <w:top w:val="single" w:sz="8" w:space="0" w:color="E20000" w:themeColor="accent2"/>
        <w:left w:val="single" w:sz="8" w:space="0" w:color="E20000" w:themeColor="accent2"/>
        <w:bottom w:val="single" w:sz="8" w:space="0" w:color="E20000" w:themeColor="accent2"/>
        <w:right w:val="single" w:sz="8" w:space="0" w:color="E2000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20000" w:themeFill="accent2"/>
      </w:tcPr>
    </w:tblStylePr>
    <w:tblStylePr w:type="lastRow">
      <w:pPr>
        <w:spacing w:before="0" w:after="0" w:line="240" w:lineRule="auto"/>
      </w:pPr>
      <w:rPr>
        <w:b/>
        <w:bCs/>
      </w:rPr>
      <w:tblPr/>
      <w:tcPr>
        <w:tcBorders>
          <w:top w:val="double" w:sz="6" w:space="0" w:color="E20000" w:themeColor="accent2"/>
          <w:left w:val="single" w:sz="8" w:space="0" w:color="E20000" w:themeColor="accent2"/>
          <w:bottom w:val="single" w:sz="8" w:space="0" w:color="E20000" w:themeColor="accent2"/>
          <w:right w:val="single" w:sz="8" w:space="0" w:color="E20000" w:themeColor="accent2"/>
        </w:tcBorders>
      </w:tcPr>
    </w:tblStylePr>
    <w:tblStylePr w:type="firstCol">
      <w:rPr>
        <w:b/>
        <w:bCs/>
      </w:rPr>
    </w:tblStylePr>
    <w:tblStylePr w:type="lastCol">
      <w:rPr>
        <w:b/>
        <w:bCs/>
      </w:rPr>
    </w:tblStylePr>
    <w:tblStylePr w:type="band1Vert">
      <w:tblPr/>
      <w:tcPr>
        <w:tcBorders>
          <w:top w:val="single" w:sz="8" w:space="0" w:color="E20000" w:themeColor="accent2"/>
          <w:left w:val="single" w:sz="8" w:space="0" w:color="E20000" w:themeColor="accent2"/>
          <w:bottom w:val="single" w:sz="8" w:space="0" w:color="E20000" w:themeColor="accent2"/>
          <w:right w:val="single" w:sz="8" w:space="0" w:color="E20000" w:themeColor="accent2"/>
        </w:tcBorders>
      </w:tcPr>
    </w:tblStylePr>
    <w:tblStylePr w:type="band1Horz">
      <w:tblPr/>
      <w:tcPr>
        <w:tcBorders>
          <w:top w:val="single" w:sz="8" w:space="0" w:color="E20000" w:themeColor="accent2"/>
          <w:left w:val="single" w:sz="8" w:space="0" w:color="E20000" w:themeColor="accent2"/>
          <w:bottom w:val="single" w:sz="8" w:space="0" w:color="E20000" w:themeColor="accent2"/>
          <w:right w:val="single" w:sz="8" w:space="0" w:color="E20000" w:themeColor="accent2"/>
        </w:tcBorders>
      </w:tcPr>
    </w:tblStylePr>
  </w:style>
  <w:style w:type="character" w:styleId="FollowedHyperlink">
    <w:name w:val="FollowedHyperlink"/>
    <w:basedOn w:val="DefaultParagraphFont"/>
    <w:unhideWhenUsed/>
    <w:rsid w:val="0051120B"/>
    <w:rPr>
      <w:color w:val="CF8C63" w:themeColor="followedHyperlink"/>
      <w:u w:val="single"/>
    </w:rPr>
  </w:style>
  <w:style w:type="paragraph" w:customStyle="1" w:styleId="Figure">
    <w:name w:val="Figure"/>
    <w:aliases w:val="fig"/>
    <w:basedOn w:val="Normal"/>
    <w:rsid w:val="00822D3D"/>
    <w:pPr>
      <w:spacing w:before="60" w:after="60" w:line="240" w:lineRule="auto"/>
    </w:pPr>
    <w:rPr>
      <w:rFonts w:ascii="Segoe UI" w:eastAsia="SimSun" w:hAnsi="Segoe UI" w:cs="Segoe UI"/>
      <w:color w:val="0000FF"/>
      <w:kern w:val="24"/>
      <w:sz w:val="20"/>
      <w:szCs w:val="20"/>
    </w:rPr>
  </w:style>
  <w:style w:type="paragraph" w:customStyle="1" w:styleId="Code">
    <w:name w:val="Code"/>
    <w:aliases w:val="c"/>
    <w:link w:val="CodeChar"/>
    <w:locked/>
    <w:rsid w:val="00822D3D"/>
    <w:pPr>
      <w:spacing w:after="60" w:line="300" w:lineRule="exact"/>
    </w:pPr>
    <w:rPr>
      <w:rFonts w:ascii="Courier New" w:eastAsia="Segoe UI" w:hAnsi="Courier New" w:cs="Segoe UI"/>
      <w:noProof/>
      <w:color w:val="000000" w:themeColor="text1"/>
      <w:sz w:val="16"/>
      <w:szCs w:val="16"/>
    </w:rPr>
  </w:style>
  <w:style w:type="paragraph" w:customStyle="1" w:styleId="LabelinList2">
    <w:name w:val="Label in List 2"/>
    <w:aliases w:val="l2"/>
    <w:basedOn w:val="Label"/>
    <w:next w:val="TextinList2"/>
    <w:rsid w:val="00822D3D"/>
    <w:pPr>
      <w:ind w:left="720"/>
    </w:pPr>
  </w:style>
  <w:style w:type="paragraph" w:customStyle="1" w:styleId="TextinList2">
    <w:name w:val="Text in List 2"/>
    <w:aliases w:val="t2"/>
    <w:basedOn w:val="Normal"/>
    <w:rsid w:val="00822D3D"/>
    <w:pPr>
      <w:spacing w:before="60" w:after="60" w:line="280" w:lineRule="exact"/>
      <w:ind w:left="720"/>
    </w:pPr>
    <w:rPr>
      <w:rFonts w:ascii="Segoe UI" w:eastAsia="SimSun" w:hAnsi="Segoe UI" w:cs="Segoe UI"/>
      <w:kern w:val="24"/>
      <w:sz w:val="20"/>
      <w:szCs w:val="20"/>
    </w:rPr>
  </w:style>
  <w:style w:type="paragraph" w:customStyle="1" w:styleId="Label">
    <w:name w:val="Label"/>
    <w:aliases w:val="l"/>
    <w:basedOn w:val="Normal"/>
    <w:link w:val="LabelChar"/>
    <w:rsid w:val="00822D3D"/>
    <w:pPr>
      <w:keepNext/>
      <w:spacing w:before="240" w:after="60" w:line="240" w:lineRule="auto"/>
    </w:pPr>
    <w:rPr>
      <w:rFonts w:ascii="Segoe UI" w:eastAsia="SimSun" w:hAnsi="Segoe UI" w:cs="Segoe UI"/>
      <w:b/>
      <w:kern w:val="24"/>
      <w:sz w:val="20"/>
      <w:szCs w:val="20"/>
    </w:rPr>
  </w:style>
  <w:style w:type="paragraph" w:styleId="FootnoteText">
    <w:name w:val="footnote text"/>
    <w:aliases w:val="ft,Used by Word for text of Help footnotes"/>
    <w:basedOn w:val="Normal"/>
    <w:link w:val="FootnoteTextChar"/>
    <w:rsid w:val="00822D3D"/>
    <w:pPr>
      <w:spacing w:before="60" w:after="60" w:line="280" w:lineRule="exact"/>
    </w:pPr>
    <w:rPr>
      <w:rFonts w:ascii="Segoe UI" w:eastAsia="SimSun" w:hAnsi="Segoe UI" w:cs="Segoe UI"/>
      <w:color w:val="0000FF"/>
      <w:kern w:val="24"/>
      <w:sz w:val="20"/>
      <w:szCs w:val="20"/>
    </w:rPr>
  </w:style>
  <w:style w:type="character" w:customStyle="1" w:styleId="FootnoteTextChar">
    <w:name w:val="Footnote Text Char"/>
    <w:aliases w:val="ft Char,Used by Word for text of Help footnotes Char"/>
    <w:basedOn w:val="DefaultParagraphFont"/>
    <w:link w:val="FootnoteText"/>
    <w:rsid w:val="00822D3D"/>
    <w:rPr>
      <w:rFonts w:ascii="Segoe UI" w:eastAsia="SimSun" w:hAnsi="Segoe UI" w:cs="Segoe UI"/>
      <w:color w:val="0000FF"/>
      <w:kern w:val="24"/>
      <w:sz w:val="20"/>
      <w:szCs w:val="20"/>
    </w:rPr>
  </w:style>
  <w:style w:type="paragraph" w:customStyle="1" w:styleId="NumberedList2">
    <w:name w:val="Numbered List 2"/>
    <w:aliases w:val="nl2"/>
    <w:basedOn w:val="ListNumber"/>
    <w:rsid w:val="00822D3D"/>
    <w:pPr>
      <w:numPr>
        <w:numId w:val="17"/>
      </w:numPr>
    </w:pPr>
  </w:style>
  <w:style w:type="paragraph" w:customStyle="1" w:styleId="Syntax">
    <w:name w:val="Syntax"/>
    <w:aliases w:val="s"/>
    <w:basedOn w:val="Normal"/>
    <w:locked/>
    <w:rsid w:val="00822D3D"/>
    <w:pPr>
      <w:shd w:val="clear" w:color="C0C0C0" w:fill="auto"/>
      <w:spacing w:before="60" w:after="60" w:line="280" w:lineRule="exact"/>
    </w:pPr>
    <w:rPr>
      <w:rFonts w:ascii="Segoe UI" w:eastAsia="SimSun" w:hAnsi="Segoe UI" w:cs="Segoe UI"/>
      <w:noProof/>
      <w:color w:val="C0C0C0"/>
      <w:sz w:val="20"/>
      <w:szCs w:val="20"/>
    </w:rPr>
  </w:style>
  <w:style w:type="character" w:styleId="FootnoteReference">
    <w:name w:val="footnote reference"/>
    <w:aliases w:val="fr,Used by Word for Help footnote symbols"/>
    <w:basedOn w:val="DefaultParagraphFont"/>
    <w:rsid w:val="00822D3D"/>
    <w:rPr>
      <w:color w:val="0000FF"/>
      <w:vertAlign w:val="superscript"/>
    </w:rPr>
  </w:style>
  <w:style w:type="character" w:customStyle="1" w:styleId="CodeEmbedded">
    <w:name w:val="Code Embedded"/>
    <w:aliases w:val="ce"/>
    <w:basedOn w:val="DefaultParagraphFont"/>
    <w:rsid w:val="00822D3D"/>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822D3D"/>
    <w:rPr>
      <w:b/>
      <w:szCs w:val="18"/>
    </w:rPr>
  </w:style>
  <w:style w:type="character" w:customStyle="1" w:styleId="LinkText">
    <w:name w:val="Link Text"/>
    <w:aliases w:val="lt"/>
    <w:basedOn w:val="DefaultParagraphFont"/>
    <w:rsid w:val="00822D3D"/>
    <w:rPr>
      <w:color w:val="0000FF"/>
      <w:szCs w:val="18"/>
      <w:u w:val="single"/>
    </w:rPr>
  </w:style>
  <w:style w:type="character" w:customStyle="1" w:styleId="LinkID">
    <w:name w:val="Link ID"/>
    <w:aliases w:val="lid"/>
    <w:basedOn w:val="DefaultParagraphFont"/>
    <w:rsid w:val="00822D3D"/>
    <w:rPr>
      <w:noProof/>
      <w:vanish/>
      <w:color w:val="0000FF"/>
      <w:szCs w:val="18"/>
      <w:u w:val="none"/>
      <w:bdr w:val="none" w:sz="0" w:space="0" w:color="auto"/>
      <w:shd w:val="clear" w:color="auto" w:fill="auto"/>
      <w:lang w:val="en-US"/>
    </w:rPr>
  </w:style>
  <w:style w:type="paragraph" w:customStyle="1" w:styleId="DSTOC1-0">
    <w:name w:val="DSTOC1-0"/>
    <w:basedOn w:val="Heading1"/>
    <w:rsid w:val="00822D3D"/>
    <w:pPr>
      <w:keepLines w:val="0"/>
      <w:numPr>
        <w:numId w:val="0"/>
      </w:numPr>
      <w:pBdr>
        <w:bottom w:val="single" w:sz="4" w:space="6" w:color="auto"/>
      </w:pBdr>
      <w:spacing w:before="0" w:line="240" w:lineRule="auto"/>
      <w:contextualSpacing/>
      <w:outlineLvl w:val="9"/>
    </w:pPr>
    <w:rPr>
      <w:rFonts w:ascii="Arial" w:eastAsia="SimSun" w:hAnsi="Arial" w:cs="Arial"/>
      <w:color w:val="auto"/>
      <w:kern w:val="24"/>
      <w:szCs w:val="40"/>
    </w:rPr>
  </w:style>
  <w:style w:type="paragraph" w:customStyle="1" w:styleId="DSTOC2-0">
    <w:name w:val="DSTOC2-0"/>
    <w:basedOn w:val="Heading2"/>
    <w:rsid w:val="00822D3D"/>
    <w:pPr>
      <w:keepLines w:val="0"/>
      <w:numPr>
        <w:ilvl w:val="0"/>
        <w:numId w:val="0"/>
      </w:numPr>
      <w:spacing w:before="360" w:after="60" w:line="240" w:lineRule="auto"/>
      <w:contextualSpacing/>
      <w:outlineLvl w:val="9"/>
    </w:pPr>
    <w:rPr>
      <w:rFonts w:ascii="Arial" w:eastAsia="SimSun" w:hAnsi="Arial" w:cs="Arial"/>
      <w:iCs/>
      <w:color w:val="auto"/>
      <w:kern w:val="24"/>
      <w:sz w:val="36"/>
      <w:szCs w:val="36"/>
    </w:rPr>
  </w:style>
  <w:style w:type="paragraph" w:customStyle="1" w:styleId="DSTOC3-0">
    <w:name w:val="DSTOC3-0"/>
    <w:basedOn w:val="Heading3"/>
    <w:rsid w:val="00822D3D"/>
    <w:pPr>
      <w:keepLines w:val="0"/>
      <w:numPr>
        <w:ilvl w:val="0"/>
        <w:numId w:val="0"/>
      </w:numPr>
      <w:spacing w:before="360" w:after="60" w:line="240" w:lineRule="auto"/>
      <w:contextualSpacing/>
      <w:outlineLvl w:val="9"/>
    </w:pPr>
    <w:rPr>
      <w:rFonts w:ascii="Arial" w:eastAsia="SimSun" w:hAnsi="Arial" w:cs="Arial"/>
      <w:color w:val="auto"/>
      <w:kern w:val="24"/>
      <w:sz w:val="28"/>
      <w:szCs w:val="28"/>
    </w:rPr>
  </w:style>
  <w:style w:type="paragraph" w:customStyle="1" w:styleId="DSTOC4-0">
    <w:name w:val="DSTOC4-0"/>
    <w:basedOn w:val="Heading4"/>
    <w:rsid w:val="00822D3D"/>
    <w:pPr>
      <w:keepLines w:val="0"/>
      <w:numPr>
        <w:ilvl w:val="0"/>
        <w:numId w:val="0"/>
      </w:numPr>
      <w:spacing w:before="360" w:after="60" w:line="240" w:lineRule="auto"/>
      <w:contextualSpacing/>
      <w:outlineLvl w:val="9"/>
    </w:pPr>
    <w:rPr>
      <w:rFonts w:ascii="Arial" w:eastAsia="SimSun" w:hAnsi="Arial" w:cs="Arial"/>
      <w:i w:val="0"/>
      <w:iCs w:val="0"/>
      <w:color w:val="auto"/>
      <w:kern w:val="24"/>
      <w:sz w:val="24"/>
      <w:szCs w:val="24"/>
    </w:rPr>
  </w:style>
  <w:style w:type="paragraph" w:customStyle="1" w:styleId="DSTOC5-0">
    <w:name w:val="DSTOC5-0"/>
    <w:basedOn w:val="Heading5"/>
    <w:rsid w:val="00822D3D"/>
    <w:pPr>
      <w:keepLines w:val="0"/>
      <w:numPr>
        <w:ilvl w:val="0"/>
        <w:numId w:val="0"/>
      </w:numPr>
      <w:spacing w:before="240" w:after="60" w:line="240" w:lineRule="auto"/>
      <w:contextualSpacing/>
      <w:outlineLvl w:val="9"/>
    </w:pPr>
    <w:rPr>
      <w:rFonts w:ascii="Arial" w:eastAsia="SimSun" w:hAnsi="Arial" w:cs="Arial"/>
      <w:b/>
      <w:bCs/>
      <w:iCs/>
      <w:color w:val="auto"/>
      <w:kern w:val="24"/>
      <w:sz w:val="20"/>
      <w:szCs w:val="40"/>
    </w:rPr>
  </w:style>
  <w:style w:type="paragraph" w:customStyle="1" w:styleId="DSTOC6-0">
    <w:name w:val="DSTOC6-0"/>
    <w:basedOn w:val="Heading6"/>
    <w:rsid w:val="00822D3D"/>
    <w:pPr>
      <w:keepNext w:val="0"/>
      <w:keepLines w:val="0"/>
      <w:numPr>
        <w:ilvl w:val="0"/>
        <w:numId w:val="0"/>
      </w:numPr>
      <w:spacing w:before="120" w:after="60" w:line="240" w:lineRule="auto"/>
      <w:outlineLvl w:val="9"/>
    </w:pPr>
    <w:rPr>
      <w:rFonts w:ascii="Segoe UI" w:eastAsia="SimSun" w:hAnsi="Segoe UI" w:cs="Segoe UI"/>
      <w:b/>
      <w:bCs/>
      <w:i w:val="0"/>
      <w:iCs w:val="0"/>
      <w:color w:val="auto"/>
      <w:kern w:val="24"/>
      <w:sz w:val="20"/>
      <w:szCs w:val="20"/>
    </w:rPr>
  </w:style>
  <w:style w:type="paragraph" w:customStyle="1" w:styleId="DSTOC7-0">
    <w:name w:val="DSTOC7-0"/>
    <w:basedOn w:val="Heading7"/>
    <w:rsid w:val="00822D3D"/>
    <w:pPr>
      <w:keepNext w:val="0"/>
      <w:keepLines w:val="0"/>
      <w:numPr>
        <w:ilvl w:val="0"/>
        <w:numId w:val="0"/>
      </w:numPr>
      <w:spacing w:before="60" w:after="60" w:line="280" w:lineRule="exact"/>
      <w:outlineLvl w:val="9"/>
    </w:pPr>
    <w:rPr>
      <w:rFonts w:ascii="Segoe UI" w:eastAsia="SimSun" w:hAnsi="Segoe UI" w:cs="Segoe UI"/>
      <w:b/>
      <w:i w:val="0"/>
      <w:iCs w:val="0"/>
      <w:color w:val="auto"/>
      <w:kern w:val="24"/>
      <w:sz w:val="20"/>
      <w:szCs w:val="24"/>
    </w:rPr>
  </w:style>
  <w:style w:type="paragraph" w:customStyle="1" w:styleId="DSTOC8-0">
    <w:name w:val="DSTOC8-0"/>
    <w:basedOn w:val="Heading8"/>
    <w:rsid w:val="00822D3D"/>
    <w:pPr>
      <w:keepNext w:val="0"/>
      <w:keepLines w:val="0"/>
      <w:numPr>
        <w:ilvl w:val="0"/>
        <w:numId w:val="0"/>
      </w:numPr>
      <w:spacing w:before="60" w:after="60" w:line="280" w:lineRule="exact"/>
      <w:outlineLvl w:val="9"/>
    </w:pPr>
    <w:rPr>
      <w:rFonts w:ascii="Segoe UI" w:eastAsia="SimSun" w:hAnsi="Segoe UI" w:cs="Segoe UI"/>
      <w:b/>
      <w:iCs/>
      <w:color w:val="auto"/>
      <w:kern w:val="24"/>
    </w:rPr>
  </w:style>
  <w:style w:type="paragraph" w:customStyle="1" w:styleId="DSTOC9-0">
    <w:name w:val="DSTOC9-0"/>
    <w:basedOn w:val="Heading9"/>
    <w:rsid w:val="00822D3D"/>
    <w:pPr>
      <w:keepNext w:val="0"/>
      <w:keepLines w:val="0"/>
      <w:numPr>
        <w:ilvl w:val="0"/>
        <w:numId w:val="0"/>
      </w:numPr>
      <w:spacing w:before="60" w:after="60" w:line="280" w:lineRule="exact"/>
      <w:outlineLvl w:val="9"/>
    </w:pPr>
    <w:rPr>
      <w:rFonts w:ascii="Segoe UI" w:eastAsia="SimSun" w:hAnsi="Segoe UI" w:cs="Segoe UI"/>
      <w:b/>
      <w:i w:val="0"/>
      <w:iCs w:val="0"/>
      <w:color w:val="auto"/>
      <w:kern w:val="24"/>
    </w:rPr>
  </w:style>
  <w:style w:type="paragraph" w:customStyle="1" w:styleId="DSTOC1-1">
    <w:name w:val="DSTOC1-1"/>
    <w:basedOn w:val="Heading1"/>
    <w:rsid w:val="00822D3D"/>
    <w:pPr>
      <w:keepLines w:val="0"/>
      <w:numPr>
        <w:numId w:val="0"/>
      </w:numPr>
      <w:pBdr>
        <w:bottom w:val="single" w:sz="4" w:space="6" w:color="auto"/>
      </w:pBdr>
      <w:spacing w:before="0" w:line="240" w:lineRule="auto"/>
      <w:contextualSpacing/>
      <w:outlineLvl w:val="1"/>
    </w:pPr>
    <w:rPr>
      <w:rFonts w:ascii="Arial" w:eastAsia="SimSun" w:hAnsi="Arial" w:cs="Arial"/>
      <w:color w:val="auto"/>
      <w:kern w:val="24"/>
      <w:szCs w:val="40"/>
    </w:rPr>
  </w:style>
  <w:style w:type="paragraph" w:customStyle="1" w:styleId="DSTOC1-2">
    <w:name w:val="DSTOC1-2"/>
    <w:basedOn w:val="Heading2"/>
    <w:rsid w:val="00822D3D"/>
    <w:pPr>
      <w:keepLines w:val="0"/>
      <w:numPr>
        <w:ilvl w:val="0"/>
        <w:numId w:val="0"/>
      </w:numPr>
      <w:spacing w:before="360" w:after="60" w:line="240" w:lineRule="auto"/>
      <w:contextualSpacing/>
    </w:pPr>
    <w:rPr>
      <w:rFonts w:ascii="Arial" w:eastAsia="SimSun" w:hAnsi="Arial" w:cs="Arial"/>
      <w:bCs w:val="0"/>
      <w:color w:val="auto"/>
      <w:kern w:val="24"/>
      <w:sz w:val="36"/>
      <w:szCs w:val="36"/>
    </w:rPr>
  </w:style>
  <w:style w:type="paragraph" w:customStyle="1" w:styleId="DSTOC1-3">
    <w:name w:val="DSTOC1-3"/>
    <w:basedOn w:val="Heading3"/>
    <w:rsid w:val="00822D3D"/>
    <w:pPr>
      <w:keepLines w:val="0"/>
      <w:numPr>
        <w:ilvl w:val="0"/>
        <w:numId w:val="0"/>
      </w:numPr>
      <w:spacing w:before="360" w:after="60" w:line="240" w:lineRule="auto"/>
      <w:contextualSpacing/>
    </w:pPr>
    <w:rPr>
      <w:rFonts w:ascii="Arial" w:eastAsia="SimSun" w:hAnsi="Arial" w:cs="Arial"/>
      <w:bCs w:val="0"/>
      <w:color w:val="auto"/>
      <w:kern w:val="24"/>
      <w:sz w:val="28"/>
      <w:szCs w:val="28"/>
    </w:rPr>
  </w:style>
  <w:style w:type="paragraph" w:customStyle="1" w:styleId="DSTOC1-4">
    <w:name w:val="DSTOC1-4"/>
    <w:basedOn w:val="Heading4"/>
    <w:rsid w:val="00822D3D"/>
    <w:pPr>
      <w:keepLines w:val="0"/>
      <w:numPr>
        <w:ilvl w:val="0"/>
        <w:numId w:val="0"/>
      </w:numPr>
      <w:spacing w:before="360" w:after="60" w:line="240" w:lineRule="auto"/>
      <w:contextualSpacing/>
    </w:pPr>
    <w:rPr>
      <w:rFonts w:ascii="Arial" w:eastAsia="SimSun" w:hAnsi="Arial" w:cs="Arial"/>
      <w:bCs w:val="0"/>
      <w:i w:val="0"/>
      <w:iCs w:val="0"/>
      <w:color w:val="auto"/>
      <w:kern w:val="24"/>
      <w:sz w:val="24"/>
      <w:szCs w:val="24"/>
    </w:rPr>
  </w:style>
  <w:style w:type="paragraph" w:customStyle="1" w:styleId="DSTOC1-5">
    <w:name w:val="DSTOC1-5"/>
    <w:basedOn w:val="Heading5"/>
    <w:rsid w:val="00822D3D"/>
    <w:pPr>
      <w:keepLines w:val="0"/>
      <w:numPr>
        <w:ilvl w:val="0"/>
        <w:numId w:val="0"/>
      </w:numPr>
      <w:spacing w:before="240" w:after="60" w:line="240" w:lineRule="auto"/>
      <w:contextualSpacing/>
    </w:pPr>
    <w:rPr>
      <w:rFonts w:ascii="Arial" w:eastAsia="SimSun" w:hAnsi="Arial" w:cs="Arial"/>
      <w:b/>
      <w:color w:val="auto"/>
      <w:kern w:val="24"/>
      <w:sz w:val="20"/>
      <w:szCs w:val="40"/>
    </w:rPr>
  </w:style>
  <w:style w:type="paragraph" w:customStyle="1" w:styleId="DSTOC1-6">
    <w:name w:val="DSTOC1-6"/>
    <w:basedOn w:val="Heading6"/>
    <w:rsid w:val="00822D3D"/>
    <w:pPr>
      <w:keepNext w:val="0"/>
      <w:keepLines w:val="0"/>
      <w:numPr>
        <w:ilvl w:val="0"/>
        <w:numId w:val="0"/>
      </w:numPr>
      <w:spacing w:before="120" w:after="60" w:line="240" w:lineRule="auto"/>
    </w:pPr>
    <w:rPr>
      <w:rFonts w:ascii="Segoe UI" w:eastAsia="SimSun" w:hAnsi="Segoe UI" w:cs="Segoe UI"/>
      <w:b/>
      <w:i w:val="0"/>
      <w:iCs w:val="0"/>
      <w:color w:val="auto"/>
      <w:kern w:val="24"/>
      <w:sz w:val="20"/>
      <w:szCs w:val="20"/>
    </w:rPr>
  </w:style>
  <w:style w:type="paragraph" w:customStyle="1" w:styleId="DSTOC1-7">
    <w:name w:val="DSTOC1-7"/>
    <w:basedOn w:val="Heading7"/>
    <w:rsid w:val="00822D3D"/>
    <w:pPr>
      <w:keepNext w:val="0"/>
      <w:keepLines w:val="0"/>
      <w:numPr>
        <w:ilvl w:val="0"/>
        <w:numId w:val="0"/>
      </w:numPr>
      <w:spacing w:before="60" w:after="60" w:line="280" w:lineRule="exact"/>
    </w:pPr>
    <w:rPr>
      <w:rFonts w:ascii="Segoe UI" w:eastAsia="SimSun" w:hAnsi="Segoe UI" w:cs="Segoe UI"/>
      <w:b/>
      <w:i w:val="0"/>
      <w:iCs w:val="0"/>
      <w:color w:val="auto"/>
      <w:kern w:val="24"/>
      <w:sz w:val="20"/>
      <w:szCs w:val="24"/>
    </w:rPr>
  </w:style>
  <w:style w:type="paragraph" w:customStyle="1" w:styleId="DSTOC1-8">
    <w:name w:val="DSTOC1-8"/>
    <w:basedOn w:val="Heading8"/>
    <w:rsid w:val="00822D3D"/>
    <w:pPr>
      <w:keepNext w:val="0"/>
      <w:keepLines w:val="0"/>
      <w:numPr>
        <w:ilvl w:val="0"/>
        <w:numId w:val="0"/>
      </w:numPr>
      <w:spacing w:before="60" w:after="60" w:line="280" w:lineRule="exact"/>
    </w:pPr>
    <w:rPr>
      <w:rFonts w:ascii="Segoe UI" w:eastAsia="SimSun" w:hAnsi="Segoe UI" w:cs="Segoe UI"/>
      <w:b/>
      <w:iCs/>
      <w:color w:val="auto"/>
      <w:kern w:val="24"/>
    </w:rPr>
  </w:style>
  <w:style w:type="paragraph" w:customStyle="1" w:styleId="DSTOC1-9">
    <w:name w:val="DSTOC1-9"/>
    <w:basedOn w:val="Heading9"/>
    <w:rsid w:val="00822D3D"/>
    <w:pPr>
      <w:keepNext w:val="0"/>
      <w:keepLines w:val="0"/>
      <w:numPr>
        <w:ilvl w:val="0"/>
        <w:numId w:val="0"/>
      </w:numPr>
      <w:spacing w:before="60" w:after="60" w:line="280" w:lineRule="exact"/>
    </w:pPr>
    <w:rPr>
      <w:rFonts w:ascii="Segoe UI" w:eastAsia="SimSun" w:hAnsi="Segoe UI" w:cs="Segoe UI"/>
      <w:b/>
      <w:i w:val="0"/>
      <w:iCs w:val="0"/>
      <w:color w:val="auto"/>
      <w:kern w:val="24"/>
    </w:rPr>
  </w:style>
  <w:style w:type="paragraph" w:customStyle="1" w:styleId="DSTOC2-2">
    <w:name w:val="DSTOC2-2"/>
    <w:basedOn w:val="Heading2"/>
    <w:rsid w:val="00822D3D"/>
    <w:pPr>
      <w:keepLines w:val="0"/>
      <w:numPr>
        <w:ilvl w:val="0"/>
        <w:numId w:val="0"/>
      </w:numPr>
      <w:spacing w:before="360" w:after="60" w:line="240" w:lineRule="auto"/>
      <w:contextualSpacing/>
      <w:outlineLvl w:val="2"/>
    </w:pPr>
    <w:rPr>
      <w:rFonts w:ascii="Arial" w:eastAsia="SimSun" w:hAnsi="Arial" w:cs="Arial"/>
      <w:iCs/>
      <w:color w:val="auto"/>
      <w:kern w:val="24"/>
      <w:sz w:val="36"/>
      <w:szCs w:val="36"/>
    </w:rPr>
  </w:style>
  <w:style w:type="paragraph" w:customStyle="1" w:styleId="DSTOC2-3">
    <w:name w:val="DSTOC2-3"/>
    <w:basedOn w:val="DSTOC1-3"/>
    <w:rsid w:val="00822D3D"/>
  </w:style>
  <w:style w:type="paragraph" w:customStyle="1" w:styleId="DSTOC2-4">
    <w:name w:val="DSTOC2-4"/>
    <w:basedOn w:val="DSTOC1-4"/>
    <w:rsid w:val="00822D3D"/>
  </w:style>
  <w:style w:type="paragraph" w:customStyle="1" w:styleId="DSTOC2-5">
    <w:name w:val="DSTOC2-5"/>
    <w:basedOn w:val="DSTOC1-5"/>
    <w:rsid w:val="00822D3D"/>
  </w:style>
  <w:style w:type="paragraph" w:customStyle="1" w:styleId="DSTOC2-6">
    <w:name w:val="DSTOC2-6"/>
    <w:basedOn w:val="DSTOC1-6"/>
    <w:rsid w:val="00822D3D"/>
  </w:style>
  <w:style w:type="paragraph" w:customStyle="1" w:styleId="DSTOC2-7">
    <w:name w:val="DSTOC2-7"/>
    <w:basedOn w:val="DSTOC1-7"/>
    <w:rsid w:val="00822D3D"/>
  </w:style>
  <w:style w:type="paragraph" w:customStyle="1" w:styleId="DSTOC2-8">
    <w:name w:val="DSTOC2-8"/>
    <w:basedOn w:val="DSTOC1-8"/>
    <w:rsid w:val="00822D3D"/>
  </w:style>
  <w:style w:type="paragraph" w:customStyle="1" w:styleId="DSTOC2-9">
    <w:name w:val="DSTOC2-9"/>
    <w:basedOn w:val="DSTOC1-9"/>
    <w:rsid w:val="00822D3D"/>
  </w:style>
  <w:style w:type="paragraph" w:customStyle="1" w:styleId="DSTOC3-3">
    <w:name w:val="DSTOC3-3"/>
    <w:basedOn w:val="Heading3"/>
    <w:rsid w:val="00822D3D"/>
    <w:pPr>
      <w:keepLines w:val="0"/>
      <w:numPr>
        <w:ilvl w:val="0"/>
        <w:numId w:val="0"/>
      </w:numPr>
      <w:spacing w:before="360" w:after="60" w:line="240" w:lineRule="auto"/>
      <w:contextualSpacing/>
      <w:outlineLvl w:val="3"/>
    </w:pPr>
    <w:rPr>
      <w:rFonts w:ascii="Arial" w:eastAsia="SimSun" w:hAnsi="Arial" w:cs="Arial"/>
      <w:color w:val="auto"/>
      <w:kern w:val="24"/>
      <w:sz w:val="28"/>
      <w:szCs w:val="28"/>
    </w:rPr>
  </w:style>
  <w:style w:type="paragraph" w:customStyle="1" w:styleId="DSTOC3-4">
    <w:name w:val="DSTOC3-4"/>
    <w:basedOn w:val="DSTOC2-4"/>
    <w:rsid w:val="00822D3D"/>
  </w:style>
  <w:style w:type="paragraph" w:customStyle="1" w:styleId="DSTOC3-5">
    <w:name w:val="DSTOC3-5"/>
    <w:basedOn w:val="DSTOC2-5"/>
    <w:rsid w:val="00822D3D"/>
  </w:style>
  <w:style w:type="paragraph" w:customStyle="1" w:styleId="DSTOC3-6">
    <w:name w:val="DSTOC3-6"/>
    <w:basedOn w:val="DSTOC2-6"/>
    <w:rsid w:val="00822D3D"/>
  </w:style>
  <w:style w:type="paragraph" w:customStyle="1" w:styleId="DSTOC3-7">
    <w:name w:val="DSTOC3-7"/>
    <w:basedOn w:val="DSTOC2-7"/>
    <w:rsid w:val="00822D3D"/>
  </w:style>
  <w:style w:type="paragraph" w:customStyle="1" w:styleId="DSTOC3-8">
    <w:name w:val="DSTOC3-8"/>
    <w:basedOn w:val="DSTOC2-8"/>
    <w:rsid w:val="00822D3D"/>
  </w:style>
  <w:style w:type="paragraph" w:customStyle="1" w:styleId="DSTOC3-9">
    <w:name w:val="DSTOC3-9"/>
    <w:basedOn w:val="DSTOC2-9"/>
    <w:rsid w:val="00822D3D"/>
  </w:style>
  <w:style w:type="paragraph" w:customStyle="1" w:styleId="DSTOC4-4">
    <w:name w:val="DSTOC4-4"/>
    <w:basedOn w:val="Heading4"/>
    <w:rsid w:val="00822D3D"/>
    <w:pPr>
      <w:keepLines w:val="0"/>
      <w:numPr>
        <w:ilvl w:val="0"/>
        <w:numId w:val="0"/>
      </w:numPr>
      <w:spacing w:before="360" w:after="60" w:line="240" w:lineRule="auto"/>
      <w:contextualSpacing/>
      <w:outlineLvl w:val="4"/>
    </w:pPr>
    <w:rPr>
      <w:rFonts w:ascii="Arial" w:eastAsia="SimSun" w:hAnsi="Arial" w:cs="Arial"/>
      <w:i w:val="0"/>
      <w:iCs w:val="0"/>
      <w:color w:val="auto"/>
      <w:kern w:val="24"/>
      <w:sz w:val="24"/>
      <w:szCs w:val="24"/>
    </w:rPr>
  </w:style>
  <w:style w:type="paragraph" w:customStyle="1" w:styleId="DSTOC4-5">
    <w:name w:val="DSTOC4-5"/>
    <w:basedOn w:val="DSTOC3-5"/>
    <w:rsid w:val="00822D3D"/>
  </w:style>
  <w:style w:type="paragraph" w:customStyle="1" w:styleId="DSTOC4-6">
    <w:name w:val="DSTOC4-6"/>
    <w:basedOn w:val="DSTOC3-6"/>
    <w:rsid w:val="00822D3D"/>
  </w:style>
  <w:style w:type="paragraph" w:customStyle="1" w:styleId="DSTOC4-7">
    <w:name w:val="DSTOC4-7"/>
    <w:basedOn w:val="DSTOC3-7"/>
    <w:rsid w:val="00822D3D"/>
  </w:style>
  <w:style w:type="paragraph" w:customStyle="1" w:styleId="DSTOC4-8">
    <w:name w:val="DSTOC4-8"/>
    <w:basedOn w:val="DSTOC3-8"/>
    <w:rsid w:val="00822D3D"/>
  </w:style>
  <w:style w:type="paragraph" w:customStyle="1" w:styleId="DSTOC4-9">
    <w:name w:val="DSTOC4-9"/>
    <w:basedOn w:val="DSTOC3-9"/>
    <w:rsid w:val="00822D3D"/>
  </w:style>
  <w:style w:type="paragraph" w:customStyle="1" w:styleId="DSTOC5-5">
    <w:name w:val="DSTOC5-5"/>
    <w:basedOn w:val="Heading5"/>
    <w:rsid w:val="00822D3D"/>
    <w:pPr>
      <w:keepLines w:val="0"/>
      <w:numPr>
        <w:ilvl w:val="0"/>
        <w:numId w:val="0"/>
      </w:numPr>
      <w:spacing w:before="240" w:after="60" w:line="240" w:lineRule="auto"/>
      <w:contextualSpacing/>
      <w:outlineLvl w:val="5"/>
    </w:pPr>
    <w:rPr>
      <w:rFonts w:ascii="Arial" w:eastAsia="SimSun" w:hAnsi="Arial" w:cs="Arial"/>
      <w:b/>
      <w:bCs/>
      <w:iCs/>
      <w:color w:val="auto"/>
      <w:kern w:val="24"/>
      <w:sz w:val="20"/>
      <w:szCs w:val="40"/>
    </w:rPr>
  </w:style>
  <w:style w:type="paragraph" w:customStyle="1" w:styleId="DSTOC5-6">
    <w:name w:val="DSTOC5-6"/>
    <w:basedOn w:val="DSTOC4-6"/>
    <w:rsid w:val="00822D3D"/>
  </w:style>
  <w:style w:type="paragraph" w:customStyle="1" w:styleId="DSTOC5-7">
    <w:name w:val="DSTOC5-7"/>
    <w:basedOn w:val="DSTOC4-7"/>
    <w:rsid w:val="00822D3D"/>
  </w:style>
  <w:style w:type="paragraph" w:customStyle="1" w:styleId="DSTOC5-8">
    <w:name w:val="DSTOC5-8"/>
    <w:basedOn w:val="DSTOC4-8"/>
    <w:rsid w:val="00822D3D"/>
  </w:style>
  <w:style w:type="paragraph" w:customStyle="1" w:styleId="DSTOC5-9">
    <w:name w:val="DSTOC5-9"/>
    <w:basedOn w:val="DSTOC4-9"/>
    <w:rsid w:val="00822D3D"/>
  </w:style>
  <w:style w:type="paragraph" w:customStyle="1" w:styleId="DSTOC6-6">
    <w:name w:val="DSTOC6-6"/>
    <w:basedOn w:val="Heading6"/>
    <w:rsid w:val="00822D3D"/>
    <w:pPr>
      <w:keepNext w:val="0"/>
      <w:keepLines w:val="0"/>
      <w:numPr>
        <w:ilvl w:val="0"/>
        <w:numId w:val="0"/>
      </w:numPr>
      <w:spacing w:before="120" w:after="60" w:line="240" w:lineRule="auto"/>
      <w:outlineLvl w:val="6"/>
    </w:pPr>
    <w:rPr>
      <w:rFonts w:ascii="Segoe UI" w:eastAsia="SimSun" w:hAnsi="Segoe UI" w:cs="Segoe UI"/>
      <w:b/>
      <w:bCs/>
      <w:i w:val="0"/>
      <w:iCs w:val="0"/>
      <w:color w:val="auto"/>
      <w:kern w:val="24"/>
      <w:sz w:val="20"/>
      <w:szCs w:val="20"/>
    </w:rPr>
  </w:style>
  <w:style w:type="paragraph" w:customStyle="1" w:styleId="DSTOC6-7">
    <w:name w:val="DSTOC6-7"/>
    <w:basedOn w:val="DSTOC5-7"/>
    <w:rsid w:val="00822D3D"/>
  </w:style>
  <w:style w:type="paragraph" w:customStyle="1" w:styleId="DSTOC6-8">
    <w:name w:val="DSTOC6-8"/>
    <w:basedOn w:val="DSTOC5-8"/>
    <w:rsid w:val="00822D3D"/>
  </w:style>
  <w:style w:type="paragraph" w:customStyle="1" w:styleId="DSTOC6-9">
    <w:name w:val="DSTOC6-9"/>
    <w:basedOn w:val="DSTOC5-9"/>
    <w:rsid w:val="00822D3D"/>
  </w:style>
  <w:style w:type="paragraph" w:customStyle="1" w:styleId="DSTOC7-7">
    <w:name w:val="DSTOC7-7"/>
    <w:basedOn w:val="Heading7"/>
    <w:rsid w:val="00822D3D"/>
    <w:pPr>
      <w:keepNext w:val="0"/>
      <w:keepLines w:val="0"/>
      <w:numPr>
        <w:ilvl w:val="0"/>
        <w:numId w:val="0"/>
      </w:numPr>
      <w:spacing w:before="60" w:after="60" w:line="280" w:lineRule="exact"/>
      <w:outlineLvl w:val="7"/>
    </w:pPr>
    <w:rPr>
      <w:rFonts w:ascii="Segoe UI" w:eastAsia="SimSun" w:hAnsi="Segoe UI" w:cs="Segoe UI"/>
      <w:b/>
      <w:i w:val="0"/>
      <w:iCs w:val="0"/>
      <w:color w:val="auto"/>
      <w:kern w:val="24"/>
      <w:sz w:val="20"/>
      <w:szCs w:val="24"/>
    </w:rPr>
  </w:style>
  <w:style w:type="paragraph" w:customStyle="1" w:styleId="DSTOC7-8">
    <w:name w:val="DSTOC7-8"/>
    <w:basedOn w:val="DSTOC6-8"/>
    <w:rsid w:val="00822D3D"/>
  </w:style>
  <w:style w:type="paragraph" w:customStyle="1" w:styleId="DSTOC7-9">
    <w:name w:val="DSTOC7-9"/>
    <w:basedOn w:val="DSTOC6-9"/>
    <w:rsid w:val="00822D3D"/>
  </w:style>
  <w:style w:type="paragraph" w:customStyle="1" w:styleId="DSTOC8-8">
    <w:name w:val="DSTOC8-8"/>
    <w:basedOn w:val="Heading8"/>
    <w:rsid w:val="00822D3D"/>
    <w:pPr>
      <w:keepNext w:val="0"/>
      <w:keepLines w:val="0"/>
      <w:numPr>
        <w:ilvl w:val="0"/>
        <w:numId w:val="0"/>
      </w:numPr>
      <w:spacing w:before="60" w:after="60" w:line="280" w:lineRule="exact"/>
      <w:outlineLvl w:val="8"/>
    </w:pPr>
    <w:rPr>
      <w:rFonts w:ascii="Segoe UI" w:eastAsia="SimSun" w:hAnsi="Segoe UI" w:cs="Segoe UI"/>
      <w:b/>
      <w:iCs/>
      <w:color w:val="auto"/>
      <w:kern w:val="24"/>
    </w:rPr>
  </w:style>
  <w:style w:type="paragraph" w:customStyle="1" w:styleId="DSTOC8-9">
    <w:name w:val="DSTOC8-9"/>
    <w:basedOn w:val="DSTOC7-9"/>
    <w:rsid w:val="00822D3D"/>
  </w:style>
  <w:style w:type="paragraph" w:customStyle="1" w:styleId="DSTOC9-9">
    <w:name w:val="DSTOC9-9"/>
    <w:basedOn w:val="Heading9"/>
    <w:rsid w:val="00822D3D"/>
    <w:pPr>
      <w:keepNext w:val="0"/>
      <w:keepLines w:val="0"/>
      <w:numPr>
        <w:ilvl w:val="0"/>
        <w:numId w:val="0"/>
      </w:numPr>
      <w:spacing w:before="60" w:after="60" w:line="280" w:lineRule="exact"/>
      <w:outlineLvl w:val="9"/>
    </w:pPr>
    <w:rPr>
      <w:rFonts w:ascii="Segoe UI" w:eastAsia="SimSun" w:hAnsi="Segoe UI" w:cs="Segoe UI"/>
      <w:b/>
      <w:i w:val="0"/>
      <w:iCs w:val="0"/>
      <w:color w:val="auto"/>
      <w:kern w:val="24"/>
    </w:rPr>
  </w:style>
  <w:style w:type="paragraph" w:customStyle="1" w:styleId="TableSpacing">
    <w:name w:val="Table Spacing"/>
    <w:aliases w:val="ts"/>
    <w:basedOn w:val="Normal"/>
    <w:next w:val="Normal"/>
    <w:rsid w:val="00822D3D"/>
    <w:pPr>
      <w:spacing w:before="80" w:after="80" w:line="240" w:lineRule="auto"/>
    </w:pPr>
    <w:rPr>
      <w:rFonts w:ascii="Segoe UI" w:eastAsia="SimSun" w:hAnsi="Segoe UI" w:cs="Segoe UI"/>
      <w:kern w:val="24"/>
      <w:sz w:val="8"/>
      <w:szCs w:val="8"/>
    </w:rPr>
  </w:style>
  <w:style w:type="paragraph" w:customStyle="1" w:styleId="AlertLabel">
    <w:name w:val="Alert Label"/>
    <w:aliases w:val="al"/>
    <w:basedOn w:val="Normal"/>
    <w:rsid w:val="00822D3D"/>
    <w:pPr>
      <w:keepNext/>
      <w:framePr w:wrap="notBeside" w:vAnchor="text" w:hAnchor="text" w:y="1"/>
      <w:spacing w:before="120" w:after="0" w:line="300" w:lineRule="exact"/>
    </w:pPr>
    <w:rPr>
      <w:rFonts w:ascii="Segoe UI" w:eastAsia="SimSun" w:hAnsi="Segoe UI" w:cs="Segoe UI"/>
      <w:b/>
      <w:kern w:val="24"/>
      <w:sz w:val="20"/>
      <w:szCs w:val="20"/>
    </w:rPr>
  </w:style>
  <w:style w:type="character" w:customStyle="1" w:styleId="ConditionalMarker">
    <w:name w:val="Conditional Marker"/>
    <w:aliases w:val="cm"/>
    <w:basedOn w:val="DefaultParagraphFont"/>
    <w:locked/>
    <w:rsid w:val="00822D3D"/>
    <w:rPr>
      <w:noProof/>
      <w:vanish/>
      <w:color w:val="C0C0C0"/>
      <w:szCs w:val="18"/>
      <w:bdr w:val="none" w:sz="0" w:space="0" w:color="auto"/>
      <w:shd w:val="clear" w:color="FFFF00" w:fill="auto"/>
      <w:lang w:val="en-US"/>
    </w:rPr>
  </w:style>
  <w:style w:type="paragraph" w:customStyle="1" w:styleId="FigureinList2">
    <w:name w:val="Figure in List 2"/>
    <w:aliases w:val="fig2"/>
    <w:basedOn w:val="Figure"/>
    <w:next w:val="TextinList2"/>
    <w:rsid w:val="00822D3D"/>
    <w:pPr>
      <w:ind w:left="720"/>
    </w:pPr>
  </w:style>
  <w:style w:type="paragraph" w:customStyle="1" w:styleId="LabelinList1">
    <w:name w:val="Label in List 1"/>
    <w:aliases w:val="l1"/>
    <w:basedOn w:val="Label"/>
    <w:next w:val="TextinList1"/>
    <w:link w:val="LabelinList1Char"/>
    <w:rsid w:val="00822D3D"/>
    <w:pPr>
      <w:ind w:left="360"/>
    </w:pPr>
  </w:style>
  <w:style w:type="paragraph" w:customStyle="1" w:styleId="TextinList1">
    <w:name w:val="Text in List 1"/>
    <w:aliases w:val="t1"/>
    <w:basedOn w:val="Normal"/>
    <w:rsid w:val="00822D3D"/>
    <w:pPr>
      <w:spacing w:before="60" w:after="60" w:line="280" w:lineRule="exact"/>
      <w:ind w:left="360"/>
    </w:pPr>
    <w:rPr>
      <w:rFonts w:ascii="Segoe UI" w:eastAsia="SimSun" w:hAnsi="Segoe UI" w:cs="Segoe UI"/>
      <w:kern w:val="24"/>
      <w:sz w:val="20"/>
      <w:szCs w:val="20"/>
    </w:rPr>
  </w:style>
  <w:style w:type="paragraph" w:customStyle="1" w:styleId="AlertLabelinList1">
    <w:name w:val="Alert Label in List 1"/>
    <w:aliases w:val="al1"/>
    <w:basedOn w:val="AlertLabel"/>
    <w:rsid w:val="00822D3D"/>
    <w:pPr>
      <w:framePr w:wrap="notBeside"/>
      <w:ind w:left="360"/>
    </w:pPr>
  </w:style>
  <w:style w:type="paragraph" w:customStyle="1" w:styleId="FigureinList1">
    <w:name w:val="Figure in List 1"/>
    <w:aliases w:val="fig1"/>
    <w:basedOn w:val="Figure"/>
    <w:next w:val="TextinList1"/>
    <w:rsid w:val="00822D3D"/>
    <w:pPr>
      <w:ind w:left="360"/>
    </w:pPr>
  </w:style>
  <w:style w:type="paragraph" w:customStyle="1" w:styleId="AlertText">
    <w:name w:val="Alert Text"/>
    <w:aliases w:val="at"/>
    <w:basedOn w:val="Normal"/>
    <w:rsid w:val="00822D3D"/>
    <w:pPr>
      <w:spacing w:before="60" w:after="60" w:line="280" w:lineRule="exact"/>
      <w:ind w:left="360" w:right="360"/>
    </w:pPr>
    <w:rPr>
      <w:rFonts w:ascii="Segoe UI" w:eastAsia="SimSun" w:hAnsi="Segoe UI" w:cs="Segoe UI"/>
      <w:kern w:val="24"/>
      <w:sz w:val="20"/>
      <w:szCs w:val="20"/>
    </w:rPr>
  </w:style>
  <w:style w:type="paragraph" w:customStyle="1" w:styleId="AlertTextinList1">
    <w:name w:val="Alert Text in List 1"/>
    <w:aliases w:val="at1"/>
    <w:basedOn w:val="AlertText"/>
    <w:rsid w:val="00822D3D"/>
    <w:pPr>
      <w:ind w:left="720"/>
    </w:pPr>
  </w:style>
  <w:style w:type="paragraph" w:customStyle="1" w:styleId="AlertTextinList2">
    <w:name w:val="Alert Text in List 2"/>
    <w:aliases w:val="at2"/>
    <w:basedOn w:val="AlertText"/>
    <w:rsid w:val="00822D3D"/>
    <w:pPr>
      <w:ind w:left="1080"/>
    </w:pPr>
  </w:style>
  <w:style w:type="paragraph" w:customStyle="1" w:styleId="BulletedList1">
    <w:name w:val="Bulleted List 1"/>
    <w:aliases w:val="bl1"/>
    <w:basedOn w:val="ListBullet"/>
    <w:rsid w:val="00822D3D"/>
    <w:pPr>
      <w:numPr>
        <w:numId w:val="14"/>
      </w:numPr>
    </w:pPr>
  </w:style>
  <w:style w:type="paragraph" w:customStyle="1" w:styleId="BulletedList2">
    <w:name w:val="Bulleted List 2"/>
    <w:aliases w:val="bl2"/>
    <w:basedOn w:val="ListBullet"/>
    <w:link w:val="BulletedList2Char"/>
    <w:rsid w:val="00822D3D"/>
    <w:pPr>
      <w:numPr>
        <w:numId w:val="16"/>
      </w:numPr>
    </w:pPr>
  </w:style>
  <w:style w:type="paragraph" w:customStyle="1" w:styleId="DefinedTerm">
    <w:name w:val="Defined Term"/>
    <w:aliases w:val="dt"/>
    <w:basedOn w:val="Normal"/>
    <w:rsid w:val="00822D3D"/>
    <w:pPr>
      <w:keepNext/>
      <w:spacing w:before="120" w:after="0" w:line="220" w:lineRule="exact"/>
      <w:ind w:right="1440"/>
    </w:pPr>
    <w:rPr>
      <w:rFonts w:ascii="Segoe UI" w:eastAsia="SimSun" w:hAnsi="Segoe UI" w:cs="Segoe UI"/>
      <w:b/>
      <w:kern w:val="24"/>
      <w:sz w:val="18"/>
      <w:szCs w:val="18"/>
    </w:rPr>
  </w:style>
  <w:style w:type="paragraph" w:styleId="DocumentMap">
    <w:name w:val="Document Map"/>
    <w:basedOn w:val="Normal"/>
    <w:link w:val="DocumentMapChar"/>
    <w:rsid w:val="00822D3D"/>
    <w:pPr>
      <w:shd w:val="clear" w:color="auto" w:fill="FFFF00"/>
      <w:spacing w:before="60" w:after="60" w:line="280" w:lineRule="exact"/>
    </w:pPr>
    <w:rPr>
      <w:rFonts w:ascii="Tahoma" w:eastAsia="SimSun" w:hAnsi="Tahoma" w:cs="Tahoma"/>
      <w:kern w:val="24"/>
      <w:sz w:val="20"/>
      <w:szCs w:val="20"/>
    </w:rPr>
  </w:style>
  <w:style w:type="character" w:customStyle="1" w:styleId="DocumentMapChar">
    <w:name w:val="Document Map Char"/>
    <w:basedOn w:val="DefaultParagraphFont"/>
    <w:link w:val="DocumentMap"/>
    <w:rsid w:val="00822D3D"/>
    <w:rPr>
      <w:rFonts w:ascii="Tahoma" w:eastAsia="SimSun" w:hAnsi="Tahoma" w:cs="Tahoma"/>
      <w:kern w:val="24"/>
      <w:sz w:val="20"/>
      <w:szCs w:val="20"/>
      <w:shd w:val="clear" w:color="auto" w:fill="FFFF00"/>
    </w:rPr>
  </w:style>
  <w:style w:type="paragraph" w:customStyle="1" w:styleId="NumberedList1">
    <w:name w:val="Numbered List 1"/>
    <w:aliases w:val="nl1"/>
    <w:basedOn w:val="ListNumber"/>
    <w:rsid w:val="00822D3D"/>
    <w:pPr>
      <w:numPr>
        <w:numId w:val="15"/>
      </w:numPr>
    </w:pPr>
  </w:style>
  <w:style w:type="table" w:customStyle="1" w:styleId="ProcedureTable">
    <w:name w:val="Procedure Table"/>
    <w:aliases w:val="pt"/>
    <w:basedOn w:val="TableNormal"/>
    <w:rsid w:val="00822D3D"/>
    <w:pPr>
      <w:spacing w:after="0" w:line="240" w:lineRule="auto"/>
    </w:pPr>
    <w:rPr>
      <w:rFonts w:ascii="Segoe UI" w:eastAsia="Segoe UI" w:hAnsi="Segoe UI" w:cs="Segoe UI"/>
      <w:sz w:val="20"/>
      <w:szCs w:val="20"/>
    </w:rPr>
    <w:tblPr>
      <w:tblInd w:w="360" w:type="dxa"/>
      <w:tblCellMar>
        <w:top w:w="0" w:type="dxa"/>
        <w:left w:w="0" w:type="dxa"/>
        <w:bottom w:w="0" w:type="dxa"/>
        <w:right w:w="0" w:type="dxa"/>
      </w:tblCellMar>
    </w:tblPr>
  </w:style>
  <w:style w:type="character" w:customStyle="1" w:styleId="Underline">
    <w:name w:val="Underline"/>
    <w:aliases w:val="u"/>
    <w:basedOn w:val="DefaultParagraphFont"/>
    <w:rsid w:val="00822D3D"/>
    <w:rPr>
      <w:color w:val="auto"/>
      <w:szCs w:val="18"/>
      <w:u w:val="single"/>
    </w:rPr>
  </w:style>
  <w:style w:type="paragraph" w:styleId="Index1">
    <w:name w:val="index 1"/>
    <w:aliases w:val="idx1"/>
    <w:basedOn w:val="Normal"/>
    <w:next w:val="Normal"/>
    <w:autoRedefine/>
    <w:unhideWhenUsed/>
    <w:rsid w:val="00822D3D"/>
    <w:pPr>
      <w:spacing w:after="0" w:line="240" w:lineRule="auto"/>
      <w:ind w:left="230" w:hanging="230"/>
    </w:pPr>
  </w:style>
  <w:style w:type="paragraph" w:styleId="IndexHeading">
    <w:name w:val="index heading"/>
    <w:aliases w:val="ih"/>
    <w:basedOn w:val="Heading1"/>
    <w:next w:val="Index1"/>
    <w:rsid w:val="00822D3D"/>
    <w:pPr>
      <w:keepLines w:val="0"/>
      <w:numPr>
        <w:numId w:val="0"/>
      </w:numPr>
      <w:pBdr>
        <w:bottom w:val="single" w:sz="4" w:space="6" w:color="auto"/>
      </w:pBdr>
      <w:spacing w:before="0" w:line="300" w:lineRule="exact"/>
      <w:contextualSpacing/>
      <w:outlineLvl w:val="7"/>
    </w:pPr>
    <w:rPr>
      <w:rFonts w:ascii="Arial" w:eastAsia="SimSun" w:hAnsi="Arial" w:cs="Arial"/>
      <w:bCs w:val="0"/>
      <w:color w:val="auto"/>
      <w:kern w:val="24"/>
      <w:sz w:val="26"/>
      <w:szCs w:val="40"/>
    </w:rPr>
  </w:style>
  <w:style w:type="table" w:customStyle="1" w:styleId="CodeSection">
    <w:name w:val="Code Section"/>
    <w:aliases w:val="cs"/>
    <w:basedOn w:val="TableNormal"/>
    <w:rsid w:val="00822D3D"/>
    <w:pPr>
      <w:spacing w:after="0" w:line="220" w:lineRule="exact"/>
    </w:pPr>
    <w:rPr>
      <w:rFonts w:ascii="Courier New" w:eastAsia="Segoe UI" w:hAnsi="Courier New" w:cs="Segoe UI"/>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Index2">
    <w:name w:val="index 2"/>
    <w:aliases w:val="idx2"/>
    <w:basedOn w:val="Index1"/>
    <w:rsid w:val="00822D3D"/>
    <w:pPr>
      <w:spacing w:before="60" w:after="60" w:line="220" w:lineRule="exact"/>
      <w:ind w:left="540" w:hanging="180"/>
    </w:pPr>
    <w:rPr>
      <w:rFonts w:ascii="Segoe UI" w:eastAsia="SimSun" w:hAnsi="Segoe UI" w:cs="Segoe UI"/>
      <w:kern w:val="24"/>
      <w:sz w:val="20"/>
      <w:szCs w:val="20"/>
    </w:rPr>
  </w:style>
  <w:style w:type="paragraph" w:styleId="Index3">
    <w:name w:val="index 3"/>
    <w:aliases w:val="idx3"/>
    <w:basedOn w:val="Index1"/>
    <w:rsid w:val="00822D3D"/>
    <w:pPr>
      <w:spacing w:before="60" w:after="60" w:line="220" w:lineRule="exact"/>
      <w:ind w:left="900" w:hanging="180"/>
    </w:pPr>
    <w:rPr>
      <w:rFonts w:ascii="Segoe UI" w:eastAsia="SimSun" w:hAnsi="Segoe UI" w:cs="Segoe UI"/>
      <w:kern w:val="24"/>
      <w:sz w:val="20"/>
      <w:szCs w:val="20"/>
    </w:rPr>
  </w:style>
  <w:style w:type="character" w:customStyle="1" w:styleId="Bold">
    <w:name w:val="Bold"/>
    <w:aliases w:val="b,LegacyBold,SuperscriptBold,SubscriptBold"/>
    <w:basedOn w:val="DefaultParagraphFont"/>
    <w:rsid w:val="00822D3D"/>
    <w:rPr>
      <w:b/>
      <w:szCs w:val="18"/>
    </w:rPr>
  </w:style>
  <w:style w:type="character" w:customStyle="1" w:styleId="MultilanguageMarkerAuto">
    <w:name w:val="Multilanguage Marker Auto"/>
    <w:aliases w:val="mma"/>
    <w:basedOn w:val="DefaultParagraphFont"/>
    <w:locked/>
    <w:rsid w:val="00822D3D"/>
    <w:rPr>
      <w:noProof/>
      <w:color w:val="C0C0C0"/>
      <w:szCs w:val="18"/>
      <w:bdr w:val="none" w:sz="0" w:space="0" w:color="auto"/>
      <w:shd w:val="clear" w:color="auto" w:fill="auto"/>
      <w:lang w:val="en-US"/>
    </w:rPr>
  </w:style>
  <w:style w:type="character" w:customStyle="1" w:styleId="BoldItalic">
    <w:name w:val="Bold Italic"/>
    <w:aliases w:val="bi"/>
    <w:basedOn w:val="DefaultParagraphFont"/>
    <w:rsid w:val="00822D3D"/>
    <w:rPr>
      <w:b/>
      <w:i/>
      <w:color w:val="auto"/>
      <w:szCs w:val="18"/>
    </w:rPr>
  </w:style>
  <w:style w:type="paragraph" w:customStyle="1" w:styleId="MultilanguageMarkerExplicitBegin">
    <w:name w:val="Multilanguage Marker Explicit Begin"/>
    <w:aliases w:val="mmeb"/>
    <w:basedOn w:val="Normal"/>
    <w:next w:val="Normal"/>
    <w:locked/>
    <w:rsid w:val="00822D3D"/>
    <w:pPr>
      <w:spacing w:before="60" w:after="60" w:line="280" w:lineRule="exact"/>
    </w:pPr>
    <w:rPr>
      <w:rFonts w:ascii="Segoe UI" w:eastAsia="SimSun" w:hAnsi="Segoe UI" w:cs="Segoe UI"/>
      <w:noProof/>
      <w:color w:val="C0C0C0"/>
      <w:kern w:val="24"/>
      <w:sz w:val="20"/>
      <w:szCs w:val="20"/>
    </w:rPr>
  </w:style>
  <w:style w:type="paragraph" w:customStyle="1" w:styleId="MultilanguageMarkerExplicitEnd">
    <w:name w:val="Multilanguage Marker Explicit End"/>
    <w:aliases w:val="mmee"/>
    <w:basedOn w:val="MultilanguageMarkerExplicitBegin"/>
    <w:next w:val="Normal"/>
    <w:locked/>
    <w:rsid w:val="00822D3D"/>
  </w:style>
  <w:style w:type="paragraph" w:customStyle="1" w:styleId="CodeReferenceinList1">
    <w:name w:val="Code Reference in List 1"/>
    <w:aliases w:val="cref1"/>
    <w:basedOn w:val="Normal"/>
    <w:locked/>
    <w:rsid w:val="00822D3D"/>
    <w:pPr>
      <w:spacing w:before="60" w:after="60" w:line="280" w:lineRule="exact"/>
    </w:pPr>
    <w:rPr>
      <w:rFonts w:ascii="Segoe UI" w:eastAsia="SimSun" w:hAnsi="Segoe UI" w:cs="Segoe UI"/>
      <w:color w:val="C0C0C0"/>
      <w:kern w:val="24"/>
      <w:sz w:val="20"/>
      <w:szCs w:val="20"/>
    </w:rPr>
  </w:style>
  <w:style w:type="character" w:customStyle="1" w:styleId="Italic">
    <w:name w:val="Italic"/>
    <w:aliases w:val="i,LegacyItalic,SuperscriptItalic,SubscriptItalic"/>
    <w:basedOn w:val="DefaultParagraphFont"/>
    <w:rsid w:val="00822D3D"/>
    <w:rPr>
      <w:i/>
      <w:color w:val="auto"/>
      <w:szCs w:val="18"/>
    </w:rPr>
  </w:style>
  <w:style w:type="paragraph" w:customStyle="1" w:styleId="CodeReferenceinList2">
    <w:name w:val="Code Reference in List 2"/>
    <w:aliases w:val="cref2"/>
    <w:basedOn w:val="CodeReferenceinList1"/>
    <w:locked/>
    <w:rsid w:val="00822D3D"/>
    <w:pPr>
      <w:ind w:left="720"/>
    </w:pPr>
  </w:style>
  <w:style w:type="character" w:customStyle="1" w:styleId="subscript">
    <w:name w:val="subscript"/>
    <w:aliases w:val="sub"/>
    <w:basedOn w:val="DefaultParagraphFont"/>
    <w:rsid w:val="00822D3D"/>
    <w:rPr>
      <w:color w:val="auto"/>
      <w:szCs w:val="18"/>
      <w:u w:val="none"/>
      <w:vertAlign w:val="subscript"/>
    </w:rPr>
  </w:style>
  <w:style w:type="character" w:customStyle="1" w:styleId="superscript">
    <w:name w:val="superscript"/>
    <w:aliases w:val="sup"/>
    <w:basedOn w:val="DefaultParagraphFont"/>
    <w:rsid w:val="00822D3D"/>
    <w:rPr>
      <w:color w:val="auto"/>
      <w:szCs w:val="18"/>
      <w:u w:val="none"/>
      <w:vertAlign w:val="superscript"/>
    </w:rPr>
  </w:style>
  <w:style w:type="table" w:customStyle="1" w:styleId="TablewithHeader">
    <w:name w:val="Table with Header"/>
    <w:aliases w:val="twh"/>
    <w:basedOn w:val="TablewithoutHeader"/>
    <w:rsid w:val="00822D3D"/>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Segoe UI" w:hAnsi="Segoe UI"/>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Alert Table"/>
    <w:basedOn w:val="TableNormal"/>
    <w:rsid w:val="00822D3D"/>
    <w:pPr>
      <w:spacing w:before="60" w:after="60" w:line="240" w:lineRule="exact"/>
    </w:pPr>
    <w:rPr>
      <w:rFonts w:ascii="Segoe UI" w:eastAsia="Segoe UI" w:hAnsi="Segoe UI" w:cs="Segoe UI"/>
      <w:sz w:val="20"/>
      <w:szCs w:val="20"/>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CodeEntityReference">
    <w:name w:val="Code Entity Reference"/>
    <w:aliases w:val="cer"/>
    <w:basedOn w:val="DefaultParagraphFont"/>
    <w:locked/>
    <w:rsid w:val="00822D3D"/>
    <w:rPr>
      <w:b/>
      <w:noProof/>
      <w:color w:val="auto"/>
      <w:sz w:val="20"/>
      <w:szCs w:val="18"/>
      <w:bdr w:val="none" w:sz="0" w:space="0" w:color="auto"/>
      <w:shd w:val="clear" w:color="auto" w:fill="auto"/>
      <w:lang w:val="en-US"/>
    </w:rPr>
  </w:style>
  <w:style w:type="character" w:customStyle="1" w:styleId="UI">
    <w:name w:val="UI"/>
    <w:aliases w:val="ui"/>
    <w:basedOn w:val="DefaultParagraphFont"/>
    <w:rsid w:val="00822D3D"/>
    <w:rPr>
      <w:b/>
      <w:color w:val="auto"/>
      <w:szCs w:val="18"/>
      <w:u w:val="none"/>
    </w:rPr>
  </w:style>
  <w:style w:type="character" w:customStyle="1" w:styleId="ParameterReference">
    <w:name w:val="Parameter Reference"/>
    <w:aliases w:val="pr"/>
    <w:basedOn w:val="DefaultParagraphFont"/>
    <w:locked/>
    <w:rsid w:val="00822D3D"/>
    <w:rPr>
      <w:noProof/>
      <w:color w:val="C0C0C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822D3D"/>
    <w:rPr>
      <w:b/>
      <w:noProof/>
      <w:color w:val="auto"/>
      <w:szCs w:val="18"/>
      <w:bdr w:val="none" w:sz="0" w:space="0" w:color="auto"/>
      <w:shd w:val="clear" w:color="auto" w:fill="auto"/>
      <w:lang w:val="en-US"/>
    </w:rPr>
  </w:style>
  <w:style w:type="character" w:customStyle="1" w:styleId="Token">
    <w:name w:val="Token"/>
    <w:aliases w:val="tok"/>
    <w:basedOn w:val="DefaultParagraphFont"/>
    <w:locked/>
    <w:rsid w:val="00822D3D"/>
    <w:rPr>
      <w:color w:val="C0C0C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822D3D"/>
    <w:rPr>
      <w:b/>
      <w:noProof/>
      <w:color w:val="auto"/>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822D3D"/>
    <w:pPr>
      <w:spacing w:before="60" w:after="60" w:line="280" w:lineRule="exact"/>
    </w:pPr>
    <w:rPr>
      <w:rFonts w:ascii="Segoe UI" w:eastAsia="SimSun" w:hAnsi="Segoe UI" w:cs="Segoe UI"/>
      <w:noProof/>
      <w:color w:val="C0C0C0"/>
      <w:sz w:val="20"/>
      <w:szCs w:val="20"/>
    </w:rPr>
  </w:style>
  <w:style w:type="character" w:customStyle="1" w:styleId="LegacyLinkText">
    <w:name w:val="Legacy Link Text"/>
    <w:aliases w:val="llt"/>
    <w:basedOn w:val="LinkText"/>
    <w:rsid w:val="00822D3D"/>
    <w:rPr>
      <w:color w:val="0000FF"/>
      <w:szCs w:val="18"/>
      <w:u w:val="single"/>
    </w:rPr>
  </w:style>
  <w:style w:type="paragraph" w:customStyle="1" w:styleId="DefinedTerminList1">
    <w:name w:val="Defined Term in List 1"/>
    <w:aliases w:val="dt1"/>
    <w:basedOn w:val="DefinedTerm"/>
    <w:rsid w:val="00822D3D"/>
    <w:pPr>
      <w:ind w:left="360"/>
    </w:pPr>
  </w:style>
  <w:style w:type="paragraph" w:customStyle="1" w:styleId="DefinedTerminList2">
    <w:name w:val="Defined Term in List 2"/>
    <w:aliases w:val="dt2"/>
    <w:basedOn w:val="DefinedTerm"/>
    <w:rsid w:val="00822D3D"/>
    <w:pPr>
      <w:ind w:left="720"/>
    </w:pPr>
  </w:style>
  <w:style w:type="paragraph" w:customStyle="1" w:styleId="TableSpacinginList1">
    <w:name w:val="Table Spacing in List 1"/>
    <w:aliases w:val="ts1"/>
    <w:basedOn w:val="TableSpacing"/>
    <w:next w:val="TextinList1"/>
    <w:rsid w:val="00822D3D"/>
    <w:pPr>
      <w:ind w:left="360"/>
    </w:pPr>
  </w:style>
  <w:style w:type="paragraph" w:customStyle="1" w:styleId="TableSpacinginList2">
    <w:name w:val="Table Spacing in List 2"/>
    <w:aliases w:val="ts2"/>
    <w:basedOn w:val="TableSpacinginList1"/>
    <w:next w:val="TextinList2"/>
    <w:rsid w:val="00822D3D"/>
    <w:pPr>
      <w:ind w:left="720"/>
    </w:pPr>
  </w:style>
  <w:style w:type="table" w:customStyle="1" w:styleId="ProcedureTableinList1">
    <w:name w:val="Procedure Table in List 1"/>
    <w:aliases w:val="pt1"/>
    <w:basedOn w:val="ProcedureTable"/>
    <w:rsid w:val="00822D3D"/>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822D3D"/>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822D3D"/>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Segoe UI" w:hAnsi="Segoe UI"/>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822D3D"/>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Segoe UI" w:hAnsi="Segoe UI"/>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822D3D"/>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822D3D"/>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basedOn w:val="DefaultParagraphFont"/>
    <w:rsid w:val="00822D3D"/>
    <w:rPr>
      <w:color w:val="0000FF"/>
      <w:szCs w:val="18"/>
      <w:u w:val="none"/>
      <w:bdr w:val="none" w:sz="0" w:space="0" w:color="auto"/>
      <w:shd w:val="clear" w:color="auto" w:fill="auto"/>
    </w:rPr>
  </w:style>
  <w:style w:type="paragraph" w:customStyle="1" w:styleId="ConditionalBlock">
    <w:name w:val="Conditional Block"/>
    <w:aliases w:val="cb"/>
    <w:basedOn w:val="Normal"/>
    <w:next w:val="Normal"/>
    <w:locked/>
    <w:rsid w:val="00822D3D"/>
    <w:pPr>
      <w:shd w:val="clear" w:color="FFFF00" w:fill="auto"/>
      <w:spacing w:before="60" w:after="60" w:line="280" w:lineRule="exact"/>
    </w:pPr>
    <w:rPr>
      <w:rFonts w:ascii="Segoe UI" w:eastAsia="SimSun" w:hAnsi="Segoe UI" w:cs="Courier New"/>
      <w:noProof/>
      <w:vanish/>
      <w:color w:val="C0C0C0"/>
      <w:kern w:val="24"/>
      <w:sz w:val="20"/>
      <w:szCs w:val="20"/>
    </w:rPr>
  </w:style>
  <w:style w:type="paragraph" w:customStyle="1" w:styleId="ConditionalBlockinList1">
    <w:name w:val="Conditional Block in List 1"/>
    <w:aliases w:val="cb1"/>
    <w:basedOn w:val="ConditionalBlock"/>
    <w:next w:val="Normal"/>
    <w:locked/>
    <w:rsid w:val="00822D3D"/>
  </w:style>
  <w:style w:type="paragraph" w:customStyle="1" w:styleId="ConditionalBlockinList2">
    <w:name w:val="Conditional Block in List 2"/>
    <w:aliases w:val="cb2"/>
    <w:basedOn w:val="ConditionalBlock"/>
    <w:next w:val="Normal"/>
    <w:locked/>
    <w:rsid w:val="00822D3D"/>
    <w:pPr>
      <w:ind w:left="720"/>
    </w:pPr>
  </w:style>
  <w:style w:type="character" w:customStyle="1" w:styleId="CodeFeaturedElement">
    <w:name w:val="Code Featured Element"/>
    <w:aliases w:val="cfe"/>
    <w:basedOn w:val="DefaultParagraphFont"/>
    <w:locked/>
    <w:rsid w:val="00822D3D"/>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822D3D"/>
    <w:pPr>
      <w:spacing w:before="60" w:after="60" w:line="280" w:lineRule="exact"/>
    </w:pPr>
    <w:rPr>
      <w:rFonts w:ascii="Segoe UI" w:eastAsia="SimSun" w:hAnsi="Segoe UI" w:cs="Segoe UI"/>
      <w:color w:val="C0C0C0"/>
      <w:kern w:val="24"/>
      <w:sz w:val="20"/>
      <w:szCs w:val="20"/>
    </w:rPr>
  </w:style>
  <w:style w:type="character" w:customStyle="1" w:styleId="CodeEntityReferenceSpecific">
    <w:name w:val="Code Entity Reference Specific"/>
    <w:aliases w:val="cers"/>
    <w:basedOn w:val="CodeEntityReference"/>
    <w:locked/>
    <w:rsid w:val="00822D3D"/>
    <w:rPr>
      <w:b/>
      <w:noProof/>
      <w:color w:val="auto"/>
      <w:sz w:val="20"/>
      <w:szCs w:val="18"/>
      <w:bdr w:val="none" w:sz="0" w:space="0" w:color="auto"/>
      <w:shd w:val="clear" w:color="auto" w:fill="auto"/>
      <w:lang w:val="en-US"/>
    </w:rPr>
  </w:style>
  <w:style w:type="character" w:customStyle="1" w:styleId="CodeEntityReferenceQualifiedSpecific">
    <w:name w:val="Code Entity Reference Qualified Specific"/>
    <w:aliases w:val="cerqs"/>
    <w:basedOn w:val="CodeEntityReference"/>
    <w:locked/>
    <w:rsid w:val="00822D3D"/>
    <w:rPr>
      <w:b/>
      <w:noProof/>
      <w:color w:val="auto"/>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822D3D"/>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822D3D"/>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822D3D"/>
    <w:pPr>
      <w:numPr>
        <w:numId w:val="18"/>
      </w:numPr>
    </w:pPr>
  </w:style>
  <w:style w:type="paragraph" w:styleId="BlockText">
    <w:name w:val="Block Text"/>
    <w:basedOn w:val="Normal"/>
    <w:rsid w:val="00822D3D"/>
    <w:pPr>
      <w:spacing w:before="60" w:after="120" w:line="280" w:lineRule="exact"/>
      <w:ind w:left="1440" w:right="1440"/>
    </w:pPr>
    <w:rPr>
      <w:rFonts w:ascii="Segoe UI" w:eastAsia="SimSun" w:hAnsi="Segoe UI" w:cs="Segoe UI"/>
      <w:kern w:val="24"/>
      <w:sz w:val="20"/>
      <w:szCs w:val="20"/>
    </w:rPr>
  </w:style>
  <w:style w:type="paragraph" w:styleId="BodyText2">
    <w:name w:val="Body Text 2"/>
    <w:basedOn w:val="Normal"/>
    <w:link w:val="BodyText2Char"/>
    <w:rsid w:val="00822D3D"/>
    <w:pPr>
      <w:spacing w:before="60" w:after="120" w:line="480" w:lineRule="auto"/>
    </w:pPr>
    <w:rPr>
      <w:rFonts w:ascii="Segoe UI" w:eastAsia="SimSun" w:hAnsi="Segoe UI" w:cs="Segoe UI"/>
      <w:kern w:val="24"/>
      <w:sz w:val="20"/>
      <w:szCs w:val="20"/>
    </w:rPr>
  </w:style>
  <w:style w:type="character" w:customStyle="1" w:styleId="BodyText2Char">
    <w:name w:val="Body Text 2 Char"/>
    <w:basedOn w:val="DefaultParagraphFont"/>
    <w:link w:val="BodyText2"/>
    <w:rsid w:val="00822D3D"/>
    <w:rPr>
      <w:rFonts w:ascii="Segoe UI" w:eastAsia="SimSun" w:hAnsi="Segoe UI" w:cs="Segoe UI"/>
      <w:kern w:val="24"/>
      <w:sz w:val="20"/>
      <w:szCs w:val="20"/>
    </w:rPr>
  </w:style>
  <w:style w:type="paragraph" w:styleId="BodyText3">
    <w:name w:val="Body Text 3"/>
    <w:basedOn w:val="Normal"/>
    <w:link w:val="BodyText3Char"/>
    <w:rsid w:val="00822D3D"/>
    <w:pPr>
      <w:spacing w:before="60" w:after="120" w:line="280" w:lineRule="exact"/>
    </w:pPr>
    <w:rPr>
      <w:rFonts w:ascii="Segoe UI" w:eastAsia="SimSun" w:hAnsi="Segoe UI" w:cs="Segoe UI"/>
      <w:kern w:val="24"/>
      <w:sz w:val="16"/>
      <w:szCs w:val="16"/>
    </w:rPr>
  </w:style>
  <w:style w:type="character" w:customStyle="1" w:styleId="BodyText3Char">
    <w:name w:val="Body Text 3 Char"/>
    <w:basedOn w:val="DefaultParagraphFont"/>
    <w:link w:val="BodyText3"/>
    <w:rsid w:val="00822D3D"/>
    <w:rPr>
      <w:rFonts w:ascii="Segoe UI" w:eastAsia="SimSun" w:hAnsi="Segoe UI" w:cs="Segoe UI"/>
      <w:kern w:val="24"/>
      <w:sz w:val="16"/>
      <w:szCs w:val="16"/>
    </w:rPr>
  </w:style>
  <w:style w:type="paragraph" w:styleId="BodyTextFirstIndent">
    <w:name w:val="Body Text First Indent"/>
    <w:basedOn w:val="BodyText"/>
    <w:link w:val="BodyTextFirstIndentChar"/>
    <w:rsid w:val="00822D3D"/>
    <w:pPr>
      <w:widowControl/>
      <w:spacing w:before="60" w:after="120" w:line="280" w:lineRule="exact"/>
      <w:ind w:left="0" w:firstLine="210"/>
    </w:pPr>
    <w:rPr>
      <w:rFonts w:ascii="Segoe UI" w:eastAsia="SimSun" w:hAnsi="Segoe UI" w:cs="Segoe UI"/>
      <w:kern w:val="24"/>
    </w:rPr>
  </w:style>
  <w:style w:type="character" w:customStyle="1" w:styleId="BodyTextFirstIndentChar">
    <w:name w:val="Body Text First Indent Char"/>
    <w:basedOn w:val="BodyTextChar"/>
    <w:link w:val="BodyTextFirstIndent"/>
    <w:rsid w:val="00822D3D"/>
    <w:rPr>
      <w:rFonts w:ascii="Segoe UI" w:eastAsia="SimSun" w:hAnsi="Segoe UI" w:cs="Segoe UI"/>
      <w:kern w:val="24"/>
      <w:sz w:val="20"/>
      <w:szCs w:val="20"/>
    </w:rPr>
  </w:style>
  <w:style w:type="paragraph" w:styleId="BodyTextIndent">
    <w:name w:val="Body Text Indent"/>
    <w:basedOn w:val="Normal"/>
    <w:link w:val="BodyTextIndentChar"/>
    <w:rsid w:val="00822D3D"/>
    <w:pPr>
      <w:spacing w:before="60" w:after="120" w:line="280" w:lineRule="exact"/>
      <w:ind w:left="360"/>
    </w:pPr>
    <w:rPr>
      <w:rFonts w:ascii="Segoe UI" w:eastAsia="SimSun" w:hAnsi="Segoe UI" w:cs="Segoe UI"/>
      <w:kern w:val="24"/>
      <w:sz w:val="20"/>
      <w:szCs w:val="20"/>
    </w:rPr>
  </w:style>
  <w:style w:type="character" w:customStyle="1" w:styleId="BodyTextIndentChar">
    <w:name w:val="Body Text Indent Char"/>
    <w:basedOn w:val="DefaultParagraphFont"/>
    <w:link w:val="BodyTextIndent"/>
    <w:rsid w:val="00822D3D"/>
    <w:rPr>
      <w:rFonts w:ascii="Segoe UI" w:eastAsia="SimSun" w:hAnsi="Segoe UI" w:cs="Segoe UI"/>
      <w:kern w:val="24"/>
      <w:sz w:val="20"/>
      <w:szCs w:val="20"/>
    </w:rPr>
  </w:style>
  <w:style w:type="paragraph" w:styleId="BodyTextFirstIndent2">
    <w:name w:val="Body Text First Indent 2"/>
    <w:basedOn w:val="BodyTextIndent"/>
    <w:link w:val="BodyTextFirstIndent2Char"/>
    <w:rsid w:val="00822D3D"/>
    <w:pPr>
      <w:ind w:firstLine="210"/>
    </w:pPr>
  </w:style>
  <w:style w:type="character" w:customStyle="1" w:styleId="BodyTextFirstIndent2Char">
    <w:name w:val="Body Text First Indent 2 Char"/>
    <w:basedOn w:val="BodyTextIndentChar"/>
    <w:link w:val="BodyTextFirstIndent2"/>
    <w:rsid w:val="00822D3D"/>
    <w:rPr>
      <w:rFonts w:ascii="Segoe UI" w:eastAsia="SimSun" w:hAnsi="Segoe UI" w:cs="Segoe UI"/>
      <w:kern w:val="24"/>
      <w:sz w:val="20"/>
      <w:szCs w:val="20"/>
    </w:rPr>
  </w:style>
  <w:style w:type="paragraph" w:styleId="BodyTextIndent2">
    <w:name w:val="Body Text Indent 2"/>
    <w:basedOn w:val="Normal"/>
    <w:link w:val="BodyTextIndent2Char"/>
    <w:rsid w:val="00822D3D"/>
    <w:pPr>
      <w:spacing w:before="60" w:after="120" w:line="480" w:lineRule="auto"/>
      <w:ind w:left="360"/>
    </w:pPr>
    <w:rPr>
      <w:rFonts w:ascii="Segoe UI" w:eastAsia="SimSun" w:hAnsi="Segoe UI" w:cs="Segoe UI"/>
      <w:kern w:val="24"/>
      <w:sz w:val="20"/>
      <w:szCs w:val="20"/>
    </w:rPr>
  </w:style>
  <w:style w:type="character" w:customStyle="1" w:styleId="BodyTextIndent2Char">
    <w:name w:val="Body Text Indent 2 Char"/>
    <w:basedOn w:val="DefaultParagraphFont"/>
    <w:link w:val="BodyTextIndent2"/>
    <w:rsid w:val="00822D3D"/>
    <w:rPr>
      <w:rFonts w:ascii="Segoe UI" w:eastAsia="SimSun" w:hAnsi="Segoe UI" w:cs="Segoe UI"/>
      <w:kern w:val="24"/>
      <w:sz w:val="20"/>
      <w:szCs w:val="20"/>
    </w:rPr>
  </w:style>
  <w:style w:type="paragraph" w:styleId="BodyTextIndent3">
    <w:name w:val="Body Text Indent 3"/>
    <w:basedOn w:val="Normal"/>
    <w:link w:val="BodyTextIndent3Char"/>
    <w:rsid w:val="00822D3D"/>
    <w:pPr>
      <w:spacing w:before="60" w:after="120" w:line="280" w:lineRule="exact"/>
      <w:ind w:left="360"/>
    </w:pPr>
    <w:rPr>
      <w:rFonts w:ascii="Segoe UI" w:eastAsia="SimSun" w:hAnsi="Segoe UI" w:cs="Segoe UI"/>
      <w:kern w:val="24"/>
      <w:sz w:val="16"/>
      <w:szCs w:val="16"/>
    </w:rPr>
  </w:style>
  <w:style w:type="character" w:customStyle="1" w:styleId="BodyTextIndent3Char">
    <w:name w:val="Body Text Indent 3 Char"/>
    <w:basedOn w:val="DefaultParagraphFont"/>
    <w:link w:val="BodyTextIndent3"/>
    <w:rsid w:val="00822D3D"/>
    <w:rPr>
      <w:rFonts w:ascii="Segoe UI" w:eastAsia="SimSun" w:hAnsi="Segoe UI" w:cs="Segoe UI"/>
      <w:kern w:val="24"/>
      <w:sz w:val="16"/>
      <w:szCs w:val="16"/>
    </w:rPr>
  </w:style>
  <w:style w:type="paragraph" w:styleId="Closing">
    <w:name w:val="Closing"/>
    <w:basedOn w:val="Normal"/>
    <w:link w:val="ClosingChar"/>
    <w:rsid w:val="00822D3D"/>
    <w:pPr>
      <w:spacing w:before="60" w:after="60" w:line="280" w:lineRule="exact"/>
      <w:ind w:left="4320"/>
    </w:pPr>
    <w:rPr>
      <w:rFonts w:ascii="Segoe UI" w:eastAsia="SimSun" w:hAnsi="Segoe UI" w:cs="Segoe UI"/>
      <w:kern w:val="24"/>
      <w:sz w:val="20"/>
      <w:szCs w:val="20"/>
    </w:rPr>
  </w:style>
  <w:style w:type="character" w:customStyle="1" w:styleId="ClosingChar">
    <w:name w:val="Closing Char"/>
    <w:basedOn w:val="DefaultParagraphFont"/>
    <w:link w:val="Closing"/>
    <w:rsid w:val="00822D3D"/>
    <w:rPr>
      <w:rFonts w:ascii="Segoe UI" w:eastAsia="SimSun" w:hAnsi="Segoe UI" w:cs="Segoe UI"/>
      <w:kern w:val="24"/>
      <w:sz w:val="20"/>
      <w:szCs w:val="20"/>
    </w:rPr>
  </w:style>
  <w:style w:type="paragraph" w:styleId="Date">
    <w:name w:val="Date"/>
    <w:basedOn w:val="Normal"/>
    <w:next w:val="Normal"/>
    <w:link w:val="DateChar"/>
    <w:rsid w:val="00822D3D"/>
    <w:pPr>
      <w:spacing w:before="60" w:after="60" w:line="280" w:lineRule="exact"/>
    </w:pPr>
    <w:rPr>
      <w:rFonts w:ascii="Segoe UI" w:eastAsia="SimSun" w:hAnsi="Segoe UI" w:cs="Segoe UI"/>
      <w:kern w:val="24"/>
      <w:sz w:val="20"/>
      <w:szCs w:val="20"/>
    </w:rPr>
  </w:style>
  <w:style w:type="character" w:customStyle="1" w:styleId="DateChar">
    <w:name w:val="Date Char"/>
    <w:basedOn w:val="DefaultParagraphFont"/>
    <w:link w:val="Date"/>
    <w:rsid w:val="00822D3D"/>
    <w:rPr>
      <w:rFonts w:ascii="Segoe UI" w:eastAsia="SimSun" w:hAnsi="Segoe UI" w:cs="Segoe UI"/>
      <w:kern w:val="24"/>
      <w:sz w:val="20"/>
      <w:szCs w:val="20"/>
    </w:rPr>
  </w:style>
  <w:style w:type="paragraph" w:styleId="E-mailSignature">
    <w:name w:val="E-mail Signature"/>
    <w:basedOn w:val="Normal"/>
    <w:link w:val="E-mailSignatureChar"/>
    <w:rsid w:val="00822D3D"/>
    <w:pPr>
      <w:spacing w:before="60" w:after="60" w:line="280" w:lineRule="exact"/>
    </w:pPr>
    <w:rPr>
      <w:rFonts w:ascii="Segoe UI" w:eastAsia="SimSun" w:hAnsi="Segoe UI" w:cs="Segoe UI"/>
      <w:kern w:val="24"/>
      <w:sz w:val="20"/>
      <w:szCs w:val="20"/>
    </w:rPr>
  </w:style>
  <w:style w:type="character" w:customStyle="1" w:styleId="E-mailSignatureChar">
    <w:name w:val="E-mail Signature Char"/>
    <w:basedOn w:val="DefaultParagraphFont"/>
    <w:link w:val="E-mailSignature"/>
    <w:rsid w:val="00822D3D"/>
    <w:rPr>
      <w:rFonts w:ascii="Segoe UI" w:eastAsia="SimSun" w:hAnsi="Segoe UI" w:cs="Segoe UI"/>
      <w:kern w:val="24"/>
      <w:sz w:val="20"/>
      <w:szCs w:val="20"/>
    </w:rPr>
  </w:style>
  <w:style w:type="paragraph" w:styleId="EnvelopeAddress">
    <w:name w:val="envelope address"/>
    <w:basedOn w:val="Normal"/>
    <w:rsid w:val="00822D3D"/>
    <w:pPr>
      <w:framePr w:w="7920" w:h="1980" w:hRule="exact" w:hSpace="180" w:wrap="auto" w:hAnchor="page" w:xAlign="center" w:yAlign="bottom"/>
      <w:spacing w:before="60" w:after="60" w:line="280" w:lineRule="exact"/>
      <w:ind w:left="2880"/>
    </w:pPr>
    <w:rPr>
      <w:rFonts w:ascii="Segoe UI" w:eastAsia="SimSun" w:hAnsi="Segoe UI" w:cs="Segoe UI"/>
      <w:kern w:val="24"/>
      <w:sz w:val="24"/>
      <w:szCs w:val="24"/>
    </w:rPr>
  </w:style>
  <w:style w:type="paragraph" w:styleId="EnvelopeReturn">
    <w:name w:val="envelope return"/>
    <w:basedOn w:val="Normal"/>
    <w:rsid w:val="00822D3D"/>
    <w:pPr>
      <w:spacing w:before="60" w:after="60" w:line="280" w:lineRule="exact"/>
    </w:pPr>
    <w:rPr>
      <w:rFonts w:ascii="Segoe UI" w:eastAsia="SimSun" w:hAnsi="Segoe UI" w:cs="Segoe UI"/>
      <w:kern w:val="24"/>
      <w:sz w:val="20"/>
      <w:szCs w:val="20"/>
    </w:rPr>
  </w:style>
  <w:style w:type="character" w:styleId="HTMLAcronym">
    <w:name w:val="HTML Acronym"/>
    <w:basedOn w:val="DefaultParagraphFont"/>
    <w:rsid w:val="00822D3D"/>
  </w:style>
  <w:style w:type="paragraph" w:styleId="HTMLAddress">
    <w:name w:val="HTML Address"/>
    <w:basedOn w:val="Normal"/>
    <w:link w:val="HTMLAddressChar"/>
    <w:rsid w:val="00822D3D"/>
    <w:pPr>
      <w:spacing w:before="60" w:after="60" w:line="280" w:lineRule="exact"/>
    </w:pPr>
    <w:rPr>
      <w:rFonts w:ascii="Segoe UI" w:eastAsia="SimSun" w:hAnsi="Segoe UI" w:cs="Segoe UI"/>
      <w:i/>
      <w:iCs/>
      <w:kern w:val="24"/>
      <w:sz w:val="20"/>
      <w:szCs w:val="20"/>
    </w:rPr>
  </w:style>
  <w:style w:type="character" w:customStyle="1" w:styleId="HTMLAddressChar">
    <w:name w:val="HTML Address Char"/>
    <w:basedOn w:val="DefaultParagraphFont"/>
    <w:link w:val="HTMLAddress"/>
    <w:rsid w:val="00822D3D"/>
    <w:rPr>
      <w:rFonts w:ascii="Segoe UI" w:eastAsia="SimSun" w:hAnsi="Segoe UI" w:cs="Segoe UI"/>
      <w:i/>
      <w:iCs/>
      <w:kern w:val="24"/>
      <w:sz w:val="20"/>
      <w:szCs w:val="20"/>
    </w:rPr>
  </w:style>
  <w:style w:type="character" w:styleId="HTMLCite">
    <w:name w:val="HTML Cite"/>
    <w:basedOn w:val="DefaultParagraphFont"/>
    <w:rsid w:val="00822D3D"/>
    <w:rPr>
      <w:i/>
      <w:iCs/>
    </w:rPr>
  </w:style>
  <w:style w:type="character" w:styleId="HTMLCode">
    <w:name w:val="HTML Code"/>
    <w:basedOn w:val="DefaultParagraphFont"/>
    <w:uiPriority w:val="99"/>
    <w:rsid w:val="00822D3D"/>
    <w:rPr>
      <w:rFonts w:ascii="Courier New" w:hAnsi="Courier New"/>
      <w:sz w:val="20"/>
      <w:szCs w:val="20"/>
    </w:rPr>
  </w:style>
  <w:style w:type="character" w:styleId="HTMLDefinition">
    <w:name w:val="HTML Definition"/>
    <w:basedOn w:val="DefaultParagraphFont"/>
    <w:rsid w:val="00822D3D"/>
    <w:rPr>
      <w:i/>
      <w:iCs/>
    </w:rPr>
  </w:style>
  <w:style w:type="character" w:styleId="HTMLKeyboard">
    <w:name w:val="HTML Keyboard"/>
    <w:basedOn w:val="DefaultParagraphFont"/>
    <w:rsid w:val="00822D3D"/>
    <w:rPr>
      <w:rFonts w:ascii="Courier New" w:hAnsi="Courier New"/>
      <w:sz w:val="20"/>
      <w:szCs w:val="20"/>
    </w:rPr>
  </w:style>
  <w:style w:type="paragraph" w:styleId="HTMLPreformatted">
    <w:name w:val="HTML Preformatted"/>
    <w:basedOn w:val="Normal"/>
    <w:link w:val="HTMLPreformattedChar"/>
    <w:uiPriority w:val="99"/>
    <w:rsid w:val="00822D3D"/>
    <w:pPr>
      <w:spacing w:before="60" w:after="60" w:line="280" w:lineRule="exact"/>
    </w:pPr>
    <w:rPr>
      <w:rFonts w:ascii="Courier New" w:eastAsia="SimSun" w:hAnsi="Courier New" w:cs="Segoe UI"/>
      <w:kern w:val="24"/>
      <w:sz w:val="20"/>
      <w:szCs w:val="20"/>
    </w:rPr>
  </w:style>
  <w:style w:type="character" w:customStyle="1" w:styleId="HTMLPreformattedChar">
    <w:name w:val="HTML Preformatted Char"/>
    <w:basedOn w:val="DefaultParagraphFont"/>
    <w:link w:val="HTMLPreformatted"/>
    <w:uiPriority w:val="99"/>
    <w:rsid w:val="00822D3D"/>
    <w:rPr>
      <w:rFonts w:ascii="Courier New" w:eastAsia="SimSun" w:hAnsi="Courier New" w:cs="Segoe UI"/>
      <w:kern w:val="24"/>
      <w:sz w:val="20"/>
      <w:szCs w:val="20"/>
    </w:rPr>
  </w:style>
  <w:style w:type="character" w:styleId="HTMLSample">
    <w:name w:val="HTML Sample"/>
    <w:basedOn w:val="DefaultParagraphFont"/>
    <w:rsid w:val="00822D3D"/>
    <w:rPr>
      <w:rFonts w:ascii="Courier New" w:hAnsi="Courier New"/>
    </w:rPr>
  </w:style>
  <w:style w:type="character" w:styleId="HTMLTypewriter">
    <w:name w:val="HTML Typewriter"/>
    <w:basedOn w:val="DefaultParagraphFont"/>
    <w:rsid w:val="00822D3D"/>
    <w:rPr>
      <w:rFonts w:ascii="Courier New" w:hAnsi="Courier New"/>
      <w:sz w:val="20"/>
      <w:szCs w:val="20"/>
    </w:rPr>
  </w:style>
  <w:style w:type="character" w:styleId="HTMLVariable">
    <w:name w:val="HTML Variable"/>
    <w:basedOn w:val="DefaultParagraphFont"/>
    <w:rsid w:val="00822D3D"/>
    <w:rPr>
      <w:i/>
      <w:iCs/>
    </w:rPr>
  </w:style>
  <w:style w:type="character" w:styleId="LineNumber">
    <w:name w:val="line number"/>
    <w:basedOn w:val="DefaultParagraphFont"/>
    <w:rsid w:val="00822D3D"/>
  </w:style>
  <w:style w:type="paragraph" w:styleId="List">
    <w:name w:val="List"/>
    <w:basedOn w:val="Normal"/>
    <w:rsid w:val="00822D3D"/>
    <w:pPr>
      <w:spacing w:before="60" w:after="60" w:line="280" w:lineRule="exact"/>
      <w:ind w:left="360" w:hanging="360"/>
    </w:pPr>
    <w:rPr>
      <w:rFonts w:ascii="Segoe UI" w:eastAsia="SimSun" w:hAnsi="Segoe UI" w:cs="Segoe UI"/>
      <w:kern w:val="24"/>
      <w:sz w:val="20"/>
      <w:szCs w:val="20"/>
    </w:rPr>
  </w:style>
  <w:style w:type="paragraph" w:styleId="List2">
    <w:name w:val="List 2"/>
    <w:basedOn w:val="Normal"/>
    <w:rsid w:val="00822D3D"/>
    <w:pPr>
      <w:spacing w:before="60" w:after="60" w:line="280" w:lineRule="exact"/>
      <w:ind w:left="720" w:hanging="360"/>
    </w:pPr>
    <w:rPr>
      <w:rFonts w:ascii="Segoe UI" w:eastAsia="SimSun" w:hAnsi="Segoe UI" w:cs="Segoe UI"/>
      <w:kern w:val="24"/>
      <w:sz w:val="20"/>
      <w:szCs w:val="20"/>
    </w:rPr>
  </w:style>
  <w:style w:type="paragraph" w:styleId="List3">
    <w:name w:val="List 3"/>
    <w:basedOn w:val="Normal"/>
    <w:rsid w:val="00822D3D"/>
    <w:pPr>
      <w:spacing w:before="60" w:after="60" w:line="280" w:lineRule="exact"/>
      <w:ind w:left="1080" w:hanging="360"/>
    </w:pPr>
    <w:rPr>
      <w:rFonts w:ascii="Segoe UI" w:eastAsia="SimSun" w:hAnsi="Segoe UI" w:cs="Segoe UI"/>
      <w:kern w:val="24"/>
      <w:sz w:val="20"/>
      <w:szCs w:val="20"/>
    </w:rPr>
  </w:style>
  <w:style w:type="paragraph" w:styleId="List4">
    <w:name w:val="List 4"/>
    <w:basedOn w:val="Normal"/>
    <w:rsid w:val="00822D3D"/>
    <w:pPr>
      <w:spacing w:before="60" w:after="60" w:line="280" w:lineRule="exact"/>
      <w:ind w:left="1440" w:hanging="360"/>
    </w:pPr>
    <w:rPr>
      <w:rFonts w:ascii="Segoe UI" w:eastAsia="SimSun" w:hAnsi="Segoe UI" w:cs="Segoe UI"/>
      <w:kern w:val="24"/>
      <w:sz w:val="20"/>
      <w:szCs w:val="20"/>
    </w:rPr>
  </w:style>
  <w:style w:type="paragraph" w:styleId="List5">
    <w:name w:val="List 5"/>
    <w:basedOn w:val="Normal"/>
    <w:rsid w:val="00822D3D"/>
    <w:pPr>
      <w:spacing w:before="60" w:after="60" w:line="280" w:lineRule="exact"/>
      <w:ind w:left="1800" w:hanging="360"/>
    </w:pPr>
    <w:rPr>
      <w:rFonts w:ascii="Segoe UI" w:eastAsia="SimSun" w:hAnsi="Segoe UI" w:cs="Segoe UI"/>
      <w:kern w:val="24"/>
      <w:sz w:val="20"/>
      <w:szCs w:val="20"/>
    </w:rPr>
  </w:style>
  <w:style w:type="paragraph" w:styleId="ListBullet">
    <w:name w:val="List Bullet"/>
    <w:basedOn w:val="Normal"/>
    <w:link w:val="ListBulletChar"/>
    <w:rsid w:val="00822D3D"/>
    <w:pPr>
      <w:tabs>
        <w:tab w:val="num" w:pos="360"/>
      </w:tabs>
      <w:spacing w:before="60" w:after="60" w:line="280" w:lineRule="exact"/>
      <w:ind w:left="360" w:hanging="360"/>
    </w:pPr>
    <w:rPr>
      <w:rFonts w:ascii="Segoe UI" w:eastAsia="SimSun" w:hAnsi="Segoe UI" w:cs="Segoe UI"/>
      <w:kern w:val="24"/>
      <w:sz w:val="20"/>
      <w:szCs w:val="20"/>
    </w:rPr>
  </w:style>
  <w:style w:type="paragraph" w:styleId="ListBullet2">
    <w:name w:val="List Bullet 2"/>
    <w:basedOn w:val="Normal"/>
    <w:rsid w:val="00822D3D"/>
    <w:pPr>
      <w:tabs>
        <w:tab w:val="num" w:pos="720"/>
      </w:tabs>
      <w:spacing w:before="60" w:after="60" w:line="280" w:lineRule="exact"/>
      <w:ind w:left="720" w:hanging="360"/>
    </w:pPr>
    <w:rPr>
      <w:rFonts w:ascii="Segoe UI" w:eastAsia="SimSun" w:hAnsi="Segoe UI" w:cs="Segoe UI"/>
      <w:kern w:val="24"/>
      <w:sz w:val="20"/>
      <w:szCs w:val="20"/>
    </w:rPr>
  </w:style>
  <w:style w:type="paragraph" w:styleId="ListBullet3">
    <w:name w:val="List Bullet 3"/>
    <w:basedOn w:val="Normal"/>
    <w:rsid w:val="00822D3D"/>
    <w:pPr>
      <w:tabs>
        <w:tab w:val="num" w:pos="1080"/>
      </w:tabs>
      <w:spacing w:before="60" w:after="60" w:line="280" w:lineRule="exact"/>
      <w:ind w:left="1080" w:hanging="360"/>
    </w:pPr>
    <w:rPr>
      <w:rFonts w:ascii="Segoe UI" w:eastAsia="SimSun" w:hAnsi="Segoe UI" w:cs="Segoe UI"/>
      <w:kern w:val="24"/>
      <w:sz w:val="20"/>
      <w:szCs w:val="20"/>
    </w:rPr>
  </w:style>
  <w:style w:type="paragraph" w:styleId="ListBullet4">
    <w:name w:val="List Bullet 4"/>
    <w:basedOn w:val="Normal"/>
    <w:rsid w:val="00822D3D"/>
    <w:pPr>
      <w:tabs>
        <w:tab w:val="num" w:pos="1440"/>
      </w:tabs>
      <w:spacing w:before="60" w:after="60" w:line="280" w:lineRule="exact"/>
      <w:ind w:left="1440" w:hanging="360"/>
    </w:pPr>
    <w:rPr>
      <w:rFonts w:ascii="Segoe UI" w:eastAsia="SimSun" w:hAnsi="Segoe UI" w:cs="Segoe UI"/>
      <w:kern w:val="24"/>
      <w:sz w:val="20"/>
      <w:szCs w:val="20"/>
    </w:rPr>
  </w:style>
  <w:style w:type="paragraph" w:styleId="ListBullet5">
    <w:name w:val="List Bullet 5"/>
    <w:basedOn w:val="Normal"/>
    <w:rsid w:val="00822D3D"/>
    <w:pPr>
      <w:tabs>
        <w:tab w:val="num" w:pos="1800"/>
      </w:tabs>
      <w:spacing w:before="60" w:after="60" w:line="280" w:lineRule="exact"/>
      <w:ind w:left="1800" w:hanging="360"/>
    </w:pPr>
    <w:rPr>
      <w:rFonts w:ascii="Segoe UI" w:eastAsia="SimSun" w:hAnsi="Segoe UI" w:cs="Segoe UI"/>
      <w:kern w:val="24"/>
      <w:sz w:val="20"/>
      <w:szCs w:val="20"/>
    </w:rPr>
  </w:style>
  <w:style w:type="paragraph" w:styleId="ListContinue">
    <w:name w:val="List Continue"/>
    <w:basedOn w:val="Normal"/>
    <w:rsid w:val="00822D3D"/>
    <w:pPr>
      <w:spacing w:before="60" w:after="120" w:line="280" w:lineRule="exact"/>
      <w:ind w:left="360"/>
    </w:pPr>
    <w:rPr>
      <w:rFonts w:ascii="Segoe UI" w:eastAsia="SimSun" w:hAnsi="Segoe UI" w:cs="Segoe UI"/>
      <w:kern w:val="24"/>
      <w:sz w:val="20"/>
      <w:szCs w:val="20"/>
    </w:rPr>
  </w:style>
  <w:style w:type="paragraph" w:styleId="ListContinue2">
    <w:name w:val="List Continue 2"/>
    <w:basedOn w:val="Normal"/>
    <w:rsid w:val="00822D3D"/>
    <w:pPr>
      <w:spacing w:before="60" w:after="120" w:line="280" w:lineRule="exact"/>
      <w:ind w:left="720"/>
    </w:pPr>
    <w:rPr>
      <w:rFonts w:ascii="Segoe UI" w:eastAsia="SimSun" w:hAnsi="Segoe UI" w:cs="Segoe UI"/>
      <w:kern w:val="24"/>
      <w:sz w:val="20"/>
      <w:szCs w:val="20"/>
    </w:rPr>
  </w:style>
  <w:style w:type="paragraph" w:styleId="ListContinue3">
    <w:name w:val="List Continue 3"/>
    <w:basedOn w:val="Normal"/>
    <w:rsid w:val="00822D3D"/>
    <w:pPr>
      <w:spacing w:before="60" w:after="120" w:line="280" w:lineRule="exact"/>
      <w:ind w:left="1080"/>
    </w:pPr>
    <w:rPr>
      <w:rFonts w:ascii="Segoe UI" w:eastAsia="SimSun" w:hAnsi="Segoe UI" w:cs="Segoe UI"/>
      <w:kern w:val="24"/>
      <w:sz w:val="20"/>
      <w:szCs w:val="20"/>
    </w:rPr>
  </w:style>
  <w:style w:type="paragraph" w:styleId="ListContinue4">
    <w:name w:val="List Continue 4"/>
    <w:basedOn w:val="Normal"/>
    <w:rsid w:val="00822D3D"/>
    <w:pPr>
      <w:spacing w:before="60" w:after="120" w:line="280" w:lineRule="exact"/>
      <w:ind w:left="1440"/>
    </w:pPr>
    <w:rPr>
      <w:rFonts w:ascii="Segoe UI" w:eastAsia="SimSun" w:hAnsi="Segoe UI" w:cs="Segoe UI"/>
      <w:kern w:val="24"/>
      <w:sz w:val="20"/>
      <w:szCs w:val="20"/>
    </w:rPr>
  </w:style>
  <w:style w:type="paragraph" w:styleId="ListContinue5">
    <w:name w:val="List Continue 5"/>
    <w:basedOn w:val="Normal"/>
    <w:rsid w:val="00822D3D"/>
    <w:pPr>
      <w:spacing w:before="60" w:after="120" w:line="280" w:lineRule="exact"/>
      <w:ind w:left="1800"/>
    </w:pPr>
    <w:rPr>
      <w:rFonts w:ascii="Segoe UI" w:eastAsia="SimSun" w:hAnsi="Segoe UI" w:cs="Segoe UI"/>
      <w:kern w:val="24"/>
      <w:sz w:val="20"/>
      <w:szCs w:val="20"/>
    </w:rPr>
  </w:style>
  <w:style w:type="paragraph" w:styleId="ListNumber">
    <w:name w:val="List Number"/>
    <w:basedOn w:val="Normal"/>
    <w:rsid w:val="00822D3D"/>
    <w:pPr>
      <w:tabs>
        <w:tab w:val="num" w:pos="360"/>
      </w:tabs>
      <w:spacing w:before="60" w:after="60" w:line="280" w:lineRule="exact"/>
      <w:ind w:left="360" w:hanging="360"/>
    </w:pPr>
    <w:rPr>
      <w:rFonts w:ascii="Segoe UI" w:eastAsia="SimSun" w:hAnsi="Segoe UI" w:cs="Segoe UI"/>
      <w:kern w:val="24"/>
      <w:sz w:val="20"/>
      <w:szCs w:val="20"/>
    </w:rPr>
  </w:style>
  <w:style w:type="paragraph" w:styleId="ListNumber2">
    <w:name w:val="List Number 2"/>
    <w:basedOn w:val="Normal"/>
    <w:rsid w:val="00822D3D"/>
    <w:pPr>
      <w:tabs>
        <w:tab w:val="num" w:pos="720"/>
      </w:tabs>
      <w:spacing w:before="60" w:after="60" w:line="280" w:lineRule="exact"/>
      <w:ind w:left="720" w:hanging="360"/>
    </w:pPr>
    <w:rPr>
      <w:rFonts w:ascii="Segoe UI" w:eastAsia="SimSun" w:hAnsi="Segoe UI" w:cs="Segoe UI"/>
      <w:kern w:val="24"/>
      <w:sz w:val="20"/>
      <w:szCs w:val="20"/>
    </w:rPr>
  </w:style>
  <w:style w:type="paragraph" w:styleId="ListNumber3">
    <w:name w:val="List Number 3"/>
    <w:basedOn w:val="Normal"/>
    <w:rsid w:val="00822D3D"/>
    <w:pPr>
      <w:tabs>
        <w:tab w:val="num" w:pos="1080"/>
      </w:tabs>
      <w:spacing w:before="60" w:after="60" w:line="280" w:lineRule="exact"/>
      <w:ind w:left="1080" w:hanging="360"/>
    </w:pPr>
    <w:rPr>
      <w:rFonts w:ascii="Segoe UI" w:eastAsia="SimSun" w:hAnsi="Segoe UI" w:cs="Segoe UI"/>
      <w:kern w:val="24"/>
      <w:sz w:val="20"/>
      <w:szCs w:val="20"/>
    </w:rPr>
  </w:style>
  <w:style w:type="paragraph" w:styleId="ListNumber4">
    <w:name w:val="List Number 4"/>
    <w:basedOn w:val="Normal"/>
    <w:rsid w:val="00822D3D"/>
    <w:pPr>
      <w:tabs>
        <w:tab w:val="num" w:pos="1440"/>
      </w:tabs>
      <w:spacing w:before="60" w:after="60" w:line="280" w:lineRule="exact"/>
      <w:ind w:left="1440" w:hanging="360"/>
    </w:pPr>
    <w:rPr>
      <w:rFonts w:ascii="Segoe UI" w:eastAsia="SimSun" w:hAnsi="Segoe UI" w:cs="Segoe UI"/>
      <w:kern w:val="24"/>
      <w:sz w:val="20"/>
      <w:szCs w:val="20"/>
    </w:rPr>
  </w:style>
  <w:style w:type="paragraph" w:styleId="ListNumber5">
    <w:name w:val="List Number 5"/>
    <w:basedOn w:val="Normal"/>
    <w:rsid w:val="00822D3D"/>
    <w:pPr>
      <w:tabs>
        <w:tab w:val="num" w:pos="1800"/>
      </w:tabs>
      <w:spacing w:before="60" w:after="60" w:line="280" w:lineRule="exact"/>
      <w:ind w:left="1800" w:hanging="360"/>
    </w:pPr>
    <w:rPr>
      <w:rFonts w:ascii="Segoe UI" w:eastAsia="SimSun" w:hAnsi="Segoe UI" w:cs="Segoe UI"/>
      <w:kern w:val="24"/>
      <w:sz w:val="20"/>
      <w:szCs w:val="20"/>
    </w:rPr>
  </w:style>
  <w:style w:type="paragraph" w:styleId="MessageHeader">
    <w:name w:val="Message Header"/>
    <w:basedOn w:val="Normal"/>
    <w:link w:val="MessageHeaderChar"/>
    <w:rsid w:val="00822D3D"/>
    <w:pPr>
      <w:pBdr>
        <w:top w:val="single" w:sz="6" w:space="1" w:color="auto"/>
        <w:left w:val="single" w:sz="6" w:space="1" w:color="auto"/>
        <w:bottom w:val="single" w:sz="6" w:space="1" w:color="auto"/>
        <w:right w:val="single" w:sz="6" w:space="1" w:color="auto"/>
      </w:pBdr>
      <w:shd w:val="pct20" w:color="auto" w:fill="auto"/>
      <w:spacing w:before="60" w:after="60" w:line="280" w:lineRule="exact"/>
      <w:ind w:left="1080" w:hanging="1080"/>
    </w:pPr>
    <w:rPr>
      <w:rFonts w:ascii="Segoe UI" w:eastAsia="SimSun" w:hAnsi="Segoe UI" w:cs="Segoe UI"/>
      <w:kern w:val="24"/>
      <w:sz w:val="24"/>
      <w:szCs w:val="24"/>
    </w:rPr>
  </w:style>
  <w:style w:type="character" w:customStyle="1" w:styleId="MessageHeaderChar">
    <w:name w:val="Message Header Char"/>
    <w:basedOn w:val="DefaultParagraphFont"/>
    <w:link w:val="MessageHeader"/>
    <w:rsid w:val="00822D3D"/>
    <w:rPr>
      <w:rFonts w:ascii="Segoe UI" w:eastAsia="SimSun" w:hAnsi="Segoe UI" w:cs="Segoe UI"/>
      <w:kern w:val="24"/>
      <w:sz w:val="24"/>
      <w:szCs w:val="24"/>
      <w:shd w:val="pct20" w:color="auto" w:fill="auto"/>
    </w:rPr>
  </w:style>
  <w:style w:type="paragraph" w:styleId="NormalIndent">
    <w:name w:val="Normal Indent"/>
    <w:basedOn w:val="Normal"/>
    <w:rsid w:val="00822D3D"/>
    <w:pPr>
      <w:spacing w:before="60" w:after="60" w:line="280" w:lineRule="exact"/>
      <w:ind w:left="720"/>
    </w:pPr>
    <w:rPr>
      <w:rFonts w:ascii="Segoe UI" w:eastAsia="SimSun" w:hAnsi="Segoe UI" w:cs="Segoe UI"/>
      <w:kern w:val="24"/>
      <w:sz w:val="20"/>
      <w:szCs w:val="20"/>
    </w:rPr>
  </w:style>
  <w:style w:type="paragraph" w:styleId="NoteHeading">
    <w:name w:val="Note Heading"/>
    <w:basedOn w:val="Normal"/>
    <w:next w:val="Normal"/>
    <w:link w:val="NoteHeadingChar"/>
    <w:rsid w:val="00822D3D"/>
    <w:pPr>
      <w:spacing w:before="60" w:after="60" w:line="280" w:lineRule="exact"/>
    </w:pPr>
    <w:rPr>
      <w:rFonts w:ascii="Segoe UI" w:eastAsia="SimSun" w:hAnsi="Segoe UI" w:cs="Segoe UI"/>
      <w:kern w:val="24"/>
      <w:sz w:val="20"/>
      <w:szCs w:val="20"/>
    </w:rPr>
  </w:style>
  <w:style w:type="character" w:customStyle="1" w:styleId="NoteHeadingChar">
    <w:name w:val="Note Heading Char"/>
    <w:basedOn w:val="DefaultParagraphFont"/>
    <w:link w:val="NoteHeading"/>
    <w:rsid w:val="00822D3D"/>
    <w:rPr>
      <w:rFonts w:ascii="Segoe UI" w:eastAsia="SimSun" w:hAnsi="Segoe UI" w:cs="Segoe UI"/>
      <w:kern w:val="24"/>
      <w:sz w:val="20"/>
      <w:szCs w:val="20"/>
    </w:rPr>
  </w:style>
  <w:style w:type="paragraph" w:styleId="PlainText">
    <w:name w:val="Plain Text"/>
    <w:basedOn w:val="Normal"/>
    <w:link w:val="PlainTextChar"/>
    <w:rsid w:val="00822D3D"/>
    <w:pPr>
      <w:spacing w:before="60" w:after="60" w:line="280" w:lineRule="exact"/>
    </w:pPr>
    <w:rPr>
      <w:rFonts w:ascii="Courier New" w:eastAsia="SimSun" w:hAnsi="Courier New" w:cs="Segoe UI"/>
      <w:kern w:val="24"/>
      <w:sz w:val="20"/>
      <w:szCs w:val="20"/>
    </w:rPr>
  </w:style>
  <w:style w:type="character" w:customStyle="1" w:styleId="PlainTextChar">
    <w:name w:val="Plain Text Char"/>
    <w:basedOn w:val="DefaultParagraphFont"/>
    <w:link w:val="PlainText"/>
    <w:rsid w:val="00822D3D"/>
    <w:rPr>
      <w:rFonts w:ascii="Courier New" w:eastAsia="SimSun" w:hAnsi="Courier New" w:cs="Segoe UI"/>
      <w:kern w:val="24"/>
      <w:sz w:val="20"/>
      <w:szCs w:val="20"/>
    </w:rPr>
  </w:style>
  <w:style w:type="paragraph" w:styleId="Salutation">
    <w:name w:val="Salutation"/>
    <w:basedOn w:val="Normal"/>
    <w:next w:val="Normal"/>
    <w:link w:val="SalutationChar"/>
    <w:rsid w:val="00822D3D"/>
    <w:pPr>
      <w:spacing w:before="60" w:after="60" w:line="280" w:lineRule="exact"/>
    </w:pPr>
    <w:rPr>
      <w:rFonts w:ascii="Segoe UI" w:eastAsia="SimSun" w:hAnsi="Segoe UI" w:cs="Segoe UI"/>
      <w:kern w:val="24"/>
      <w:sz w:val="20"/>
      <w:szCs w:val="20"/>
    </w:rPr>
  </w:style>
  <w:style w:type="character" w:customStyle="1" w:styleId="SalutationChar">
    <w:name w:val="Salutation Char"/>
    <w:basedOn w:val="DefaultParagraphFont"/>
    <w:link w:val="Salutation"/>
    <w:rsid w:val="00822D3D"/>
    <w:rPr>
      <w:rFonts w:ascii="Segoe UI" w:eastAsia="SimSun" w:hAnsi="Segoe UI" w:cs="Segoe UI"/>
      <w:kern w:val="24"/>
      <w:sz w:val="20"/>
      <w:szCs w:val="20"/>
    </w:rPr>
  </w:style>
  <w:style w:type="paragraph" w:styleId="Signature">
    <w:name w:val="Signature"/>
    <w:basedOn w:val="Normal"/>
    <w:link w:val="SignatureChar"/>
    <w:rsid w:val="00822D3D"/>
    <w:pPr>
      <w:spacing w:before="60" w:after="60" w:line="280" w:lineRule="exact"/>
      <w:ind w:left="4320"/>
    </w:pPr>
    <w:rPr>
      <w:rFonts w:ascii="Segoe UI" w:eastAsia="SimSun" w:hAnsi="Segoe UI" w:cs="Segoe UI"/>
      <w:kern w:val="24"/>
      <w:sz w:val="20"/>
      <w:szCs w:val="20"/>
    </w:rPr>
  </w:style>
  <w:style w:type="character" w:customStyle="1" w:styleId="SignatureChar">
    <w:name w:val="Signature Char"/>
    <w:basedOn w:val="DefaultParagraphFont"/>
    <w:link w:val="Signature"/>
    <w:rsid w:val="00822D3D"/>
    <w:rPr>
      <w:rFonts w:ascii="Segoe UI" w:eastAsia="SimSun" w:hAnsi="Segoe UI" w:cs="Segoe UI"/>
      <w:kern w:val="24"/>
      <w:sz w:val="20"/>
      <w:szCs w:val="20"/>
    </w:rPr>
  </w:style>
  <w:style w:type="table" w:styleId="Table3Deffects1">
    <w:name w:val="Table 3D effects 1"/>
    <w:basedOn w:val="TableNormal"/>
    <w:rsid w:val="00822D3D"/>
    <w:pPr>
      <w:spacing w:before="60" w:after="60" w:line="260" w:lineRule="exact"/>
    </w:pPr>
    <w:rPr>
      <w:rFonts w:ascii="Segoe UI" w:eastAsia="Segoe UI" w:hAnsi="Segoe UI" w:cs="Segoe UI"/>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22D3D"/>
    <w:pPr>
      <w:spacing w:before="60" w:after="60" w:line="260" w:lineRule="exact"/>
    </w:pPr>
    <w:rPr>
      <w:rFonts w:ascii="Segoe UI" w:eastAsia="Segoe UI" w:hAnsi="Segoe UI" w:cs="Segoe UI"/>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22D3D"/>
    <w:pPr>
      <w:spacing w:before="60" w:after="60" w:line="260" w:lineRule="exact"/>
    </w:pPr>
    <w:rPr>
      <w:rFonts w:ascii="Segoe UI" w:eastAsia="Segoe UI" w:hAnsi="Segoe UI" w:cs="Segoe UI"/>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22D3D"/>
    <w:pPr>
      <w:spacing w:before="60" w:after="60" w:line="260" w:lineRule="exact"/>
    </w:pPr>
    <w:rPr>
      <w:rFonts w:ascii="Segoe UI" w:eastAsia="Segoe UI" w:hAnsi="Segoe UI" w:cs="Segoe UI"/>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22D3D"/>
    <w:pPr>
      <w:spacing w:before="60" w:after="60" w:line="260" w:lineRule="exact"/>
    </w:pPr>
    <w:rPr>
      <w:rFonts w:ascii="Segoe UI" w:eastAsia="Segoe UI" w:hAnsi="Segoe UI" w:cs="Segoe UI"/>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22D3D"/>
    <w:pPr>
      <w:spacing w:before="60" w:after="60" w:line="260" w:lineRule="exact"/>
    </w:pPr>
    <w:rPr>
      <w:rFonts w:ascii="Segoe UI" w:eastAsia="Segoe UI" w:hAnsi="Segoe UI" w:cs="Segoe UI"/>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22D3D"/>
    <w:pPr>
      <w:spacing w:before="60" w:after="60" w:line="260" w:lineRule="exact"/>
    </w:pPr>
    <w:rPr>
      <w:rFonts w:ascii="Segoe UI" w:eastAsia="Segoe UI" w:hAnsi="Segoe UI" w:cs="Segoe UI"/>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22D3D"/>
    <w:pPr>
      <w:spacing w:before="60" w:after="60" w:line="260" w:lineRule="exact"/>
    </w:pPr>
    <w:rPr>
      <w:rFonts w:ascii="Segoe UI" w:eastAsia="Segoe UI" w:hAnsi="Segoe UI" w:cs="Segoe UI"/>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22D3D"/>
    <w:pPr>
      <w:spacing w:before="60" w:after="60" w:line="260" w:lineRule="exact"/>
    </w:pPr>
    <w:rPr>
      <w:rFonts w:ascii="Segoe UI" w:eastAsia="Segoe UI" w:hAnsi="Segoe UI" w:cs="Segoe UI"/>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22D3D"/>
    <w:pPr>
      <w:spacing w:before="60" w:after="60" w:line="260" w:lineRule="exact"/>
    </w:pPr>
    <w:rPr>
      <w:rFonts w:ascii="Segoe UI" w:eastAsia="Segoe UI" w:hAnsi="Segoe UI" w:cs="Segoe UI"/>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22D3D"/>
    <w:pPr>
      <w:spacing w:before="60" w:after="60" w:line="260" w:lineRule="exact"/>
    </w:pPr>
    <w:rPr>
      <w:rFonts w:ascii="Segoe UI" w:eastAsia="Segoe UI" w:hAnsi="Segoe UI" w:cs="Segoe UI"/>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22D3D"/>
    <w:pPr>
      <w:spacing w:before="60" w:after="60" w:line="260" w:lineRule="exact"/>
    </w:pPr>
    <w:rPr>
      <w:rFonts w:ascii="Segoe UI" w:eastAsia="Segoe UI" w:hAnsi="Segoe UI" w:cs="Segoe UI"/>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22D3D"/>
    <w:pPr>
      <w:spacing w:before="60" w:after="60" w:line="260" w:lineRule="exact"/>
    </w:pPr>
    <w:rPr>
      <w:rFonts w:ascii="Segoe UI" w:eastAsia="Segoe UI" w:hAnsi="Segoe UI" w:cs="Segoe UI"/>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22D3D"/>
    <w:pPr>
      <w:spacing w:before="60" w:after="60" w:line="260" w:lineRule="exact"/>
    </w:pPr>
    <w:rPr>
      <w:rFonts w:ascii="Segoe UI" w:eastAsia="Segoe UI" w:hAnsi="Segoe UI" w:cs="Segoe UI"/>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22D3D"/>
    <w:pPr>
      <w:spacing w:before="60" w:after="60" w:line="260" w:lineRule="exact"/>
    </w:pPr>
    <w:rPr>
      <w:rFonts w:ascii="Segoe UI" w:eastAsia="Segoe UI" w:hAnsi="Segoe UI" w:cs="Segoe UI"/>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22D3D"/>
    <w:pPr>
      <w:spacing w:before="60" w:after="60" w:line="260" w:lineRule="exact"/>
    </w:pPr>
    <w:rPr>
      <w:rFonts w:ascii="Segoe UI" w:eastAsia="Segoe UI" w:hAnsi="Segoe UI" w:cs="Segoe UI"/>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22D3D"/>
    <w:pPr>
      <w:spacing w:before="60" w:after="60" w:line="260" w:lineRule="exact"/>
    </w:pPr>
    <w:rPr>
      <w:rFonts w:ascii="Segoe UI" w:eastAsia="Segoe UI" w:hAnsi="Segoe UI" w:cs="Segoe UI"/>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822D3D"/>
    <w:pPr>
      <w:spacing w:before="60" w:after="60" w:line="260" w:lineRule="exact"/>
    </w:pPr>
    <w:rPr>
      <w:rFonts w:ascii="Segoe UI" w:eastAsia="Segoe UI" w:hAnsi="Segoe UI" w:cs="Segoe UI"/>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22D3D"/>
    <w:pPr>
      <w:spacing w:before="60" w:after="60" w:line="260" w:lineRule="exact"/>
    </w:pPr>
    <w:rPr>
      <w:rFonts w:ascii="Segoe UI" w:eastAsia="Segoe UI" w:hAnsi="Segoe UI" w:cs="Segoe UI"/>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22D3D"/>
    <w:pPr>
      <w:spacing w:before="60" w:after="60" w:line="260" w:lineRule="exact"/>
    </w:pPr>
    <w:rPr>
      <w:rFonts w:ascii="Segoe UI" w:eastAsia="Segoe UI" w:hAnsi="Segoe UI" w:cs="Segoe UI"/>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22D3D"/>
    <w:pPr>
      <w:spacing w:before="60" w:after="60" w:line="260" w:lineRule="exact"/>
    </w:pPr>
    <w:rPr>
      <w:rFonts w:ascii="Segoe UI" w:eastAsia="Segoe UI" w:hAnsi="Segoe UI" w:cs="Segoe UI"/>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22D3D"/>
    <w:pPr>
      <w:spacing w:before="60" w:after="60" w:line="260" w:lineRule="exact"/>
    </w:pPr>
    <w:rPr>
      <w:rFonts w:ascii="Segoe UI" w:eastAsia="Segoe UI" w:hAnsi="Segoe UI" w:cs="Segoe UI"/>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22D3D"/>
    <w:pPr>
      <w:spacing w:before="60" w:after="60" w:line="260" w:lineRule="exact"/>
    </w:pPr>
    <w:rPr>
      <w:rFonts w:ascii="Segoe UI" w:eastAsia="Segoe UI" w:hAnsi="Segoe UI" w:cs="Segoe UI"/>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22D3D"/>
    <w:pPr>
      <w:spacing w:before="60" w:after="60" w:line="260" w:lineRule="exact"/>
    </w:pPr>
    <w:rPr>
      <w:rFonts w:ascii="Segoe UI" w:eastAsia="Segoe UI" w:hAnsi="Segoe UI" w:cs="Segoe UI"/>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22D3D"/>
    <w:pPr>
      <w:spacing w:before="60" w:after="60" w:line="260" w:lineRule="exact"/>
    </w:pPr>
    <w:rPr>
      <w:rFonts w:ascii="Segoe UI" w:eastAsia="Segoe UI" w:hAnsi="Segoe UI" w:cs="Segoe UI"/>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822D3D"/>
    <w:pPr>
      <w:spacing w:before="60" w:after="60" w:line="260" w:lineRule="exact"/>
    </w:pPr>
    <w:rPr>
      <w:rFonts w:ascii="Segoe UI" w:eastAsia="Segoe UI" w:hAnsi="Segoe UI" w:cs="Segoe UI"/>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22D3D"/>
    <w:pPr>
      <w:spacing w:before="60" w:after="60" w:line="260" w:lineRule="exact"/>
    </w:pPr>
    <w:rPr>
      <w:rFonts w:ascii="Segoe UI" w:eastAsia="Segoe UI" w:hAnsi="Segoe UI" w:cs="Segoe UI"/>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22D3D"/>
    <w:pPr>
      <w:spacing w:before="60" w:after="60" w:line="260" w:lineRule="exact"/>
    </w:pPr>
    <w:rPr>
      <w:rFonts w:ascii="Segoe UI" w:eastAsia="Segoe UI" w:hAnsi="Segoe UI" w:cs="Segoe UI"/>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22D3D"/>
    <w:pPr>
      <w:spacing w:before="60" w:after="60" w:line="260" w:lineRule="exact"/>
    </w:pPr>
    <w:rPr>
      <w:rFonts w:ascii="Segoe UI" w:eastAsia="Segoe UI" w:hAnsi="Segoe UI" w:cs="Segoe UI"/>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22D3D"/>
    <w:pPr>
      <w:spacing w:before="60" w:after="60" w:line="260" w:lineRule="exact"/>
    </w:pPr>
    <w:rPr>
      <w:rFonts w:ascii="Segoe UI" w:eastAsia="Segoe UI" w:hAnsi="Segoe UI" w:cs="Segoe UI"/>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22D3D"/>
    <w:pPr>
      <w:spacing w:before="60" w:after="60" w:line="260" w:lineRule="exact"/>
    </w:pPr>
    <w:rPr>
      <w:rFonts w:ascii="Segoe UI" w:eastAsia="Segoe UI" w:hAnsi="Segoe UI" w:cs="Segoe UI"/>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22D3D"/>
    <w:pPr>
      <w:spacing w:before="60" w:after="60" w:line="260" w:lineRule="exact"/>
    </w:pPr>
    <w:rPr>
      <w:rFonts w:ascii="Segoe UI" w:eastAsia="Segoe UI" w:hAnsi="Segoe UI" w:cs="Segoe UI"/>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22D3D"/>
    <w:pPr>
      <w:spacing w:before="60" w:after="60" w:line="260" w:lineRule="exact"/>
    </w:pPr>
    <w:rPr>
      <w:rFonts w:ascii="Segoe UI" w:eastAsia="Segoe UI" w:hAnsi="Segoe UI" w:cs="Segoe UI"/>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822D3D"/>
    <w:pPr>
      <w:spacing w:before="60" w:after="60" w:line="260" w:lineRule="exact"/>
    </w:pPr>
    <w:rPr>
      <w:rFonts w:ascii="Segoe UI" w:eastAsia="Segoe UI" w:hAnsi="Segoe UI" w:cs="Segoe UI"/>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22D3D"/>
    <w:pPr>
      <w:spacing w:before="60" w:after="60" w:line="260" w:lineRule="exact"/>
    </w:pPr>
    <w:rPr>
      <w:rFonts w:ascii="Segoe UI" w:eastAsia="Segoe UI" w:hAnsi="Segoe UI" w:cs="Segoe UI"/>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22D3D"/>
    <w:pPr>
      <w:spacing w:before="60" w:after="60" w:line="260" w:lineRule="exact"/>
    </w:pPr>
    <w:rPr>
      <w:rFonts w:ascii="Segoe UI" w:eastAsia="Segoe UI" w:hAnsi="Segoe UI" w:cs="Segoe UI"/>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22D3D"/>
    <w:pPr>
      <w:spacing w:before="60" w:after="60" w:line="260" w:lineRule="exact"/>
    </w:pPr>
    <w:rPr>
      <w:rFonts w:ascii="Segoe UI" w:eastAsia="Segoe UI" w:hAnsi="Segoe UI" w:cs="Segoe UI"/>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22D3D"/>
    <w:pPr>
      <w:spacing w:before="60" w:after="60" w:line="260" w:lineRule="exact"/>
    </w:pPr>
    <w:rPr>
      <w:rFonts w:ascii="Segoe UI" w:eastAsia="Segoe UI" w:hAnsi="Segoe UI" w:cs="Segoe UI"/>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22D3D"/>
    <w:pPr>
      <w:spacing w:before="60" w:after="60" w:line="260" w:lineRule="exact"/>
    </w:pPr>
    <w:rPr>
      <w:rFonts w:ascii="Segoe UI" w:eastAsia="Segoe UI" w:hAnsi="Segoe UI" w:cs="Segoe UI"/>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22D3D"/>
    <w:pPr>
      <w:spacing w:before="60" w:after="60" w:line="260" w:lineRule="exact"/>
    </w:pPr>
    <w:rPr>
      <w:rFonts w:ascii="Segoe UI" w:eastAsia="Segoe UI" w:hAnsi="Segoe UI" w:cs="Segoe U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822D3D"/>
    <w:pPr>
      <w:spacing w:before="60" w:after="60" w:line="260" w:lineRule="exact"/>
    </w:pPr>
    <w:rPr>
      <w:rFonts w:ascii="Segoe UI" w:eastAsia="Segoe UI" w:hAnsi="Segoe UI" w:cs="Segoe UI"/>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22D3D"/>
    <w:pPr>
      <w:spacing w:before="60" w:after="60" w:line="260" w:lineRule="exact"/>
    </w:pPr>
    <w:rPr>
      <w:rFonts w:ascii="Segoe UI" w:eastAsia="Segoe UI" w:hAnsi="Segoe UI" w:cs="Segoe UI"/>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22D3D"/>
    <w:pPr>
      <w:spacing w:before="60" w:after="60" w:line="260" w:lineRule="exact"/>
    </w:pPr>
    <w:rPr>
      <w:rFonts w:ascii="Segoe UI" w:eastAsia="Segoe UI" w:hAnsi="Segoe UI" w:cs="Segoe UI"/>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System">
    <w:name w:val="System"/>
    <w:aliases w:val="sys"/>
    <w:basedOn w:val="DefaultParagraphFont"/>
    <w:locked/>
    <w:rsid w:val="00822D3D"/>
    <w:rPr>
      <w:b/>
      <w:color w:val="auto"/>
      <w:szCs w:val="20"/>
      <w:u w:val="none"/>
      <w:bdr w:val="none" w:sz="0" w:space="0" w:color="auto"/>
      <w:shd w:val="clear" w:color="auto" w:fill="auto"/>
    </w:rPr>
  </w:style>
  <w:style w:type="character" w:customStyle="1" w:styleId="UserInputLocalizable">
    <w:name w:val="User Input Localizable"/>
    <w:aliases w:val="uil"/>
    <w:basedOn w:val="DefaultParagraphFont"/>
    <w:rsid w:val="00822D3D"/>
    <w:rPr>
      <w:b/>
      <w:color w:val="auto"/>
      <w:szCs w:val="18"/>
      <w:u w:val="none"/>
    </w:rPr>
  </w:style>
  <w:style w:type="character" w:customStyle="1" w:styleId="UnmanagedCodeEntityReference">
    <w:name w:val="Unmanaged Code Entity Reference"/>
    <w:aliases w:val="ucer"/>
    <w:basedOn w:val="DefaultParagraphFont"/>
    <w:locked/>
    <w:rsid w:val="00822D3D"/>
    <w:rPr>
      <w:noProof/>
      <w:color w:val="C0C0C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822D3D"/>
    <w:rPr>
      <w:b/>
      <w:szCs w:val="18"/>
    </w:rPr>
  </w:style>
  <w:style w:type="character" w:customStyle="1" w:styleId="Placeholder">
    <w:name w:val="Placeholder"/>
    <w:aliases w:val="ph"/>
    <w:basedOn w:val="DefaultParagraphFont"/>
    <w:rsid w:val="00822D3D"/>
    <w:rPr>
      <w:i/>
      <w:color w:val="auto"/>
      <w:szCs w:val="18"/>
      <w:u w:val="none"/>
    </w:rPr>
  </w:style>
  <w:style w:type="character" w:customStyle="1" w:styleId="Math">
    <w:name w:val="Math"/>
    <w:aliases w:val="m"/>
    <w:basedOn w:val="DefaultParagraphFont"/>
    <w:locked/>
    <w:rsid w:val="00822D3D"/>
    <w:rPr>
      <w:i/>
      <w:color w:val="C0C0C0"/>
      <w:szCs w:val="18"/>
      <w:u w:val="none"/>
      <w:bdr w:val="none" w:sz="0" w:space="0" w:color="auto"/>
      <w:shd w:val="clear" w:color="auto" w:fill="auto"/>
    </w:rPr>
  </w:style>
  <w:style w:type="character" w:customStyle="1" w:styleId="NewTerm">
    <w:name w:val="New Term"/>
    <w:aliases w:val="nt"/>
    <w:basedOn w:val="DefaultParagraphFont"/>
    <w:locked/>
    <w:rsid w:val="00822D3D"/>
    <w:rPr>
      <w:i/>
      <w:color w:val="auto"/>
      <w:szCs w:val="20"/>
      <w:u w:val="none"/>
      <w:bdr w:val="none" w:sz="0" w:space="0" w:color="auto"/>
      <w:shd w:val="clear" w:color="auto" w:fill="auto"/>
    </w:rPr>
  </w:style>
  <w:style w:type="paragraph" w:customStyle="1" w:styleId="BulletedDynamicLinkinList1">
    <w:name w:val="Bulleted Dynamic Link in List 1"/>
    <w:basedOn w:val="Normal"/>
    <w:locked/>
    <w:rsid w:val="00822D3D"/>
    <w:pPr>
      <w:spacing w:before="60" w:after="60" w:line="280" w:lineRule="exact"/>
    </w:pPr>
    <w:rPr>
      <w:rFonts w:ascii="Segoe UI" w:eastAsia="SimSun" w:hAnsi="Segoe UI" w:cs="Segoe UI"/>
      <w:color w:val="C0C0C0"/>
      <w:kern w:val="24"/>
      <w:sz w:val="20"/>
      <w:szCs w:val="20"/>
    </w:rPr>
  </w:style>
  <w:style w:type="paragraph" w:customStyle="1" w:styleId="BulletedDynamicLinkinList2">
    <w:name w:val="Bulleted Dynamic Link in List 2"/>
    <w:basedOn w:val="Normal"/>
    <w:locked/>
    <w:rsid w:val="00822D3D"/>
    <w:pPr>
      <w:spacing w:before="60" w:after="60" w:line="280" w:lineRule="exact"/>
    </w:pPr>
    <w:rPr>
      <w:rFonts w:ascii="Segoe UI" w:eastAsia="SimSun" w:hAnsi="Segoe UI" w:cs="Segoe UI"/>
      <w:color w:val="C0C0C0"/>
      <w:kern w:val="24"/>
      <w:sz w:val="20"/>
      <w:szCs w:val="20"/>
    </w:rPr>
  </w:style>
  <w:style w:type="paragraph" w:customStyle="1" w:styleId="BulletedDynamicLink">
    <w:name w:val="Bulleted Dynamic Link"/>
    <w:basedOn w:val="Normal"/>
    <w:locked/>
    <w:rsid w:val="00822D3D"/>
    <w:pPr>
      <w:spacing w:before="60" w:after="60" w:line="280" w:lineRule="exact"/>
    </w:pPr>
    <w:rPr>
      <w:rFonts w:ascii="Segoe UI" w:eastAsia="SimSun" w:hAnsi="Segoe UI" w:cs="Segoe UI"/>
      <w:color w:val="C0C0C0"/>
      <w:kern w:val="24"/>
      <w:sz w:val="20"/>
      <w:szCs w:val="20"/>
    </w:rPr>
  </w:style>
  <w:style w:type="character" w:customStyle="1" w:styleId="LabelChar">
    <w:name w:val="Label Char"/>
    <w:aliases w:val="l Char"/>
    <w:basedOn w:val="DefaultParagraphFont"/>
    <w:link w:val="Label"/>
    <w:rsid w:val="00822D3D"/>
    <w:rPr>
      <w:rFonts w:ascii="Segoe UI" w:eastAsia="SimSun" w:hAnsi="Segoe UI" w:cs="Segoe UI"/>
      <w:b/>
      <w:kern w:val="24"/>
      <w:sz w:val="20"/>
      <w:szCs w:val="20"/>
    </w:rPr>
  </w:style>
  <w:style w:type="character" w:customStyle="1" w:styleId="LabelinList1Char">
    <w:name w:val="Label in List 1 Char"/>
    <w:aliases w:val="l1 Char"/>
    <w:basedOn w:val="LabelChar"/>
    <w:link w:val="LabelinList1"/>
    <w:rsid w:val="00822D3D"/>
    <w:rPr>
      <w:rFonts w:ascii="Segoe UI" w:eastAsia="SimSun" w:hAnsi="Segoe UI" w:cs="Segoe UI"/>
      <w:b/>
      <w:kern w:val="24"/>
      <w:sz w:val="20"/>
      <w:szCs w:val="20"/>
    </w:rPr>
  </w:style>
  <w:style w:type="paragraph" w:customStyle="1" w:styleId="Strikethrough">
    <w:name w:val="Strikethrough"/>
    <w:aliases w:val="strike"/>
    <w:basedOn w:val="Normal"/>
    <w:rsid w:val="00822D3D"/>
    <w:pPr>
      <w:spacing w:before="60" w:after="60" w:line="280" w:lineRule="exact"/>
    </w:pPr>
    <w:rPr>
      <w:rFonts w:ascii="Segoe UI" w:eastAsia="SimSun" w:hAnsi="Segoe UI" w:cs="Segoe UI"/>
      <w:strike/>
      <w:kern w:val="24"/>
      <w:sz w:val="20"/>
      <w:szCs w:val="20"/>
    </w:rPr>
  </w:style>
  <w:style w:type="paragraph" w:customStyle="1" w:styleId="TableFootnote">
    <w:name w:val="Table Footnote"/>
    <w:aliases w:val="tf"/>
    <w:basedOn w:val="Normal"/>
    <w:rsid w:val="00822D3D"/>
    <w:pPr>
      <w:spacing w:before="80" w:after="80" w:line="280" w:lineRule="exact"/>
      <w:ind w:left="216" w:hanging="216"/>
    </w:pPr>
    <w:rPr>
      <w:rFonts w:ascii="Segoe UI" w:eastAsia="SimSun" w:hAnsi="Segoe UI" w:cs="Segoe UI"/>
      <w:kern w:val="24"/>
      <w:sz w:val="20"/>
      <w:szCs w:val="20"/>
    </w:rPr>
  </w:style>
  <w:style w:type="paragraph" w:customStyle="1" w:styleId="TableFootnoteinList1">
    <w:name w:val="Table Footnote in List 1"/>
    <w:aliases w:val="tf1"/>
    <w:basedOn w:val="TableFootnote"/>
    <w:rsid w:val="00822D3D"/>
    <w:pPr>
      <w:ind w:left="576"/>
    </w:pPr>
  </w:style>
  <w:style w:type="paragraph" w:customStyle="1" w:styleId="TableFootnoteinList2">
    <w:name w:val="Table Footnote in List 2"/>
    <w:aliases w:val="tf2"/>
    <w:basedOn w:val="TableFootnote"/>
    <w:rsid w:val="00822D3D"/>
    <w:pPr>
      <w:ind w:left="936"/>
    </w:pPr>
  </w:style>
  <w:style w:type="character" w:customStyle="1" w:styleId="DynamicLink">
    <w:name w:val="Dynamic Link"/>
    <w:aliases w:val="dl"/>
    <w:basedOn w:val="DefaultParagraphFont"/>
    <w:locked/>
    <w:rsid w:val="00822D3D"/>
    <w:rPr>
      <w:rFonts w:ascii="Segoe UI" w:hAnsi="Segoe UI"/>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822D3D"/>
    <w:pPr>
      <w:spacing w:after="0" w:line="240" w:lineRule="auto"/>
    </w:pPr>
    <w:rPr>
      <w:rFonts w:ascii="Segoe UI" w:eastAsia="Segoe UI" w:hAnsi="Segoe UI" w:cs="Segoe UI"/>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822D3D"/>
    <w:pPr>
      <w:spacing w:before="60" w:after="60" w:line="280" w:lineRule="exact"/>
    </w:pPr>
    <w:rPr>
      <w:rFonts w:ascii="Segoe UI" w:eastAsia="SimSun" w:hAnsi="Segoe UI" w:cs="Segoe UI"/>
      <w:color w:val="C0C0C0"/>
      <w:kern w:val="24"/>
      <w:sz w:val="20"/>
      <w:szCs w:val="20"/>
    </w:rPr>
  </w:style>
  <w:style w:type="paragraph" w:customStyle="1" w:styleId="PrintDivisionNumber">
    <w:name w:val="Print Division Number"/>
    <w:aliases w:val="pdn"/>
    <w:basedOn w:val="Normal"/>
    <w:locked/>
    <w:rsid w:val="00822D3D"/>
    <w:pPr>
      <w:spacing w:after="0" w:line="240" w:lineRule="auto"/>
    </w:pPr>
    <w:rPr>
      <w:rFonts w:ascii="Segoe UI" w:eastAsia="SimSun" w:hAnsi="Segoe UI" w:cs="Segoe UI"/>
      <w:color w:val="C0C0C0"/>
      <w:kern w:val="24"/>
      <w:sz w:val="20"/>
      <w:szCs w:val="20"/>
    </w:rPr>
  </w:style>
  <w:style w:type="paragraph" w:customStyle="1" w:styleId="PrintDivisionTitle">
    <w:name w:val="Print Division Title"/>
    <w:aliases w:val="pdt"/>
    <w:basedOn w:val="Normal"/>
    <w:locked/>
    <w:rsid w:val="00822D3D"/>
    <w:pPr>
      <w:spacing w:after="0" w:line="240" w:lineRule="auto"/>
    </w:pPr>
    <w:rPr>
      <w:rFonts w:ascii="Segoe UI" w:eastAsia="SimSun" w:hAnsi="Segoe UI" w:cs="Segoe UI"/>
      <w:color w:val="C0C0C0"/>
      <w:kern w:val="24"/>
      <w:sz w:val="20"/>
      <w:szCs w:val="20"/>
    </w:rPr>
  </w:style>
  <w:style w:type="paragraph" w:customStyle="1" w:styleId="PrintMSCorp">
    <w:name w:val="Print MS Corp"/>
    <w:aliases w:val="pms"/>
    <w:basedOn w:val="Normal"/>
    <w:locked/>
    <w:rsid w:val="00822D3D"/>
    <w:pPr>
      <w:spacing w:after="0" w:line="240" w:lineRule="auto"/>
    </w:pPr>
    <w:rPr>
      <w:rFonts w:ascii="Segoe UI" w:eastAsia="SimSun" w:hAnsi="Segoe UI" w:cs="Segoe UI"/>
      <w:color w:val="C0C0C0"/>
      <w:kern w:val="24"/>
      <w:sz w:val="20"/>
      <w:szCs w:val="20"/>
    </w:rPr>
  </w:style>
  <w:style w:type="paragraph" w:customStyle="1" w:styleId="RevisionHistory">
    <w:name w:val="Revision History"/>
    <w:aliases w:val="rh"/>
    <w:basedOn w:val="Normal"/>
    <w:locked/>
    <w:rsid w:val="00822D3D"/>
    <w:pPr>
      <w:spacing w:after="0" w:line="240" w:lineRule="auto"/>
    </w:pPr>
    <w:rPr>
      <w:rFonts w:ascii="Segoe UI" w:eastAsia="SimSun" w:hAnsi="Segoe UI" w:cs="Segoe UI"/>
      <w:color w:val="C0C0C0"/>
      <w:kern w:val="24"/>
      <w:sz w:val="20"/>
      <w:szCs w:val="20"/>
    </w:rPr>
  </w:style>
  <w:style w:type="character" w:customStyle="1" w:styleId="SV">
    <w:name w:val="SV"/>
    <w:basedOn w:val="DefaultParagraphFont"/>
    <w:locked/>
    <w:rsid w:val="00822D3D"/>
    <w:rPr>
      <w:rFonts w:ascii="Segoe UI" w:hAnsi="Segoe UI"/>
      <w:color w:val="C0C0C0"/>
      <w:sz w:val="20"/>
      <w:szCs w:val="18"/>
      <w:bdr w:val="none" w:sz="0" w:space="0" w:color="auto"/>
      <w:shd w:val="clear" w:color="auto" w:fill="auto"/>
    </w:rPr>
  </w:style>
  <w:style w:type="paragraph" w:customStyle="1" w:styleId="Copyright">
    <w:name w:val="Copyright"/>
    <w:aliases w:val="copy"/>
    <w:basedOn w:val="Normal"/>
    <w:rsid w:val="00822D3D"/>
    <w:pPr>
      <w:tabs>
        <w:tab w:val="left" w:pos="936"/>
        <w:tab w:val="left" w:pos="1440"/>
        <w:tab w:val="left" w:pos="1627"/>
        <w:tab w:val="left" w:pos="1800"/>
        <w:tab w:val="left" w:pos="2160"/>
        <w:tab w:val="left" w:pos="2520"/>
        <w:tab w:val="left" w:pos="4680"/>
      </w:tabs>
      <w:spacing w:before="20" w:after="120" w:line="160" w:lineRule="exact"/>
    </w:pPr>
    <w:rPr>
      <w:rFonts w:ascii="Segoe UI" w:eastAsia="SimSun" w:hAnsi="Segoe UI" w:cs="Segoe UI"/>
      <w:i/>
      <w:kern w:val="24"/>
      <w:sz w:val="16"/>
      <w:szCs w:val="20"/>
    </w:rPr>
  </w:style>
  <w:style w:type="paragraph" w:customStyle="1" w:styleId="AlertLabelinList2">
    <w:name w:val="Alert Label in List 2"/>
    <w:aliases w:val="al2"/>
    <w:basedOn w:val="AlertLabel"/>
    <w:rsid w:val="00822D3D"/>
    <w:pPr>
      <w:framePr w:wrap="notBeside"/>
      <w:ind w:left="720"/>
    </w:pPr>
  </w:style>
  <w:style w:type="paragraph" w:customStyle="1" w:styleId="ProcedureTitle">
    <w:name w:val="Procedure Title"/>
    <w:aliases w:val="prt"/>
    <w:basedOn w:val="Normal"/>
    <w:rsid w:val="00822D3D"/>
    <w:pPr>
      <w:keepNext/>
      <w:framePr w:wrap="notBeside" w:vAnchor="text" w:hAnchor="text" w:y="1"/>
      <w:spacing w:before="240" w:after="60" w:line="240" w:lineRule="auto"/>
      <w:ind w:left="360" w:hanging="360"/>
    </w:pPr>
    <w:rPr>
      <w:rFonts w:ascii="Segoe UI" w:eastAsia="SimSun" w:hAnsi="Segoe UI" w:cs="Segoe UI"/>
      <w:b/>
      <w:kern w:val="24"/>
      <w:sz w:val="20"/>
      <w:szCs w:val="20"/>
    </w:rPr>
  </w:style>
  <w:style w:type="paragraph" w:customStyle="1" w:styleId="TextIndented">
    <w:name w:val="Text Indented"/>
    <w:aliases w:val="ti"/>
    <w:basedOn w:val="Normal"/>
    <w:rsid w:val="00822D3D"/>
    <w:pPr>
      <w:tabs>
        <w:tab w:val="left" w:pos="936"/>
        <w:tab w:val="left" w:pos="1440"/>
        <w:tab w:val="left" w:pos="1627"/>
        <w:tab w:val="left" w:pos="1800"/>
        <w:tab w:val="left" w:pos="2160"/>
        <w:tab w:val="left" w:pos="2520"/>
        <w:tab w:val="left" w:pos="4680"/>
      </w:tabs>
      <w:spacing w:before="60" w:after="60" w:line="280" w:lineRule="exact"/>
      <w:ind w:left="360"/>
    </w:pPr>
    <w:rPr>
      <w:rFonts w:ascii="Segoe UI" w:eastAsia="SimSun" w:hAnsi="Segoe UI" w:cs="Segoe UI"/>
      <w:kern w:val="24"/>
      <w:sz w:val="20"/>
      <w:szCs w:val="20"/>
    </w:rPr>
  </w:style>
  <w:style w:type="character" w:customStyle="1" w:styleId="CodeChar">
    <w:name w:val="Code Char"/>
    <w:aliases w:val="c Char"/>
    <w:basedOn w:val="DefaultParagraphFont"/>
    <w:link w:val="Code"/>
    <w:rsid w:val="00822D3D"/>
    <w:rPr>
      <w:rFonts w:ascii="Courier New" w:eastAsia="Segoe UI" w:hAnsi="Courier New" w:cs="Segoe UI"/>
      <w:noProof/>
      <w:color w:val="000000" w:themeColor="text1"/>
      <w:sz w:val="16"/>
      <w:szCs w:val="16"/>
    </w:rPr>
  </w:style>
  <w:style w:type="character" w:customStyle="1" w:styleId="ListBulletChar">
    <w:name w:val="List Bullet Char"/>
    <w:basedOn w:val="DefaultParagraphFont"/>
    <w:link w:val="ListBullet"/>
    <w:rsid w:val="00822D3D"/>
    <w:rPr>
      <w:rFonts w:ascii="Segoe UI" w:eastAsia="SimSun" w:hAnsi="Segoe UI" w:cs="Segoe UI"/>
      <w:kern w:val="24"/>
      <w:sz w:val="20"/>
      <w:szCs w:val="20"/>
    </w:rPr>
  </w:style>
  <w:style w:type="character" w:customStyle="1" w:styleId="BulletedList2Char">
    <w:name w:val="Bulleted List 2 Char"/>
    <w:aliases w:val="bl2 Char Char"/>
    <w:basedOn w:val="ListBulletChar"/>
    <w:link w:val="BulletedList2"/>
    <w:rsid w:val="00822D3D"/>
    <w:rPr>
      <w:rFonts w:ascii="Segoe UI" w:eastAsia="SimSun" w:hAnsi="Segoe UI" w:cs="Segoe UI"/>
      <w:kern w:val="24"/>
      <w:sz w:val="20"/>
      <w:szCs w:val="20"/>
    </w:rPr>
  </w:style>
  <w:style w:type="paragraph" w:customStyle="1" w:styleId="PageHeader">
    <w:name w:val="Page Header"/>
    <w:aliases w:val="pgh"/>
    <w:basedOn w:val="Normal"/>
    <w:rsid w:val="00822D3D"/>
    <w:pPr>
      <w:spacing w:after="240" w:line="240" w:lineRule="auto"/>
      <w:jc w:val="right"/>
    </w:pPr>
    <w:rPr>
      <w:rFonts w:ascii="Segoe UI" w:eastAsia="SimSun" w:hAnsi="Segoe UI" w:cs="Segoe UI"/>
      <w:b/>
      <w:kern w:val="24"/>
      <w:sz w:val="20"/>
      <w:szCs w:val="20"/>
    </w:rPr>
  </w:style>
  <w:style w:type="paragraph" w:customStyle="1" w:styleId="PageFooter">
    <w:name w:val="Page Footer"/>
    <w:aliases w:val="pgf"/>
    <w:basedOn w:val="Normal"/>
    <w:rsid w:val="00822D3D"/>
    <w:pPr>
      <w:spacing w:after="0" w:line="240" w:lineRule="auto"/>
      <w:jc w:val="right"/>
    </w:pPr>
    <w:rPr>
      <w:rFonts w:ascii="Segoe UI" w:eastAsia="SimSun" w:hAnsi="Segoe UI" w:cs="Segoe UI"/>
      <w:kern w:val="24"/>
      <w:sz w:val="20"/>
      <w:szCs w:val="20"/>
    </w:rPr>
  </w:style>
  <w:style w:type="paragraph" w:customStyle="1" w:styleId="PageNum">
    <w:name w:val="Page Num"/>
    <w:aliases w:val="pgn"/>
    <w:basedOn w:val="Normal"/>
    <w:rsid w:val="00822D3D"/>
    <w:pPr>
      <w:spacing w:after="0" w:line="240" w:lineRule="auto"/>
      <w:ind w:right="518"/>
      <w:jc w:val="right"/>
    </w:pPr>
    <w:rPr>
      <w:rFonts w:ascii="Segoe UI" w:eastAsia="SimSun" w:hAnsi="Segoe UI" w:cs="Segoe UI"/>
      <w:b/>
      <w:kern w:val="24"/>
      <w:sz w:val="20"/>
      <w:szCs w:val="20"/>
    </w:rPr>
  </w:style>
  <w:style w:type="character" w:customStyle="1" w:styleId="NumberedListIndexer">
    <w:name w:val="Numbered List Indexer"/>
    <w:aliases w:val="nlx"/>
    <w:basedOn w:val="DefaultParagraphFont"/>
    <w:rsid w:val="00822D3D"/>
    <w:rPr>
      <w:dstrike w:val="0"/>
      <w:vanish/>
      <w:color w:val="C0C0C0"/>
      <w:szCs w:val="18"/>
      <w:u w:val="none"/>
      <w:vertAlign w:val="baseline"/>
    </w:rPr>
  </w:style>
  <w:style w:type="paragraph" w:customStyle="1" w:styleId="ProcedureTitleinList1">
    <w:name w:val="Procedure Title in List 1"/>
    <w:aliases w:val="prt1"/>
    <w:basedOn w:val="ProcedureTitle"/>
    <w:rsid w:val="00822D3D"/>
    <w:pPr>
      <w:framePr w:wrap="notBeside"/>
    </w:pPr>
  </w:style>
  <w:style w:type="paragraph" w:customStyle="1" w:styleId="ProcedureTitleinList2">
    <w:name w:val="Procedure Title in List 2"/>
    <w:aliases w:val="prt2"/>
    <w:basedOn w:val="ProcedureTitle"/>
    <w:rsid w:val="00822D3D"/>
    <w:pPr>
      <w:framePr w:wrap="notBeside"/>
      <w:ind w:left="720"/>
    </w:pPr>
  </w:style>
  <w:style w:type="table" w:customStyle="1" w:styleId="DefinitionTable">
    <w:name w:val="Definition Table"/>
    <w:aliases w:val="dtbl"/>
    <w:basedOn w:val="TableNormal"/>
    <w:rsid w:val="00822D3D"/>
    <w:pPr>
      <w:spacing w:after="180" w:line="220" w:lineRule="exact"/>
      <w:ind w:right="1440"/>
    </w:pPr>
    <w:rPr>
      <w:rFonts w:ascii="Segoe UI" w:eastAsia="Segoe UI" w:hAnsi="Segoe UI" w:cs="Segoe UI"/>
      <w:sz w:val="18"/>
      <w:szCs w:val="18"/>
    </w:rPr>
    <w:tblPr>
      <w:tblInd w:w="187" w:type="dxa"/>
      <w:tblCellMar>
        <w:top w:w="0" w:type="dxa"/>
        <w:left w:w="0" w:type="dxa"/>
        <w:bottom w:w="0" w:type="dxa"/>
        <w:right w:w="0" w:type="dxa"/>
      </w:tblCellMar>
    </w:tblPr>
  </w:style>
  <w:style w:type="table" w:customStyle="1" w:styleId="DefinitionTableinList1">
    <w:name w:val="Definition Table in List 1"/>
    <w:aliases w:val="dtbl1"/>
    <w:basedOn w:val="DefinitionTable"/>
    <w:rsid w:val="00822D3D"/>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822D3D"/>
    <w:tblPr>
      <w:tblInd w:w="907" w:type="dxa"/>
      <w:tblCellMar>
        <w:top w:w="0" w:type="dxa"/>
        <w:left w:w="0" w:type="dxa"/>
        <w:bottom w:w="0" w:type="dxa"/>
        <w:right w:w="0" w:type="dxa"/>
      </w:tblCellMar>
    </w:tblPr>
  </w:style>
  <w:style w:type="table" w:customStyle="1" w:styleId="PacketTable">
    <w:name w:val="Packet Table"/>
    <w:basedOn w:val="TableNormal"/>
    <w:rsid w:val="00822D3D"/>
    <w:pPr>
      <w:spacing w:before="60" w:after="60" w:line="240" w:lineRule="exact"/>
      <w:jc w:val="center"/>
    </w:pPr>
    <w:rPr>
      <w:rFonts w:ascii="Segoe UI" w:eastAsia="Segoe UI" w:hAnsi="Segoe UI" w:cs="Segoe U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Segoe UI" w:hAnsi="Segoe UI"/>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822D3D"/>
    <w:pPr>
      <w:numPr>
        <w:numId w:val="19"/>
      </w:numPr>
      <w:spacing w:line="260" w:lineRule="exact"/>
      <w:ind w:left="1080"/>
    </w:pPr>
  </w:style>
  <w:style w:type="paragraph" w:customStyle="1" w:styleId="BulletedList6">
    <w:name w:val="Bulleted List 6"/>
    <w:aliases w:val="bl6"/>
    <w:basedOn w:val="ListBullet"/>
    <w:rsid w:val="00822D3D"/>
    <w:pPr>
      <w:numPr>
        <w:numId w:val="25"/>
      </w:numPr>
      <w:spacing w:line="260" w:lineRule="exact"/>
      <w:ind w:left="1080" w:hanging="432"/>
    </w:pPr>
  </w:style>
  <w:style w:type="paragraph" w:customStyle="1" w:styleId="BulletedList4">
    <w:name w:val="Bulleted List 4"/>
    <w:aliases w:val="bl4"/>
    <w:basedOn w:val="ListBullet"/>
    <w:rsid w:val="00822D3D"/>
    <w:pPr>
      <w:numPr>
        <w:numId w:val="20"/>
      </w:numPr>
      <w:ind w:left="1440"/>
    </w:pPr>
  </w:style>
  <w:style w:type="paragraph" w:customStyle="1" w:styleId="BulletedList5">
    <w:name w:val="Bulleted List 5"/>
    <w:aliases w:val="bl5"/>
    <w:basedOn w:val="ListBullet"/>
    <w:rsid w:val="00822D3D"/>
    <w:pPr>
      <w:numPr>
        <w:numId w:val="21"/>
      </w:numPr>
      <w:ind w:left="1800"/>
    </w:pPr>
  </w:style>
  <w:style w:type="character" w:customStyle="1" w:styleId="FooterItalic">
    <w:name w:val="Footer Italic"/>
    <w:aliases w:val="fi"/>
    <w:rsid w:val="00822D3D"/>
    <w:rPr>
      <w:rFonts w:ascii="Segoe UI" w:hAnsi="Segoe UI"/>
      <w:i/>
      <w:sz w:val="16"/>
      <w:szCs w:val="16"/>
    </w:rPr>
  </w:style>
  <w:style w:type="character" w:customStyle="1" w:styleId="FooterSmall">
    <w:name w:val="Footer Small"/>
    <w:aliases w:val="fs"/>
    <w:rsid w:val="00822D3D"/>
    <w:rPr>
      <w:rFonts w:ascii="Segoe UI" w:hAnsi="Segoe UI"/>
      <w:sz w:val="17"/>
      <w:szCs w:val="16"/>
    </w:rPr>
  </w:style>
  <w:style w:type="paragraph" w:customStyle="1" w:styleId="GenericEntry">
    <w:name w:val="Generic Entry"/>
    <w:aliases w:val="ge"/>
    <w:basedOn w:val="Normal"/>
    <w:next w:val="Normal"/>
    <w:rsid w:val="00822D3D"/>
    <w:pPr>
      <w:spacing w:before="60" w:after="240" w:line="260" w:lineRule="exact"/>
      <w:ind w:left="720" w:hanging="720"/>
    </w:pPr>
    <w:rPr>
      <w:rFonts w:ascii="Segoe UI" w:eastAsia="SimSun" w:hAnsi="Segoe UI" w:cs="Segoe UI"/>
      <w:kern w:val="24"/>
      <w:sz w:val="20"/>
      <w:szCs w:val="20"/>
    </w:rPr>
  </w:style>
  <w:style w:type="table" w:customStyle="1" w:styleId="IndentedPacketFieldBits">
    <w:name w:val="Indented Packet Field Bits"/>
    <w:aliases w:val="pfbi"/>
    <w:basedOn w:val="TableNormal"/>
    <w:rsid w:val="00822D3D"/>
    <w:pPr>
      <w:spacing w:after="0" w:line="240" w:lineRule="auto"/>
    </w:pPr>
    <w:rPr>
      <w:rFonts w:ascii="Segoe UI" w:eastAsia="Segoe UI" w:hAnsi="Segoe UI" w:cs="Segoe UI"/>
      <w:sz w:val="24"/>
      <w:szCs w:val="20"/>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Segoe UI" w:hAnsi="Segoe UI"/>
        <w:sz w:val="24"/>
      </w:rPr>
    </w:tblStylePr>
  </w:style>
  <w:style w:type="paragraph" w:customStyle="1" w:styleId="NumberedList3">
    <w:name w:val="Numbered List 3"/>
    <w:aliases w:val="nl3"/>
    <w:basedOn w:val="ListNumber"/>
    <w:rsid w:val="00822D3D"/>
    <w:pPr>
      <w:numPr>
        <w:numId w:val="22"/>
      </w:numPr>
      <w:spacing w:line="260" w:lineRule="exact"/>
      <w:ind w:left="1080"/>
    </w:pPr>
  </w:style>
  <w:style w:type="paragraph" w:customStyle="1" w:styleId="NumberedList4">
    <w:name w:val="Numbered List 4"/>
    <w:aliases w:val="nl4"/>
    <w:basedOn w:val="ListNumber"/>
    <w:rsid w:val="00822D3D"/>
    <w:pPr>
      <w:numPr>
        <w:numId w:val="23"/>
      </w:numPr>
      <w:tabs>
        <w:tab w:val="left" w:pos="1800"/>
      </w:tabs>
    </w:pPr>
  </w:style>
  <w:style w:type="paragraph" w:customStyle="1" w:styleId="NumberedList5">
    <w:name w:val="Numbered List 5"/>
    <w:aliases w:val="nl5"/>
    <w:basedOn w:val="ListNumber"/>
    <w:rsid w:val="00822D3D"/>
    <w:pPr>
      <w:numPr>
        <w:numId w:val="24"/>
      </w:numPr>
    </w:pPr>
  </w:style>
  <w:style w:type="table" w:customStyle="1" w:styleId="PacketFieldBitsTable">
    <w:name w:val="Packet Field Bits Table"/>
    <w:aliases w:val="pfbt"/>
    <w:basedOn w:val="TableNormal"/>
    <w:rsid w:val="00822D3D"/>
    <w:pPr>
      <w:spacing w:after="0" w:line="240" w:lineRule="auto"/>
      <w:jc w:val="center"/>
    </w:pPr>
    <w:rPr>
      <w:rFonts w:ascii="Segoe UI" w:eastAsia="Segoe UI" w:hAnsi="Segoe UI" w:cs="Segoe UI"/>
      <w:sz w:val="20"/>
      <w:szCs w:val="20"/>
    </w:r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Segoe UI" w:hAnsi="Segoe UI"/>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822D3D"/>
    <w:pPr>
      <w:spacing w:after="0" w:line="240" w:lineRule="auto"/>
    </w:pPr>
    <w:rPr>
      <w:rFonts w:ascii="Segoe UI" w:eastAsia="Segoe UI" w:hAnsi="Segoe UI" w:cs="Segoe UI"/>
      <w:sz w:val="24"/>
      <w:szCs w:val="20"/>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Segoe UI" w:hAnsi="Segoe UI"/>
        <w:sz w:val="24"/>
      </w:rPr>
    </w:tblStylePr>
  </w:style>
  <w:style w:type="character" w:customStyle="1" w:styleId="BoldUnderline">
    <w:name w:val="Bold Underline"/>
    <w:aliases w:val="bu"/>
    <w:basedOn w:val="DefaultParagraphFont"/>
    <w:rsid w:val="00822D3D"/>
    <w:rPr>
      <w:b/>
      <w:u w:val="single"/>
    </w:rPr>
  </w:style>
  <w:style w:type="paragraph" w:customStyle="1" w:styleId="AlertLabelinList3">
    <w:name w:val="Alert Label in List 3"/>
    <w:aliases w:val="al3"/>
    <w:basedOn w:val="AlertLabel"/>
    <w:rsid w:val="00822D3D"/>
    <w:pPr>
      <w:framePr w:wrap="notBeside"/>
      <w:ind w:left="1080"/>
    </w:pPr>
  </w:style>
  <w:style w:type="paragraph" w:customStyle="1" w:styleId="AlertTextinList3">
    <w:name w:val="Alert Text in List 3"/>
    <w:aliases w:val="at3"/>
    <w:basedOn w:val="AlertText"/>
    <w:rsid w:val="00822D3D"/>
    <w:pPr>
      <w:ind w:left="1440"/>
    </w:pPr>
  </w:style>
  <w:style w:type="paragraph" w:customStyle="1" w:styleId="CodeinList2">
    <w:name w:val="Code in List 2"/>
    <w:aliases w:val="c2"/>
    <w:basedOn w:val="Code"/>
    <w:rsid w:val="00822D3D"/>
    <w:pPr>
      <w:ind w:left="720"/>
    </w:pPr>
    <w:rPr>
      <w:color w:val="000080"/>
      <w:sz w:val="20"/>
      <w:szCs w:val="20"/>
    </w:rPr>
  </w:style>
  <w:style w:type="paragraph" w:customStyle="1" w:styleId="CodeinList1">
    <w:name w:val="Code in List 1"/>
    <w:aliases w:val="c1"/>
    <w:basedOn w:val="Code"/>
    <w:rsid w:val="00822D3D"/>
    <w:pPr>
      <w:ind w:left="576" w:right="360"/>
    </w:pPr>
    <w:rPr>
      <w:color w:val="000080"/>
      <w:sz w:val="20"/>
      <w:szCs w:val="20"/>
    </w:rPr>
  </w:style>
  <w:style w:type="character" w:styleId="BookTitle">
    <w:name w:val="Book Title"/>
    <w:basedOn w:val="DefaultParagraphFont"/>
    <w:qFormat/>
    <w:rsid w:val="00822D3D"/>
    <w:rPr>
      <w:b/>
      <w:bCs/>
      <w:smallCaps/>
      <w:spacing w:val="5"/>
    </w:rPr>
  </w:style>
  <w:style w:type="character" w:customStyle="1" w:styleId="NoSpacingChar">
    <w:name w:val="No Spacing Char"/>
    <w:basedOn w:val="DefaultParagraphFont"/>
    <w:link w:val="NoSpacing"/>
    <w:uiPriority w:val="1"/>
    <w:rsid w:val="00822D3D"/>
  </w:style>
  <w:style w:type="character" w:customStyle="1" w:styleId="js-issue-title">
    <w:name w:val="js-issue-title"/>
    <w:basedOn w:val="DefaultParagraphFont"/>
    <w:rsid w:val="00822D3D"/>
  </w:style>
  <w:style w:type="paragraph" w:customStyle="1" w:styleId="Subhead">
    <w:name w:val="Subhead"/>
    <w:basedOn w:val="Normal"/>
    <w:qFormat/>
    <w:rsid w:val="002B7CBD"/>
    <w:pPr>
      <w:spacing w:before="280" w:after="120" w:line="240" w:lineRule="auto"/>
    </w:pPr>
    <w:rPr>
      <w:b/>
    </w:rPr>
  </w:style>
  <w:style w:type="paragraph" w:customStyle="1" w:styleId="Subhead2">
    <w:name w:val="Subhead2"/>
    <w:basedOn w:val="Normal"/>
    <w:autoRedefine/>
    <w:qFormat/>
    <w:rsid w:val="000D1495"/>
    <w:pPr>
      <w:spacing w:before="280" w:after="60"/>
    </w:pPr>
    <w:rPr>
      <w:rFonts w:asciiTheme="majorHAnsi" w:hAnsiTheme="majorHAnsi" w:cstheme="majorHAnsi"/>
      <w:b/>
      <w:sz w:val="24"/>
      <w:szCs w:val="24"/>
    </w:rPr>
  </w:style>
  <w:style w:type="paragraph" w:customStyle="1" w:styleId="NormalBold">
    <w:name w:val="Normal Bold"/>
    <w:basedOn w:val="Normal"/>
    <w:qFormat/>
    <w:rsid w:val="00C5414C"/>
    <w:pPr>
      <w:spacing w:after="0" w:line="240" w:lineRule="auto"/>
    </w:pPr>
    <w:rPr>
      <w:b/>
    </w:rPr>
  </w:style>
  <w:style w:type="table" w:styleId="LightShading-Accent4">
    <w:name w:val="Light Shading Accent 4"/>
    <w:basedOn w:val="TableNormal"/>
    <w:uiPriority w:val="60"/>
    <w:rsid w:val="00A06A9E"/>
    <w:pPr>
      <w:spacing w:after="0" w:line="240" w:lineRule="auto"/>
    </w:pPr>
    <w:rPr>
      <w:color w:val="186862" w:themeColor="accent4" w:themeShade="BF"/>
    </w:rPr>
    <w:tblPr>
      <w:tblStyleRowBandSize w:val="1"/>
      <w:tblStyleColBandSize w:val="1"/>
      <w:tblInd w:w="0" w:type="dxa"/>
      <w:tblBorders>
        <w:top w:val="single" w:sz="8" w:space="0" w:color="208C84" w:themeColor="accent4"/>
        <w:bottom w:val="single" w:sz="8" w:space="0" w:color="208C84"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08C84" w:themeColor="accent4"/>
          <w:left w:val="nil"/>
          <w:bottom w:val="single" w:sz="8" w:space="0" w:color="208C84" w:themeColor="accent4"/>
          <w:right w:val="nil"/>
          <w:insideH w:val="nil"/>
          <w:insideV w:val="nil"/>
        </w:tcBorders>
      </w:tcPr>
    </w:tblStylePr>
    <w:tblStylePr w:type="lastRow">
      <w:pPr>
        <w:spacing w:before="0" w:after="0" w:line="240" w:lineRule="auto"/>
      </w:pPr>
      <w:rPr>
        <w:b/>
        <w:bCs/>
      </w:rPr>
      <w:tblPr/>
      <w:tcPr>
        <w:tcBorders>
          <w:top w:val="single" w:sz="8" w:space="0" w:color="208C84" w:themeColor="accent4"/>
          <w:left w:val="nil"/>
          <w:bottom w:val="single" w:sz="8" w:space="0" w:color="208C84"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EFEB" w:themeFill="accent4" w:themeFillTint="3F"/>
      </w:tcPr>
    </w:tblStylePr>
    <w:tblStylePr w:type="band1Horz">
      <w:tblPr/>
      <w:tcPr>
        <w:tcBorders>
          <w:left w:val="nil"/>
          <w:right w:val="nil"/>
          <w:insideH w:val="nil"/>
          <w:insideV w:val="nil"/>
        </w:tcBorders>
        <w:shd w:val="clear" w:color="auto" w:fill="BAEFEB" w:themeFill="accent4" w:themeFillTint="3F"/>
      </w:tcPr>
    </w:tblStylePr>
  </w:style>
  <w:style w:type="table" w:styleId="MediumShading1-Accent3">
    <w:name w:val="Medium Shading 1 Accent 3"/>
    <w:basedOn w:val="TableNormal"/>
    <w:uiPriority w:val="63"/>
    <w:rsid w:val="00A06A9E"/>
    <w:pPr>
      <w:spacing w:after="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customStyle="1" w:styleId="IABbandedspectable">
    <w:name w:val="IAB banded spec table"/>
    <w:basedOn w:val="TableNormal"/>
    <w:uiPriority w:val="99"/>
    <w:rsid w:val="0037368E"/>
    <w:pPr>
      <w:spacing w:after="0" w:line="240" w:lineRule="auto"/>
    </w:pPr>
    <w:tblPr>
      <w:tblInd w:w="0" w:type="dxa"/>
      <w:tblCellMar>
        <w:top w:w="0" w:type="dxa"/>
        <w:left w:w="108" w:type="dxa"/>
        <w:bottom w:w="0" w:type="dxa"/>
        <w:right w:w="108" w:type="dxa"/>
      </w:tblCellMar>
    </w:tblPr>
  </w:style>
  <w:style w:type="paragraph" w:customStyle="1" w:styleId="CodeSample">
    <w:name w:val="CodeSample"/>
    <w:basedOn w:val="Normal"/>
    <w:qFormat/>
    <w:rsid w:val="00C40B9A"/>
    <w:pPr>
      <w:spacing w:after="0"/>
    </w:pPr>
    <w:rPr>
      <w:rFonts w:ascii="Courier New" w:hAnsi="Courier New"/>
      <w:sz w:val="20"/>
      <w:szCs w:val="20"/>
    </w:rPr>
  </w:style>
  <w:style w:type="paragraph" w:customStyle="1" w:styleId="NavLink">
    <w:name w:val="Nav Link"/>
    <w:basedOn w:val="Normal"/>
    <w:qFormat/>
    <w:rsid w:val="00BF1FDE"/>
    <w:pPr>
      <w:spacing w:after="0"/>
    </w:pPr>
    <w:rPr>
      <w:color w:val="FFFFFF" w:themeColor="background1"/>
      <w:bdr w:val="single" w:sz="18" w:space="0" w:color="808080" w:themeColor="background1" w:themeShade="80"/>
      <w:shd w:val="clear" w:color="auto" w:fill="808080" w:themeFill="background1" w:themeFillShade="80"/>
    </w:rPr>
  </w:style>
  <w:style w:type="character" w:customStyle="1" w:styleId="NavLinkChar">
    <w:name w:val="Nav Link Char"/>
    <w:basedOn w:val="DefaultParagraphFont"/>
    <w:uiPriority w:val="1"/>
    <w:qFormat/>
    <w:rsid w:val="007C2AA9"/>
    <w:rPr>
      <w:color w:val="FFFFFF" w:themeColor="background1"/>
      <w:u w:val="none"/>
      <w:bdr w:val="single" w:sz="18" w:space="0" w:color="D9D9D9"/>
      <w:shd w:val="clear" w:color="auto" w:fill="D9D9D9"/>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Body Text" w:qFormat="1"/>
    <w:lsdException w:name="Subtitle" w:semiHidden="0" w:unhideWhenUsed="0" w:qFormat="1"/>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HTML Code" w:uiPriority="99"/>
    <w:lsdException w:name="HTML Preformatted" w:uiPriority="99"/>
    <w:lsdException w:name="Normal Table" w:uiPriority="99"/>
    <w:lsdException w:name="No List" w:uiPriority="99"/>
    <w:lsdException w:name="Outline List 1" w:uiPriority="99"/>
    <w:lsdException w:name="Outline List 2"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uiPriority="39" w:qFormat="1"/>
  </w:latentStyles>
  <w:style w:type="paragraph" w:default="1" w:styleId="Normal">
    <w:name w:val="Normal"/>
    <w:qFormat/>
    <w:rsid w:val="00AB264F"/>
  </w:style>
  <w:style w:type="paragraph" w:styleId="Heading1">
    <w:name w:val="heading 1"/>
    <w:aliases w:val="h1"/>
    <w:basedOn w:val="Normal"/>
    <w:next w:val="Normal"/>
    <w:link w:val="Heading1Char"/>
    <w:qFormat/>
    <w:rsid w:val="00516F44"/>
    <w:pPr>
      <w:keepNext/>
      <w:keepLines/>
      <w:numPr>
        <w:numId w:val="1"/>
      </w:numPr>
      <w:spacing w:before="480" w:after="0"/>
      <w:outlineLvl w:val="0"/>
    </w:pPr>
    <w:rPr>
      <w:rFonts w:asciiTheme="majorHAnsi" w:eastAsiaTheme="majorEastAsia" w:hAnsiTheme="majorHAnsi" w:cstheme="majorBidi"/>
      <w:b/>
      <w:bCs/>
      <w:color w:val="020000" w:themeColor="accent1" w:themeShade="BF"/>
      <w:sz w:val="40"/>
      <w:szCs w:val="28"/>
    </w:rPr>
  </w:style>
  <w:style w:type="paragraph" w:styleId="Heading2">
    <w:name w:val="heading 2"/>
    <w:aliases w:val="h2"/>
    <w:basedOn w:val="Normal"/>
    <w:next w:val="Normal"/>
    <w:link w:val="Heading2Char"/>
    <w:unhideWhenUsed/>
    <w:qFormat/>
    <w:rsid w:val="00516F44"/>
    <w:pPr>
      <w:keepNext/>
      <w:keepLines/>
      <w:numPr>
        <w:ilvl w:val="1"/>
        <w:numId w:val="1"/>
      </w:numPr>
      <w:spacing w:before="200" w:after="0"/>
      <w:outlineLvl w:val="1"/>
    </w:pPr>
    <w:rPr>
      <w:rFonts w:asciiTheme="majorHAnsi" w:eastAsiaTheme="majorEastAsia" w:hAnsiTheme="majorHAnsi" w:cstheme="majorBidi"/>
      <w:b/>
      <w:bCs/>
      <w:color w:val="030101" w:themeColor="accent1"/>
      <w:sz w:val="32"/>
      <w:szCs w:val="26"/>
    </w:rPr>
  </w:style>
  <w:style w:type="paragraph" w:styleId="Heading3">
    <w:name w:val="heading 3"/>
    <w:aliases w:val="h3"/>
    <w:basedOn w:val="Normal"/>
    <w:next w:val="Normal"/>
    <w:link w:val="Heading3Char"/>
    <w:unhideWhenUsed/>
    <w:qFormat/>
    <w:rsid w:val="00516F44"/>
    <w:pPr>
      <w:keepNext/>
      <w:keepLines/>
      <w:numPr>
        <w:ilvl w:val="2"/>
        <w:numId w:val="1"/>
      </w:numPr>
      <w:spacing w:before="200" w:after="0"/>
      <w:outlineLvl w:val="2"/>
    </w:pPr>
    <w:rPr>
      <w:rFonts w:asciiTheme="majorHAnsi" w:eastAsiaTheme="majorEastAsia" w:hAnsiTheme="majorHAnsi" w:cstheme="majorBidi"/>
      <w:b/>
      <w:bCs/>
      <w:color w:val="030101" w:themeColor="accent1"/>
      <w:sz w:val="26"/>
    </w:rPr>
  </w:style>
  <w:style w:type="paragraph" w:styleId="Heading4">
    <w:name w:val="heading 4"/>
    <w:aliases w:val="h4"/>
    <w:basedOn w:val="Normal"/>
    <w:next w:val="Normal"/>
    <w:link w:val="Heading4Char"/>
    <w:unhideWhenUsed/>
    <w:qFormat/>
    <w:rsid w:val="0056230B"/>
    <w:pPr>
      <w:keepNext/>
      <w:keepLines/>
      <w:numPr>
        <w:ilvl w:val="3"/>
        <w:numId w:val="1"/>
      </w:numPr>
      <w:spacing w:before="200" w:after="0"/>
      <w:outlineLvl w:val="3"/>
    </w:pPr>
    <w:rPr>
      <w:rFonts w:asciiTheme="majorHAnsi" w:eastAsiaTheme="majorEastAsia" w:hAnsiTheme="majorHAnsi" w:cstheme="majorBidi"/>
      <w:b/>
      <w:bCs/>
      <w:i/>
      <w:iCs/>
      <w:color w:val="030101" w:themeColor="accent1"/>
    </w:rPr>
  </w:style>
  <w:style w:type="paragraph" w:styleId="Heading5">
    <w:name w:val="heading 5"/>
    <w:aliases w:val="h5"/>
    <w:basedOn w:val="Normal"/>
    <w:next w:val="Normal"/>
    <w:link w:val="Heading5Char"/>
    <w:unhideWhenUsed/>
    <w:qFormat/>
    <w:rsid w:val="00C51425"/>
    <w:pPr>
      <w:keepNext/>
      <w:keepLines/>
      <w:numPr>
        <w:ilvl w:val="4"/>
        <w:numId w:val="1"/>
      </w:numPr>
      <w:spacing w:before="200" w:after="0"/>
      <w:outlineLvl w:val="4"/>
    </w:pPr>
    <w:rPr>
      <w:rFonts w:asciiTheme="majorHAnsi" w:eastAsiaTheme="majorEastAsia" w:hAnsiTheme="majorHAnsi" w:cstheme="majorBidi"/>
      <w:color w:val="010000" w:themeColor="accent1" w:themeShade="7F"/>
    </w:rPr>
  </w:style>
  <w:style w:type="paragraph" w:styleId="Heading6">
    <w:name w:val="heading 6"/>
    <w:aliases w:val="h6"/>
    <w:basedOn w:val="Normal"/>
    <w:next w:val="Normal"/>
    <w:link w:val="Heading6Char"/>
    <w:unhideWhenUsed/>
    <w:qFormat/>
    <w:rsid w:val="000F3E14"/>
    <w:pPr>
      <w:keepNext/>
      <w:keepLines/>
      <w:numPr>
        <w:ilvl w:val="5"/>
        <w:numId w:val="1"/>
      </w:numPr>
      <w:spacing w:before="200" w:after="0"/>
      <w:outlineLvl w:val="5"/>
    </w:pPr>
    <w:rPr>
      <w:rFonts w:asciiTheme="majorHAnsi" w:eastAsiaTheme="majorEastAsia" w:hAnsiTheme="majorHAnsi" w:cstheme="majorBidi"/>
      <w:i/>
      <w:iCs/>
      <w:color w:val="010000" w:themeColor="accent1" w:themeShade="7F"/>
    </w:rPr>
  </w:style>
  <w:style w:type="paragraph" w:styleId="Heading7">
    <w:name w:val="heading 7"/>
    <w:aliases w:val="h7"/>
    <w:basedOn w:val="Normal"/>
    <w:next w:val="Normal"/>
    <w:link w:val="Heading7Char"/>
    <w:unhideWhenUsed/>
    <w:qFormat/>
    <w:rsid w:val="0014287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nhideWhenUsed/>
    <w:qFormat/>
    <w:rsid w:val="0014287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nhideWhenUsed/>
    <w:qFormat/>
    <w:rsid w:val="0014287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516F44"/>
    <w:rPr>
      <w:rFonts w:asciiTheme="majorHAnsi" w:eastAsiaTheme="majorEastAsia" w:hAnsiTheme="majorHAnsi" w:cstheme="majorBidi"/>
      <w:b/>
      <w:bCs/>
      <w:color w:val="020000" w:themeColor="accent1" w:themeShade="BF"/>
      <w:sz w:val="40"/>
      <w:szCs w:val="28"/>
    </w:rPr>
  </w:style>
  <w:style w:type="paragraph" w:styleId="TOCHeading">
    <w:name w:val="TOC Heading"/>
    <w:basedOn w:val="Heading1"/>
    <w:next w:val="Normal"/>
    <w:uiPriority w:val="39"/>
    <w:unhideWhenUsed/>
    <w:qFormat/>
    <w:rsid w:val="00876F05"/>
    <w:pPr>
      <w:outlineLvl w:val="9"/>
    </w:pPr>
    <w:rPr>
      <w:lang w:eastAsia="ja-JP"/>
    </w:rPr>
  </w:style>
  <w:style w:type="paragraph" w:styleId="Header">
    <w:name w:val="header"/>
    <w:aliases w:val="h"/>
    <w:basedOn w:val="Normal"/>
    <w:link w:val="HeaderChar"/>
    <w:unhideWhenUsed/>
    <w:rsid w:val="0092505F"/>
    <w:pPr>
      <w:tabs>
        <w:tab w:val="center" w:pos="4680"/>
        <w:tab w:val="right" w:pos="9360"/>
      </w:tabs>
      <w:spacing w:after="0" w:line="240" w:lineRule="auto"/>
    </w:pPr>
  </w:style>
  <w:style w:type="character" w:customStyle="1" w:styleId="HeaderChar">
    <w:name w:val="Header Char"/>
    <w:aliases w:val="h Char"/>
    <w:basedOn w:val="DefaultParagraphFont"/>
    <w:link w:val="Header"/>
    <w:uiPriority w:val="99"/>
    <w:rsid w:val="0092505F"/>
  </w:style>
  <w:style w:type="paragraph" w:styleId="Footer">
    <w:name w:val="footer"/>
    <w:aliases w:val="f"/>
    <w:basedOn w:val="Normal"/>
    <w:link w:val="FooterChar"/>
    <w:unhideWhenUsed/>
    <w:rsid w:val="0092505F"/>
    <w:pPr>
      <w:tabs>
        <w:tab w:val="center" w:pos="4680"/>
        <w:tab w:val="right" w:pos="9360"/>
      </w:tabs>
      <w:spacing w:after="0" w:line="240" w:lineRule="auto"/>
    </w:pPr>
  </w:style>
  <w:style w:type="character" w:customStyle="1" w:styleId="FooterChar">
    <w:name w:val="Footer Char"/>
    <w:aliases w:val="f Char"/>
    <w:basedOn w:val="DefaultParagraphFont"/>
    <w:link w:val="Footer"/>
    <w:rsid w:val="0092505F"/>
  </w:style>
  <w:style w:type="paragraph" w:styleId="Title">
    <w:name w:val="Title"/>
    <w:basedOn w:val="Normal"/>
    <w:next w:val="Normal"/>
    <w:link w:val="TitleChar"/>
    <w:qFormat/>
    <w:rsid w:val="0092505F"/>
    <w:pPr>
      <w:pBdr>
        <w:bottom w:val="single" w:sz="8" w:space="4" w:color="030101" w:themeColor="accent1"/>
      </w:pBdr>
      <w:spacing w:after="300" w:line="240" w:lineRule="auto"/>
      <w:contextualSpacing/>
    </w:pPr>
    <w:rPr>
      <w:rFonts w:asciiTheme="majorHAnsi" w:eastAsiaTheme="majorEastAsia" w:hAnsiTheme="majorHAnsi" w:cstheme="majorBidi"/>
      <w:color w:val="7B7B7B" w:themeColor="text2" w:themeShade="BF"/>
      <w:spacing w:val="5"/>
      <w:kern w:val="28"/>
      <w:sz w:val="52"/>
      <w:szCs w:val="52"/>
    </w:rPr>
  </w:style>
  <w:style w:type="character" w:customStyle="1" w:styleId="TitleChar">
    <w:name w:val="Title Char"/>
    <w:basedOn w:val="DefaultParagraphFont"/>
    <w:link w:val="Title"/>
    <w:uiPriority w:val="10"/>
    <w:rsid w:val="0092505F"/>
    <w:rPr>
      <w:rFonts w:asciiTheme="majorHAnsi" w:eastAsiaTheme="majorEastAsia" w:hAnsiTheme="majorHAnsi" w:cstheme="majorBidi"/>
      <w:color w:val="7B7B7B" w:themeColor="text2" w:themeShade="BF"/>
      <w:spacing w:val="5"/>
      <w:kern w:val="28"/>
      <w:sz w:val="52"/>
      <w:szCs w:val="52"/>
    </w:rPr>
  </w:style>
  <w:style w:type="paragraph" w:styleId="NoSpacing">
    <w:name w:val="No Spacing"/>
    <w:link w:val="NoSpacingChar"/>
    <w:uiPriority w:val="1"/>
    <w:qFormat/>
    <w:rsid w:val="0092505F"/>
    <w:pPr>
      <w:spacing w:after="0" w:line="240" w:lineRule="auto"/>
    </w:pPr>
  </w:style>
  <w:style w:type="character" w:customStyle="1" w:styleId="Heading2Char">
    <w:name w:val="Heading 2 Char"/>
    <w:aliases w:val="h2 Char"/>
    <w:basedOn w:val="DefaultParagraphFont"/>
    <w:link w:val="Heading2"/>
    <w:rsid w:val="00516F44"/>
    <w:rPr>
      <w:rFonts w:asciiTheme="majorHAnsi" w:eastAsiaTheme="majorEastAsia" w:hAnsiTheme="majorHAnsi" w:cstheme="majorBidi"/>
      <w:b/>
      <w:bCs/>
      <w:color w:val="030101" w:themeColor="accent1"/>
      <w:sz w:val="32"/>
      <w:szCs w:val="26"/>
    </w:rPr>
  </w:style>
  <w:style w:type="paragraph" w:styleId="Subtitle">
    <w:name w:val="Subtitle"/>
    <w:basedOn w:val="Normal"/>
    <w:next w:val="Normal"/>
    <w:link w:val="SubtitleChar"/>
    <w:qFormat/>
    <w:rsid w:val="006E128A"/>
    <w:pPr>
      <w:numPr>
        <w:ilvl w:val="1"/>
      </w:numPr>
    </w:pPr>
    <w:rPr>
      <w:rFonts w:asciiTheme="majorHAnsi" w:eastAsiaTheme="majorEastAsia" w:hAnsiTheme="majorHAnsi" w:cstheme="majorBidi"/>
      <w:i/>
      <w:iCs/>
      <w:color w:val="030101" w:themeColor="accent1"/>
      <w:spacing w:val="15"/>
      <w:sz w:val="24"/>
      <w:szCs w:val="24"/>
    </w:rPr>
  </w:style>
  <w:style w:type="character" w:customStyle="1" w:styleId="SubtitleChar">
    <w:name w:val="Subtitle Char"/>
    <w:basedOn w:val="DefaultParagraphFont"/>
    <w:link w:val="Subtitle"/>
    <w:uiPriority w:val="11"/>
    <w:rsid w:val="006E128A"/>
    <w:rPr>
      <w:rFonts w:asciiTheme="majorHAnsi" w:eastAsiaTheme="majorEastAsia" w:hAnsiTheme="majorHAnsi" w:cstheme="majorBidi"/>
      <w:i/>
      <w:iCs/>
      <w:color w:val="030101" w:themeColor="accent1"/>
      <w:spacing w:val="15"/>
      <w:sz w:val="24"/>
      <w:szCs w:val="24"/>
    </w:rPr>
  </w:style>
  <w:style w:type="character" w:styleId="Emphasis">
    <w:name w:val="Emphasis"/>
    <w:basedOn w:val="DefaultParagraphFont"/>
    <w:qFormat/>
    <w:rsid w:val="006E128A"/>
    <w:rPr>
      <w:i/>
      <w:iCs/>
    </w:rPr>
  </w:style>
  <w:style w:type="character" w:styleId="SubtleEmphasis">
    <w:name w:val="Subtle Emphasis"/>
    <w:basedOn w:val="DefaultParagraphFont"/>
    <w:uiPriority w:val="19"/>
    <w:qFormat/>
    <w:rsid w:val="006E128A"/>
    <w:rPr>
      <w:i/>
      <w:iCs/>
      <w:color w:val="808080" w:themeColor="text1" w:themeTint="7F"/>
    </w:rPr>
  </w:style>
  <w:style w:type="character" w:customStyle="1" w:styleId="Heading5Char">
    <w:name w:val="Heading 5 Char"/>
    <w:aliases w:val="h5 Char"/>
    <w:basedOn w:val="DefaultParagraphFont"/>
    <w:link w:val="Heading5"/>
    <w:rsid w:val="00C51425"/>
    <w:rPr>
      <w:rFonts w:asciiTheme="majorHAnsi" w:eastAsiaTheme="majorEastAsia" w:hAnsiTheme="majorHAnsi" w:cstheme="majorBidi"/>
      <w:color w:val="010000" w:themeColor="accent1" w:themeShade="7F"/>
    </w:rPr>
  </w:style>
  <w:style w:type="paragraph" w:styleId="BalloonText">
    <w:name w:val="Balloon Text"/>
    <w:basedOn w:val="Normal"/>
    <w:link w:val="BalloonTextChar"/>
    <w:unhideWhenUsed/>
    <w:rsid w:val="00C514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425"/>
    <w:rPr>
      <w:rFonts w:ascii="Tahoma" w:hAnsi="Tahoma" w:cs="Tahoma"/>
      <w:sz w:val="16"/>
      <w:szCs w:val="16"/>
    </w:rPr>
  </w:style>
  <w:style w:type="character" w:styleId="CommentReference">
    <w:name w:val="annotation reference"/>
    <w:aliases w:val="cr,Used by Word to flag author queries"/>
    <w:basedOn w:val="DefaultParagraphFont"/>
    <w:unhideWhenUsed/>
    <w:rsid w:val="00501369"/>
    <w:rPr>
      <w:sz w:val="16"/>
      <w:szCs w:val="16"/>
    </w:rPr>
  </w:style>
  <w:style w:type="paragraph" w:styleId="CommentText">
    <w:name w:val="annotation text"/>
    <w:aliases w:val="ct,Used by Word for text of author queries"/>
    <w:basedOn w:val="Normal"/>
    <w:link w:val="CommentTextChar"/>
    <w:unhideWhenUsed/>
    <w:rsid w:val="00501369"/>
    <w:pPr>
      <w:spacing w:line="240" w:lineRule="auto"/>
    </w:pPr>
    <w:rPr>
      <w:sz w:val="20"/>
      <w:szCs w:val="20"/>
    </w:rPr>
  </w:style>
  <w:style w:type="character" w:customStyle="1" w:styleId="CommentTextChar">
    <w:name w:val="Comment Text Char"/>
    <w:aliases w:val="ct Char,Used by Word for text of author queries Char"/>
    <w:basedOn w:val="DefaultParagraphFont"/>
    <w:link w:val="CommentText"/>
    <w:rsid w:val="00501369"/>
    <w:rPr>
      <w:sz w:val="20"/>
      <w:szCs w:val="20"/>
    </w:rPr>
  </w:style>
  <w:style w:type="paragraph" w:styleId="CommentSubject">
    <w:name w:val="annotation subject"/>
    <w:basedOn w:val="CommentText"/>
    <w:next w:val="CommentText"/>
    <w:link w:val="CommentSubjectChar"/>
    <w:unhideWhenUsed/>
    <w:rsid w:val="00501369"/>
    <w:rPr>
      <w:b/>
      <w:bCs/>
    </w:rPr>
  </w:style>
  <w:style w:type="character" w:customStyle="1" w:styleId="CommentSubjectChar">
    <w:name w:val="Comment Subject Char"/>
    <w:basedOn w:val="CommentTextChar"/>
    <w:link w:val="CommentSubject"/>
    <w:uiPriority w:val="99"/>
    <w:semiHidden/>
    <w:rsid w:val="00501369"/>
    <w:rPr>
      <w:b/>
      <w:bCs/>
      <w:sz w:val="20"/>
      <w:szCs w:val="20"/>
    </w:rPr>
  </w:style>
  <w:style w:type="paragraph" w:styleId="ListParagraph">
    <w:name w:val="List Paragraph"/>
    <w:basedOn w:val="Normal"/>
    <w:qFormat/>
    <w:rsid w:val="0056230B"/>
    <w:pPr>
      <w:widowControl w:val="0"/>
      <w:spacing w:after="0" w:line="240" w:lineRule="auto"/>
    </w:pPr>
  </w:style>
  <w:style w:type="paragraph" w:styleId="BodyText">
    <w:name w:val="Body Text"/>
    <w:basedOn w:val="Normal"/>
    <w:link w:val="BodyTextChar"/>
    <w:qFormat/>
    <w:rsid w:val="0056230B"/>
    <w:pPr>
      <w:widowControl w:val="0"/>
      <w:spacing w:after="0" w:line="240" w:lineRule="auto"/>
      <w:ind w:left="880" w:hanging="360"/>
    </w:pPr>
    <w:rPr>
      <w:rFonts w:ascii="Arial" w:eastAsia="Arial" w:hAnsi="Arial"/>
      <w:sz w:val="20"/>
      <w:szCs w:val="20"/>
    </w:rPr>
  </w:style>
  <w:style w:type="character" w:customStyle="1" w:styleId="BodyTextChar">
    <w:name w:val="Body Text Char"/>
    <w:basedOn w:val="DefaultParagraphFont"/>
    <w:link w:val="BodyText"/>
    <w:uiPriority w:val="1"/>
    <w:rsid w:val="0056230B"/>
    <w:rPr>
      <w:rFonts w:ascii="Arial" w:eastAsia="Arial" w:hAnsi="Arial"/>
      <w:sz w:val="20"/>
      <w:szCs w:val="20"/>
    </w:rPr>
  </w:style>
  <w:style w:type="character" w:customStyle="1" w:styleId="Heading4Char">
    <w:name w:val="Heading 4 Char"/>
    <w:aliases w:val="h4 Char"/>
    <w:basedOn w:val="DefaultParagraphFont"/>
    <w:link w:val="Heading4"/>
    <w:rsid w:val="0056230B"/>
    <w:rPr>
      <w:rFonts w:asciiTheme="majorHAnsi" w:eastAsiaTheme="majorEastAsia" w:hAnsiTheme="majorHAnsi" w:cstheme="majorBidi"/>
      <w:b/>
      <w:bCs/>
      <w:i/>
      <w:iCs/>
      <w:color w:val="030101" w:themeColor="accent1"/>
    </w:rPr>
  </w:style>
  <w:style w:type="table" w:styleId="TableGrid">
    <w:name w:val="Table Grid"/>
    <w:basedOn w:val="TableNormal"/>
    <w:rsid w:val="00B346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B3C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3C2C"/>
  </w:style>
  <w:style w:type="character" w:styleId="Hyperlink">
    <w:name w:val="Hyperlink"/>
    <w:basedOn w:val="DefaultParagraphFont"/>
    <w:uiPriority w:val="99"/>
    <w:unhideWhenUsed/>
    <w:rsid w:val="009B3C2C"/>
    <w:rPr>
      <w:color w:val="0000FF"/>
      <w:u w:val="single"/>
    </w:rPr>
  </w:style>
  <w:style w:type="character" w:styleId="Strong">
    <w:name w:val="Strong"/>
    <w:basedOn w:val="DefaultParagraphFont"/>
    <w:qFormat/>
    <w:rsid w:val="009079B3"/>
    <w:rPr>
      <w:b/>
      <w:bCs/>
    </w:rPr>
  </w:style>
  <w:style w:type="character" w:customStyle="1" w:styleId="Heading3Char">
    <w:name w:val="Heading 3 Char"/>
    <w:aliases w:val="h3 Char"/>
    <w:basedOn w:val="DefaultParagraphFont"/>
    <w:link w:val="Heading3"/>
    <w:rsid w:val="00516F44"/>
    <w:rPr>
      <w:rFonts w:asciiTheme="majorHAnsi" w:eastAsiaTheme="majorEastAsia" w:hAnsiTheme="majorHAnsi" w:cstheme="majorBidi"/>
      <w:b/>
      <w:bCs/>
      <w:color w:val="030101" w:themeColor="accent1"/>
      <w:sz w:val="26"/>
    </w:rPr>
  </w:style>
  <w:style w:type="table" w:styleId="LightGrid-Accent1">
    <w:name w:val="Light Grid Accent 1"/>
    <w:basedOn w:val="TableNormal"/>
    <w:uiPriority w:val="62"/>
    <w:rsid w:val="00375132"/>
    <w:pPr>
      <w:spacing w:after="0" w:line="240" w:lineRule="auto"/>
    </w:pPr>
    <w:tblPr>
      <w:tblStyleRowBandSize w:val="1"/>
      <w:tblStyleColBandSize w:val="1"/>
      <w:tblInd w:w="0" w:type="dxa"/>
      <w:tblBorders>
        <w:top w:val="single" w:sz="8" w:space="0" w:color="030101" w:themeColor="accent1"/>
        <w:left w:val="single" w:sz="8" w:space="0" w:color="030101" w:themeColor="accent1"/>
        <w:bottom w:val="single" w:sz="8" w:space="0" w:color="030101" w:themeColor="accent1"/>
        <w:right w:val="single" w:sz="8" w:space="0" w:color="030101" w:themeColor="accent1"/>
        <w:insideH w:val="single" w:sz="8" w:space="0" w:color="030101" w:themeColor="accent1"/>
        <w:insideV w:val="single" w:sz="8" w:space="0" w:color="030101"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30101" w:themeColor="accent1"/>
          <w:left w:val="single" w:sz="8" w:space="0" w:color="030101" w:themeColor="accent1"/>
          <w:bottom w:val="single" w:sz="18" w:space="0" w:color="030101" w:themeColor="accent1"/>
          <w:right w:val="single" w:sz="8" w:space="0" w:color="030101" w:themeColor="accent1"/>
          <w:insideH w:val="nil"/>
          <w:insideV w:val="single" w:sz="8" w:space="0" w:color="030101"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30101" w:themeColor="accent1"/>
          <w:left w:val="single" w:sz="8" w:space="0" w:color="030101" w:themeColor="accent1"/>
          <w:bottom w:val="single" w:sz="8" w:space="0" w:color="030101" w:themeColor="accent1"/>
          <w:right w:val="single" w:sz="8" w:space="0" w:color="030101" w:themeColor="accent1"/>
          <w:insideH w:val="nil"/>
          <w:insideV w:val="single" w:sz="8" w:space="0" w:color="030101"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30101" w:themeColor="accent1"/>
          <w:left w:val="single" w:sz="8" w:space="0" w:color="030101" w:themeColor="accent1"/>
          <w:bottom w:val="single" w:sz="8" w:space="0" w:color="030101" w:themeColor="accent1"/>
          <w:right w:val="single" w:sz="8" w:space="0" w:color="030101" w:themeColor="accent1"/>
        </w:tcBorders>
      </w:tcPr>
    </w:tblStylePr>
    <w:tblStylePr w:type="band1Vert">
      <w:tblPr/>
      <w:tcPr>
        <w:tcBorders>
          <w:top w:val="single" w:sz="8" w:space="0" w:color="030101" w:themeColor="accent1"/>
          <w:left w:val="single" w:sz="8" w:space="0" w:color="030101" w:themeColor="accent1"/>
          <w:bottom w:val="single" w:sz="8" w:space="0" w:color="030101" w:themeColor="accent1"/>
          <w:right w:val="single" w:sz="8" w:space="0" w:color="030101" w:themeColor="accent1"/>
        </w:tcBorders>
        <w:shd w:val="clear" w:color="auto" w:fill="DFA1A1" w:themeFill="accent1" w:themeFillTint="3F"/>
      </w:tcPr>
    </w:tblStylePr>
    <w:tblStylePr w:type="band1Horz">
      <w:tblPr/>
      <w:tcPr>
        <w:tcBorders>
          <w:top w:val="single" w:sz="8" w:space="0" w:color="030101" w:themeColor="accent1"/>
          <w:left w:val="single" w:sz="8" w:space="0" w:color="030101" w:themeColor="accent1"/>
          <w:bottom w:val="single" w:sz="8" w:space="0" w:color="030101" w:themeColor="accent1"/>
          <w:right w:val="single" w:sz="8" w:space="0" w:color="030101" w:themeColor="accent1"/>
          <w:insideV w:val="single" w:sz="8" w:space="0" w:color="030101" w:themeColor="accent1"/>
        </w:tcBorders>
        <w:shd w:val="clear" w:color="auto" w:fill="DFA1A1" w:themeFill="accent1" w:themeFillTint="3F"/>
      </w:tcPr>
    </w:tblStylePr>
    <w:tblStylePr w:type="band2Horz">
      <w:tblPr/>
      <w:tcPr>
        <w:tcBorders>
          <w:top w:val="single" w:sz="8" w:space="0" w:color="030101" w:themeColor="accent1"/>
          <w:left w:val="single" w:sz="8" w:space="0" w:color="030101" w:themeColor="accent1"/>
          <w:bottom w:val="single" w:sz="8" w:space="0" w:color="030101" w:themeColor="accent1"/>
          <w:right w:val="single" w:sz="8" w:space="0" w:color="030101" w:themeColor="accent1"/>
          <w:insideV w:val="single" w:sz="8" w:space="0" w:color="030101" w:themeColor="accent1"/>
        </w:tcBorders>
      </w:tcPr>
    </w:tblStylePr>
  </w:style>
  <w:style w:type="character" w:customStyle="1" w:styleId="Heading6Char">
    <w:name w:val="Heading 6 Char"/>
    <w:aliases w:val="h6 Char"/>
    <w:basedOn w:val="DefaultParagraphFont"/>
    <w:link w:val="Heading6"/>
    <w:rsid w:val="000F3E14"/>
    <w:rPr>
      <w:rFonts w:asciiTheme="majorHAnsi" w:eastAsiaTheme="majorEastAsia" w:hAnsiTheme="majorHAnsi" w:cstheme="majorBidi"/>
      <w:i/>
      <w:iCs/>
      <w:color w:val="010000" w:themeColor="accent1" w:themeShade="7F"/>
    </w:rPr>
  </w:style>
  <w:style w:type="table" w:styleId="MediumGrid2-Accent2">
    <w:name w:val="Medium Grid 2 Accent 2"/>
    <w:basedOn w:val="TableNormal"/>
    <w:uiPriority w:val="68"/>
    <w:rsid w:val="001476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20000" w:themeColor="accent2"/>
        <w:left w:val="single" w:sz="8" w:space="0" w:color="E20000" w:themeColor="accent2"/>
        <w:bottom w:val="single" w:sz="8" w:space="0" w:color="E20000" w:themeColor="accent2"/>
        <w:right w:val="single" w:sz="8" w:space="0" w:color="E20000" w:themeColor="accent2"/>
        <w:insideH w:val="single" w:sz="8" w:space="0" w:color="E20000" w:themeColor="accent2"/>
        <w:insideV w:val="single" w:sz="8" w:space="0" w:color="E20000" w:themeColor="accent2"/>
      </w:tblBorders>
      <w:tblCellMar>
        <w:top w:w="0" w:type="dxa"/>
        <w:left w:w="108" w:type="dxa"/>
        <w:bottom w:w="0" w:type="dxa"/>
        <w:right w:w="108" w:type="dxa"/>
      </w:tblCellMar>
    </w:tblPr>
    <w:tcPr>
      <w:shd w:val="clear" w:color="auto" w:fill="FFB8B8" w:themeFill="accent2" w:themeFillTint="3F"/>
    </w:tcPr>
    <w:tblStylePr w:type="firstRow">
      <w:rPr>
        <w:b/>
        <w:bCs/>
        <w:color w:val="000000" w:themeColor="text1"/>
      </w:rPr>
      <w:tblPr/>
      <w:tcPr>
        <w:shd w:val="clear" w:color="auto" w:fill="FFE3E3"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6C6" w:themeFill="accent2" w:themeFillTint="33"/>
      </w:tcPr>
    </w:tblStylePr>
    <w:tblStylePr w:type="band1Vert">
      <w:tblPr/>
      <w:tcPr>
        <w:shd w:val="clear" w:color="auto" w:fill="FF7171" w:themeFill="accent2" w:themeFillTint="7F"/>
      </w:tcPr>
    </w:tblStylePr>
    <w:tblStylePr w:type="band1Horz">
      <w:tblPr/>
      <w:tcPr>
        <w:tcBorders>
          <w:insideH w:val="single" w:sz="6" w:space="0" w:color="E20000" w:themeColor="accent2"/>
          <w:insideV w:val="single" w:sz="6" w:space="0" w:color="E20000" w:themeColor="accent2"/>
        </w:tcBorders>
        <w:shd w:val="clear" w:color="auto" w:fill="FF7171" w:themeFill="accent2"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14763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F6D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8DE42"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8DE42"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8DE42"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8DE4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EE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EEA0" w:themeFill="accent5" w:themeFillTint="7F"/>
      </w:tcPr>
    </w:tblStylePr>
  </w:style>
  <w:style w:type="table" w:styleId="MediumList1-Accent1">
    <w:name w:val="Medium List 1 Accent 1"/>
    <w:basedOn w:val="TableNormal"/>
    <w:uiPriority w:val="65"/>
    <w:rsid w:val="00D3158A"/>
    <w:pPr>
      <w:spacing w:after="0" w:line="240" w:lineRule="auto"/>
    </w:pPr>
    <w:rPr>
      <w:color w:val="000000" w:themeColor="text1"/>
    </w:rPr>
    <w:tblPr>
      <w:tblStyleRowBandSize w:val="1"/>
      <w:tblStyleColBandSize w:val="1"/>
      <w:tblInd w:w="0" w:type="dxa"/>
      <w:tblBorders>
        <w:top w:val="single" w:sz="8" w:space="0" w:color="030101" w:themeColor="accent1"/>
        <w:bottom w:val="single" w:sz="8" w:space="0" w:color="030101"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30101" w:themeColor="accent1"/>
        </w:tcBorders>
      </w:tcPr>
    </w:tblStylePr>
    <w:tblStylePr w:type="lastRow">
      <w:rPr>
        <w:b/>
        <w:bCs/>
        <w:color w:val="A5A5A5" w:themeColor="text2"/>
      </w:rPr>
      <w:tblPr/>
      <w:tcPr>
        <w:tcBorders>
          <w:top w:val="single" w:sz="8" w:space="0" w:color="030101" w:themeColor="accent1"/>
          <w:bottom w:val="single" w:sz="8" w:space="0" w:color="030101" w:themeColor="accent1"/>
        </w:tcBorders>
      </w:tcPr>
    </w:tblStylePr>
    <w:tblStylePr w:type="firstCol">
      <w:rPr>
        <w:b/>
        <w:bCs/>
      </w:rPr>
    </w:tblStylePr>
    <w:tblStylePr w:type="lastCol">
      <w:rPr>
        <w:b/>
        <w:bCs/>
      </w:rPr>
      <w:tblPr/>
      <w:tcPr>
        <w:tcBorders>
          <w:top w:val="single" w:sz="8" w:space="0" w:color="030101" w:themeColor="accent1"/>
          <w:bottom w:val="single" w:sz="8" w:space="0" w:color="030101" w:themeColor="accent1"/>
        </w:tcBorders>
      </w:tcPr>
    </w:tblStylePr>
    <w:tblStylePr w:type="band1Vert">
      <w:tblPr/>
      <w:tcPr>
        <w:shd w:val="clear" w:color="auto" w:fill="DFA1A1" w:themeFill="accent1" w:themeFillTint="3F"/>
      </w:tcPr>
    </w:tblStylePr>
    <w:tblStylePr w:type="band1Horz">
      <w:tblPr/>
      <w:tcPr>
        <w:shd w:val="clear" w:color="auto" w:fill="DFA1A1" w:themeFill="accent1" w:themeFillTint="3F"/>
      </w:tcPr>
    </w:tblStylePr>
  </w:style>
  <w:style w:type="table" w:styleId="ColorfulGrid-Accent5">
    <w:name w:val="Colorful Grid Accent 5"/>
    <w:basedOn w:val="TableNormal"/>
    <w:uiPriority w:val="73"/>
    <w:rsid w:val="007906C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F8D9" w:themeFill="accent5" w:themeFillTint="33"/>
    </w:tcPr>
    <w:tblStylePr w:type="firstRow">
      <w:rPr>
        <w:b/>
        <w:bCs/>
      </w:rPr>
      <w:tblPr/>
      <w:tcPr>
        <w:shd w:val="clear" w:color="auto" w:fill="FCF1B3" w:themeFill="accent5" w:themeFillTint="66"/>
      </w:tcPr>
    </w:tblStylePr>
    <w:tblStylePr w:type="lastRow">
      <w:rPr>
        <w:b/>
        <w:bCs/>
        <w:color w:val="000000" w:themeColor="text1"/>
      </w:rPr>
      <w:tblPr/>
      <w:tcPr>
        <w:shd w:val="clear" w:color="auto" w:fill="FCF1B3" w:themeFill="accent5" w:themeFillTint="66"/>
      </w:tcPr>
    </w:tblStylePr>
    <w:tblStylePr w:type="firstCol">
      <w:rPr>
        <w:color w:val="FFFFFF" w:themeColor="background1"/>
      </w:rPr>
      <w:tblPr/>
      <w:tcPr>
        <w:shd w:val="clear" w:color="auto" w:fill="E2C208" w:themeFill="accent5" w:themeFillShade="BF"/>
      </w:tcPr>
    </w:tblStylePr>
    <w:tblStylePr w:type="lastCol">
      <w:rPr>
        <w:color w:val="FFFFFF" w:themeColor="background1"/>
      </w:rPr>
      <w:tblPr/>
      <w:tcPr>
        <w:shd w:val="clear" w:color="auto" w:fill="E2C208" w:themeFill="accent5" w:themeFillShade="BF"/>
      </w:tcPr>
    </w:tblStylePr>
    <w:tblStylePr w:type="band1Vert">
      <w:tblPr/>
      <w:tcPr>
        <w:shd w:val="clear" w:color="auto" w:fill="FBEEA0" w:themeFill="accent5" w:themeFillTint="7F"/>
      </w:tcPr>
    </w:tblStylePr>
    <w:tblStylePr w:type="band1Horz">
      <w:tblPr/>
      <w:tcPr>
        <w:shd w:val="clear" w:color="auto" w:fill="FBEEA0" w:themeFill="accent5" w:themeFillTint="7F"/>
      </w:tcPr>
    </w:tblStylePr>
  </w:style>
  <w:style w:type="paragraph" w:styleId="TOC1">
    <w:name w:val="toc 1"/>
    <w:aliases w:val="toc1"/>
    <w:basedOn w:val="Normal"/>
    <w:uiPriority w:val="39"/>
    <w:qFormat/>
    <w:rsid w:val="00ED7B83"/>
    <w:pPr>
      <w:widowControl w:val="0"/>
      <w:tabs>
        <w:tab w:val="right" w:leader="dot" w:pos="9360"/>
      </w:tabs>
      <w:spacing w:before="120" w:after="0" w:line="240" w:lineRule="auto"/>
    </w:pPr>
    <w:rPr>
      <w:rFonts w:ascii="Arial" w:eastAsia="Arial" w:hAnsi="Arial"/>
      <w:b/>
      <w:bCs/>
      <w:sz w:val="20"/>
      <w:szCs w:val="20"/>
    </w:rPr>
  </w:style>
  <w:style w:type="paragraph" w:styleId="TOC2">
    <w:name w:val="toc 2"/>
    <w:aliases w:val="toc2"/>
    <w:basedOn w:val="Normal"/>
    <w:uiPriority w:val="39"/>
    <w:qFormat/>
    <w:rsid w:val="00721CE8"/>
    <w:pPr>
      <w:widowControl w:val="0"/>
      <w:tabs>
        <w:tab w:val="left" w:pos="1080"/>
        <w:tab w:val="right" w:leader="dot" w:pos="9360"/>
      </w:tabs>
      <w:spacing w:after="0" w:line="240" w:lineRule="auto"/>
      <w:ind w:left="432"/>
    </w:pPr>
    <w:rPr>
      <w:rFonts w:ascii="Arial" w:eastAsia="Arial" w:hAnsi="Arial"/>
      <w:sz w:val="20"/>
      <w:szCs w:val="20"/>
    </w:rPr>
  </w:style>
  <w:style w:type="paragraph" w:styleId="TOC3">
    <w:name w:val="toc 3"/>
    <w:aliases w:val="toc3"/>
    <w:basedOn w:val="Normal"/>
    <w:uiPriority w:val="39"/>
    <w:qFormat/>
    <w:rsid w:val="00721CE8"/>
    <w:pPr>
      <w:widowControl w:val="0"/>
      <w:tabs>
        <w:tab w:val="left" w:pos="1800"/>
        <w:tab w:val="right" w:leader="dot" w:pos="9360"/>
      </w:tabs>
      <w:spacing w:after="0" w:line="240" w:lineRule="auto"/>
      <w:ind w:left="1080"/>
    </w:pPr>
    <w:rPr>
      <w:rFonts w:ascii="Arial" w:eastAsia="Arial" w:hAnsi="Arial"/>
      <w:bCs/>
      <w:sz w:val="20"/>
      <w:szCs w:val="20"/>
    </w:rPr>
  </w:style>
  <w:style w:type="paragraph" w:customStyle="1" w:styleId="TableParagraph">
    <w:name w:val="Table Paragraph"/>
    <w:basedOn w:val="Normal"/>
    <w:uiPriority w:val="1"/>
    <w:qFormat/>
    <w:rsid w:val="00721D8D"/>
    <w:pPr>
      <w:widowControl w:val="0"/>
      <w:spacing w:after="0" w:line="240" w:lineRule="auto"/>
    </w:pPr>
  </w:style>
  <w:style w:type="character" w:customStyle="1" w:styleId="caps">
    <w:name w:val="caps"/>
    <w:basedOn w:val="DefaultParagraphFont"/>
    <w:rsid w:val="00721D8D"/>
  </w:style>
  <w:style w:type="character" w:styleId="PageNumber">
    <w:name w:val="page number"/>
    <w:basedOn w:val="DefaultParagraphFont"/>
    <w:uiPriority w:val="99"/>
    <w:unhideWhenUsed/>
    <w:rsid w:val="00926564"/>
  </w:style>
  <w:style w:type="paragraph" w:styleId="TOC4">
    <w:name w:val="toc 4"/>
    <w:aliases w:val="toc4"/>
    <w:basedOn w:val="Normal"/>
    <w:next w:val="Normal"/>
    <w:autoRedefine/>
    <w:uiPriority w:val="39"/>
    <w:unhideWhenUsed/>
    <w:rsid w:val="00926564"/>
    <w:pPr>
      <w:spacing w:after="100"/>
      <w:ind w:left="660"/>
    </w:pPr>
  </w:style>
  <w:style w:type="paragraph" w:styleId="TOC5">
    <w:name w:val="toc 5"/>
    <w:aliases w:val="toc5"/>
    <w:basedOn w:val="Normal"/>
    <w:next w:val="Normal"/>
    <w:autoRedefine/>
    <w:uiPriority w:val="39"/>
    <w:unhideWhenUsed/>
    <w:rsid w:val="00ED7B83"/>
    <w:pPr>
      <w:ind w:left="880"/>
    </w:pPr>
  </w:style>
  <w:style w:type="paragraph" w:styleId="TOC6">
    <w:name w:val="toc 6"/>
    <w:aliases w:val="toc6"/>
    <w:basedOn w:val="Normal"/>
    <w:next w:val="Normal"/>
    <w:autoRedefine/>
    <w:uiPriority w:val="39"/>
    <w:unhideWhenUsed/>
    <w:rsid w:val="00ED7B83"/>
    <w:pPr>
      <w:ind w:left="1100"/>
    </w:pPr>
  </w:style>
  <w:style w:type="paragraph" w:styleId="TOC7">
    <w:name w:val="toc 7"/>
    <w:basedOn w:val="Normal"/>
    <w:next w:val="Normal"/>
    <w:autoRedefine/>
    <w:uiPriority w:val="39"/>
    <w:unhideWhenUsed/>
    <w:rsid w:val="00ED7B83"/>
    <w:pPr>
      <w:ind w:left="1320"/>
    </w:pPr>
  </w:style>
  <w:style w:type="paragraph" w:styleId="TOC8">
    <w:name w:val="toc 8"/>
    <w:basedOn w:val="Normal"/>
    <w:next w:val="Normal"/>
    <w:autoRedefine/>
    <w:uiPriority w:val="39"/>
    <w:unhideWhenUsed/>
    <w:rsid w:val="00ED7B83"/>
    <w:pPr>
      <w:ind w:left="1540"/>
    </w:pPr>
  </w:style>
  <w:style w:type="paragraph" w:styleId="TOC9">
    <w:name w:val="toc 9"/>
    <w:basedOn w:val="Normal"/>
    <w:next w:val="Normal"/>
    <w:autoRedefine/>
    <w:uiPriority w:val="39"/>
    <w:unhideWhenUsed/>
    <w:rsid w:val="00ED7B83"/>
    <w:pPr>
      <w:ind w:left="1760"/>
    </w:pPr>
  </w:style>
  <w:style w:type="paragraph" w:styleId="Revision">
    <w:name w:val="Revision"/>
    <w:hidden/>
    <w:semiHidden/>
    <w:rsid w:val="00516F44"/>
    <w:pPr>
      <w:spacing w:after="0" w:line="240" w:lineRule="auto"/>
    </w:pPr>
  </w:style>
  <w:style w:type="character" w:customStyle="1" w:styleId="Heading7Char">
    <w:name w:val="Heading 7 Char"/>
    <w:aliases w:val="h7 Char"/>
    <w:basedOn w:val="DefaultParagraphFont"/>
    <w:link w:val="Heading7"/>
    <w:rsid w:val="0014287C"/>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rsid w:val="0014287C"/>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rsid w:val="0014287C"/>
    <w:rPr>
      <w:rFonts w:asciiTheme="majorHAnsi" w:eastAsiaTheme="majorEastAsia" w:hAnsiTheme="majorHAnsi" w:cstheme="majorBidi"/>
      <w:i/>
      <w:iCs/>
      <w:color w:val="404040" w:themeColor="text1" w:themeTint="BF"/>
      <w:sz w:val="20"/>
      <w:szCs w:val="20"/>
    </w:rPr>
  </w:style>
  <w:style w:type="table" w:styleId="MediumGrid3-Accent2">
    <w:name w:val="Medium Grid 3 Accent 2"/>
    <w:basedOn w:val="TableNormal"/>
    <w:uiPriority w:val="69"/>
    <w:rsid w:val="000058E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B8B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2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2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2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2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717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7171" w:themeFill="accent2" w:themeFillTint="7F"/>
      </w:tcPr>
    </w:tblStylePr>
  </w:style>
  <w:style w:type="table" w:styleId="MediumGrid3-Accent3">
    <w:name w:val="Medium Grid 3 Accent 3"/>
    <w:basedOn w:val="TableNormal"/>
    <w:uiPriority w:val="69"/>
    <w:rsid w:val="000058E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LightList-Accent2">
    <w:name w:val="Light List Accent 2"/>
    <w:basedOn w:val="TableNormal"/>
    <w:uiPriority w:val="61"/>
    <w:rsid w:val="000058E6"/>
    <w:pPr>
      <w:spacing w:after="0" w:line="240" w:lineRule="auto"/>
    </w:pPr>
    <w:tblPr>
      <w:tblStyleRowBandSize w:val="1"/>
      <w:tblStyleColBandSize w:val="1"/>
      <w:tblInd w:w="0" w:type="dxa"/>
      <w:tblBorders>
        <w:top w:val="single" w:sz="8" w:space="0" w:color="E20000" w:themeColor="accent2"/>
        <w:left w:val="single" w:sz="8" w:space="0" w:color="E20000" w:themeColor="accent2"/>
        <w:bottom w:val="single" w:sz="8" w:space="0" w:color="E20000" w:themeColor="accent2"/>
        <w:right w:val="single" w:sz="8" w:space="0" w:color="E2000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20000" w:themeFill="accent2"/>
      </w:tcPr>
    </w:tblStylePr>
    <w:tblStylePr w:type="lastRow">
      <w:pPr>
        <w:spacing w:before="0" w:after="0" w:line="240" w:lineRule="auto"/>
      </w:pPr>
      <w:rPr>
        <w:b/>
        <w:bCs/>
      </w:rPr>
      <w:tblPr/>
      <w:tcPr>
        <w:tcBorders>
          <w:top w:val="double" w:sz="6" w:space="0" w:color="E20000" w:themeColor="accent2"/>
          <w:left w:val="single" w:sz="8" w:space="0" w:color="E20000" w:themeColor="accent2"/>
          <w:bottom w:val="single" w:sz="8" w:space="0" w:color="E20000" w:themeColor="accent2"/>
          <w:right w:val="single" w:sz="8" w:space="0" w:color="E20000" w:themeColor="accent2"/>
        </w:tcBorders>
      </w:tcPr>
    </w:tblStylePr>
    <w:tblStylePr w:type="firstCol">
      <w:rPr>
        <w:b/>
        <w:bCs/>
      </w:rPr>
    </w:tblStylePr>
    <w:tblStylePr w:type="lastCol">
      <w:rPr>
        <w:b/>
        <w:bCs/>
      </w:rPr>
    </w:tblStylePr>
    <w:tblStylePr w:type="band1Vert">
      <w:tblPr/>
      <w:tcPr>
        <w:tcBorders>
          <w:top w:val="single" w:sz="8" w:space="0" w:color="E20000" w:themeColor="accent2"/>
          <w:left w:val="single" w:sz="8" w:space="0" w:color="E20000" w:themeColor="accent2"/>
          <w:bottom w:val="single" w:sz="8" w:space="0" w:color="E20000" w:themeColor="accent2"/>
          <w:right w:val="single" w:sz="8" w:space="0" w:color="E20000" w:themeColor="accent2"/>
        </w:tcBorders>
      </w:tcPr>
    </w:tblStylePr>
    <w:tblStylePr w:type="band1Horz">
      <w:tblPr/>
      <w:tcPr>
        <w:tcBorders>
          <w:top w:val="single" w:sz="8" w:space="0" w:color="E20000" w:themeColor="accent2"/>
          <w:left w:val="single" w:sz="8" w:space="0" w:color="E20000" w:themeColor="accent2"/>
          <w:bottom w:val="single" w:sz="8" w:space="0" w:color="E20000" w:themeColor="accent2"/>
          <w:right w:val="single" w:sz="8" w:space="0" w:color="E20000" w:themeColor="accent2"/>
        </w:tcBorders>
      </w:tcPr>
    </w:tblStylePr>
  </w:style>
  <w:style w:type="character" w:styleId="FollowedHyperlink">
    <w:name w:val="FollowedHyperlink"/>
    <w:basedOn w:val="DefaultParagraphFont"/>
    <w:unhideWhenUsed/>
    <w:rsid w:val="0051120B"/>
    <w:rPr>
      <w:color w:val="CF8C63" w:themeColor="followedHyperlink"/>
      <w:u w:val="single"/>
    </w:rPr>
  </w:style>
  <w:style w:type="paragraph" w:customStyle="1" w:styleId="Figure">
    <w:name w:val="Figure"/>
    <w:aliases w:val="fig"/>
    <w:basedOn w:val="Normal"/>
    <w:rsid w:val="00822D3D"/>
    <w:pPr>
      <w:spacing w:before="60" w:after="60" w:line="240" w:lineRule="auto"/>
    </w:pPr>
    <w:rPr>
      <w:rFonts w:ascii="Segoe UI" w:eastAsia="SimSun" w:hAnsi="Segoe UI" w:cs="Segoe UI"/>
      <w:color w:val="0000FF"/>
      <w:kern w:val="24"/>
      <w:sz w:val="20"/>
      <w:szCs w:val="20"/>
    </w:rPr>
  </w:style>
  <w:style w:type="paragraph" w:customStyle="1" w:styleId="Code">
    <w:name w:val="Code"/>
    <w:aliases w:val="c"/>
    <w:link w:val="CodeChar"/>
    <w:locked/>
    <w:rsid w:val="00822D3D"/>
    <w:pPr>
      <w:spacing w:after="60" w:line="300" w:lineRule="exact"/>
    </w:pPr>
    <w:rPr>
      <w:rFonts w:ascii="Courier New" w:eastAsia="Segoe UI" w:hAnsi="Courier New" w:cs="Segoe UI"/>
      <w:noProof/>
      <w:color w:val="000000" w:themeColor="text1"/>
      <w:sz w:val="16"/>
      <w:szCs w:val="16"/>
    </w:rPr>
  </w:style>
  <w:style w:type="paragraph" w:customStyle="1" w:styleId="LabelinList2">
    <w:name w:val="Label in List 2"/>
    <w:aliases w:val="l2"/>
    <w:basedOn w:val="Label"/>
    <w:next w:val="TextinList2"/>
    <w:rsid w:val="00822D3D"/>
    <w:pPr>
      <w:ind w:left="720"/>
    </w:pPr>
  </w:style>
  <w:style w:type="paragraph" w:customStyle="1" w:styleId="TextinList2">
    <w:name w:val="Text in List 2"/>
    <w:aliases w:val="t2"/>
    <w:basedOn w:val="Normal"/>
    <w:rsid w:val="00822D3D"/>
    <w:pPr>
      <w:spacing w:before="60" w:after="60" w:line="280" w:lineRule="exact"/>
      <w:ind w:left="720"/>
    </w:pPr>
    <w:rPr>
      <w:rFonts w:ascii="Segoe UI" w:eastAsia="SimSun" w:hAnsi="Segoe UI" w:cs="Segoe UI"/>
      <w:kern w:val="24"/>
      <w:sz w:val="20"/>
      <w:szCs w:val="20"/>
    </w:rPr>
  </w:style>
  <w:style w:type="paragraph" w:customStyle="1" w:styleId="Label">
    <w:name w:val="Label"/>
    <w:aliases w:val="l"/>
    <w:basedOn w:val="Normal"/>
    <w:link w:val="LabelChar"/>
    <w:rsid w:val="00822D3D"/>
    <w:pPr>
      <w:keepNext/>
      <w:spacing w:before="240" w:after="60" w:line="240" w:lineRule="auto"/>
    </w:pPr>
    <w:rPr>
      <w:rFonts w:ascii="Segoe UI" w:eastAsia="SimSun" w:hAnsi="Segoe UI" w:cs="Segoe UI"/>
      <w:b/>
      <w:kern w:val="24"/>
      <w:sz w:val="20"/>
      <w:szCs w:val="20"/>
    </w:rPr>
  </w:style>
  <w:style w:type="paragraph" w:styleId="FootnoteText">
    <w:name w:val="footnote text"/>
    <w:aliases w:val="ft,Used by Word for text of Help footnotes"/>
    <w:basedOn w:val="Normal"/>
    <w:link w:val="FootnoteTextChar"/>
    <w:rsid w:val="00822D3D"/>
    <w:pPr>
      <w:spacing w:before="60" w:after="60" w:line="280" w:lineRule="exact"/>
    </w:pPr>
    <w:rPr>
      <w:rFonts w:ascii="Segoe UI" w:eastAsia="SimSun" w:hAnsi="Segoe UI" w:cs="Segoe UI"/>
      <w:color w:val="0000FF"/>
      <w:kern w:val="24"/>
      <w:sz w:val="20"/>
      <w:szCs w:val="20"/>
    </w:rPr>
  </w:style>
  <w:style w:type="character" w:customStyle="1" w:styleId="FootnoteTextChar">
    <w:name w:val="Footnote Text Char"/>
    <w:aliases w:val="ft Char,Used by Word for text of Help footnotes Char"/>
    <w:basedOn w:val="DefaultParagraphFont"/>
    <w:link w:val="FootnoteText"/>
    <w:rsid w:val="00822D3D"/>
    <w:rPr>
      <w:rFonts w:ascii="Segoe UI" w:eastAsia="SimSun" w:hAnsi="Segoe UI" w:cs="Segoe UI"/>
      <w:color w:val="0000FF"/>
      <w:kern w:val="24"/>
      <w:sz w:val="20"/>
      <w:szCs w:val="20"/>
    </w:rPr>
  </w:style>
  <w:style w:type="paragraph" w:customStyle="1" w:styleId="NumberedList2">
    <w:name w:val="Numbered List 2"/>
    <w:aliases w:val="nl2"/>
    <w:basedOn w:val="ListNumber"/>
    <w:rsid w:val="00822D3D"/>
    <w:pPr>
      <w:numPr>
        <w:numId w:val="17"/>
      </w:numPr>
    </w:pPr>
  </w:style>
  <w:style w:type="paragraph" w:customStyle="1" w:styleId="Syntax">
    <w:name w:val="Syntax"/>
    <w:aliases w:val="s"/>
    <w:basedOn w:val="Normal"/>
    <w:locked/>
    <w:rsid w:val="00822D3D"/>
    <w:pPr>
      <w:shd w:val="clear" w:color="C0C0C0" w:fill="auto"/>
      <w:spacing w:before="60" w:after="60" w:line="280" w:lineRule="exact"/>
    </w:pPr>
    <w:rPr>
      <w:rFonts w:ascii="Segoe UI" w:eastAsia="SimSun" w:hAnsi="Segoe UI" w:cs="Segoe UI"/>
      <w:noProof/>
      <w:color w:val="C0C0C0"/>
      <w:sz w:val="20"/>
      <w:szCs w:val="20"/>
    </w:rPr>
  </w:style>
  <w:style w:type="character" w:styleId="FootnoteReference">
    <w:name w:val="footnote reference"/>
    <w:aliases w:val="fr,Used by Word for Help footnote symbols"/>
    <w:basedOn w:val="DefaultParagraphFont"/>
    <w:rsid w:val="00822D3D"/>
    <w:rPr>
      <w:color w:val="0000FF"/>
      <w:vertAlign w:val="superscript"/>
    </w:rPr>
  </w:style>
  <w:style w:type="character" w:customStyle="1" w:styleId="CodeEmbedded">
    <w:name w:val="Code Embedded"/>
    <w:aliases w:val="ce"/>
    <w:basedOn w:val="DefaultParagraphFont"/>
    <w:rsid w:val="00822D3D"/>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822D3D"/>
    <w:rPr>
      <w:b/>
      <w:szCs w:val="18"/>
    </w:rPr>
  </w:style>
  <w:style w:type="character" w:customStyle="1" w:styleId="LinkText">
    <w:name w:val="Link Text"/>
    <w:aliases w:val="lt"/>
    <w:basedOn w:val="DefaultParagraphFont"/>
    <w:rsid w:val="00822D3D"/>
    <w:rPr>
      <w:color w:val="0000FF"/>
      <w:szCs w:val="18"/>
      <w:u w:val="single"/>
    </w:rPr>
  </w:style>
  <w:style w:type="character" w:customStyle="1" w:styleId="LinkID">
    <w:name w:val="Link ID"/>
    <w:aliases w:val="lid"/>
    <w:basedOn w:val="DefaultParagraphFont"/>
    <w:rsid w:val="00822D3D"/>
    <w:rPr>
      <w:noProof/>
      <w:vanish/>
      <w:color w:val="0000FF"/>
      <w:szCs w:val="18"/>
      <w:u w:val="none"/>
      <w:bdr w:val="none" w:sz="0" w:space="0" w:color="auto"/>
      <w:shd w:val="clear" w:color="auto" w:fill="auto"/>
      <w:lang w:val="en-US"/>
    </w:rPr>
  </w:style>
  <w:style w:type="paragraph" w:customStyle="1" w:styleId="DSTOC1-0">
    <w:name w:val="DSTOC1-0"/>
    <w:basedOn w:val="Heading1"/>
    <w:rsid w:val="00822D3D"/>
    <w:pPr>
      <w:keepLines w:val="0"/>
      <w:numPr>
        <w:numId w:val="0"/>
      </w:numPr>
      <w:pBdr>
        <w:bottom w:val="single" w:sz="4" w:space="6" w:color="auto"/>
      </w:pBdr>
      <w:spacing w:before="0" w:line="240" w:lineRule="auto"/>
      <w:contextualSpacing/>
      <w:outlineLvl w:val="9"/>
    </w:pPr>
    <w:rPr>
      <w:rFonts w:ascii="Arial" w:eastAsia="SimSun" w:hAnsi="Arial" w:cs="Arial"/>
      <w:color w:val="auto"/>
      <w:kern w:val="24"/>
      <w:szCs w:val="40"/>
    </w:rPr>
  </w:style>
  <w:style w:type="paragraph" w:customStyle="1" w:styleId="DSTOC2-0">
    <w:name w:val="DSTOC2-0"/>
    <w:basedOn w:val="Heading2"/>
    <w:rsid w:val="00822D3D"/>
    <w:pPr>
      <w:keepLines w:val="0"/>
      <w:numPr>
        <w:ilvl w:val="0"/>
        <w:numId w:val="0"/>
      </w:numPr>
      <w:spacing w:before="360" w:after="60" w:line="240" w:lineRule="auto"/>
      <w:contextualSpacing/>
      <w:outlineLvl w:val="9"/>
    </w:pPr>
    <w:rPr>
      <w:rFonts w:ascii="Arial" w:eastAsia="SimSun" w:hAnsi="Arial" w:cs="Arial"/>
      <w:iCs/>
      <w:color w:val="auto"/>
      <w:kern w:val="24"/>
      <w:sz w:val="36"/>
      <w:szCs w:val="36"/>
    </w:rPr>
  </w:style>
  <w:style w:type="paragraph" w:customStyle="1" w:styleId="DSTOC3-0">
    <w:name w:val="DSTOC3-0"/>
    <w:basedOn w:val="Heading3"/>
    <w:rsid w:val="00822D3D"/>
    <w:pPr>
      <w:keepLines w:val="0"/>
      <w:numPr>
        <w:ilvl w:val="0"/>
        <w:numId w:val="0"/>
      </w:numPr>
      <w:spacing w:before="360" w:after="60" w:line="240" w:lineRule="auto"/>
      <w:contextualSpacing/>
      <w:outlineLvl w:val="9"/>
    </w:pPr>
    <w:rPr>
      <w:rFonts w:ascii="Arial" w:eastAsia="SimSun" w:hAnsi="Arial" w:cs="Arial"/>
      <w:color w:val="auto"/>
      <w:kern w:val="24"/>
      <w:sz w:val="28"/>
      <w:szCs w:val="28"/>
    </w:rPr>
  </w:style>
  <w:style w:type="paragraph" w:customStyle="1" w:styleId="DSTOC4-0">
    <w:name w:val="DSTOC4-0"/>
    <w:basedOn w:val="Heading4"/>
    <w:rsid w:val="00822D3D"/>
    <w:pPr>
      <w:keepLines w:val="0"/>
      <w:numPr>
        <w:ilvl w:val="0"/>
        <w:numId w:val="0"/>
      </w:numPr>
      <w:spacing w:before="360" w:after="60" w:line="240" w:lineRule="auto"/>
      <w:contextualSpacing/>
      <w:outlineLvl w:val="9"/>
    </w:pPr>
    <w:rPr>
      <w:rFonts w:ascii="Arial" w:eastAsia="SimSun" w:hAnsi="Arial" w:cs="Arial"/>
      <w:i w:val="0"/>
      <w:iCs w:val="0"/>
      <w:color w:val="auto"/>
      <w:kern w:val="24"/>
      <w:sz w:val="24"/>
      <w:szCs w:val="24"/>
    </w:rPr>
  </w:style>
  <w:style w:type="paragraph" w:customStyle="1" w:styleId="DSTOC5-0">
    <w:name w:val="DSTOC5-0"/>
    <w:basedOn w:val="Heading5"/>
    <w:rsid w:val="00822D3D"/>
    <w:pPr>
      <w:keepLines w:val="0"/>
      <w:numPr>
        <w:ilvl w:val="0"/>
        <w:numId w:val="0"/>
      </w:numPr>
      <w:spacing w:before="240" w:after="60" w:line="240" w:lineRule="auto"/>
      <w:contextualSpacing/>
      <w:outlineLvl w:val="9"/>
    </w:pPr>
    <w:rPr>
      <w:rFonts w:ascii="Arial" w:eastAsia="SimSun" w:hAnsi="Arial" w:cs="Arial"/>
      <w:b/>
      <w:bCs/>
      <w:iCs/>
      <w:color w:val="auto"/>
      <w:kern w:val="24"/>
      <w:sz w:val="20"/>
      <w:szCs w:val="40"/>
    </w:rPr>
  </w:style>
  <w:style w:type="paragraph" w:customStyle="1" w:styleId="DSTOC6-0">
    <w:name w:val="DSTOC6-0"/>
    <w:basedOn w:val="Heading6"/>
    <w:rsid w:val="00822D3D"/>
    <w:pPr>
      <w:keepNext w:val="0"/>
      <w:keepLines w:val="0"/>
      <w:numPr>
        <w:ilvl w:val="0"/>
        <w:numId w:val="0"/>
      </w:numPr>
      <w:spacing w:before="120" w:after="60" w:line="240" w:lineRule="auto"/>
      <w:outlineLvl w:val="9"/>
    </w:pPr>
    <w:rPr>
      <w:rFonts w:ascii="Segoe UI" w:eastAsia="SimSun" w:hAnsi="Segoe UI" w:cs="Segoe UI"/>
      <w:b/>
      <w:bCs/>
      <w:i w:val="0"/>
      <w:iCs w:val="0"/>
      <w:color w:val="auto"/>
      <w:kern w:val="24"/>
      <w:sz w:val="20"/>
      <w:szCs w:val="20"/>
    </w:rPr>
  </w:style>
  <w:style w:type="paragraph" w:customStyle="1" w:styleId="DSTOC7-0">
    <w:name w:val="DSTOC7-0"/>
    <w:basedOn w:val="Heading7"/>
    <w:rsid w:val="00822D3D"/>
    <w:pPr>
      <w:keepNext w:val="0"/>
      <w:keepLines w:val="0"/>
      <w:numPr>
        <w:ilvl w:val="0"/>
        <w:numId w:val="0"/>
      </w:numPr>
      <w:spacing w:before="60" w:after="60" w:line="280" w:lineRule="exact"/>
      <w:outlineLvl w:val="9"/>
    </w:pPr>
    <w:rPr>
      <w:rFonts w:ascii="Segoe UI" w:eastAsia="SimSun" w:hAnsi="Segoe UI" w:cs="Segoe UI"/>
      <w:b/>
      <w:i w:val="0"/>
      <w:iCs w:val="0"/>
      <w:color w:val="auto"/>
      <w:kern w:val="24"/>
      <w:sz w:val="20"/>
      <w:szCs w:val="24"/>
    </w:rPr>
  </w:style>
  <w:style w:type="paragraph" w:customStyle="1" w:styleId="DSTOC8-0">
    <w:name w:val="DSTOC8-0"/>
    <w:basedOn w:val="Heading8"/>
    <w:rsid w:val="00822D3D"/>
    <w:pPr>
      <w:keepNext w:val="0"/>
      <w:keepLines w:val="0"/>
      <w:numPr>
        <w:ilvl w:val="0"/>
        <w:numId w:val="0"/>
      </w:numPr>
      <w:spacing w:before="60" w:after="60" w:line="280" w:lineRule="exact"/>
      <w:outlineLvl w:val="9"/>
    </w:pPr>
    <w:rPr>
      <w:rFonts w:ascii="Segoe UI" w:eastAsia="SimSun" w:hAnsi="Segoe UI" w:cs="Segoe UI"/>
      <w:b/>
      <w:iCs/>
      <w:color w:val="auto"/>
      <w:kern w:val="24"/>
    </w:rPr>
  </w:style>
  <w:style w:type="paragraph" w:customStyle="1" w:styleId="DSTOC9-0">
    <w:name w:val="DSTOC9-0"/>
    <w:basedOn w:val="Heading9"/>
    <w:rsid w:val="00822D3D"/>
    <w:pPr>
      <w:keepNext w:val="0"/>
      <w:keepLines w:val="0"/>
      <w:numPr>
        <w:ilvl w:val="0"/>
        <w:numId w:val="0"/>
      </w:numPr>
      <w:spacing w:before="60" w:after="60" w:line="280" w:lineRule="exact"/>
      <w:outlineLvl w:val="9"/>
    </w:pPr>
    <w:rPr>
      <w:rFonts w:ascii="Segoe UI" w:eastAsia="SimSun" w:hAnsi="Segoe UI" w:cs="Segoe UI"/>
      <w:b/>
      <w:i w:val="0"/>
      <w:iCs w:val="0"/>
      <w:color w:val="auto"/>
      <w:kern w:val="24"/>
    </w:rPr>
  </w:style>
  <w:style w:type="paragraph" w:customStyle="1" w:styleId="DSTOC1-1">
    <w:name w:val="DSTOC1-1"/>
    <w:basedOn w:val="Heading1"/>
    <w:rsid w:val="00822D3D"/>
    <w:pPr>
      <w:keepLines w:val="0"/>
      <w:numPr>
        <w:numId w:val="0"/>
      </w:numPr>
      <w:pBdr>
        <w:bottom w:val="single" w:sz="4" w:space="6" w:color="auto"/>
      </w:pBdr>
      <w:spacing w:before="0" w:line="240" w:lineRule="auto"/>
      <w:contextualSpacing/>
      <w:outlineLvl w:val="1"/>
    </w:pPr>
    <w:rPr>
      <w:rFonts w:ascii="Arial" w:eastAsia="SimSun" w:hAnsi="Arial" w:cs="Arial"/>
      <w:color w:val="auto"/>
      <w:kern w:val="24"/>
      <w:szCs w:val="40"/>
    </w:rPr>
  </w:style>
  <w:style w:type="paragraph" w:customStyle="1" w:styleId="DSTOC1-2">
    <w:name w:val="DSTOC1-2"/>
    <w:basedOn w:val="Heading2"/>
    <w:rsid w:val="00822D3D"/>
    <w:pPr>
      <w:keepLines w:val="0"/>
      <w:numPr>
        <w:ilvl w:val="0"/>
        <w:numId w:val="0"/>
      </w:numPr>
      <w:spacing w:before="360" w:after="60" w:line="240" w:lineRule="auto"/>
      <w:contextualSpacing/>
    </w:pPr>
    <w:rPr>
      <w:rFonts w:ascii="Arial" w:eastAsia="SimSun" w:hAnsi="Arial" w:cs="Arial"/>
      <w:bCs w:val="0"/>
      <w:color w:val="auto"/>
      <w:kern w:val="24"/>
      <w:sz w:val="36"/>
      <w:szCs w:val="36"/>
    </w:rPr>
  </w:style>
  <w:style w:type="paragraph" w:customStyle="1" w:styleId="DSTOC1-3">
    <w:name w:val="DSTOC1-3"/>
    <w:basedOn w:val="Heading3"/>
    <w:rsid w:val="00822D3D"/>
    <w:pPr>
      <w:keepLines w:val="0"/>
      <w:numPr>
        <w:ilvl w:val="0"/>
        <w:numId w:val="0"/>
      </w:numPr>
      <w:spacing w:before="360" w:after="60" w:line="240" w:lineRule="auto"/>
      <w:contextualSpacing/>
    </w:pPr>
    <w:rPr>
      <w:rFonts w:ascii="Arial" w:eastAsia="SimSun" w:hAnsi="Arial" w:cs="Arial"/>
      <w:bCs w:val="0"/>
      <w:color w:val="auto"/>
      <w:kern w:val="24"/>
      <w:sz w:val="28"/>
      <w:szCs w:val="28"/>
    </w:rPr>
  </w:style>
  <w:style w:type="paragraph" w:customStyle="1" w:styleId="DSTOC1-4">
    <w:name w:val="DSTOC1-4"/>
    <w:basedOn w:val="Heading4"/>
    <w:rsid w:val="00822D3D"/>
    <w:pPr>
      <w:keepLines w:val="0"/>
      <w:numPr>
        <w:ilvl w:val="0"/>
        <w:numId w:val="0"/>
      </w:numPr>
      <w:spacing w:before="360" w:after="60" w:line="240" w:lineRule="auto"/>
      <w:contextualSpacing/>
    </w:pPr>
    <w:rPr>
      <w:rFonts w:ascii="Arial" w:eastAsia="SimSun" w:hAnsi="Arial" w:cs="Arial"/>
      <w:bCs w:val="0"/>
      <w:i w:val="0"/>
      <w:iCs w:val="0"/>
      <w:color w:val="auto"/>
      <w:kern w:val="24"/>
      <w:sz w:val="24"/>
      <w:szCs w:val="24"/>
    </w:rPr>
  </w:style>
  <w:style w:type="paragraph" w:customStyle="1" w:styleId="DSTOC1-5">
    <w:name w:val="DSTOC1-5"/>
    <w:basedOn w:val="Heading5"/>
    <w:rsid w:val="00822D3D"/>
    <w:pPr>
      <w:keepLines w:val="0"/>
      <w:numPr>
        <w:ilvl w:val="0"/>
        <w:numId w:val="0"/>
      </w:numPr>
      <w:spacing w:before="240" w:after="60" w:line="240" w:lineRule="auto"/>
      <w:contextualSpacing/>
    </w:pPr>
    <w:rPr>
      <w:rFonts w:ascii="Arial" w:eastAsia="SimSun" w:hAnsi="Arial" w:cs="Arial"/>
      <w:b/>
      <w:color w:val="auto"/>
      <w:kern w:val="24"/>
      <w:sz w:val="20"/>
      <w:szCs w:val="40"/>
    </w:rPr>
  </w:style>
  <w:style w:type="paragraph" w:customStyle="1" w:styleId="DSTOC1-6">
    <w:name w:val="DSTOC1-6"/>
    <w:basedOn w:val="Heading6"/>
    <w:rsid w:val="00822D3D"/>
    <w:pPr>
      <w:keepNext w:val="0"/>
      <w:keepLines w:val="0"/>
      <w:numPr>
        <w:ilvl w:val="0"/>
        <w:numId w:val="0"/>
      </w:numPr>
      <w:spacing w:before="120" w:after="60" w:line="240" w:lineRule="auto"/>
    </w:pPr>
    <w:rPr>
      <w:rFonts w:ascii="Segoe UI" w:eastAsia="SimSun" w:hAnsi="Segoe UI" w:cs="Segoe UI"/>
      <w:b/>
      <w:i w:val="0"/>
      <w:iCs w:val="0"/>
      <w:color w:val="auto"/>
      <w:kern w:val="24"/>
      <w:sz w:val="20"/>
      <w:szCs w:val="20"/>
    </w:rPr>
  </w:style>
  <w:style w:type="paragraph" w:customStyle="1" w:styleId="DSTOC1-7">
    <w:name w:val="DSTOC1-7"/>
    <w:basedOn w:val="Heading7"/>
    <w:rsid w:val="00822D3D"/>
    <w:pPr>
      <w:keepNext w:val="0"/>
      <w:keepLines w:val="0"/>
      <w:numPr>
        <w:ilvl w:val="0"/>
        <w:numId w:val="0"/>
      </w:numPr>
      <w:spacing w:before="60" w:after="60" w:line="280" w:lineRule="exact"/>
    </w:pPr>
    <w:rPr>
      <w:rFonts w:ascii="Segoe UI" w:eastAsia="SimSun" w:hAnsi="Segoe UI" w:cs="Segoe UI"/>
      <w:b/>
      <w:i w:val="0"/>
      <w:iCs w:val="0"/>
      <w:color w:val="auto"/>
      <w:kern w:val="24"/>
      <w:sz w:val="20"/>
      <w:szCs w:val="24"/>
    </w:rPr>
  </w:style>
  <w:style w:type="paragraph" w:customStyle="1" w:styleId="DSTOC1-8">
    <w:name w:val="DSTOC1-8"/>
    <w:basedOn w:val="Heading8"/>
    <w:rsid w:val="00822D3D"/>
    <w:pPr>
      <w:keepNext w:val="0"/>
      <w:keepLines w:val="0"/>
      <w:numPr>
        <w:ilvl w:val="0"/>
        <w:numId w:val="0"/>
      </w:numPr>
      <w:spacing w:before="60" w:after="60" w:line="280" w:lineRule="exact"/>
    </w:pPr>
    <w:rPr>
      <w:rFonts w:ascii="Segoe UI" w:eastAsia="SimSun" w:hAnsi="Segoe UI" w:cs="Segoe UI"/>
      <w:b/>
      <w:iCs/>
      <w:color w:val="auto"/>
      <w:kern w:val="24"/>
    </w:rPr>
  </w:style>
  <w:style w:type="paragraph" w:customStyle="1" w:styleId="DSTOC1-9">
    <w:name w:val="DSTOC1-9"/>
    <w:basedOn w:val="Heading9"/>
    <w:rsid w:val="00822D3D"/>
    <w:pPr>
      <w:keepNext w:val="0"/>
      <w:keepLines w:val="0"/>
      <w:numPr>
        <w:ilvl w:val="0"/>
        <w:numId w:val="0"/>
      </w:numPr>
      <w:spacing w:before="60" w:after="60" w:line="280" w:lineRule="exact"/>
    </w:pPr>
    <w:rPr>
      <w:rFonts w:ascii="Segoe UI" w:eastAsia="SimSun" w:hAnsi="Segoe UI" w:cs="Segoe UI"/>
      <w:b/>
      <w:i w:val="0"/>
      <w:iCs w:val="0"/>
      <w:color w:val="auto"/>
      <w:kern w:val="24"/>
    </w:rPr>
  </w:style>
  <w:style w:type="paragraph" w:customStyle="1" w:styleId="DSTOC2-2">
    <w:name w:val="DSTOC2-2"/>
    <w:basedOn w:val="Heading2"/>
    <w:rsid w:val="00822D3D"/>
    <w:pPr>
      <w:keepLines w:val="0"/>
      <w:numPr>
        <w:ilvl w:val="0"/>
        <w:numId w:val="0"/>
      </w:numPr>
      <w:spacing w:before="360" w:after="60" w:line="240" w:lineRule="auto"/>
      <w:contextualSpacing/>
      <w:outlineLvl w:val="2"/>
    </w:pPr>
    <w:rPr>
      <w:rFonts w:ascii="Arial" w:eastAsia="SimSun" w:hAnsi="Arial" w:cs="Arial"/>
      <w:iCs/>
      <w:color w:val="auto"/>
      <w:kern w:val="24"/>
      <w:sz w:val="36"/>
      <w:szCs w:val="36"/>
    </w:rPr>
  </w:style>
  <w:style w:type="paragraph" w:customStyle="1" w:styleId="DSTOC2-3">
    <w:name w:val="DSTOC2-3"/>
    <w:basedOn w:val="DSTOC1-3"/>
    <w:rsid w:val="00822D3D"/>
  </w:style>
  <w:style w:type="paragraph" w:customStyle="1" w:styleId="DSTOC2-4">
    <w:name w:val="DSTOC2-4"/>
    <w:basedOn w:val="DSTOC1-4"/>
    <w:rsid w:val="00822D3D"/>
  </w:style>
  <w:style w:type="paragraph" w:customStyle="1" w:styleId="DSTOC2-5">
    <w:name w:val="DSTOC2-5"/>
    <w:basedOn w:val="DSTOC1-5"/>
    <w:rsid w:val="00822D3D"/>
  </w:style>
  <w:style w:type="paragraph" w:customStyle="1" w:styleId="DSTOC2-6">
    <w:name w:val="DSTOC2-6"/>
    <w:basedOn w:val="DSTOC1-6"/>
    <w:rsid w:val="00822D3D"/>
  </w:style>
  <w:style w:type="paragraph" w:customStyle="1" w:styleId="DSTOC2-7">
    <w:name w:val="DSTOC2-7"/>
    <w:basedOn w:val="DSTOC1-7"/>
    <w:rsid w:val="00822D3D"/>
  </w:style>
  <w:style w:type="paragraph" w:customStyle="1" w:styleId="DSTOC2-8">
    <w:name w:val="DSTOC2-8"/>
    <w:basedOn w:val="DSTOC1-8"/>
    <w:rsid w:val="00822D3D"/>
  </w:style>
  <w:style w:type="paragraph" w:customStyle="1" w:styleId="DSTOC2-9">
    <w:name w:val="DSTOC2-9"/>
    <w:basedOn w:val="DSTOC1-9"/>
    <w:rsid w:val="00822D3D"/>
  </w:style>
  <w:style w:type="paragraph" w:customStyle="1" w:styleId="DSTOC3-3">
    <w:name w:val="DSTOC3-3"/>
    <w:basedOn w:val="Heading3"/>
    <w:rsid w:val="00822D3D"/>
    <w:pPr>
      <w:keepLines w:val="0"/>
      <w:numPr>
        <w:ilvl w:val="0"/>
        <w:numId w:val="0"/>
      </w:numPr>
      <w:spacing w:before="360" w:after="60" w:line="240" w:lineRule="auto"/>
      <w:contextualSpacing/>
      <w:outlineLvl w:val="3"/>
    </w:pPr>
    <w:rPr>
      <w:rFonts w:ascii="Arial" w:eastAsia="SimSun" w:hAnsi="Arial" w:cs="Arial"/>
      <w:color w:val="auto"/>
      <w:kern w:val="24"/>
      <w:sz w:val="28"/>
      <w:szCs w:val="28"/>
    </w:rPr>
  </w:style>
  <w:style w:type="paragraph" w:customStyle="1" w:styleId="DSTOC3-4">
    <w:name w:val="DSTOC3-4"/>
    <w:basedOn w:val="DSTOC2-4"/>
    <w:rsid w:val="00822D3D"/>
  </w:style>
  <w:style w:type="paragraph" w:customStyle="1" w:styleId="DSTOC3-5">
    <w:name w:val="DSTOC3-5"/>
    <w:basedOn w:val="DSTOC2-5"/>
    <w:rsid w:val="00822D3D"/>
  </w:style>
  <w:style w:type="paragraph" w:customStyle="1" w:styleId="DSTOC3-6">
    <w:name w:val="DSTOC3-6"/>
    <w:basedOn w:val="DSTOC2-6"/>
    <w:rsid w:val="00822D3D"/>
  </w:style>
  <w:style w:type="paragraph" w:customStyle="1" w:styleId="DSTOC3-7">
    <w:name w:val="DSTOC3-7"/>
    <w:basedOn w:val="DSTOC2-7"/>
    <w:rsid w:val="00822D3D"/>
  </w:style>
  <w:style w:type="paragraph" w:customStyle="1" w:styleId="DSTOC3-8">
    <w:name w:val="DSTOC3-8"/>
    <w:basedOn w:val="DSTOC2-8"/>
    <w:rsid w:val="00822D3D"/>
  </w:style>
  <w:style w:type="paragraph" w:customStyle="1" w:styleId="DSTOC3-9">
    <w:name w:val="DSTOC3-9"/>
    <w:basedOn w:val="DSTOC2-9"/>
    <w:rsid w:val="00822D3D"/>
  </w:style>
  <w:style w:type="paragraph" w:customStyle="1" w:styleId="DSTOC4-4">
    <w:name w:val="DSTOC4-4"/>
    <w:basedOn w:val="Heading4"/>
    <w:rsid w:val="00822D3D"/>
    <w:pPr>
      <w:keepLines w:val="0"/>
      <w:numPr>
        <w:ilvl w:val="0"/>
        <w:numId w:val="0"/>
      </w:numPr>
      <w:spacing w:before="360" w:after="60" w:line="240" w:lineRule="auto"/>
      <w:contextualSpacing/>
      <w:outlineLvl w:val="4"/>
    </w:pPr>
    <w:rPr>
      <w:rFonts w:ascii="Arial" w:eastAsia="SimSun" w:hAnsi="Arial" w:cs="Arial"/>
      <w:i w:val="0"/>
      <w:iCs w:val="0"/>
      <w:color w:val="auto"/>
      <w:kern w:val="24"/>
      <w:sz w:val="24"/>
      <w:szCs w:val="24"/>
    </w:rPr>
  </w:style>
  <w:style w:type="paragraph" w:customStyle="1" w:styleId="DSTOC4-5">
    <w:name w:val="DSTOC4-5"/>
    <w:basedOn w:val="DSTOC3-5"/>
    <w:rsid w:val="00822D3D"/>
  </w:style>
  <w:style w:type="paragraph" w:customStyle="1" w:styleId="DSTOC4-6">
    <w:name w:val="DSTOC4-6"/>
    <w:basedOn w:val="DSTOC3-6"/>
    <w:rsid w:val="00822D3D"/>
  </w:style>
  <w:style w:type="paragraph" w:customStyle="1" w:styleId="DSTOC4-7">
    <w:name w:val="DSTOC4-7"/>
    <w:basedOn w:val="DSTOC3-7"/>
    <w:rsid w:val="00822D3D"/>
  </w:style>
  <w:style w:type="paragraph" w:customStyle="1" w:styleId="DSTOC4-8">
    <w:name w:val="DSTOC4-8"/>
    <w:basedOn w:val="DSTOC3-8"/>
    <w:rsid w:val="00822D3D"/>
  </w:style>
  <w:style w:type="paragraph" w:customStyle="1" w:styleId="DSTOC4-9">
    <w:name w:val="DSTOC4-9"/>
    <w:basedOn w:val="DSTOC3-9"/>
    <w:rsid w:val="00822D3D"/>
  </w:style>
  <w:style w:type="paragraph" w:customStyle="1" w:styleId="DSTOC5-5">
    <w:name w:val="DSTOC5-5"/>
    <w:basedOn w:val="Heading5"/>
    <w:rsid w:val="00822D3D"/>
    <w:pPr>
      <w:keepLines w:val="0"/>
      <w:numPr>
        <w:ilvl w:val="0"/>
        <w:numId w:val="0"/>
      </w:numPr>
      <w:spacing w:before="240" w:after="60" w:line="240" w:lineRule="auto"/>
      <w:contextualSpacing/>
      <w:outlineLvl w:val="5"/>
    </w:pPr>
    <w:rPr>
      <w:rFonts w:ascii="Arial" w:eastAsia="SimSun" w:hAnsi="Arial" w:cs="Arial"/>
      <w:b/>
      <w:bCs/>
      <w:iCs/>
      <w:color w:val="auto"/>
      <w:kern w:val="24"/>
      <w:sz w:val="20"/>
      <w:szCs w:val="40"/>
    </w:rPr>
  </w:style>
  <w:style w:type="paragraph" w:customStyle="1" w:styleId="DSTOC5-6">
    <w:name w:val="DSTOC5-6"/>
    <w:basedOn w:val="DSTOC4-6"/>
    <w:rsid w:val="00822D3D"/>
  </w:style>
  <w:style w:type="paragraph" w:customStyle="1" w:styleId="DSTOC5-7">
    <w:name w:val="DSTOC5-7"/>
    <w:basedOn w:val="DSTOC4-7"/>
    <w:rsid w:val="00822D3D"/>
  </w:style>
  <w:style w:type="paragraph" w:customStyle="1" w:styleId="DSTOC5-8">
    <w:name w:val="DSTOC5-8"/>
    <w:basedOn w:val="DSTOC4-8"/>
    <w:rsid w:val="00822D3D"/>
  </w:style>
  <w:style w:type="paragraph" w:customStyle="1" w:styleId="DSTOC5-9">
    <w:name w:val="DSTOC5-9"/>
    <w:basedOn w:val="DSTOC4-9"/>
    <w:rsid w:val="00822D3D"/>
  </w:style>
  <w:style w:type="paragraph" w:customStyle="1" w:styleId="DSTOC6-6">
    <w:name w:val="DSTOC6-6"/>
    <w:basedOn w:val="Heading6"/>
    <w:rsid w:val="00822D3D"/>
    <w:pPr>
      <w:keepNext w:val="0"/>
      <w:keepLines w:val="0"/>
      <w:numPr>
        <w:ilvl w:val="0"/>
        <w:numId w:val="0"/>
      </w:numPr>
      <w:spacing w:before="120" w:after="60" w:line="240" w:lineRule="auto"/>
      <w:outlineLvl w:val="6"/>
    </w:pPr>
    <w:rPr>
      <w:rFonts w:ascii="Segoe UI" w:eastAsia="SimSun" w:hAnsi="Segoe UI" w:cs="Segoe UI"/>
      <w:b/>
      <w:bCs/>
      <w:i w:val="0"/>
      <w:iCs w:val="0"/>
      <w:color w:val="auto"/>
      <w:kern w:val="24"/>
      <w:sz w:val="20"/>
      <w:szCs w:val="20"/>
    </w:rPr>
  </w:style>
  <w:style w:type="paragraph" w:customStyle="1" w:styleId="DSTOC6-7">
    <w:name w:val="DSTOC6-7"/>
    <w:basedOn w:val="DSTOC5-7"/>
    <w:rsid w:val="00822D3D"/>
  </w:style>
  <w:style w:type="paragraph" w:customStyle="1" w:styleId="DSTOC6-8">
    <w:name w:val="DSTOC6-8"/>
    <w:basedOn w:val="DSTOC5-8"/>
    <w:rsid w:val="00822D3D"/>
  </w:style>
  <w:style w:type="paragraph" w:customStyle="1" w:styleId="DSTOC6-9">
    <w:name w:val="DSTOC6-9"/>
    <w:basedOn w:val="DSTOC5-9"/>
    <w:rsid w:val="00822D3D"/>
  </w:style>
  <w:style w:type="paragraph" w:customStyle="1" w:styleId="DSTOC7-7">
    <w:name w:val="DSTOC7-7"/>
    <w:basedOn w:val="Heading7"/>
    <w:rsid w:val="00822D3D"/>
    <w:pPr>
      <w:keepNext w:val="0"/>
      <w:keepLines w:val="0"/>
      <w:numPr>
        <w:ilvl w:val="0"/>
        <w:numId w:val="0"/>
      </w:numPr>
      <w:spacing w:before="60" w:after="60" w:line="280" w:lineRule="exact"/>
      <w:outlineLvl w:val="7"/>
    </w:pPr>
    <w:rPr>
      <w:rFonts w:ascii="Segoe UI" w:eastAsia="SimSun" w:hAnsi="Segoe UI" w:cs="Segoe UI"/>
      <w:b/>
      <w:i w:val="0"/>
      <w:iCs w:val="0"/>
      <w:color w:val="auto"/>
      <w:kern w:val="24"/>
      <w:sz w:val="20"/>
      <w:szCs w:val="24"/>
    </w:rPr>
  </w:style>
  <w:style w:type="paragraph" w:customStyle="1" w:styleId="DSTOC7-8">
    <w:name w:val="DSTOC7-8"/>
    <w:basedOn w:val="DSTOC6-8"/>
    <w:rsid w:val="00822D3D"/>
  </w:style>
  <w:style w:type="paragraph" w:customStyle="1" w:styleId="DSTOC7-9">
    <w:name w:val="DSTOC7-9"/>
    <w:basedOn w:val="DSTOC6-9"/>
    <w:rsid w:val="00822D3D"/>
  </w:style>
  <w:style w:type="paragraph" w:customStyle="1" w:styleId="DSTOC8-8">
    <w:name w:val="DSTOC8-8"/>
    <w:basedOn w:val="Heading8"/>
    <w:rsid w:val="00822D3D"/>
    <w:pPr>
      <w:keepNext w:val="0"/>
      <w:keepLines w:val="0"/>
      <w:numPr>
        <w:ilvl w:val="0"/>
        <w:numId w:val="0"/>
      </w:numPr>
      <w:spacing w:before="60" w:after="60" w:line="280" w:lineRule="exact"/>
      <w:outlineLvl w:val="8"/>
    </w:pPr>
    <w:rPr>
      <w:rFonts w:ascii="Segoe UI" w:eastAsia="SimSun" w:hAnsi="Segoe UI" w:cs="Segoe UI"/>
      <w:b/>
      <w:iCs/>
      <w:color w:val="auto"/>
      <w:kern w:val="24"/>
    </w:rPr>
  </w:style>
  <w:style w:type="paragraph" w:customStyle="1" w:styleId="DSTOC8-9">
    <w:name w:val="DSTOC8-9"/>
    <w:basedOn w:val="DSTOC7-9"/>
    <w:rsid w:val="00822D3D"/>
  </w:style>
  <w:style w:type="paragraph" w:customStyle="1" w:styleId="DSTOC9-9">
    <w:name w:val="DSTOC9-9"/>
    <w:basedOn w:val="Heading9"/>
    <w:rsid w:val="00822D3D"/>
    <w:pPr>
      <w:keepNext w:val="0"/>
      <w:keepLines w:val="0"/>
      <w:numPr>
        <w:ilvl w:val="0"/>
        <w:numId w:val="0"/>
      </w:numPr>
      <w:spacing w:before="60" w:after="60" w:line="280" w:lineRule="exact"/>
      <w:outlineLvl w:val="9"/>
    </w:pPr>
    <w:rPr>
      <w:rFonts w:ascii="Segoe UI" w:eastAsia="SimSun" w:hAnsi="Segoe UI" w:cs="Segoe UI"/>
      <w:b/>
      <w:i w:val="0"/>
      <w:iCs w:val="0"/>
      <w:color w:val="auto"/>
      <w:kern w:val="24"/>
    </w:rPr>
  </w:style>
  <w:style w:type="paragraph" w:customStyle="1" w:styleId="TableSpacing">
    <w:name w:val="Table Spacing"/>
    <w:aliases w:val="ts"/>
    <w:basedOn w:val="Normal"/>
    <w:next w:val="Normal"/>
    <w:rsid w:val="00822D3D"/>
    <w:pPr>
      <w:spacing w:before="80" w:after="80" w:line="240" w:lineRule="auto"/>
    </w:pPr>
    <w:rPr>
      <w:rFonts w:ascii="Segoe UI" w:eastAsia="SimSun" w:hAnsi="Segoe UI" w:cs="Segoe UI"/>
      <w:kern w:val="24"/>
      <w:sz w:val="8"/>
      <w:szCs w:val="8"/>
    </w:rPr>
  </w:style>
  <w:style w:type="paragraph" w:customStyle="1" w:styleId="AlertLabel">
    <w:name w:val="Alert Label"/>
    <w:aliases w:val="al"/>
    <w:basedOn w:val="Normal"/>
    <w:rsid w:val="00822D3D"/>
    <w:pPr>
      <w:keepNext/>
      <w:framePr w:wrap="notBeside" w:vAnchor="text" w:hAnchor="text" w:y="1"/>
      <w:spacing w:before="120" w:after="0" w:line="300" w:lineRule="exact"/>
    </w:pPr>
    <w:rPr>
      <w:rFonts w:ascii="Segoe UI" w:eastAsia="SimSun" w:hAnsi="Segoe UI" w:cs="Segoe UI"/>
      <w:b/>
      <w:kern w:val="24"/>
      <w:sz w:val="20"/>
      <w:szCs w:val="20"/>
    </w:rPr>
  </w:style>
  <w:style w:type="character" w:customStyle="1" w:styleId="ConditionalMarker">
    <w:name w:val="Conditional Marker"/>
    <w:aliases w:val="cm"/>
    <w:basedOn w:val="DefaultParagraphFont"/>
    <w:locked/>
    <w:rsid w:val="00822D3D"/>
    <w:rPr>
      <w:noProof/>
      <w:vanish/>
      <w:color w:val="C0C0C0"/>
      <w:szCs w:val="18"/>
      <w:bdr w:val="none" w:sz="0" w:space="0" w:color="auto"/>
      <w:shd w:val="clear" w:color="FFFF00" w:fill="auto"/>
      <w:lang w:val="en-US"/>
    </w:rPr>
  </w:style>
  <w:style w:type="paragraph" w:customStyle="1" w:styleId="FigureinList2">
    <w:name w:val="Figure in List 2"/>
    <w:aliases w:val="fig2"/>
    <w:basedOn w:val="Figure"/>
    <w:next w:val="TextinList2"/>
    <w:rsid w:val="00822D3D"/>
    <w:pPr>
      <w:ind w:left="720"/>
    </w:pPr>
  </w:style>
  <w:style w:type="paragraph" w:customStyle="1" w:styleId="LabelinList1">
    <w:name w:val="Label in List 1"/>
    <w:aliases w:val="l1"/>
    <w:basedOn w:val="Label"/>
    <w:next w:val="TextinList1"/>
    <w:link w:val="LabelinList1Char"/>
    <w:rsid w:val="00822D3D"/>
    <w:pPr>
      <w:ind w:left="360"/>
    </w:pPr>
  </w:style>
  <w:style w:type="paragraph" w:customStyle="1" w:styleId="TextinList1">
    <w:name w:val="Text in List 1"/>
    <w:aliases w:val="t1"/>
    <w:basedOn w:val="Normal"/>
    <w:rsid w:val="00822D3D"/>
    <w:pPr>
      <w:spacing w:before="60" w:after="60" w:line="280" w:lineRule="exact"/>
      <w:ind w:left="360"/>
    </w:pPr>
    <w:rPr>
      <w:rFonts w:ascii="Segoe UI" w:eastAsia="SimSun" w:hAnsi="Segoe UI" w:cs="Segoe UI"/>
      <w:kern w:val="24"/>
      <w:sz w:val="20"/>
      <w:szCs w:val="20"/>
    </w:rPr>
  </w:style>
  <w:style w:type="paragraph" w:customStyle="1" w:styleId="AlertLabelinList1">
    <w:name w:val="Alert Label in List 1"/>
    <w:aliases w:val="al1"/>
    <w:basedOn w:val="AlertLabel"/>
    <w:rsid w:val="00822D3D"/>
    <w:pPr>
      <w:framePr w:wrap="notBeside"/>
      <w:ind w:left="360"/>
    </w:pPr>
  </w:style>
  <w:style w:type="paragraph" w:customStyle="1" w:styleId="FigureinList1">
    <w:name w:val="Figure in List 1"/>
    <w:aliases w:val="fig1"/>
    <w:basedOn w:val="Figure"/>
    <w:next w:val="TextinList1"/>
    <w:rsid w:val="00822D3D"/>
    <w:pPr>
      <w:ind w:left="360"/>
    </w:pPr>
  </w:style>
  <w:style w:type="paragraph" w:customStyle="1" w:styleId="AlertText">
    <w:name w:val="Alert Text"/>
    <w:aliases w:val="at"/>
    <w:basedOn w:val="Normal"/>
    <w:rsid w:val="00822D3D"/>
    <w:pPr>
      <w:spacing w:before="60" w:after="60" w:line="280" w:lineRule="exact"/>
      <w:ind w:left="360" w:right="360"/>
    </w:pPr>
    <w:rPr>
      <w:rFonts w:ascii="Segoe UI" w:eastAsia="SimSun" w:hAnsi="Segoe UI" w:cs="Segoe UI"/>
      <w:kern w:val="24"/>
      <w:sz w:val="20"/>
      <w:szCs w:val="20"/>
    </w:rPr>
  </w:style>
  <w:style w:type="paragraph" w:customStyle="1" w:styleId="AlertTextinList1">
    <w:name w:val="Alert Text in List 1"/>
    <w:aliases w:val="at1"/>
    <w:basedOn w:val="AlertText"/>
    <w:rsid w:val="00822D3D"/>
    <w:pPr>
      <w:ind w:left="720"/>
    </w:pPr>
  </w:style>
  <w:style w:type="paragraph" w:customStyle="1" w:styleId="AlertTextinList2">
    <w:name w:val="Alert Text in List 2"/>
    <w:aliases w:val="at2"/>
    <w:basedOn w:val="AlertText"/>
    <w:rsid w:val="00822D3D"/>
    <w:pPr>
      <w:ind w:left="1080"/>
    </w:pPr>
  </w:style>
  <w:style w:type="paragraph" w:customStyle="1" w:styleId="BulletedList1">
    <w:name w:val="Bulleted List 1"/>
    <w:aliases w:val="bl1"/>
    <w:basedOn w:val="ListBullet"/>
    <w:rsid w:val="00822D3D"/>
    <w:pPr>
      <w:numPr>
        <w:numId w:val="14"/>
      </w:numPr>
    </w:pPr>
  </w:style>
  <w:style w:type="paragraph" w:customStyle="1" w:styleId="BulletedList2">
    <w:name w:val="Bulleted List 2"/>
    <w:aliases w:val="bl2"/>
    <w:basedOn w:val="ListBullet"/>
    <w:link w:val="BulletedList2Char"/>
    <w:rsid w:val="00822D3D"/>
    <w:pPr>
      <w:numPr>
        <w:numId w:val="16"/>
      </w:numPr>
    </w:pPr>
  </w:style>
  <w:style w:type="paragraph" w:customStyle="1" w:styleId="DefinedTerm">
    <w:name w:val="Defined Term"/>
    <w:aliases w:val="dt"/>
    <w:basedOn w:val="Normal"/>
    <w:rsid w:val="00822D3D"/>
    <w:pPr>
      <w:keepNext/>
      <w:spacing w:before="120" w:after="0" w:line="220" w:lineRule="exact"/>
      <w:ind w:right="1440"/>
    </w:pPr>
    <w:rPr>
      <w:rFonts w:ascii="Segoe UI" w:eastAsia="SimSun" w:hAnsi="Segoe UI" w:cs="Segoe UI"/>
      <w:b/>
      <w:kern w:val="24"/>
      <w:sz w:val="18"/>
      <w:szCs w:val="18"/>
    </w:rPr>
  </w:style>
  <w:style w:type="paragraph" w:styleId="DocumentMap">
    <w:name w:val="Document Map"/>
    <w:basedOn w:val="Normal"/>
    <w:link w:val="DocumentMapChar"/>
    <w:rsid w:val="00822D3D"/>
    <w:pPr>
      <w:shd w:val="clear" w:color="auto" w:fill="FFFF00"/>
      <w:spacing w:before="60" w:after="60" w:line="280" w:lineRule="exact"/>
    </w:pPr>
    <w:rPr>
      <w:rFonts w:ascii="Tahoma" w:eastAsia="SimSun" w:hAnsi="Tahoma" w:cs="Tahoma"/>
      <w:kern w:val="24"/>
      <w:sz w:val="20"/>
      <w:szCs w:val="20"/>
    </w:rPr>
  </w:style>
  <w:style w:type="character" w:customStyle="1" w:styleId="DocumentMapChar">
    <w:name w:val="Document Map Char"/>
    <w:basedOn w:val="DefaultParagraphFont"/>
    <w:link w:val="DocumentMap"/>
    <w:rsid w:val="00822D3D"/>
    <w:rPr>
      <w:rFonts w:ascii="Tahoma" w:eastAsia="SimSun" w:hAnsi="Tahoma" w:cs="Tahoma"/>
      <w:kern w:val="24"/>
      <w:sz w:val="20"/>
      <w:szCs w:val="20"/>
      <w:shd w:val="clear" w:color="auto" w:fill="FFFF00"/>
    </w:rPr>
  </w:style>
  <w:style w:type="paragraph" w:customStyle="1" w:styleId="NumberedList1">
    <w:name w:val="Numbered List 1"/>
    <w:aliases w:val="nl1"/>
    <w:basedOn w:val="ListNumber"/>
    <w:rsid w:val="00822D3D"/>
    <w:pPr>
      <w:numPr>
        <w:numId w:val="15"/>
      </w:numPr>
    </w:pPr>
  </w:style>
  <w:style w:type="table" w:customStyle="1" w:styleId="ProcedureTable">
    <w:name w:val="Procedure Table"/>
    <w:aliases w:val="pt"/>
    <w:basedOn w:val="TableNormal"/>
    <w:rsid w:val="00822D3D"/>
    <w:pPr>
      <w:spacing w:after="0" w:line="240" w:lineRule="auto"/>
    </w:pPr>
    <w:rPr>
      <w:rFonts w:ascii="Segoe UI" w:eastAsia="Segoe UI" w:hAnsi="Segoe UI" w:cs="Segoe UI"/>
      <w:sz w:val="20"/>
      <w:szCs w:val="20"/>
    </w:rPr>
    <w:tblPr>
      <w:tblInd w:w="360" w:type="dxa"/>
      <w:tblCellMar>
        <w:top w:w="0" w:type="dxa"/>
        <w:left w:w="0" w:type="dxa"/>
        <w:bottom w:w="0" w:type="dxa"/>
        <w:right w:w="0" w:type="dxa"/>
      </w:tblCellMar>
    </w:tblPr>
  </w:style>
  <w:style w:type="character" w:customStyle="1" w:styleId="Underline">
    <w:name w:val="Underline"/>
    <w:aliases w:val="u"/>
    <w:basedOn w:val="DefaultParagraphFont"/>
    <w:rsid w:val="00822D3D"/>
    <w:rPr>
      <w:color w:val="auto"/>
      <w:szCs w:val="18"/>
      <w:u w:val="single"/>
    </w:rPr>
  </w:style>
  <w:style w:type="paragraph" w:styleId="Index1">
    <w:name w:val="index 1"/>
    <w:aliases w:val="idx1"/>
    <w:basedOn w:val="Normal"/>
    <w:next w:val="Normal"/>
    <w:autoRedefine/>
    <w:unhideWhenUsed/>
    <w:rsid w:val="00822D3D"/>
    <w:pPr>
      <w:spacing w:after="0" w:line="240" w:lineRule="auto"/>
      <w:ind w:left="230" w:hanging="230"/>
    </w:pPr>
  </w:style>
  <w:style w:type="paragraph" w:styleId="IndexHeading">
    <w:name w:val="index heading"/>
    <w:aliases w:val="ih"/>
    <w:basedOn w:val="Heading1"/>
    <w:next w:val="Index1"/>
    <w:rsid w:val="00822D3D"/>
    <w:pPr>
      <w:keepLines w:val="0"/>
      <w:numPr>
        <w:numId w:val="0"/>
      </w:numPr>
      <w:pBdr>
        <w:bottom w:val="single" w:sz="4" w:space="6" w:color="auto"/>
      </w:pBdr>
      <w:spacing w:before="0" w:line="300" w:lineRule="exact"/>
      <w:contextualSpacing/>
      <w:outlineLvl w:val="7"/>
    </w:pPr>
    <w:rPr>
      <w:rFonts w:ascii="Arial" w:eastAsia="SimSun" w:hAnsi="Arial" w:cs="Arial"/>
      <w:bCs w:val="0"/>
      <w:color w:val="auto"/>
      <w:kern w:val="24"/>
      <w:sz w:val="26"/>
      <w:szCs w:val="40"/>
    </w:rPr>
  </w:style>
  <w:style w:type="table" w:customStyle="1" w:styleId="CodeSection">
    <w:name w:val="Code Section"/>
    <w:aliases w:val="cs"/>
    <w:basedOn w:val="TableNormal"/>
    <w:rsid w:val="00822D3D"/>
    <w:pPr>
      <w:spacing w:after="0" w:line="220" w:lineRule="exact"/>
    </w:pPr>
    <w:rPr>
      <w:rFonts w:ascii="Courier New" w:eastAsia="Segoe UI" w:hAnsi="Courier New" w:cs="Segoe UI"/>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Index2">
    <w:name w:val="index 2"/>
    <w:aliases w:val="idx2"/>
    <w:basedOn w:val="Index1"/>
    <w:rsid w:val="00822D3D"/>
    <w:pPr>
      <w:spacing w:before="60" w:after="60" w:line="220" w:lineRule="exact"/>
      <w:ind w:left="540" w:hanging="180"/>
    </w:pPr>
    <w:rPr>
      <w:rFonts w:ascii="Segoe UI" w:eastAsia="SimSun" w:hAnsi="Segoe UI" w:cs="Segoe UI"/>
      <w:kern w:val="24"/>
      <w:sz w:val="20"/>
      <w:szCs w:val="20"/>
    </w:rPr>
  </w:style>
  <w:style w:type="paragraph" w:styleId="Index3">
    <w:name w:val="index 3"/>
    <w:aliases w:val="idx3"/>
    <w:basedOn w:val="Index1"/>
    <w:rsid w:val="00822D3D"/>
    <w:pPr>
      <w:spacing w:before="60" w:after="60" w:line="220" w:lineRule="exact"/>
      <w:ind w:left="900" w:hanging="180"/>
    </w:pPr>
    <w:rPr>
      <w:rFonts w:ascii="Segoe UI" w:eastAsia="SimSun" w:hAnsi="Segoe UI" w:cs="Segoe UI"/>
      <w:kern w:val="24"/>
      <w:sz w:val="20"/>
      <w:szCs w:val="20"/>
    </w:rPr>
  </w:style>
  <w:style w:type="character" w:customStyle="1" w:styleId="Bold">
    <w:name w:val="Bold"/>
    <w:aliases w:val="b,LegacyBold,SuperscriptBold,SubscriptBold"/>
    <w:basedOn w:val="DefaultParagraphFont"/>
    <w:rsid w:val="00822D3D"/>
    <w:rPr>
      <w:b/>
      <w:szCs w:val="18"/>
    </w:rPr>
  </w:style>
  <w:style w:type="character" w:customStyle="1" w:styleId="MultilanguageMarkerAuto">
    <w:name w:val="Multilanguage Marker Auto"/>
    <w:aliases w:val="mma"/>
    <w:basedOn w:val="DefaultParagraphFont"/>
    <w:locked/>
    <w:rsid w:val="00822D3D"/>
    <w:rPr>
      <w:noProof/>
      <w:color w:val="C0C0C0"/>
      <w:szCs w:val="18"/>
      <w:bdr w:val="none" w:sz="0" w:space="0" w:color="auto"/>
      <w:shd w:val="clear" w:color="auto" w:fill="auto"/>
      <w:lang w:val="en-US"/>
    </w:rPr>
  </w:style>
  <w:style w:type="character" w:customStyle="1" w:styleId="BoldItalic">
    <w:name w:val="Bold Italic"/>
    <w:aliases w:val="bi"/>
    <w:basedOn w:val="DefaultParagraphFont"/>
    <w:rsid w:val="00822D3D"/>
    <w:rPr>
      <w:b/>
      <w:i/>
      <w:color w:val="auto"/>
      <w:szCs w:val="18"/>
    </w:rPr>
  </w:style>
  <w:style w:type="paragraph" w:customStyle="1" w:styleId="MultilanguageMarkerExplicitBegin">
    <w:name w:val="Multilanguage Marker Explicit Begin"/>
    <w:aliases w:val="mmeb"/>
    <w:basedOn w:val="Normal"/>
    <w:next w:val="Normal"/>
    <w:locked/>
    <w:rsid w:val="00822D3D"/>
    <w:pPr>
      <w:spacing w:before="60" w:after="60" w:line="280" w:lineRule="exact"/>
    </w:pPr>
    <w:rPr>
      <w:rFonts w:ascii="Segoe UI" w:eastAsia="SimSun" w:hAnsi="Segoe UI" w:cs="Segoe UI"/>
      <w:noProof/>
      <w:color w:val="C0C0C0"/>
      <w:kern w:val="24"/>
      <w:sz w:val="20"/>
      <w:szCs w:val="20"/>
    </w:rPr>
  </w:style>
  <w:style w:type="paragraph" w:customStyle="1" w:styleId="MultilanguageMarkerExplicitEnd">
    <w:name w:val="Multilanguage Marker Explicit End"/>
    <w:aliases w:val="mmee"/>
    <w:basedOn w:val="MultilanguageMarkerExplicitBegin"/>
    <w:next w:val="Normal"/>
    <w:locked/>
    <w:rsid w:val="00822D3D"/>
  </w:style>
  <w:style w:type="paragraph" w:customStyle="1" w:styleId="CodeReferenceinList1">
    <w:name w:val="Code Reference in List 1"/>
    <w:aliases w:val="cref1"/>
    <w:basedOn w:val="Normal"/>
    <w:locked/>
    <w:rsid w:val="00822D3D"/>
    <w:pPr>
      <w:spacing w:before="60" w:after="60" w:line="280" w:lineRule="exact"/>
    </w:pPr>
    <w:rPr>
      <w:rFonts w:ascii="Segoe UI" w:eastAsia="SimSun" w:hAnsi="Segoe UI" w:cs="Segoe UI"/>
      <w:color w:val="C0C0C0"/>
      <w:kern w:val="24"/>
      <w:sz w:val="20"/>
      <w:szCs w:val="20"/>
    </w:rPr>
  </w:style>
  <w:style w:type="character" w:customStyle="1" w:styleId="Italic">
    <w:name w:val="Italic"/>
    <w:aliases w:val="i,LegacyItalic,SuperscriptItalic,SubscriptItalic"/>
    <w:basedOn w:val="DefaultParagraphFont"/>
    <w:rsid w:val="00822D3D"/>
    <w:rPr>
      <w:i/>
      <w:color w:val="auto"/>
      <w:szCs w:val="18"/>
    </w:rPr>
  </w:style>
  <w:style w:type="paragraph" w:customStyle="1" w:styleId="CodeReferenceinList2">
    <w:name w:val="Code Reference in List 2"/>
    <w:aliases w:val="cref2"/>
    <w:basedOn w:val="CodeReferenceinList1"/>
    <w:locked/>
    <w:rsid w:val="00822D3D"/>
    <w:pPr>
      <w:ind w:left="720"/>
    </w:pPr>
  </w:style>
  <w:style w:type="character" w:customStyle="1" w:styleId="subscript">
    <w:name w:val="subscript"/>
    <w:aliases w:val="sub"/>
    <w:basedOn w:val="DefaultParagraphFont"/>
    <w:rsid w:val="00822D3D"/>
    <w:rPr>
      <w:color w:val="auto"/>
      <w:szCs w:val="18"/>
      <w:u w:val="none"/>
      <w:vertAlign w:val="subscript"/>
    </w:rPr>
  </w:style>
  <w:style w:type="character" w:customStyle="1" w:styleId="superscript">
    <w:name w:val="superscript"/>
    <w:aliases w:val="sup"/>
    <w:basedOn w:val="DefaultParagraphFont"/>
    <w:rsid w:val="00822D3D"/>
    <w:rPr>
      <w:color w:val="auto"/>
      <w:szCs w:val="18"/>
      <w:u w:val="none"/>
      <w:vertAlign w:val="superscript"/>
    </w:rPr>
  </w:style>
  <w:style w:type="table" w:customStyle="1" w:styleId="TablewithHeader">
    <w:name w:val="Table with Header"/>
    <w:aliases w:val="twh"/>
    <w:basedOn w:val="TablewithoutHeader"/>
    <w:rsid w:val="00822D3D"/>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Segoe UI" w:hAnsi="Segoe UI"/>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Alert Table"/>
    <w:basedOn w:val="TableNormal"/>
    <w:rsid w:val="00822D3D"/>
    <w:pPr>
      <w:spacing w:before="60" w:after="60" w:line="240" w:lineRule="exact"/>
    </w:pPr>
    <w:rPr>
      <w:rFonts w:ascii="Segoe UI" w:eastAsia="Segoe UI" w:hAnsi="Segoe UI" w:cs="Segoe UI"/>
      <w:sz w:val="20"/>
      <w:szCs w:val="20"/>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CodeEntityReference">
    <w:name w:val="Code Entity Reference"/>
    <w:aliases w:val="cer"/>
    <w:basedOn w:val="DefaultParagraphFont"/>
    <w:locked/>
    <w:rsid w:val="00822D3D"/>
    <w:rPr>
      <w:b/>
      <w:noProof/>
      <w:color w:val="auto"/>
      <w:sz w:val="20"/>
      <w:szCs w:val="18"/>
      <w:bdr w:val="none" w:sz="0" w:space="0" w:color="auto"/>
      <w:shd w:val="clear" w:color="auto" w:fill="auto"/>
      <w:lang w:val="en-US"/>
    </w:rPr>
  </w:style>
  <w:style w:type="character" w:customStyle="1" w:styleId="UI">
    <w:name w:val="UI"/>
    <w:aliases w:val="ui"/>
    <w:basedOn w:val="DefaultParagraphFont"/>
    <w:rsid w:val="00822D3D"/>
    <w:rPr>
      <w:b/>
      <w:color w:val="auto"/>
      <w:szCs w:val="18"/>
      <w:u w:val="none"/>
    </w:rPr>
  </w:style>
  <w:style w:type="character" w:customStyle="1" w:styleId="ParameterReference">
    <w:name w:val="Parameter Reference"/>
    <w:aliases w:val="pr"/>
    <w:basedOn w:val="DefaultParagraphFont"/>
    <w:locked/>
    <w:rsid w:val="00822D3D"/>
    <w:rPr>
      <w:noProof/>
      <w:color w:val="C0C0C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822D3D"/>
    <w:rPr>
      <w:b/>
      <w:noProof/>
      <w:color w:val="auto"/>
      <w:szCs w:val="18"/>
      <w:bdr w:val="none" w:sz="0" w:space="0" w:color="auto"/>
      <w:shd w:val="clear" w:color="auto" w:fill="auto"/>
      <w:lang w:val="en-US"/>
    </w:rPr>
  </w:style>
  <w:style w:type="character" w:customStyle="1" w:styleId="Token">
    <w:name w:val="Token"/>
    <w:aliases w:val="tok"/>
    <w:basedOn w:val="DefaultParagraphFont"/>
    <w:locked/>
    <w:rsid w:val="00822D3D"/>
    <w:rPr>
      <w:color w:val="C0C0C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822D3D"/>
    <w:rPr>
      <w:b/>
      <w:noProof/>
      <w:color w:val="auto"/>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822D3D"/>
    <w:pPr>
      <w:spacing w:before="60" w:after="60" w:line="280" w:lineRule="exact"/>
    </w:pPr>
    <w:rPr>
      <w:rFonts w:ascii="Segoe UI" w:eastAsia="SimSun" w:hAnsi="Segoe UI" w:cs="Segoe UI"/>
      <w:noProof/>
      <w:color w:val="C0C0C0"/>
      <w:sz w:val="20"/>
      <w:szCs w:val="20"/>
    </w:rPr>
  </w:style>
  <w:style w:type="character" w:customStyle="1" w:styleId="LegacyLinkText">
    <w:name w:val="Legacy Link Text"/>
    <w:aliases w:val="llt"/>
    <w:basedOn w:val="LinkText"/>
    <w:rsid w:val="00822D3D"/>
    <w:rPr>
      <w:color w:val="0000FF"/>
      <w:szCs w:val="18"/>
      <w:u w:val="single"/>
    </w:rPr>
  </w:style>
  <w:style w:type="paragraph" w:customStyle="1" w:styleId="DefinedTerminList1">
    <w:name w:val="Defined Term in List 1"/>
    <w:aliases w:val="dt1"/>
    <w:basedOn w:val="DefinedTerm"/>
    <w:rsid w:val="00822D3D"/>
    <w:pPr>
      <w:ind w:left="360"/>
    </w:pPr>
  </w:style>
  <w:style w:type="paragraph" w:customStyle="1" w:styleId="DefinedTerminList2">
    <w:name w:val="Defined Term in List 2"/>
    <w:aliases w:val="dt2"/>
    <w:basedOn w:val="DefinedTerm"/>
    <w:rsid w:val="00822D3D"/>
    <w:pPr>
      <w:ind w:left="720"/>
    </w:pPr>
  </w:style>
  <w:style w:type="paragraph" w:customStyle="1" w:styleId="TableSpacinginList1">
    <w:name w:val="Table Spacing in List 1"/>
    <w:aliases w:val="ts1"/>
    <w:basedOn w:val="TableSpacing"/>
    <w:next w:val="TextinList1"/>
    <w:rsid w:val="00822D3D"/>
    <w:pPr>
      <w:ind w:left="360"/>
    </w:pPr>
  </w:style>
  <w:style w:type="paragraph" w:customStyle="1" w:styleId="TableSpacinginList2">
    <w:name w:val="Table Spacing in List 2"/>
    <w:aliases w:val="ts2"/>
    <w:basedOn w:val="TableSpacinginList1"/>
    <w:next w:val="TextinList2"/>
    <w:rsid w:val="00822D3D"/>
    <w:pPr>
      <w:ind w:left="720"/>
    </w:pPr>
  </w:style>
  <w:style w:type="table" w:customStyle="1" w:styleId="ProcedureTableinList1">
    <w:name w:val="Procedure Table in List 1"/>
    <w:aliases w:val="pt1"/>
    <w:basedOn w:val="ProcedureTable"/>
    <w:rsid w:val="00822D3D"/>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822D3D"/>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822D3D"/>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Segoe UI" w:hAnsi="Segoe UI"/>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822D3D"/>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Segoe UI" w:hAnsi="Segoe UI"/>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822D3D"/>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822D3D"/>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basedOn w:val="DefaultParagraphFont"/>
    <w:rsid w:val="00822D3D"/>
    <w:rPr>
      <w:color w:val="0000FF"/>
      <w:szCs w:val="18"/>
      <w:u w:val="none"/>
      <w:bdr w:val="none" w:sz="0" w:space="0" w:color="auto"/>
      <w:shd w:val="clear" w:color="auto" w:fill="auto"/>
    </w:rPr>
  </w:style>
  <w:style w:type="paragraph" w:customStyle="1" w:styleId="ConditionalBlock">
    <w:name w:val="Conditional Block"/>
    <w:aliases w:val="cb"/>
    <w:basedOn w:val="Normal"/>
    <w:next w:val="Normal"/>
    <w:locked/>
    <w:rsid w:val="00822D3D"/>
    <w:pPr>
      <w:shd w:val="clear" w:color="FFFF00" w:fill="auto"/>
      <w:spacing w:before="60" w:after="60" w:line="280" w:lineRule="exact"/>
    </w:pPr>
    <w:rPr>
      <w:rFonts w:ascii="Segoe UI" w:eastAsia="SimSun" w:hAnsi="Segoe UI" w:cs="Courier New"/>
      <w:noProof/>
      <w:vanish/>
      <w:color w:val="C0C0C0"/>
      <w:kern w:val="24"/>
      <w:sz w:val="20"/>
      <w:szCs w:val="20"/>
    </w:rPr>
  </w:style>
  <w:style w:type="paragraph" w:customStyle="1" w:styleId="ConditionalBlockinList1">
    <w:name w:val="Conditional Block in List 1"/>
    <w:aliases w:val="cb1"/>
    <w:basedOn w:val="ConditionalBlock"/>
    <w:next w:val="Normal"/>
    <w:locked/>
    <w:rsid w:val="00822D3D"/>
  </w:style>
  <w:style w:type="paragraph" w:customStyle="1" w:styleId="ConditionalBlockinList2">
    <w:name w:val="Conditional Block in List 2"/>
    <w:aliases w:val="cb2"/>
    <w:basedOn w:val="ConditionalBlock"/>
    <w:next w:val="Normal"/>
    <w:locked/>
    <w:rsid w:val="00822D3D"/>
    <w:pPr>
      <w:ind w:left="720"/>
    </w:pPr>
  </w:style>
  <w:style w:type="character" w:customStyle="1" w:styleId="CodeFeaturedElement">
    <w:name w:val="Code Featured Element"/>
    <w:aliases w:val="cfe"/>
    <w:basedOn w:val="DefaultParagraphFont"/>
    <w:locked/>
    <w:rsid w:val="00822D3D"/>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822D3D"/>
    <w:pPr>
      <w:spacing w:before="60" w:after="60" w:line="280" w:lineRule="exact"/>
    </w:pPr>
    <w:rPr>
      <w:rFonts w:ascii="Segoe UI" w:eastAsia="SimSun" w:hAnsi="Segoe UI" w:cs="Segoe UI"/>
      <w:color w:val="C0C0C0"/>
      <w:kern w:val="24"/>
      <w:sz w:val="20"/>
      <w:szCs w:val="20"/>
    </w:rPr>
  </w:style>
  <w:style w:type="character" w:customStyle="1" w:styleId="CodeEntityReferenceSpecific">
    <w:name w:val="Code Entity Reference Specific"/>
    <w:aliases w:val="cers"/>
    <w:basedOn w:val="CodeEntityReference"/>
    <w:locked/>
    <w:rsid w:val="00822D3D"/>
    <w:rPr>
      <w:b/>
      <w:noProof/>
      <w:color w:val="auto"/>
      <w:sz w:val="20"/>
      <w:szCs w:val="18"/>
      <w:bdr w:val="none" w:sz="0" w:space="0" w:color="auto"/>
      <w:shd w:val="clear" w:color="auto" w:fill="auto"/>
      <w:lang w:val="en-US"/>
    </w:rPr>
  </w:style>
  <w:style w:type="character" w:customStyle="1" w:styleId="CodeEntityReferenceQualifiedSpecific">
    <w:name w:val="Code Entity Reference Qualified Specific"/>
    <w:aliases w:val="cerqs"/>
    <w:basedOn w:val="CodeEntityReference"/>
    <w:locked/>
    <w:rsid w:val="00822D3D"/>
    <w:rPr>
      <w:b/>
      <w:noProof/>
      <w:color w:val="auto"/>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822D3D"/>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822D3D"/>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822D3D"/>
    <w:pPr>
      <w:numPr>
        <w:numId w:val="18"/>
      </w:numPr>
    </w:pPr>
  </w:style>
  <w:style w:type="paragraph" w:styleId="BlockText">
    <w:name w:val="Block Text"/>
    <w:basedOn w:val="Normal"/>
    <w:rsid w:val="00822D3D"/>
    <w:pPr>
      <w:spacing w:before="60" w:after="120" w:line="280" w:lineRule="exact"/>
      <w:ind w:left="1440" w:right="1440"/>
    </w:pPr>
    <w:rPr>
      <w:rFonts w:ascii="Segoe UI" w:eastAsia="SimSun" w:hAnsi="Segoe UI" w:cs="Segoe UI"/>
      <w:kern w:val="24"/>
      <w:sz w:val="20"/>
      <w:szCs w:val="20"/>
    </w:rPr>
  </w:style>
  <w:style w:type="paragraph" w:styleId="BodyText2">
    <w:name w:val="Body Text 2"/>
    <w:basedOn w:val="Normal"/>
    <w:link w:val="BodyText2Char"/>
    <w:rsid w:val="00822D3D"/>
    <w:pPr>
      <w:spacing w:before="60" w:after="120" w:line="480" w:lineRule="auto"/>
    </w:pPr>
    <w:rPr>
      <w:rFonts w:ascii="Segoe UI" w:eastAsia="SimSun" w:hAnsi="Segoe UI" w:cs="Segoe UI"/>
      <w:kern w:val="24"/>
      <w:sz w:val="20"/>
      <w:szCs w:val="20"/>
    </w:rPr>
  </w:style>
  <w:style w:type="character" w:customStyle="1" w:styleId="BodyText2Char">
    <w:name w:val="Body Text 2 Char"/>
    <w:basedOn w:val="DefaultParagraphFont"/>
    <w:link w:val="BodyText2"/>
    <w:rsid w:val="00822D3D"/>
    <w:rPr>
      <w:rFonts w:ascii="Segoe UI" w:eastAsia="SimSun" w:hAnsi="Segoe UI" w:cs="Segoe UI"/>
      <w:kern w:val="24"/>
      <w:sz w:val="20"/>
      <w:szCs w:val="20"/>
    </w:rPr>
  </w:style>
  <w:style w:type="paragraph" w:styleId="BodyText3">
    <w:name w:val="Body Text 3"/>
    <w:basedOn w:val="Normal"/>
    <w:link w:val="BodyText3Char"/>
    <w:rsid w:val="00822D3D"/>
    <w:pPr>
      <w:spacing w:before="60" w:after="120" w:line="280" w:lineRule="exact"/>
    </w:pPr>
    <w:rPr>
      <w:rFonts w:ascii="Segoe UI" w:eastAsia="SimSun" w:hAnsi="Segoe UI" w:cs="Segoe UI"/>
      <w:kern w:val="24"/>
      <w:sz w:val="16"/>
      <w:szCs w:val="16"/>
    </w:rPr>
  </w:style>
  <w:style w:type="character" w:customStyle="1" w:styleId="BodyText3Char">
    <w:name w:val="Body Text 3 Char"/>
    <w:basedOn w:val="DefaultParagraphFont"/>
    <w:link w:val="BodyText3"/>
    <w:rsid w:val="00822D3D"/>
    <w:rPr>
      <w:rFonts w:ascii="Segoe UI" w:eastAsia="SimSun" w:hAnsi="Segoe UI" w:cs="Segoe UI"/>
      <w:kern w:val="24"/>
      <w:sz w:val="16"/>
      <w:szCs w:val="16"/>
    </w:rPr>
  </w:style>
  <w:style w:type="paragraph" w:styleId="BodyTextFirstIndent">
    <w:name w:val="Body Text First Indent"/>
    <w:basedOn w:val="BodyText"/>
    <w:link w:val="BodyTextFirstIndentChar"/>
    <w:rsid w:val="00822D3D"/>
    <w:pPr>
      <w:widowControl/>
      <w:spacing w:before="60" w:after="120" w:line="280" w:lineRule="exact"/>
      <w:ind w:left="0" w:firstLine="210"/>
    </w:pPr>
    <w:rPr>
      <w:rFonts w:ascii="Segoe UI" w:eastAsia="SimSun" w:hAnsi="Segoe UI" w:cs="Segoe UI"/>
      <w:kern w:val="24"/>
    </w:rPr>
  </w:style>
  <w:style w:type="character" w:customStyle="1" w:styleId="BodyTextFirstIndentChar">
    <w:name w:val="Body Text First Indent Char"/>
    <w:basedOn w:val="BodyTextChar"/>
    <w:link w:val="BodyTextFirstIndent"/>
    <w:rsid w:val="00822D3D"/>
    <w:rPr>
      <w:rFonts w:ascii="Segoe UI" w:eastAsia="SimSun" w:hAnsi="Segoe UI" w:cs="Segoe UI"/>
      <w:kern w:val="24"/>
      <w:sz w:val="20"/>
      <w:szCs w:val="20"/>
    </w:rPr>
  </w:style>
  <w:style w:type="paragraph" w:styleId="BodyTextIndent">
    <w:name w:val="Body Text Indent"/>
    <w:basedOn w:val="Normal"/>
    <w:link w:val="BodyTextIndentChar"/>
    <w:rsid w:val="00822D3D"/>
    <w:pPr>
      <w:spacing w:before="60" w:after="120" w:line="280" w:lineRule="exact"/>
      <w:ind w:left="360"/>
    </w:pPr>
    <w:rPr>
      <w:rFonts w:ascii="Segoe UI" w:eastAsia="SimSun" w:hAnsi="Segoe UI" w:cs="Segoe UI"/>
      <w:kern w:val="24"/>
      <w:sz w:val="20"/>
      <w:szCs w:val="20"/>
    </w:rPr>
  </w:style>
  <w:style w:type="character" w:customStyle="1" w:styleId="BodyTextIndentChar">
    <w:name w:val="Body Text Indent Char"/>
    <w:basedOn w:val="DefaultParagraphFont"/>
    <w:link w:val="BodyTextIndent"/>
    <w:rsid w:val="00822D3D"/>
    <w:rPr>
      <w:rFonts w:ascii="Segoe UI" w:eastAsia="SimSun" w:hAnsi="Segoe UI" w:cs="Segoe UI"/>
      <w:kern w:val="24"/>
      <w:sz w:val="20"/>
      <w:szCs w:val="20"/>
    </w:rPr>
  </w:style>
  <w:style w:type="paragraph" w:styleId="BodyTextFirstIndent2">
    <w:name w:val="Body Text First Indent 2"/>
    <w:basedOn w:val="BodyTextIndent"/>
    <w:link w:val="BodyTextFirstIndent2Char"/>
    <w:rsid w:val="00822D3D"/>
    <w:pPr>
      <w:ind w:firstLine="210"/>
    </w:pPr>
  </w:style>
  <w:style w:type="character" w:customStyle="1" w:styleId="BodyTextFirstIndent2Char">
    <w:name w:val="Body Text First Indent 2 Char"/>
    <w:basedOn w:val="BodyTextIndentChar"/>
    <w:link w:val="BodyTextFirstIndent2"/>
    <w:rsid w:val="00822D3D"/>
    <w:rPr>
      <w:rFonts w:ascii="Segoe UI" w:eastAsia="SimSun" w:hAnsi="Segoe UI" w:cs="Segoe UI"/>
      <w:kern w:val="24"/>
      <w:sz w:val="20"/>
      <w:szCs w:val="20"/>
    </w:rPr>
  </w:style>
  <w:style w:type="paragraph" w:styleId="BodyTextIndent2">
    <w:name w:val="Body Text Indent 2"/>
    <w:basedOn w:val="Normal"/>
    <w:link w:val="BodyTextIndent2Char"/>
    <w:rsid w:val="00822D3D"/>
    <w:pPr>
      <w:spacing w:before="60" w:after="120" w:line="480" w:lineRule="auto"/>
      <w:ind w:left="360"/>
    </w:pPr>
    <w:rPr>
      <w:rFonts w:ascii="Segoe UI" w:eastAsia="SimSun" w:hAnsi="Segoe UI" w:cs="Segoe UI"/>
      <w:kern w:val="24"/>
      <w:sz w:val="20"/>
      <w:szCs w:val="20"/>
    </w:rPr>
  </w:style>
  <w:style w:type="character" w:customStyle="1" w:styleId="BodyTextIndent2Char">
    <w:name w:val="Body Text Indent 2 Char"/>
    <w:basedOn w:val="DefaultParagraphFont"/>
    <w:link w:val="BodyTextIndent2"/>
    <w:rsid w:val="00822D3D"/>
    <w:rPr>
      <w:rFonts w:ascii="Segoe UI" w:eastAsia="SimSun" w:hAnsi="Segoe UI" w:cs="Segoe UI"/>
      <w:kern w:val="24"/>
      <w:sz w:val="20"/>
      <w:szCs w:val="20"/>
    </w:rPr>
  </w:style>
  <w:style w:type="paragraph" w:styleId="BodyTextIndent3">
    <w:name w:val="Body Text Indent 3"/>
    <w:basedOn w:val="Normal"/>
    <w:link w:val="BodyTextIndent3Char"/>
    <w:rsid w:val="00822D3D"/>
    <w:pPr>
      <w:spacing w:before="60" w:after="120" w:line="280" w:lineRule="exact"/>
      <w:ind w:left="360"/>
    </w:pPr>
    <w:rPr>
      <w:rFonts w:ascii="Segoe UI" w:eastAsia="SimSun" w:hAnsi="Segoe UI" w:cs="Segoe UI"/>
      <w:kern w:val="24"/>
      <w:sz w:val="16"/>
      <w:szCs w:val="16"/>
    </w:rPr>
  </w:style>
  <w:style w:type="character" w:customStyle="1" w:styleId="BodyTextIndent3Char">
    <w:name w:val="Body Text Indent 3 Char"/>
    <w:basedOn w:val="DefaultParagraphFont"/>
    <w:link w:val="BodyTextIndent3"/>
    <w:rsid w:val="00822D3D"/>
    <w:rPr>
      <w:rFonts w:ascii="Segoe UI" w:eastAsia="SimSun" w:hAnsi="Segoe UI" w:cs="Segoe UI"/>
      <w:kern w:val="24"/>
      <w:sz w:val="16"/>
      <w:szCs w:val="16"/>
    </w:rPr>
  </w:style>
  <w:style w:type="paragraph" w:styleId="Closing">
    <w:name w:val="Closing"/>
    <w:basedOn w:val="Normal"/>
    <w:link w:val="ClosingChar"/>
    <w:rsid w:val="00822D3D"/>
    <w:pPr>
      <w:spacing w:before="60" w:after="60" w:line="280" w:lineRule="exact"/>
      <w:ind w:left="4320"/>
    </w:pPr>
    <w:rPr>
      <w:rFonts w:ascii="Segoe UI" w:eastAsia="SimSun" w:hAnsi="Segoe UI" w:cs="Segoe UI"/>
      <w:kern w:val="24"/>
      <w:sz w:val="20"/>
      <w:szCs w:val="20"/>
    </w:rPr>
  </w:style>
  <w:style w:type="character" w:customStyle="1" w:styleId="ClosingChar">
    <w:name w:val="Closing Char"/>
    <w:basedOn w:val="DefaultParagraphFont"/>
    <w:link w:val="Closing"/>
    <w:rsid w:val="00822D3D"/>
    <w:rPr>
      <w:rFonts w:ascii="Segoe UI" w:eastAsia="SimSun" w:hAnsi="Segoe UI" w:cs="Segoe UI"/>
      <w:kern w:val="24"/>
      <w:sz w:val="20"/>
      <w:szCs w:val="20"/>
    </w:rPr>
  </w:style>
  <w:style w:type="paragraph" w:styleId="Date">
    <w:name w:val="Date"/>
    <w:basedOn w:val="Normal"/>
    <w:next w:val="Normal"/>
    <w:link w:val="DateChar"/>
    <w:rsid w:val="00822D3D"/>
    <w:pPr>
      <w:spacing w:before="60" w:after="60" w:line="280" w:lineRule="exact"/>
    </w:pPr>
    <w:rPr>
      <w:rFonts w:ascii="Segoe UI" w:eastAsia="SimSun" w:hAnsi="Segoe UI" w:cs="Segoe UI"/>
      <w:kern w:val="24"/>
      <w:sz w:val="20"/>
      <w:szCs w:val="20"/>
    </w:rPr>
  </w:style>
  <w:style w:type="character" w:customStyle="1" w:styleId="DateChar">
    <w:name w:val="Date Char"/>
    <w:basedOn w:val="DefaultParagraphFont"/>
    <w:link w:val="Date"/>
    <w:rsid w:val="00822D3D"/>
    <w:rPr>
      <w:rFonts w:ascii="Segoe UI" w:eastAsia="SimSun" w:hAnsi="Segoe UI" w:cs="Segoe UI"/>
      <w:kern w:val="24"/>
      <w:sz w:val="20"/>
      <w:szCs w:val="20"/>
    </w:rPr>
  </w:style>
  <w:style w:type="paragraph" w:styleId="E-mailSignature">
    <w:name w:val="E-mail Signature"/>
    <w:basedOn w:val="Normal"/>
    <w:link w:val="E-mailSignatureChar"/>
    <w:rsid w:val="00822D3D"/>
    <w:pPr>
      <w:spacing w:before="60" w:after="60" w:line="280" w:lineRule="exact"/>
    </w:pPr>
    <w:rPr>
      <w:rFonts w:ascii="Segoe UI" w:eastAsia="SimSun" w:hAnsi="Segoe UI" w:cs="Segoe UI"/>
      <w:kern w:val="24"/>
      <w:sz w:val="20"/>
      <w:szCs w:val="20"/>
    </w:rPr>
  </w:style>
  <w:style w:type="character" w:customStyle="1" w:styleId="E-mailSignatureChar">
    <w:name w:val="E-mail Signature Char"/>
    <w:basedOn w:val="DefaultParagraphFont"/>
    <w:link w:val="E-mailSignature"/>
    <w:rsid w:val="00822D3D"/>
    <w:rPr>
      <w:rFonts w:ascii="Segoe UI" w:eastAsia="SimSun" w:hAnsi="Segoe UI" w:cs="Segoe UI"/>
      <w:kern w:val="24"/>
      <w:sz w:val="20"/>
      <w:szCs w:val="20"/>
    </w:rPr>
  </w:style>
  <w:style w:type="paragraph" w:styleId="EnvelopeAddress">
    <w:name w:val="envelope address"/>
    <w:basedOn w:val="Normal"/>
    <w:rsid w:val="00822D3D"/>
    <w:pPr>
      <w:framePr w:w="7920" w:h="1980" w:hRule="exact" w:hSpace="180" w:wrap="auto" w:hAnchor="page" w:xAlign="center" w:yAlign="bottom"/>
      <w:spacing w:before="60" w:after="60" w:line="280" w:lineRule="exact"/>
      <w:ind w:left="2880"/>
    </w:pPr>
    <w:rPr>
      <w:rFonts w:ascii="Segoe UI" w:eastAsia="SimSun" w:hAnsi="Segoe UI" w:cs="Segoe UI"/>
      <w:kern w:val="24"/>
      <w:sz w:val="24"/>
      <w:szCs w:val="24"/>
    </w:rPr>
  </w:style>
  <w:style w:type="paragraph" w:styleId="EnvelopeReturn">
    <w:name w:val="envelope return"/>
    <w:basedOn w:val="Normal"/>
    <w:rsid w:val="00822D3D"/>
    <w:pPr>
      <w:spacing w:before="60" w:after="60" w:line="280" w:lineRule="exact"/>
    </w:pPr>
    <w:rPr>
      <w:rFonts w:ascii="Segoe UI" w:eastAsia="SimSun" w:hAnsi="Segoe UI" w:cs="Segoe UI"/>
      <w:kern w:val="24"/>
      <w:sz w:val="20"/>
      <w:szCs w:val="20"/>
    </w:rPr>
  </w:style>
  <w:style w:type="character" w:styleId="HTMLAcronym">
    <w:name w:val="HTML Acronym"/>
    <w:basedOn w:val="DefaultParagraphFont"/>
    <w:rsid w:val="00822D3D"/>
  </w:style>
  <w:style w:type="paragraph" w:styleId="HTMLAddress">
    <w:name w:val="HTML Address"/>
    <w:basedOn w:val="Normal"/>
    <w:link w:val="HTMLAddressChar"/>
    <w:rsid w:val="00822D3D"/>
    <w:pPr>
      <w:spacing w:before="60" w:after="60" w:line="280" w:lineRule="exact"/>
    </w:pPr>
    <w:rPr>
      <w:rFonts w:ascii="Segoe UI" w:eastAsia="SimSun" w:hAnsi="Segoe UI" w:cs="Segoe UI"/>
      <w:i/>
      <w:iCs/>
      <w:kern w:val="24"/>
      <w:sz w:val="20"/>
      <w:szCs w:val="20"/>
    </w:rPr>
  </w:style>
  <w:style w:type="character" w:customStyle="1" w:styleId="HTMLAddressChar">
    <w:name w:val="HTML Address Char"/>
    <w:basedOn w:val="DefaultParagraphFont"/>
    <w:link w:val="HTMLAddress"/>
    <w:rsid w:val="00822D3D"/>
    <w:rPr>
      <w:rFonts w:ascii="Segoe UI" w:eastAsia="SimSun" w:hAnsi="Segoe UI" w:cs="Segoe UI"/>
      <w:i/>
      <w:iCs/>
      <w:kern w:val="24"/>
      <w:sz w:val="20"/>
      <w:szCs w:val="20"/>
    </w:rPr>
  </w:style>
  <w:style w:type="character" w:styleId="HTMLCite">
    <w:name w:val="HTML Cite"/>
    <w:basedOn w:val="DefaultParagraphFont"/>
    <w:rsid w:val="00822D3D"/>
    <w:rPr>
      <w:i/>
      <w:iCs/>
    </w:rPr>
  </w:style>
  <w:style w:type="character" w:styleId="HTMLCode">
    <w:name w:val="HTML Code"/>
    <w:basedOn w:val="DefaultParagraphFont"/>
    <w:uiPriority w:val="99"/>
    <w:rsid w:val="00822D3D"/>
    <w:rPr>
      <w:rFonts w:ascii="Courier New" w:hAnsi="Courier New"/>
      <w:sz w:val="20"/>
      <w:szCs w:val="20"/>
    </w:rPr>
  </w:style>
  <w:style w:type="character" w:styleId="HTMLDefinition">
    <w:name w:val="HTML Definition"/>
    <w:basedOn w:val="DefaultParagraphFont"/>
    <w:rsid w:val="00822D3D"/>
    <w:rPr>
      <w:i/>
      <w:iCs/>
    </w:rPr>
  </w:style>
  <w:style w:type="character" w:styleId="HTMLKeyboard">
    <w:name w:val="HTML Keyboard"/>
    <w:basedOn w:val="DefaultParagraphFont"/>
    <w:rsid w:val="00822D3D"/>
    <w:rPr>
      <w:rFonts w:ascii="Courier New" w:hAnsi="Courier New"/>
      <w:sz w:val="20"/>
      <w:szCs w:val="20"/>
    </w:rPr>
  </w:style>
  <w:style w:type="paragraph" w:styleId="HTMLPreformatted">
    <w:name w:val="HTML Preformatted"/>
    <w:basedOn w:val="Normal"/>
    <w:link w:val="HTMLPreformattedChar"/>
    <w:uiPriority w:val="99"/>
    <w:rsid w:val="00822D3D"/>
    <w:pPr>
      <w:spacing w:before="60" w:after="60" w:line="280" w:lineRule="exact"/>
    </w:pPr>
    <w:rPr>
      <w:rFonts w:ascii="Courier New" w:eastAsia="SimSun" w:hAnsi="Courier New" w:cs="Segoe UI"/>
      <w:kern w:val="24"/>
      <w:sz w:val="20"/>
      <w:szCs w:val="20"/>
    </w:rPr>
  </w:style>
  <w:style w:type="character" w:customStyle="1" w:styleId="HTMLPreformattedChar">
    <w:name w:val="HTML Preformatted Char"/>
    <w:basedOn w:val="DefaultParagraphFont"/>
    <w:link w:val="HTMLPreformatted"/>
    <w:uiPriority w:val="99"/>
    <w:rsid w:val="00822D3D"/>
    <w:rPr>
      <w:rFonts w:ascii="Courier New" w:eastAsia="SimSun" w:hAnsi="Courier New" w:cs="Segoe UI"/>
      <w:kern w:val="24"/>
      <w:sz w:val="20"/>
      <w:szCs w:val="20"/>
    </w:rPr>
  </w:style>
  <w:style w:type="character" w:styleId="HTMLSample">
    <w:name w:val="HTML Sample"/>
    <w:basedOn w:val="DefaultParagraphFont"/>
    <w:rsid w:val="00822D3D"/>
    <w:rPr>
      <w:rFonts w:ascii="Courier New" w:hAnsi="Courier New"/>
    </w:rPr>
  </w:style>
  <w:style w:type="character" w:styleId="HTMLTypewriter">
    <w:name w:val="HTML Typewriter"/>
    <w:basedOn w:val="DefaultParagraphFont"/>
    <w:rsid w:val="00822D3D"/>
    <w:rPr>
      <w:rFonts w:ascii="Courier New" w:hAnsi="Courier New"/>
      <w:sz w:val="20"/>
      <w:szCs w:val="20"/>
    </w:rPr>
  </w:style>
  <w:style w:type="character" w:styleId="HTMLVariable">
    <w:name w:val="HTML Variable"/>
    <w:basedOn w:val="DefaultParagraphFont"/>
    <w:rsid w:val="00822D3D"/>
    <w:rPr>
      <w:i/>
      <w:iCs/>
    </w:rPr>
  </w:style>
  <w:style w:type="character" w:styleId="LineNumber">
    <w:name w:val="line number"/>
    <w:basedOn w:val="DefaultParagraphFont"/>
    <w:rsid w:val="00822D3D"/>
  </w:style>
  <w:style w:type="paragraph" w:styleId="List">
    <w:name w:val="List"/>
    <w:basedOn w:val="Normal"/>
    <w:rsid w:val="00822D3D"/>
    <w:pPr>
      <w:spacing w:before="60" w:after="60" w:line="280" w:lineRule="exact"/>
      <w:ind w:left="360" w:hanging="360"/>
    </w:pPr>
    <w:rPr>
      <w:rFonts w:ascii="Segoe UI" w:eastAsia="SimSun" w:hAnsi="Segoe UI" w:cs="Segoe UI"/>
      <w:kern w:val="24"/>
      <w:sz w:val="20"/>
      <w:szCs w:val="20"/>
    </w:rPr>
  </w:style>
  <w:style w:type="paragraph" w:styleId="List2">
    <w:name w:val="List 2"/>
    <w:basedOn w:val="Normal"/>
    <w:rsid w:val="00822D3D"/>
    <w:pPr>
      <w:spacing w:before="60" w:after="60" w:line="280" w:lineRule="exact"/>
      <w:ind w:left="720" w:hanging="360"/>
    </w:pPr>
    <w:rPr>
      <w:rFonts w:ascii="Segoe UI" w:eastAsia="SimSun" w:hAnsi="Segoe UI" w:cs="Segoe UI"/>
      <w:kern w:val="24"/>
      <w:sz w:val="20"/>
      <w:szCs w:val="20"/>
    </w:rPr>
  </w:style>
  <w:style w:type="paragraph" w:styleId="List3">
    <w:name w:val="List 3"/>
    <w:basedOn w:val="Normal"/>
    <w:rsid w:val="00822D3D"/>
    <w:pPr>
      <w:spacing w:before="60" w:after="60" w:line="280" w:lineRule="exact"/>
      <w:ind w:left="1080" w:hanging="360"/>
    </w:pPr>
    <w:rPr>
      <w:rFonts w:ascii="Segoe UI" w:eastAsia="SimSun" w:hAnsi="Segoe UI" w:cs="Segoe UI"/>
      <w:kern w:val="24"/>
      <w:sz w:val="20"/>
      <w:szCs w:val="20"/>
    </w:rPr>
  </w:style>
  <w:style w:type="paragraph" w:styleId="List4">
    <w:name w:val="List 4"/>
    <w:basedOn w:val="Normal"/>
    <w:rsid w:val="00822D3D"/>
    <w:pPr>
      <w:spacing w:before="60" w:after="60" w:line="280" w:lineRule="exact"/>
      <w:ind w:left="1440" w:hanging="360"/>
    </w:pPr>
    <w:rPr>
      <w:rFonts w:ascii="Segoe UI" w:eastAsia="SimSun" w:hAnsi="Segoe UI" w:cs="Segoe UI"/>
      <w:kern w:val="24"/>
      <w:sz w:val="20"/>
      <w:szCs w:val="20"/>
    </w:rPr>
  </w:style>
  <w:style w:type="paragraph" w:styleId="List5">
    <w:name w:val="List 5"/>
    <w:basedOn w:val="Normal"/>
    <w:rsid w:val="00822D3D"/>
    <w:pPr>
      <w:spacing w:before="60" w:after="60" w:line="280" w:lineRule="exact"/>
      <w:ind w:left="1800" w:hanging="360"/>
    </w:pPr>
    <w:rPr>
      <w:rFonts w:ascii="Segoe UI" w:eastAsia="SimSun" w:hAnsi="Segoe UI" w:cs="Segoe UI"/>
      <w:kern w:val="24"/>
      <w:sz w:val="20"/>
      <w:szCs w:val="20"/>
    </w:rPr>
  </w:style>
  <w:style w:type="paragraph" w:styleId="ListBullet">
    <w:name w:val="List Bullet"/>
    <w:basedOn w:val="Normal"/>
    <w:link w:val="ListBulletChar"/>
    <w:rsid w:val="00822D3D"/>
    <w:pPr>
      <w:tabs>
        <w:tab w:val="num" w:pos="360"/>
      </w:tabs>
      <w:spacing w:before="60" w:after="60" w:line="280" w:lineRule="exact"/>
      <w:ind w:left="360" w:hanging="360"/>
    </w:pPr>
    <w:rPr>
      <w:rFonts w:ascii="Segoe UI" w:eastAsia="SimSun" w:hAnsi="Segoe UI" w:cs="Segoe UI"/>
      <w:kern w:val="24"/>
      <w:sz w:val="20"/>
      <w:szCs w:val="20"/>
    </w:rPr>
  </w:style>
  <w:style w:type="paragraph" w:styleId="ListBullet2">
    <w:name w:val="List Bullet 2"/>
    <w:basedOn w:val="Normal"/>
    <w:rsid w:val="00822D3D"/>
    <w:pPr>
      <w:tabs>
        <w:tab w:val="num" w:pos="720"/>
      </w:tabs>
      <w:spacing w:before="60" w:after="60" w:line="280" w:lineRule="exact"/>
      <w:ind w:left="720" w:hanging="360"/>
    </w:pPr>
    <w:rPr>
      <w:rFonts w:ascii="Segoe UI" w:eastAsia="SimSun" w:hAnsi="Segoe UI" w:cs="Segoe UI"/>
      <w:kern w:val="24"/>
      <w:sz w:val="20"/>
      <w:szCs w:val="20"/>
    </w:rPr>
  </w:style>
  <w:style w:type="paragraph" w:styleId="ListBullet3">
    <w:name w:val="List Bullet 3"/>
    <w:basedOn w:val="Normal"/>
    <w:rsid w:val="00822D3D"/>
    <w:pPr>
      <w:tabs>
        <w:tab w:val="num" w:pos="1080"/>
      </w:tabs>
      <w:spacing w:before="60" w:after="60" w:line="280" w:lineRule="exact"/>
      <w:ind w:left="1080" w:hanging="360"/>
    </w:pPr>
    <w:rPr>
      <w:rFonts w:ascii="Segoe UI" w:eastAsia="SimSun" w:hAnsi="Segoe UI" w:cs="Segoe UI"/>
      <w:kern w:val="24"/>
      <w:sz w:val="20"/>
      <w:szCs w:val="20"/>
    </w:rPr>
  </w:style>
  <w:style w:type="paragraph" w:styleId="ListBullet4">
    <w:name w:val="List Bullet 4"/>
    <w:basedOn w:val="Normal"/>
    <w:rsid w:val="00822D3D"/>
    <w:pPr>
      <w:tabs>
        <w:tab w:val="num" w:pos="1440"/>
      </w:tabs>
      <w:spacing w:before="60" w:after="60" w:line="280" w:lineRule="exact"/>
      <w:ind w:left="1440" w:hanging="360"/>
    </w:pPr>
    <w:rPr>
      <w:rFonts w:ascii="Segoe UI" w:eastAsia="SimSun" w:hAnsi="Segoe UI" w:cs="Segoe UI"/>
      <w:kern w:val="24"/>
      <w:sz w:val="20"/>
      <w:szCs w:val="20"/>
    </w:rPr>
  </w:style>
  <w:style w:type="paragraph" w:styleId="ListBullet5">
    <w:name w:val="List Bullet 5"/>
    <w:basedOn w:val="Normal"/>
    <w:rsid w:val="00822D3D"/>
    <w:pPr>
      <w:tabs>
        <w:tab w:val="num" w:pos="1800"/>
      </w:tabs>
      <w:spacing w:before="60" w:after="60" w:line="280" w:lineRule="exact"/>
      <w:ind w:left="1800" w:hanging="360"/>
    </w:pPr>
    <w:rPr>
      <w:rFonts w:ascii="Segoe UI" w:eastAsia="SimSun" w:hAnsi="Segoe UI" w:cs="Segoe UI"/>
      <w:kern w:val="24"/>
      <w:sz w:val="20"/>
      <w:szCs w:val="20"/>
    </w:rPr>
  </w:style>
  <w:style w:type="paragraph" w:styleId="ListContinue">
    <w:name w:val="List Continue"/>
    <w:basedOn w:val="Normal"/>
    <w:rsid w:val="00822D3D"/>
    <w:pPr>
      <w:spacing w:before="60" w:after="120" w:line="280" w:lineRule="exact"/>
      <w:ind w:left="360"/>
    </w:pPr>
    <w:rPr>
      <w:rFonts w:ascii="Segoe UI" w:eastAsia="SimSun" w:hAnsi="Segoe UI" w:cs="Segoe UI"/>
      <w:kern w:val="24"/>
      <w:sz w:val="20"/>
      <w:szCs w:val="20"/>
    </w:rPr>
  </w:style>
  <w:style w:type="paragraph" w:styleId="ListContinue2">
    <w:name w:val="List Continue 2"/>
    <w:basedOn w:val="Normal"/>
    <w:rsid w:val="00822D3D"/>
    <w:pPr>
      <w:spacing w:before="60" w:after="120" w:line="280" w:lineRule="exact"/>
      <w:ind w:left="720"/>
    </w:pPr>
    <w:rPr>
      <w:rFonts w:ascii="Segoe UI" w:eastAsia="SimSun" w:hAnsi="Segoe UI" w:cs="Segoe UI"/>
      <w:kern w:val="24"/>
      <w:sz w:val="20"/>
      <w:szCs w:val="20"/>
    </w:rPr>
  </w:style>
  <w:style w:type="paragraph" w:styleId="ListContinue3">
    <w:name w:val="List Continue 3"/>
    <w:basedOn w:val="Normal"/>
    <w:rsid w:val="00822D3D"/>
    <w:pPr>
      <w:spacing w:before="60" w:after="120" w:line="280" w:lineRule="exact"/>
      <w:ind w:left="1080"/>
    </w:pPr>
    <w:rPr>
      <w:rFonts w:ascii="Segoe UI" w:eastAsia="SimSun" w:hAnsi="Segoe UI" w:cs="Segoe UI"/>
      <w:kern w:val="24"/>
      <w:sz w:val="20"/>
      <w:szCs w:val="20"/>
    </w:rPr>
  </w:style>
  <w:style w:type="paragraph" w:styleId="ListContinue4">
    <w:name w:val="List Continue 4"/>
    <w:basedOn w:val="Normal"/>
    <w:rsid w:val="00822D3D"/>
    <w:pPr>
      <w:spacing w:before="60" w:after="120" w:line="280" w:lineRule="exact"/>
      <w:ind w:left="1440"/>
    </w:pPr>
    <w:rPr>
      <w:rFonts w:ascii="Segoe UI" w:eastAsia="SimSun" w:hAnsi="Segoe UI" w:cs="Segoe UI"/>
      <w:kern w:val="24"/>
      <w:sz w:val="20"/>
      <w:szCs w:val="20"/>
    </w:rPr>
  </w:style>
  <w:style w:type="paragraph" w:styleId="ListContinue5">
    <w:name w:val="List Continue 5"/>
    <w:basedOn w:val="Normal"/>
    <w:rsid w:val="00822D3D"/>
    <w:pPr>
      <w:spacing w:before="60" w:after="120" w:line="280" w:lineRule="exact"/>
      <w:ind w:left="1800"/>
    </w:pPr>
    <w:rPr>
      <w:rFonts w:ascii="Segoe UI" w:eastAsia="SimSun" w:hAnsi="Segoe UI" w:cs="Segoe UI"/>
      <w:kern w:val="24"/>
      <w:sz w:val="20"/>
      <w:szCs w:val="20"/>
    </w:rPr>
  </w:style>
  <w:style w:type="paragraph" w:styleId="ListNumber">
    <w:name w:val="List Number"/>
    <w:basedOn w:val="Normal"/>
    <w:rsid w:val="00822D3D"/>
    <w:pPr>
      <w:tabs>
        <w:tab w:val="num" w:pos="360"/>
      </w:tabs>
      <w:spacing w:before="60" w:after="60" w:line="280" w:lineRule="exact"/>
      <w:ind w:left="360" w:hanging="360"/>
    </w:pPr>
    <w:rPr>
      <w:rFonts w:ascii="Segoe UI" w:eastAsia="SimSun" w:hAnsi="Segoe UI" w:cs="Segoe UI"/>
      <w:kern w:val="24"/>
      <w:sz w:val="20"/>
      <w:szCs w:val="20"/>
    </w:rPr>
  </w:style>
  <w:style w:type="paragraph" w:styleId="ListNumber2">
    <w:name w:val="List Number 2"/>
    <w:basedOn w:val="Normal"/>
    <w:rsid w:val="00822D3D"/>
    <w:pPr>
      <w:tabs>
        <w:tab w:val="num" w:pos="720"/>
      </w:tabs>
      <w:spacing w:before="60" w:after="60" w:line="280" w:lineRule="exact"/>
      <w:ind w:left="720" w:hanging="360"/>
    </w:pPr>
    <w:rPr>
      <w:rFonts w:ascii="Segoe UI" w:eastAsia="SimSun" w:hAnsi="Segoe UI" w:cs="Segoe UI"/>
      <w:kern w:val="24"/>
      <w:sz w:val="20"/>
      <w:szCs w:val="20"/>
    </w:rPr>
  </w:style>
  <w:style w:type="paragraph" w:styleId="ListNumber3">
    <w:name w:val="List Number 3"/>
    <w:basedOn w:val="Normal"/>
    <w:rsid w:val="00822D3D"/>
    <w:pPr>
      <w:tabs>
        <w:tab w:val="num" w:pos="1080"/>
      </w:tabs>
      <w:spacing w:before="60" w:after="60" w:line="280" w:lineRule="exact"/>
      <w:ind w:left="1080" w:hanging="360"/>
    </w:pPr>
    <w:rPr>
      <w:rFonts w:ascii="Segoe UI" w:eastAsia="SimSun" w:hAnsi="Segoe UI" w:cs="Segoe UI"/>
      <w:kern w:val="24"/>
      <w:sz w:val="20"/>
      <w:szCs w:val="20"/>
    </w:rPr>
  </w:style>
  <w:style w:type="paragraph" w:styleId="ListNumber4">
    <w:name w:val="List Number 4"/>
    <w:basedOn w:val="Normal"/>
    <w:rsid w:val="00822D3D"/>
    <w:pPr>
      <w:tabs>
        <w:tab w:val="num" w:pos="1440"/>
      </w:tabs>
      <w:spacing w:before="60" w:after="60" w:line="280" w:lineRule="exact"/>
      <w:ind w:left="1440" w:hanging="360"/>
    </w:pPr>
    <w:rPr>
      <w:rFonts w:ascii="Segoe UI" w:eastAsia="SimSun" w:hAnsi="Segoe UI" w:cs="Segoe UI"/>
      <w:kern w:val="24"/>
      <w:sz w:val="20"/>
      <w:szCs w:val="20"/>
    </w:rPr>
  </w:style>
  <w:style w:type="paragraph" w:styleId="ListNumber5">
    <w:name w:val="List Number 5"/>
    <w:basedOn w:val="Normal"/>
    <w:rsid w:val="00822D3D"/>
    <w:pPr>
      <w:tabs>
        <w:tab w:val="num" w:pos="1800"/>
      </w:tabs>
      <w:spacing w:before="60" w:after="60" w:line="280" w:lineRule="exact"/>
      <w:ind w:left="1800" w:hanging="360"/>
    </w:pPr>
    <w:rPr>
      <w:rFonts w:ascii="Segoe UI" w:eastAsia="SimSun" w:hAnsi="Segoe UI" w:cs="Segoe UI"/>
      <w:kern w:val="24"/>
      <w:sz w:val="20"/>
      <w:szCs w:val="20"/>
    </w:rPr>
  </w:style>
  <w:style w:type="paragraph" w:styleId="MessageHeader">
    <w:name w:val="Message Header"/>
    <w:basedOn w:val="Normal"/>
    <w:link w:val="MessageHeaderChar"/>
    <w:rsid w:val="00822D3D"/>
    <w:pPr>
      <w:pBdr>
        <w:top w:val="single" w:sz="6" w:space="1" w:color="auto"/>
        <w:left w:val="single" w:sz="6" w:space="1" w:color="auto"/>
        <w:bottom w:val="single" w:sz="6" w:space="1" w:color="auto"/>
        <w:right w:val="single" w:sz="6" w:space="1" w:color="auto"/>
      </w:pBdr>
      <w:shd w:val="pct20" w:color="auto" w:fill="auto"/>
      <w:spacing w:before="60" w:after="60" w:line="280" w:lineRule="exact"/>
      <w:ind w:left="1080" w:hanging="1080"/>
    </w:pPr>
    <w:rPr>
      <w:rFonts w:ascii="Segoe UI" w:eastAsia="SimSun" w:hAnsi="Segoe UI" w:cs="Segoe UI"/>
      <w:kern w:val="24"/>
      <w:sz w:val="24"/>
      <w:szCs w:val="24"/>
    </w:rPr>
  </w:style>
  <w:style w:type="character" w:customStyle="1" w:styleId="MessageHeaderChar">
    <w:name w:val="Message Header Char"/>
    <w:basedOn w:val="DefaultParagraphFont"/>
    <w:link w:val="MessageHeader"/>
    <w:rsid w:val="00822D3D"/>
    <w:rPr>
      <w:rFonts w:ascii="Segoe UI" w:eastAsia="SimSun" w:hAnsi="Segoe UI" w:cs="Segoe UI"/>
      <w:kern w:val="24"/>
      <w:sz w:val="24"/>
      <w:szCs w:val="24"/>
      <w:shd w:val="pct20" w:color="auto" w:fill="auto"/>
    </w:rPr>
  </w:style>
  <w:style w:type="paragraph" w:styleId="NormalIndent">
    <w:name w:val="Normal Indent"/>
    <w:basedOn w:val="Normal"/>
    <w:rsid w:val="00822D3D"/>
    <w:pPr>
      <w:spacing w:before="60" w:after="60" w:line="280" w:lineRule="exact"/>
      <w:ind w:left="720"/>
    </w:pPr>
    <w:rPr>
      <w:rFonts w:ascii="Segoe UI" w:eastAsia="SimSun" w:hAnsi="Segoe UI" w:cs="Segoe UI"/>
      <w:kern w:val="24"/>
      <w:sz w:val="20"/>
      <w:szCs w:val="20"/>
    </w:rPr>
  </w:style>
  <w:style w:type="paragraph" w:styleId="NoteHeading">
    <w:name w:val="Note Heading"/>
    <w:basedOn w:val="Normal"/>
    <w:next w:val="Normal"/>
    <w:link w:val="NoteHeadingChar"/>
    <w:rsid w:val="00822D3D"/>
    <w:pPr>
      <w:spacing w:before="60" w:after="60" w:line="280" w:lineRule="exact"/>
    </w:pPr>
    <w:rPr>
      <w:rFonts w:ascii="Segoe UI" w:eastAsia="SimSun" w:hAnsi="Segoe UI" w:cs="Segoe UI"/>
      <w:kern w:val="24"/>
      <w:sz w:val="20"/>
      <w:szCs w:val="20"/>
    </w:rPr>
  </w:style>
  <w:style w:type="character" w:customStyle="1" w:styleId="NoteHeadingChar">
    <w:name w:val="Note Heading Char"/>
    <w:basedOn w:val="DefaultParagraphFont"/>
    <w:link w:val="NoteHeading"/>
    <w:rsid w:val="00822D3D"/>
    <w:rPr>
      <w:rFonts w:ascii="Segoe UI" w:eastAsia="SimSun" w:hAnsi="Segoe UI" w:cs="Segoe UI"/>
      <w:kern w:val="24"/>
      <w:sz w:val="20"/>
      <w:szCs w:val="20"/>
    </w:rPr>
  </w:style>
  <w:style w:type="paragraph" w:styleId="PlainText">
    <w:name w:val="Plain Text"/>
    <w:basedOn w:val="Normal"/>
    <w:link w:val="PlainTextChar"/>
    <w:rsid w:val="00822D3D"/>
    <w:pPr>
      <w:spacing w:before="60" w:after="60" w:line="280" w:lineRule="exact"/>
    </w:pPr>
    <w:rPr>
      <w:rFonts w:ascii="Courier New" w:eastAsia="SimSun" w:hAnsi="Courier New" w:cs="Segoe UI"/>
      <w:kern w:val="24"/>
      <w:sz w:val="20"/>
      <w:szCs w:val="20"/>
    </w:rPr>
  </w:style>
  <w:style w:type="character" w:customStyle="1" w:styleId="PlainTextChar">
    <w:name w:val="Plain Text Char"/>
    <w:basedOn w:val="DefaultParagraphFont"/>
    <w:link w:val="PlainText"/>
    <w:rsid w:val="00822D3D"/>
    <w:rPr>
      <w:rFonts w:ascii="Courier New" w:eastAsia="SimSun" w:hAnsi="Courier New" w:cs="Segoe UI"/>
      <w:kern w:val="24"/>
      <w:sz w:val="20"/>
      <w:szCs w:val="20"/>
    </w:rPr>
  </w:style>
  <w:style w:type="paragraph" w:styleId="Salutation">
    <w:name w:val="Salutation"/>
    <w:basedOn w:val="Normal"/>
    <w:next w:val="Normal"/>
    <w:link w:val="SalutationChar"/>
    <w:rsid w:val="00822D3D"/>
    <w:pPr>
      <w:spacing w:before="60" w:after="60" w:line="280" w:lineRule="exact"/>
    </w:pPr>
    <w:rPr>
      <w:rFonts w:ascii="Segoe UI" w:eastAsia="SimSun" w:hAnsi="Segoe UI" w:cs="Segoe UI"/>
      <w:kern w:val="24"/>
      <w:sz w:val="20"/>
      <w:szCs w:val="20"/>
    </w:rPr>
  </w:style>
  <w:style w:type="character" w:customStyle="1" w:styleId="SalutationChar">
    <w:name w:val="Salutation Char"/>
    <w:basedOn w:val="DefaultParagraphFont"/>
    <w:link w:val="Salutation"/>
    <w:rsid w:val="00822D3D"/>
    <w:rPr>
      <w:rFonts w:ascii="Segoe UI" w:eastAsia="SimSun" w:hAnsi="Segoe UI" w:cs="Segoe UI"/>
      <w:kern w:val="24"/>
      <w:sz w:val="20"/>
      <w:szCs w:val="20"/>
    </w:rPr>
  </w:style>
  <w:style w:type="paragraph" w:styleId="Signature">
    <w:name w:val="Signature"/>
    <w:basedOn w:val="Normal"/>
    <w:link w:val="SignatureChar"/>
    <w:rsid w:val="00822D3D"/>
    <w:pPr>
      <w:spacing w:before="60" w:after="60" w:line="280" w:lineRule="exact"/>
      <w:ind w:left="4320"/>
    </w:pPr>
    <w:rPr>
      <w:rFonts w:ascii="Segoe UI" w:eastAsia="SimSun" w:hAnsi="Segoe UI" w:cs="Segoe UI"/>
      <w:kern w:val="24"/>
      <w:sz w:val="20"/>
      <w:szCs w:val="20"/>
    </w:rPr>
  </w:style>
  <w:style w:type="character" w:customStyle="1" w:styleId="SignatureChar">
    <w:name w:val="Signature Char"/>
    <w:basedOn w:val="DefaultParagraphFont"/>
    <w:link w:val="Signature"/>
    <w:rsid w:val="00822D3D"/>
    <w:rPr>
      <w:rFonts w:ascii="Segoe UI" w:eastAsia="SimSun" w:hAnsi="Segoe UI" w:cs="Segoe UI"/>
      <w:kern w:val="24"/>
      <w:sz w:val="20"/>
      <w:szCs w:val="20"/>
    </w:rPr>
  </w:style>
  <w:style w:type="table" w:styleId="Table3Deffects1">
    <w:name w:val="Table 3D effects 1"/>
    <w:basedOn w:val="TableNormal"/>
    <w:rsid w:val="00822D3D"/>
    <w:pPr>
      <w:spacing w:before="60" w:after="60" w:line="260" w:lineRule="exact"/>
    </w:pPr>
    <w:rPr>
      <w:rFonts w:ascii="Segoe UI" w:eastAsia="Segoe UI" w:hAnsi="Segoe UI" w:cs="Segoe UI"/>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22D3D"/>
    <w:pPr>
      <w:spacing w:before="60" w:after="60" w:line="260" w:lineRule="exact"/>
    </w:pPr>
    <w:rPr>
      <w:rFonts w:ascii="Segoe UI" w:eastAsia="Segoe UI" w:hAnsi="Segoe UI" w:cs="Segoe UI"/>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22D3D"/>
    <w:pPr>
      <w:spacing w:before="60" w:after="60" w:line="260" w:lineRule="exact"/>
    </w:pPr>
    <w:rPr>
      <w:rFonts w:ascii="Segoe UI" w:eastAsia="Segoe UI" w:hAnsi="Segoe UI" w:cs="Segoe UI"/>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22D3D"/>
    <w:pPr>
      <w:spacing w:before="60" w:after="60" w:line="260" w:lineRule="exact"/>
    </w:pPr>
    <w:rPr>
      <w:rFonts w:ascii="Segoe UI" w:eastAsia="Segoe UI" w:hAnsi="Segoe UI" w:cs="Segoe UI"/>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22D3D"/>
    <w:pPr>
      <w:spacing w:before="60" w:after="60" w:line="260" w:lineRule="exact"/>
    </w:pPr>
    <w:rPr>
      <w:rFonts w:ascii="Segoe UI" w:eastAsia="Segoe UI" w:hAnsi="Segoe UI" w:cs="Segoe UI"/>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22D3D"/>
    <w:pPr>
      <w:spacing w:before="60" w:after="60" w:line="260" w:lineRule="exact"/>
    </w:pPr>
    <w:rPr>
      <w:rFonts w:ascii="Segoe UI" w:eastAsia="Segoe UI" w:hAnsi="Segoe UI" w:cs="Segoe UI"/>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22D3D"/>
    <w:pPr>
      <w:spacing w:before="60" w:after="60" w:line="260" w:lineRule="exact"/>
    </w:pPr>
    <w:rPr>
      <w:rFonts w:ascii="Segoe UI" w:eastAsia="Segoe UI" w:hAnsi="Segoe UI" w:cs="Segoe UI"/>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22D3D"/>
    <w:pPr>
      <w:spacing w:before="60" w:after="60" w:line="260" w:lineRule="exact"/>
    </w:pPr>
    <w:rPr>
      <w:rFonts w:ascii="Segoe UI" w:eastAsia="Segoe UI" w:hAnsi="Segoe UI" w:cs="Segoe UI"/>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22D3D"/>
    <w:pPr>
      <w:spacing w:before="60" w:after="60" w:line="260" w:lineRule="exact"/>
    </w:pPr>
    <w:rPr>
      <w:rFonts w:ascii="Segoe UI" w:eastAsia="Segoe UI" w:hAnsi="Segoe UI" w:cs="Segoe UI"/>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22D3D"/>
    <w:pPr>
      <w:spacing w:before="60" w:after="60" w:line="260" w:lineRule="exact"/>
    </w:pPr>
    <w:rPr>
      <w:rFonts w:ascii="Segoe UI" w:eastAsia="Segoe UI" w:hAnsi="Segoe UI" w:cs="Segoe UI"/>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22D3D"/>
    <w:pPr>
      <w:spacing w:before="60" w:after="60" w:line="260" w:lineRule="exact"/>
    </w:pPr>
    <w:rPr>
      <w:rFonts w:ascii="Segoe UI" w:eastAsia="Segoe UI" w:hAnsi="Segoe UI" w:cs="Segoe UI"/>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22D3D"/>
    <w:pPr>
      <w:spacing w:before="60" w:after="60" w:line="260" w:lineRule="exact"/>
    </w:pPr>
    <w:rPr>
      <w:rFonts w:ascii="Segoe UI" w:eastAsia="Segoe UI" w:hAnsi="Segoe UI" w:cs="Segoe UI"/>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22D3D"/>
    <w:pPr>
      <w:spacing w:before="60" w:after="60" w:line="260" w:lineRule="exact"/>
    </w:pPr>
    <w:rPr>
      <w:rFonts w:ascii="Segoe UI" w:eastAsia="Segoe UI" w:hAnsi="Segoe UI" w:cs="Segoe UI"/>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22D3D"/>
    <w:pPr>
      <w:spacing w:before="60" w:after="60" w:line="260" w:lineRule="exact"/>
    </w:pPr>
    <w:rPr>
      <w:rFonts w:ascii="Segoe UI" w:eastAsia="Segoe UI" w:hAnsi="Segoe UI" w:cs="Segoe UI"/>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22D3D"/>
    <w:pPr>
      <w:spacing w:before="60" w:after="60" w:line="260" w:lineRule="exact"/>
    </w:pPr>
    <w:rPr>
      <w:rFonts w:ascii="Segoe UI" w:eastAsia="Segoe UI" w:hAnsi="Segoe UI" w:cs="Segoe UI"/>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22D3D"/>
    <w:pPr>
      <w:spacing w:before="60" w:after="60" w:line="260" w:lineRule="exact"/>
    </w:pPr>
    <w:rPr>
      <w:rFonts w:ascii="Segoe UI" w:eastAsia="Segoe UI" w:hAnsi="Segoe UI" w:cs="Segoe UI"/>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22D3D"/>
    <w:pPr>
      <w:spacing w:before="60" w:after="60" w:line="260" w:lineRule="exact"/>
    </w:pPr>
    <w:rPr>
      <w:rFonts w:ascii="Segoe UI" w:eastAsia="Segoe UI" w:hAnsi="Segoe UI" w:cs="Segoe UI"/>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822D3D"/>
    <w:pPr>
      <w:spacing w:before="60" w:after="60" w:line="260" w:lineRule="exact"/>
    </w:pPr>
    <w:rPr>
      <w:rFonts w:ascii="Segoe UI" w:eastAsia="Segoe UI" w:hAnsi="Segoe UI" w:cs="Segoe UI"/>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22D3D"/>
    <w:pPr>
      <w:spacing w:before="60" w:after="60" w:line="260" w:lineRule="exact"/>
    </w:pPr>
    <w:rPr>
      <w:rFonts w:ascii="Segoe UI" w:eastAsia="Segoe UI" w:hAnsi="Segoe UI" w:cs="Segoe UI"/>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22D3D"/>
    <w:pPr>
      <w:spacing w:before="60" w:after="60" w:line="260" w:lineRule="exact"/>
    </w:pPr>
    <w:rPr>
      <w:rFonts w:ascii="Segoe UI" w:eastAsia="Segoe UI" w:hAnsi="Segoe UI" w:cs="Segoe UI"/>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22D3D"/>
    <w:pPr>
      <w:spacing w:before="60" w:after="60" w:line="260" w:lineRule="exact"/>
    </w:pPr>
    <w:rPr>
      <w:rFonts w:ascii="Segoe UI" w:eastAsia="Segoe UI" w:hAnsi="Segoe UI" w:cs="Segoe UI"/>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22D3D"/>
    <w:pPr>
      <w:spacing w:before="60" w:after="60" w:line="260" w:lineRule="exact"/>
    </w:pPr>
    <w:rPr>
      <w:rFonts w:ascii="Segoe UI" w:eastAsia="Segoe UI" w:hAnsi="Segoe UI" w:cs="Segoe UI"/>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22D3D"/>
    <w:pPr>
      <w:spacing w:before="60" w:after="60" w:line="260" w:lineRule="exact"/>
    </w:pPr>
    <w:rPr>
      <w:rFonts w:ascii="Segoe UI" w:eastAsia="Segoe UI" w:hAnsi="Segoe UI" w:cs="Segoe UI"/>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22D3D"/>
    <w:pPr>
      <w:spacing w:before="60" w:after="60" w:line="260" w:lineRule="exact"/>
    </w:pPr>
    <w:rPr>
      <w:rFonts w:ascii="Segoe UI" w:eastAsia="Segoe UI" w:hAnsi="Segoe UI" w:cs="Segoe UI"/>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22D3D"/>
    <w:pPr>
      <w:spacing w:before="60" w:after="60" w:line="260" w:lineRule="exact"/>
    </w:pPr>
    <w:rPr>
      <w:rFonts w:ascii="Segoe UI" w:eastAsia="Segoe UI" w:hAnsi="Segoe UI" w:cs="Segoe UI"/>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822D3D"/>
    <w:pPr>
      <w:spacing w:before="60" w:after="60" w:line="260" w:lineRule="exact"/>
    </w:pPr>
    <w:rPr>
      <w:rFonts w:ascii="Segoe UI" w:eastAsia="Segoe UI" w:hAnsi="Segoe UI" w:cs="Segoe UI"/>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22D3D"/>
    <w:pPr>
      <w:spacing w:before="60" w:after="60" w:line="260" w:lineRule="exact"/>
    </w:pPr>
    <w:rPr>
      <w:rFonts w:ascii="Segoe UI" w:eastAsia="Segoe UI" w:hAnsi="Segoe UI" w:cs="Segoe UI"/>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22D3D"/>
    <w:pPr>
      <w:spacing w:before="60" w:after="60" w:line="260" w:lineRule="exact"/>
    </w:pPr>
    <w:rPr>
      <w:rFonts w:ascii="Segoe UI" w:eastAsia="Segoe UI" w:hAnsi="Segoe UI" w:cs="Segoe UI"/>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22D3D"/>
    <w:pPr>
      <w:spacing w:before="60" w:after="60" w:line="260" w:lineRule="exact"/>
    </w:pPr>
    <w:rPr>
      <w:rFonts w:ascii="Segoe UI" w:eastAsia="Segoe UI" w:hAnsi="Segoe UI" w:cs="Segoe UI"/>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22D3D"/>
    <w:pPr>
      <w:spacing w:before="60" w:after="60" w:line="260" w:lineRule="exact"/>
    </w:pPr>
    <w:rPr>
      <w:rFonts w:ascii="Segoe UI" w:eastAsia="Segoe UI" w:hAnsi="Segoe UI" w:cs="Segoe UI"/>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22D3D"/>
    <w:pPr>
      <w:spacing w:before="60" w:after="60" w:line="260" w:lineRule="exact"/>
    </w:pPr>
    <w:rPr>
      <w:rFonts w:ascii="Segoe UI" w:eastAsia="Segoe UI" w:hAnsi="Segoe UI" w:cs="Segoe UI"/>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22D3D"/>
    <w:pPr>
      <w:spacing w:before="60" w:after="60" w:line="260" w:lineRule="exact"/>
    </w:pPr>
    <w:rPr>
      <w:rFonts w:ascii="Segoe UI" w:eastAsia="Segoe UI" w:hAnsi="Segoe UI" w:cs="Segoe UI"/>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22D3D"/>
    <w:pPr>
      <w:spacing w:before="60" w:after="60" w:line="260" w:lineRule="exact"/>
    </w:pPr>
    <w:rPr>
      <w:rFonts w:ascii="Segoe UI" w:eastAsia="Segoe UI" w:hAnsi="Segoe UI" w:cs="Segoe UI"/>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822D3D"/>
    <w:pPr>
      <w:spacing w:before="60" w:after="60" w:line="260" w:lineRule="exact"/>
    </w:pPr>
    <w:rPr>
      <w:rFonts w:ascii="Segoe UI" w:eastAsia="Segoe UI" w:hAnsi="Segoe UI" w:cs="Segoe UI"/>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22D3D"/>
    <w:pPr>
      <w:spacing w:before="60" w:after="60" w:line="260" w:lineRule="exact"/>
    </w:pPr>
    <w:rPr>
      <w:rFonts w:ascii="Segoe UI" w:eastAsia="Segoe UI" w:hAnsi="Segoe UI" w:cs="Segoe UI"/>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22D3D"/>
    <w:pPr>
      <w:spacing w:before="60" w:after="60" w:line="260" w:lineRule="exact"/>
    </w:pPr>
    <w:rPr>
      <w:rFonts w:ascii="Segoe UI" w:eastAsia="Segoe UI" w:hAnsi="Segoe UI" w:cs="Segoe UI"/>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22D3D"/>
    <w:pPr>
      <w:spacing w:before="60" w:after="60" w:line="260" w:lineRule="exact"/>
    </w:pPr>
    <w:rPr>
      <w:rFonts w:ascii="Segoe UI" w:eastAsia="Segoe UI" w:hAnsi="Segoe UI" w:cs="Segoe UI"/>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22D3D"/>
    <w:pPr>
      <w:spacing w:before="60" w:after="60" w:line="260" w:lineRule="exact"/>
    </w:pPr>
    <w:rPr>
      <w:rFonts w:ascii="Segoe UI" w:eastAsia="Segoe UI" w:hAnsi="Segoe UI" w:cs="Segoe UI"/>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22D3D"/>
    <w:pPr>
      <w:spacing w:before="60" w:after="60" w:line="260" w:lineRule="exact"/>
    </w:pPr>
    <w:rPr>
      <w:rFonts w:ascii="Segoe UI" w:eastAsia="Segoe UI" w:hAnsi="Segoe UI" w:cs="Segoe UI"/>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22D3D"/>
    <w:pPr>
      <w:spacing w:before="60" w:after="60" w:line="260" w:lineRule="exact"/>
    </w:pPr>
    <w:rPr>
      <w:rFonts w:ascii="Segoe UI" w:eastAsia="Segoe UI" w:hAnsi="Segoe UI" w:cs="Segoe U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822D3D"/>
    <w:pPr>
      <w:spacing w:before="60" w:after="60" w:line="260" w:lineRule="exact"/>
    </w:pPr>
    <w:rPr>
      <w:rFonts w:ascii="Segoe UI" w:eastAsia="Segoe UI" w:hAnsi="Segoe UI" w:cs="Segoe UI"/>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22D3D"/>
    <w:pPr>
      <w:spacing w:before="60" w:after="60" w:line="260" w:lineRule="exact"/>
    </w:pPr>
    <w:rPr>
      <w:rFonts w:ascii="Segoe UI" w:eastAsia="Segoe UI" w:hAnsi="Segoe UI" w:cs="Segoe UI"/>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22D3D"/>
    <w:pPr>
      <w:spacing w:before="60" w:after="60" w:line="260" w:lineRule="exact"/>
    </w:pPr>
    <w:rPr>
      <w:rFonts w:ascii="Segoe UI" w:eastAsia="Segoe UI" w:hAnsi="Segoe UI" w:cs="Segoe UI"/>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System">
    <w:name w:val="System"/>
    <w:aliases w:val="sys"/>
    <w:basedOn w:val="DefaultParagraphFont"/>
    <w:locked/>
    <w:rsid w:val="00822D3D"/>
    <w:rPr>
      <w:b/>
      <w:color w:val="auto"/>
      <w:szCs w:val="20"/>
      <w:u w:val="none"/>
      <w:bdr w:val="none" w:sz="0" w:space="0" w:color="auto"/>
      <w:shd w:val="clear" w:color="auto" w:fill="auto"/>
    </w:rPr>
  </w:style>
  <w:style w:type="character" w:customStyle="1" w:styleId="UserInputLocalizable">
    <w:name w:val="User Input Localizable"/>
    <w:aliases w:val="uil"/>
    <w:basedOn w:val="DefaultParagraphFont"/>
    <w:rsid w:val="00822D3D"/>
    <w:rPr>
      <w:b/>
      <w:color w:val="auto"/>
      <w:szCs w:val="18"/>
      <w:u w:val="none"/>
    </w:rPr>
  </w:style>
  <w:style w:type="character" w:customStyle="1" w:styleId="UnmanagedCodeEntityReference">
    <w:name w:val="Unmanaged Code Entity Reference"/>
    <w:aliases w:val="ucer"/>
    <w:basedOn w:val="DefaultParagraphFont"/>
    <w:locked/>
    <w:rsid w:val="00822D3D"/>
    <w:rPr>
      <w:noProof/>
      <w:color w:val="C0C0C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822D3D"/>
    <w:rPr>
      <w:b/>
      <w:szCs w:val="18"/>
    </w:rPr>
  </w:style>
  <w:style w:type="character" w:customStyle="1" w:styleId="Placeholder">
    <w:name w:val="Placeholder"/>
    <w:aliases w:val="ph"/>
    <w:basedOn w:val="DefaultParagraphFont"/>
    <w:rsid w:val="00822D3D"/>
    <w:rPr>
      <w:i/>
      <w:color w:val="auto"/>
      <w:szCs w:val="18"/>
      <w:u w:val="none"/>
    </w:rPr>
  </w:style>
  <w:style w:type="character" w:customStyle="1" w:styleId="Math">
    <w:name w:val="Math"/>
    <w:aliases w:val="m"/>
    <w:basedOn w:val="DefaultParagraphFont"/>
    <w:locked/>
    <w:rsid w:val="00822D3D"/>
    <w:rPr>
      <w:i/>
      <w:color w:val="C0C0C0"/>
      <w:szCs w:val="18"/>
      <w:u w:val="none"/>
      <w:bdr w:val="none" w:sz="0" w:space="0" w:color="auto"/>
      <w:shd w:val="clear" w:color="auto" w:fill="auto"/>
    </w:rPr>
  </w:style>
  <w:style w:type="character" w:customStyle="1" w:styleId="NewTerm">
    <w:name w:val="New Term"/>
    <w:aliases w:val="nt"/>
    <w:basedOn w:val="DefaultParagraphFont"/>
    <w:locked/>
    <w:rsid w:val="00822D3D"/>
    <w:rPr>
      <w:i/>
      <w:color w:val="auto"/>
      <w:szCs w:val="20"/>
      <w:u w:val="none"/>
      <w:bdr w:val="none" w:sz="0" w:space="0" w:color="auto"/>
      <w:shd w:val="clear" w:color="auto" w:fill="auto"/>
    </w:rPr>
  </w:style>
  <w:style w:type="paragraph" w:customStyle="1" w:styleId="BulletedDynamicLinkinList1">
    <w:name w:val="Bulleted Dynamic Link in List 1"/>
    <w:basedOn w:val="Normal"/>
    <w:locked/>
    <w:rsid w:val="00822D3D"/>
    <w:pPr>
      <w:spacing w:before="60" w:after="60" w:line="280" w:lineRule="exact"/>
    </w:pPr>
    <w:rPr>
      <w:rFonts w:ascii="Segoe UI" w:eastAsia="SimSun" w:hAnsi="Segoe UI" w:cs="Segoe UI"/>
      <w:color w:val="C0C0C0"/>
      <w:kern w:val="24"/>
      <w:sz w:val="20"/>
      <w:szCs w:val="20"/>
    </w:rPr>
  </w:style>
  <w:style w:type="paragraph" w:customStyle="1" w:styleId="BulletedDynamicLinkinList2">
    <w:name w:val="Bulleted Dynamic Link in List 2"/>
    <w:basedOn w:val="Normal"/>
    <w:locked/>
    <w:rsid w:val="00822D3D"/>
    <w:pPr>
      <w:spacing w:before="60" w:after="60" w:line="280" w:lineRule="exact"/>
    </w:pPr>
    <w:rPr>
      <w:rFonts w:ascii="Segoe UI" w:eastAsia="SimSun" w:hAnsi="Segoe UI" w:cs="Segoe UI"/>
      <w:color w:val="C0C0C0"/>
      <w:kern w:val="24"/>
      <w:sz w:val="20"/>
      <w:szCs w:val="20"/>
    </w:rPr>
  </w:style>
  <w:style w:type="paragraph" w:customStyle="1" w:styleId="BulletedDynamicLink">
    <w:name w:val="Bulleted Dynamic Link"/>
    <w:basedOn w:val="Normal"/>
    <w:locked/>
    <w:rsid w:val="00822D3D"/>
    <w:pPr>
      <w:spacing w:before="60" w:after="60" w:line="280" w:lineRule="exact"/>
    </w:pPr>
    <w:rPr>
      <w:rFonts w:ascii="Segoe UI" w:eastAsia="SimSun" w:hAnsi="Segoe UI" w:cs="Segoe UI"/>
      <w:color w:val="C0C0C0"/>
      <w:kern w:val="24"/>
      <w:sz w:val="20"/>
      <w:szCs w:val="20"/>
    </w:rPr>
  </w:style>
  <w:style w:type="character" w:customStyle="1" w:styleId="LabelChar">
    <w:name w:val="Label Char"/>
    <w:aliases w:val="l Char"/>
    <w:basedOn w:val="DefaultParagraphFont"/>
    <w:link w:val="Label"/>
    <w:rsid w:val="00822D3D"/>
    <w:rPr>
      <w:rFonts w:ascii="Segoe UI" w:eastAsia="SimSun" w:hAnsi="Segoe UI" w:cs="Segoe UI"/>
      <w:b/>
      <w:kern w:val="24"/>
      <w:sz w:val="20"/>
      <w:szCs w:val="20"/>
    </w:rPr>
  </w:style>
  <w:style w:type="character" w:customStyle="1" w:styleId="LabelinList1Char">
    <w:name w:val="Label in List 1 Char"/>
    <w:aliases w:val="l1 Char"/>
    <w:basedOn w:val="LabelChar"/>
    <w:link w:val="LabelinList1"/>
    <w:rsid w:val="00822D3D"/>
    <w:rPr>
      <w:rFonts w:ascii="Segoe UI" w:eastAsia="SimSun" w:hAnsi="Segoe UI" w:cs="Segoe UI"/>
      <w:b/>
      <w:kern w:val="24"/>
      <w:sz w:val="20"/>
      <w:szCs w:val="20"/>
    </w:rPr>
  </w:style>
  <w:style w:type="paragraph" w:customStyle="1" w:styleId="Strikethrough">
    <w:name w:val="Strikethrough"/>
    <w:aliases w:val="strike"/>
    <w:basedOn w:val="Normal"/>
    <w:rsid w:val="00822D3D"/>
    <w:pPr>
      <w:spacing w:before="60" w:after="60" w:line="280" w:lineRule="exact"/>
    </w:pPr>
    <w:rPr>
      <w:rFonts w:ascii="Segoe UI" w:eastAsia="SimSun" w:hAnsi="Segoe UI" w:cs="Segoe UI"/>
      <w:strike/>
      <w:kern w:val="24"/>
      <w:sz w:val="20"/>
      <w:szCs w:val="20"/>
    </w:rPr>
  </w:style>
  <w:style w:type="paragraph" w:customStyle="1" w:styleId="TableFootnote">
    <w:name w:val="Table Footnote"/>
    <w:aliases w:val="tf"/>
    <w:basedOn w:val="Normal"/>
    <w:rsid w:val="00822D3D"/>
    <w:pPr>
      <w:spacing w:before="80" w:after="80" w:line="280" w:lineRule="exact"/>
      <w:ind w:left="216" w:hanging="216"/>
    </w:pPr>
    <w:rPr>
      <w:rFonts w:ascii="Segoe UI" w:eastAsia="SimSun" w:hAnsi="Segoe UI" w:cs="Segoe UI"/>
      <w:kern w:val="24"/>
      <w:sz w:val="20"/>
      <w:szCs w:val="20"/>
    </w:rPr>
  </w:style>
  <w:style w:type="paragraph" w:customStyle="1" w:styleId="TableFootnoteinList1">
    <w:name w:val="Table Footnote in List 1"/>
    <w:aliases w:val="tf1"/>
    <w:basedOn w:val="TableFootnote"/>
    <w:rsid w:val="00822D3D"/>
    <w:pPr>
      <w:ind w:left="576"/>
    </w:pPr>
  </w:style>
  <w:style w:type="paragraph" w:customStyle="1" w:styleId="TableFootnoteinList2">
    <w:name w:val="Table Footnote in List 2"/>
    <w:aliases w:val="tf2"/>
    <w:basedOn w:val="TableFootnote"/>
    <w:rsid w:val="00822D3D"/>
    <w:pPr>
      <w:ind w:left="936"/>
    </w:pPr>
  </w:style>
  <w:style w:type="character" w:customStyle="1" w:styleId="DynamicLink">
    <w:name w:val="Dynamic Link"/>
    <w:aliases w:val="dl"/>
    <w:basedOn w:val="DefaultParagraphFont"/>
    <w:locked/>
    <w:rsid w:val="00822D3D"/>
    <w:rPr>
      <w:rFonts w:ascii="Segoe UI" w:hAnsi="Segoe UI"/>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822D3D"/>
    <w:pPr>
      <w:spacing w:after="0" w:line="240" w:lineRule="auto"/>
    </w:pPr>
    <w:rPr>
      <w:rFonts w:ascii="Segoe UI" w:eastAsia="Segoe UI" w:hAnsi="Segoe UI" w:cs="Segoe UI"/>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822D3D"/>
    <w:pPr>
      <w:spacing w:before="60" w:after="60" w:line="280" w:lineRule="exact"/>
    </w:pPr>
    <w:rPr>
      <w:rFonts w:ascii="Segoe UI" w:eastAsia="SimSun" w:hAnsi="Segoe UI" w:cs="Segoe UI"/>
      <w:color w:val="C0C0C0"/>
      <w:kern w:val="24"/>
      <w:sz w:val="20"/>
      <w:szCs w:val="20"/>
    </w:rPr>
  </w:style>
  <w:style w:type="paragraph" w:customStyle="1" w:styleId="PrintDivisionNumber">
    <w:name w:val="Print Division Number"/>
    <w:aliases w:val="pdn"/>
    <w:basedOn w:val="Normal"/>
    <w:locked/>
    <w:rsid w:val="00822D3D"/>
    <w:pPr>
      <w:spacing w:after="0" w:line="240" w:lineRule="auto"/>
    </w:pPr>
    <w:rPr>
      <w:rFonts w:ascii="Segoe UI" w:eastAsia="SimSun" w:hAnsi="Segoe UI" w:cs="Segoe UI"/>
      <w:color w:val="C0C0C0"/>
      <w:kern w:val="24"/>
      <w:sz w:val="20"/>
      <w:szCs w:val="20"/>
    </w:rPr>
  </w:style>
  <w:style w:type="paragraph" w:customStyle="1" w:styleId="PrintDivisionTitle">
    <w:name w:val="Print Division Title"/>
    <w:aliases w:val="pdt"/>
    <w:basedOn w:val="Normal"/>
    <w:locked/>
    <w:rsid w:val="00822D3D"/>
    <w:pPr>
      <w:spacing w:after="0" w:line="240" w:lineRule="auto"/>
    </w:pPr>
    <w:rPr>
      <w:rFonts w:ascii="Segoe UI" w:eastAsia="SimSun" w:hAnsi="Segoe UI" w:cs="Segoe UI"/>
      <w:color w:val="C0C0C0"/>
      <w:kern w:val="24"/>
      <w:sz w:val="20"/>
      <w:szCs w:val="20"/>
    </w:rPr>
  </w:style>
  <w:style w:type="paragraph" w:customStyle="1" w:styleId="PrintMSCorp">
    <w:name w:val="Print MS Corp"/>
    <w:aliases w:val="pms"/>
    <w:basedOn w:val="Normal"/>
    <w:locked/>
    <w:rsid w:val="00822D3D"/>
    <w:pPr>
      <w:spacing w:after="0" w:line="240" w:lineRule="auto"/>
    </w:pPr>
    <w:rPr>
      <w:rFonts w:ascii="Segoe UI" w:eastAsia="SimSun" w:hAnsi="Segoe UI" w:cs="Segoe UI"/>
      <w:color w:val="C0C0C0"/>
      <w:kern w:val="24"/>
      <w:sz w:val="20"/>
      <w:szCs w:val="20"/>
    </w:rPr>
  </w:style>
  <w:style w:type="paragraph" w:customStyle="1" w:styleId="RevisionHistory">
    <w:name w:val="Revision History"/>
    <w:aliases w:val="rh"/>
    <w:basedOn w:val="Normal"/>
    <w:locked/>
    <w:rsid w:val="00822D3D"/>
    <w:pPr>
      <w:spacing w:after="0" w:line="240" w:lineRule="auto"/>
    </w:pPr>
    <w:rPr>
      <w:rFonts w:ascii="Segoe UI" w:eastAsia="SimSun" w:hAnsi="Segoe UI" w:cs="Segoe UI"/>
      <w:color w:val="C0C0C0"/>
      <w:kern w:val="24"/>
      <w:sz w:val="20"/>
      <w:szCs w:val="20"/>
    </w:rPr>
  </w:style>
  <w:style w:type="character" w:customStyle="1" w:styleId="SV">
    <w:name w:val="SV"/>
    <w:basedOn w:val="DefaultParagraphFont"/>
    <w:locked/>
    <w:rsid w:val="00822D3D"/>
    <w:rPr>
      <w:rFonts w:ascii="Segoe UI" w:hAnsi="Segoe UI"/>
      <w:color w:val="C0C0C0"/>
      <w:sz w:val="20"/>
      <w:szCs w:val="18"/>
      <w:bdr w:val="none" w:sz="0" w:space="0" w:color="auto"/>
      <w:shd w:val="clear" w:color="auto" w:fill="auto"/>
    </w:rPr>
  </w:style>
  <w:style w:type="paragraph" w:customStyle="1" w:styleId="Copyright">
    <w:name w:val="Copyright"/>
    <w:aliases w:val="copy"/>
    <w:basedOn w:val="Normal"/>
    <w:rsid w:val="00822D3D"/>
    <w:pPr>
      <w:tabs>
        <w:tab w:val="left" w:pos="936"/>
        <w:tab w:val="left" w:pos="1440"/>
        <w:tab w:val="left" w:pos="1627"/>
        <w:tab w:val="left" w:pos="1800"/>
        <w:tab w:val="left" w:pos="2160"/>
        <w:tab w:val="left" w:pos="2520"/>
        <w:tab w:val="left" w:pos="4680"/>
      </w:tabs>
      <w:spacing w:before="20" w:after="120" w:line="160" w:lineRule="exact"/>
    </w:pPr>
    <w:rPr>
      <w:rFonts w:ascii="Segoe UI" w:eastAsia="SimSun" w:hAnsi="Segoe UI" w:cs="Segoe UI"/>
      <w:i/>
      <w:kern w:val="24"/>
      <w:sz w:val="16"/>
      <w:szCs w:val="20"/>
    </w:rPr>
  </w:style>
  <w:style w:type="paragraph" w:customStyle="1" w:styleId="AlertLabelinList2">
    <w:name w:val="Alert Label in List 2"/>
    <w:aliases w:val="al2"/>
    <w:basedOn w:val="AlertLabel"/>
    <w:rsid w:val="00822D3D"/>
    <w:pPr>
      <w:framePr w:wrap="notBeside"/>
      <w:ind w:left="720"/>
    </w:pPr>
  </w:style>
  <w:style w:type="paragraph" w:customStyle="1" w:styleId="ProcedureTitle">
    <w:name w:val="Procedure Title"/>
    <w:aliases w:val="prt"/>
    <w:basedOn w:val="Normal"/>
    <w:rsid w:val="00822D3D"/>
    <w:pPr>
      <w:keepNext/>
      <w:framePr w:wrap="notBeside" w:vAnchor="text" w:hAnchor="text" w:y="1"/>
      <w:spacing w:before="240" w:after="60" w:line="240" w:lineRule="auto"/>
      <w:ind w:left="360" w:hanging="360"/>
    </w:pPr>
    <w:rPr>
      <w:rFonts w:ascii="Segoe UI" w:eastAsia="SimSun" w:hAnsi="Segoe UI" w:cs="Segoe UI"/>
      <w:b/>
      <w:kern w:val="24"/>
      <w:sz w:val="20"/>
      <w:szCs w:val="20"/>
    </w:rPr>
  </w:style>
  <w:style w:type="paragraph" w:customStyle="1" w:styleId="TextIndented">
    <w:name w:val="Text Indented"/>
    <w:aliases w:val="ti"/>
    <w:basedOn w:val="Normal"/>
    <w:rsid w:val="00822D3D"/>
    <w:pPr>
      <w:tabs>
        <w:tab w:val="left" w:pos="936"/>
        <w:tab w:val="left" w:pos="1440"/>
        <w:tab w:val="left" w:pos="1627"/>
        <w:tab w:val="left" w:pos="1800"/>
        <w:tab w:val="left" w:pos="2160"/>
        <w:tab w:val="left" w:pos="2520"/>
        <w:tab w:val="left" w:pos="4680"/>
      </w:tabs>
      <w:spacing w:before="60" w:after="60" w:line="280" w:lineRule="exact"/>
      <w:ind w:left="360"/>
    </w:pPr>
    <w:rPr>
      <w:rFonts w:ascii="Segoe UI" w:eastAsia="SimSun" w:hAnsi="Segoe UI" w:cs="Segoe UI"/>
      <w:kern w:val="24"/>
      <w:sz w:val="20"/>
      <w:szCs w:val="20"/>
    </w:rPr>
  </w:style>
  <w:style w:type="character" w:customStyle="1" w:styleId="CodeChar">
    <w:name w:val="Code Char"/>
    <w:aliases w:val="c Char"/>
    <w:basedOn w:val="DefaultParagraphFont"/>
    <w:link w:val="Code"/>
    <w:rsid w:val="00822D3D"/>
    <w:rPr>
      <w:rFonts w:ascii="Courier New" w:eastAsia="Segoe UI" w:hAnsi="Courier New" w:cs="Segoe UI"/>
      <w:noProof/>
      <w:color w:val="000000" w:themeColor="text1"/>
      <w:sz w:val="16"/>
      <w:szCs w:val="16"/>
    </w:rPr>
  </w:style>
  <w:style w:type="character" w:customStyle="1" w:styleId="ListBulletChar">
    <w:name w:val="List Bullet Char"/>
    <w:basedOn w:val="DefaultParagraphFont"/>
    <w:link w:val="ListBullet"/>
    <w:rsid w:val="00822D3D"/>
    <w:rPr>
      <w:rFonts w:ascii="Segoe UI" w:eastAsia="SimSun" w:hAnsi="Segoe UI" w:cs="Segoe UI"/>
      <w:kern w:val="24"/>
      <w:sz w:val="20"/>
      <w:szCs w:val="20"/>
    </w:rPr>
  </w:style>
  <w:style w:type="character" w:customStyle="1" w:styleId="BulletedList2Char">
    <w:name w:val="Bulleted List 2 Char"/>
    <w:aliases w:val="bl2 Char Char"/>
    <w:basedOn w:val="ListBulletChar"/>
    <w:link w:val="BulletedList2"/>
    <w:rsid w:val="00822D3D"/>
    <w:rPr>
      <w:rFonts w:ascii="Segoe UI" w:eastAsia="SimSun" w:hAnsi="Segoe UI" w:cs="Segoe UI"/>
      <w:kern w:val="24"/>
      <w:sz w:val="20"/>
      <w:szCs w:val="20"/>
    </w:rPr>
  </w:style>
  <w:style w:type="paragraph" w:customStyle="1" w:styleId="PageHeader">
    <w:name w:val="Page Header"/>
    <w:aliases w:val="pgh"/>
    <w:basedOn w:val="Normal"/>
    <w:rsid w:val="00822D3D"/>
    <w:pPr>
      <w:spacing w:after="240" w:line="240" w:lineRule="auto"/>
      <w:jc w:val="right"/>
    </w:pPr>
    <w:rPr>
      <w:rFonts w:ascii="Segoe UI" w:eastAsia="SimSun" w:hAnsi="Segoe UI" w:cs="Segoe UI"/>
      <w:b/>
      <w:kern w:val="24"/>
      <w:sz w:val="20"/>
      <w:szCs w:val="20"/>
    </w:rPr>
  </w:style>
  <w:style w:type="paragraph" w:customStyle="1" w:styleId="PageFooter">
    <w:name w:val="Page Footer"/>
    <w:aliases w:val="pgf"/>
    <w:basedOn w:val="Normal"/>
    <w:rsid w:val="00822D3D"/>
    <w:pPr>
      <w:spacing w:after="0" w:line="240" w:lineRule="auto"/>
      <w:jc w:val="right"/>
    </w:pPr>
    <w:rPr>
      <w:rFonts w:ascii="Segoe UI" w:eastAsia="SimSun" w:hAnsi="Segoe UI" w:cs="Segoe UI"/>
      <w:kern w:val="24"/>
      <w:sz w:val="20"/>
      <w:szCs w:val="20"/>
    </w:rPr>
  </w:style>
  <w:style w:type="paragraph" w:customStyle="1" w:styleId="PageNum">
    <w:name w:val="Page Num"/>
    <w:aliases w:val="pgn"/>
    <w:basedOn w:val="Normal"/>
    <w:rsid w:val="00822D3D"/>
    <w:pPr>
      <w:spacing w:after="0" w:line="240" w:lineRule="auto"/>
      <w:ind w:right="518"/>
      <w:jc w:val="right"/>
    </w:pPr>
    <w:rPr>
      <w:rFonts w:ascii="Segoe UI" w:eastAsia="SimSun" w:hAnsi="Segoe UI" w:cs="Segoe UI"/>
      <w:b/>
      <w:kern w:val="24"/>
      <w:sz w:val="20"/>
      <w:szCs w:val="20"/>
    </w:rPr>
  </w:style>
  <w:style w:type="character" w:customStyle="1" w:styleId="NumberedListIndexer">
    <w:name w:val="Numbered List Indexer"/>
    <w:aliases w:val="nlx"/>
    <w:basedOn w:val="DefaultParagraphFont"/>
    <w:rsid w:val="00822D3D"/>
    <w:rPr>
      <w:dstrike w:val="0"/>
      <w:vanish/>
      <w:color w:val="C0C0C0"/>
      <w:szCs w:val="18"/>
      <w:u w:val="none"/>
      <w:vertAlign w:val="baseline"/>
    </w:rPr>
  </w:style>
  <w:style w:type="paragraph" w:customStyle="1" w:styleId="ProcedureTitleinList1">
    <w:name w:val="Procedure Title in List 1"/>
    <w:aliases w:val="prt1"/>
    <w:basedOn w:val="ProcedureTitle"/>
    <w:rsid w:val="00822D3D"/>
    <w:pPr>
      <w:framePr w:wrap="notBeside"/>
    </w:pPr>
  </w:style>
  <w:style w:type="paragraph" w:customStyle="1" w:styleId="ProcedureTitleinList2">
    <w:name w:val="Procedure Title in List 2"/>
    <w:aliases w:val="prt2"/>
    <w:basedOn w:val="ProcedureTitle"/>
    <w:rsid w:val="00822D3D"/>
    <w:pPr>
      <w:framePr w:wrap="notBeside"/>
      <w:ind w:left="720"/>
    </w:pPr>
  </w:style>
  <w:style w:type="table" w:customStyle="1" w:styleId="DefinitionTable">
    <w:name w:val="Definition Table"/>
    <w:aliases w:val="dtbl"/>
    <w:basedOn w:val="TableNormal"/>
    <w:rsid w:val="00822D3D"/>
    <w:pPr>
      <w:spacing w:after="180" w:line="220" w:lineRule="exact"/>
      <w:ind w:right="1440"/>
    </w:pPr>
    <w:rPr>
      <w:rFonts w:ascii="Segoe UI" w:eastAsia="Segoe UI" w:hAnsi="Segoe UI" w:cs="Segoe UI"/>
      <w:sz w:val="18"/>
      <w:szCs w:val="18"/>
    </w:rPr>
    <w:tblPr>
      <w:tblInd w:w="187" w:type="dxa"/>
      <w:tblCellMar>
        <w:top w:w="0" w:type="dxa"/>
        <w:left w:w="0" w:type="dxa"/>
        <w:bottom w:w="0" w:type="dxa"/>
        <w:right w:w="0" w:type="dxa"/>
      </w:tblCellMar>
    </w:tblPr>
  </w:style>
  <w:style w:type="table" w:customStyle="1" w:styleId="DefinitionTableinList1">
    <w:name w:val="Definition Table in List 1"/>
    <w:aliases w:val="dtbl1"/>
    <w:basedOn w:val="DefinitionTable"/>
    <w:rsid w:val="00822D3D"/>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822D3D"/>
    <w:tblPr>
      <w:tblInd w:w="907" w:type="dxa"/>
      <w:tblCellMar>
        <w:top w:w="0" w:type="dxa"/>
        <w:left w:w="0" w:type="dxa"/>
        <w:bottom w:w="0" w:type="dxa"/>
        <w:right w:w="0" w:type="dxa"/>
      </w:tblCellMar>
    </w:tblPr>
  </w:style>
  <w:style w:type="table" w:customStyle="1" w:styleId="PacketTable">
    <w:name w:val="Packet Table"/>
    <w:basedOn w:val="TableNormal"/>
    <w:rsid w:val="00822D3D"/>
    <w:pPr>
      <w:spacing w:before="60" w:after="60" w:line="240" w:lineRule="exact"/>
      <w:jc w:val="center"/>
    </w:pPr>
    <w:rPr>
      <w:rFonts w:ascii="Segoe UI" w:eastAsia="Segoe UI" w:hAnsi="Segoe UI" w:cs="Segoe U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Segoe UI" w:hAnsi="Segoe UI"/>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822D3D"/>
    <w:pPr>
      <w:numPr>
        <w:numId w:val="19"/>
      </w:numPr>
      <w:spacing w:line="260" w:lineRule="exact"/>
      <w:ind w:left="1080"/>
    </w:pPr>
  </w:style>
  <w:style w:type="paragraph" w:customStyle="1" w:styleId="BulletedList6">
    <w:name w:val="Bulleted List 6"/>
    <w:aliases w:val="bl6"/>
    <w:basedOn w:val="ListBullet"/>
    <w:rsid w:val="00822D3D"/>
    <w:pPr>
      <w:numPr>
        <w:numId w:val="25"/>
      </w:numPr>
      <w:spacing w:line="260" w:lineRule="exact"/>
      <w:ind w:left="1080" w:hanging="432"/>
    </w:pPr>
  </w:style>
  <w:style w:type="paragraph" w:customStyle="1" w:styleId="BulletedList4">
    <w:name w:val="Bulleted List 4"/>
    <w:aliases w:val="bl4"/>
    <w:basedOn w:val="ListBullet"/>
    <w:rsid w:val="00822D3D"/>
    <w:pPr>
      <w:numPr>
        <w:numId w:val="20"/>
      </w:numPr>
      <w:ind w:left="1440"/>
    </w:pPr>
  </w:style>
  <w:style w:type="paragraph" w:customStyle="1" w:styleId="BulletedList5">
    <w:name w:val="Bulleted List 5"/>
    <w:aliases w:val="bl5"/>
    <w:basedOn w:val="ListBullet"/>
    <w:rsid w:val="00822D3D"/>
    <w:pPr>
      <w:numPr>
        <w:numId w:val="21"/>
      </w:numPr>
      <w:ind w:left="1800"/>
    </w:pPr>
  </w:style>
  <w:style w:type="character" w:customStyle="1" w:styleId="FooterItalic">
    <w:name w:val="Footer Italic"/>
    <w:aliases w:val="fi"/>
    <w:rsid w:val="00822D3D"/>
    <w:rPr>
      <w:rFonts w:ascii="Segoe UI" w:hAnsi="Segoe UI"/>
      <w:i/>
      <w:sz w:val="16"/>
      <w:szCs w:val="16"/>
    </w:rPr>
  </w:style>
  <w:style w:type="character" w:customStyle="1" w:styleId="FooterSmall">
    <w:name w:val="Footer Small"/>
    <w:aliases w:val="fs"/>
    <w:rsid w:val="00822D3D"/>
    <w:rPr>
      <w:rFonts w:ascii="Segoe UI" w:hAnsi="Segoe UI"/>
      <w:sz w:val="17"/>
      <w:szCs w:val="16"/>
    </w:rPr>
  </w:style>
  <w:style w:type="paragraph" w:customStyle="1" w:styleId="GenericEntry">
    <w:name w:val="Generic Entry"/>
    <w:aliases w:val="ge"/>
    <w:basedOn w:val="Normal"/>
    <w:next w:val="Normal"/>
    <w:rsid w:val="00822D3D"/>
    <w:pPr>
      <w:spacing w:before="60" w:after="240" w:line="260" w:lineRule="exact"/>
      <w:ind w:left="720" w:hanging="720"/>
    </w:pPr>
    <w:rPr>
      <w:rFonts w:ascii="Segoe UI" w:eastAsia="SimSun" w:hAnsi="Segoe UI" w:cs="Segoe UI"/>
      <w:kern w:val="24"/>
      <w:sz w:val="20"/>
      <w:szCs w:val="20"/>
    </w:rPr>
  </w:style>
  <w:style w:type="table" w:customStyle="1" w:styleId="IndentedPacketFieldBits">
    <w:name w:val="Indented Packet Field Bits"/>
    <w:aliases w:val="pfbi"/>
    <w:basedOn w:val="TableNormal"/>
    <w:rsid w:val="00822D3D"/>
    <w:pPr>
      <w:spacing w:after="0" w:line="240" w:lineRule="auto"/>
    </w:pPr>
    <w:rPr>
      <w:rFonts w:ascii="Segoe UI" w:eastAsia="Segoe UI" w:hAnsi="Segoe UI" w:cs="Segoe UI"/>
      <w:sz w:val="24"/>
      <w:szCs w:val="20"/>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Segoe UI" w:hAnsi="Segoe UI"/>
        <w:sz w:val="24"/>
      </w:rPr>
    </w:tblStylePr>
  </w:style>
  <w:style w:type="paragraph" w:customStyle="1" w:styleId="NumberedList3">
    <w:name w:val="Numbered List 3"/>
    <w:aliases w:val="nl3"/>
    <w:basedOn w:val="ListNumber"/>
    <w:rsid w:val="00822D3D"/>
    <w:pPr>
      <w:numPr>
        <w:numId w:val="22"/>
      </w:numPr>
      <w:spacing w:line="260" w:lineRule="exact"/>
      <w:ind w:left="1080"/>
    </w:pPr>
  </w:style>
  <w:style w:type="paragraph" w:customStyle="1" w:styleId="NumberedList4">
    <w:name w:val="Numbered List 4"/>
    <w:aliases w:val="nl4"/>
    <w:basedOn w:val="ListNumber"/>
    <w:rsid w:val="00822D3D"/>
    <w:pPr>
      <w:numPr>
        <w:numId w:val="23"/>
      </w:numPr>
      <w:tabs>
        <w:tab w:val="left" w:pos="1800"/>
      </w:tabs>
    </w:pPr>
  </w:style>
  <w:style w:type="paragraph" w:customStyle="1" w:styleId="NumberedList5">
    <w:name w:val="Numbered List 5"/>
    <w:aliases w:val="nl5"/>
    <w:basedOn w:val="ListNumber"/>
    <w:rsid w:val="00822D3D"/>
    <w:pPr>
      <w:numPr>
        <w:numId w:val="24"/>
      </w:numPr>
    </w:pPr>
  </w:style>
  <w:style w:type="table" w:customStyle="1" w:styleId="PacketFieldBitsTable">
    <w:name w:val="Packet Field Bits Table"/>
    <w:aliases w:val="pfbt"/>
    <w:basedOn w:val="TableNormal"/>
    <w:rsid w:val="00822D3D"/>
    <w:pPr>
      <w:spacing w:after="0" w:line="240" w:lineRule="auto"/>
      <w:jc w:val="center"/>
    </w:pPr>
    <w:rPr>
      <w:rFonts w:ascii="Segoe UI" w:eastAsia="Segoe UI" w:hAnsi="Segoe UI" w:cs="Segoe UI"/>
      <w:sz w:val="20"/>
      <w:szCs w:val="20"/>
    </w:r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Segoe UI" w:hAnsi="Segoe UI"/>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822D3D"/>
    <w:pPr>
      <w:spacing w:after="0" w:line="240" w:lineRule="auto"/>
    </w:pPr>
    <w:rPr>
      <w:rFonts w:ascii="Segoe UI" w:eastAsia="Segoe UI" w:hAnsi="Segoe UI" w:cs="Segoe UI"/>
      <w:sz w:val="24"/>
      <w:szCs w:val="20"/>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Segoe UI" w:hAnsi="Segoe UI"/>
        <w:sz w:val="24"/>
      </w:rPr>
    </w:tblStylePr>
  </w:style>
  <w:style w:type="character" w:customStyle="1" w:styleId="BoldUnderline">
    <w:name w:val="Bold Underline"/>
    <w:aliases w:val="bu"/>
    <w:basedOn w:val="DefaultParagraphFont"/>
    <w:rsid w:val="00822D3D"/>
    <w:rPr>
      <w:b/>
      <w:u w:val="single"/>
    </w:rPr>
  </w:style>
  <w:style w:type="paragraph" w:customStyle="1" w:styleId="AlertLabelinList3">
    <w:name w:val="Alert Label in List 3"/>
    <w:aliases w:val="al3"/>
    <w:basedOn w:val="AlertLabel"/>
    <w:rsid w:val="00822D3D"/>
    <w:pPr>
      <w:framePr w:wrap="notBeside"/>
      <w:ind w:left="1080"/>
    </w:pPr>
  </w:style>
  <w:style w:type="paragraph" w:customStyle="1" w:styleId="AlertTextinList3">
    <w:name w:val="Alert Text in List 3"/>
    <w:aliases w:val="at3"/>
    <w:basedOn w:val="AlertText"/>
    <w:rsid w:val="00822D3D"/>
    <w:pPr>
      <w:ind w:left="1440"/>
    </w:pPr>
  </w:style>
  <w:style w:type="paragraph" w:customStyle="1" w:styleId="CodeinList2">
    <w:name w:val="Code in List 2"/>
    <w:aliases w:val="c2"/>
    <w:basedOn w:val="Code"/>
    <w:rsid w:val="00822D3D"/>
    <w:pPr>
      <w:ind w:left="720"/>
    </w:pPr>
    <w:rPr>
      <w:color w:val="000080"/>
      <w:sz w:val="20"/>
      <w:szCs w:val="20"/>
    </w:rPr>
  </w:style>
  <w:style w:type="paragraph" w:customStyle="1" w:styleId="CodeinList1">
    <w:name w:val="Code in List 1"/>
    <w:aliases w:val="c1"/>
    <w:basedOn w:val="Code"/>
    <w:rsid w:val="00822D3D"/>
    <w:pPr>
      <w:ind w:left="576" w:right="360"/>
    </w:pPr>
    <w:rPr>
      <w:color w:val="000080"/>
      <w:sz w:val="20"/>
      <w:szCs w:val="20"/>
    </w:rPr>
  </w:style>
  <w:style w:type="character" w:styleId="BookTitle">
    <w:name w:val="Book Title"/>
    <w:basedOn w:val="DefaultParagraphFont"/>
    <w:qFormat/>
    <w:rsid w:val="00822D3D"/>
    <w:rPr>
      <w:b/>
      <w:bCs/>
      <w:smallCaps/>
      <w:spacing w:val="5"/>
    </w:rPr>
  </w:style>
  <w:style w:type="character" w:customStyle="1" w:styleId="NoSpacingChar">
    <w:name w:val="No Spacing Char"/>
    <w:basedOn w:val="DefaultParagraphFont"/>
    <w:link w:val="NoSpacing"/>
    <w:uiPriority w:val="1"/>
    <w:rsid w:val="00822D3D"/>
  </w:style>
  <w:style w:type="character" w:customStyle="1" w:styleId="js-issue-title">
    <w:name w:val="js-issue-title"/>
    <w:basedOn w:val="DefaultParagraphFont"/>
    <w:rsid w:val="00822D3D"/>
  </w:style>
  <w:style w:type="paragraph" w:customStyle="1" w:styleId="Subhead">
    <w:name w:val="Subhead"/>
    <w:basedOn w:val="Normal"/>
    <w:qFormat/>
    <w:rsid w:val="002B7CBD"/>
    <w:pPr>
      <w:spacing w:before="280" w:after="120" w:line="240" w:lineRule="auto"/>
    </w:pPr>
    <w:rPr>
      <w:b/>
    </w:rPr>
  </w:style>
  <w:style w:type="paragraph" w:customStyle="1" w:styleId="Subhead2">
    <w:name w:val="Subhead2"/>
    <w:basedOn w:val="Normal"/>
    <w:autoRedefine/>
    <w:qFormat/>
    <w:rsid w:val="000D1495"/>
    <w:pPr>
      <w:spacing w:before="280" w:after="60"/>
    </w:pPr>
    <w:rPr>
      <w:rFonts w:asciiTheme="majorHAnsi" w:hAnsiTheme="majorHAnsi" w:cstheme="majorHAnsi"/>
      <w:b/>
      <w:sz w:val="24"/>
      <w:szCs w:val="24"/>
    </w:rPr>
  </w:style>
  <w:style w:type="paragraph" w:customStyle="1" w:styleId="NormalBold">
    <w:name w:val="Normal Bold"/>
    <w:basedOn w:val="Normal"/>
    <w:qFormat/>
    <w:rsid w:val="00C5414C"/>
    <w:pPr>
      <w:spacing w:after="0" w:line="240" w:lineRule="auto"/>
    </w:pPr>
    <w:rPr>
      <w:b/>
    </w:rPr>
  </w:style>
  <w:style w:type="table" w:styleId="LightShading-Accent4">
    <w:name w:val="Light Shading Accent 4"/>
    <w:basedOn w:val="TableNormal"/>
    <w:uiPriority w:val="60"/>
    <w:rsid w:val="00A06A9E"/>
    <w:pPr>
      <w:spacing w:after="0" w:line="240" w:lineRule="auto"/>
    </w:pPr>
    <w:rPr>
      <w:color w:val="186862" w:themeColor="accent4" w:themeShade="BF"/>
    </w:rPr>
    <w:tblPr>
      <w:tblStyleRowBandSize w:val="1"/>
      <w:tblStyleColBandSize w:val="1"/>
      <w:tblInd w:w="0" w:type="dxa"/>
      <w:tblBorders>
        <w:top w:val="single" w:sz="8" w:space="0" w:color="208C84" w:themeColor="accent4"/>
        <w:bottom w:val="single" w:sz="8" w:space="0" w:color="208C84"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08C84" w:themeColor="accent4"/>
          <w:left w:val="nil"/>
          <w:bottom w:val="single" w:sz="8" w:space="0" w:color="208C84" w:themeColor="accent4"/>
          <w:right w:val="nil"/>
          <w:insideH w:val="nil"/>
          <w:insideV w:val="nil"/>
        </w:tcBorders>
      </w:tcPr>
    </w:tblStylePr>
    <w:tblStylePr w:type="lastRow">
      <w:pPr>
        <w:spacing w:before="0" w:after="0" w:line="240" w:lineRule="auto"/>
      </w:pPr>
      <w:rPr>
        <w:b/>
        <w:bCs/>
      </w:rPr>
      <w:tblPr/>
      <w:tcPr>
        <w:tcBorders>
          <w:top w:val="single" w:sz="8" w:space="0" w:color="208C84" w:themeColor="accent4"/>
          <w:left w:val="nil"/>
          <w:bottom w:val="single" w:sz="8" w:space="0" w:color="208C84"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EFEB" w:themeFill="accent4" w:themeFillTint="3F"/>
      </w:tcPr>
    </w:tblStylePr>
    <w:tblStylePr w:type="band1Horz">
      <w:tblPr/>
      <w:tcPr>
        <w:tcBorders>
          <w:left w:val="nil"/>
          <w:right w:val="nil"/>
          <w:insideH w:val="nil"/>
          <w:insideV w:val="nil"/>
        </w:tcBorders>
        <w:shd w:val="clear" w:color="auto" w:fill="BAEFEB" w:themeFill="accent4" w:themeFillTint="3F"/>
      </w:tcPr>
    </w:tblStylePr>
  </w:style>
  <w:style w:type="table" w:styleId="MediumShading1-Accent3">
    <w:name w:val="Medium Shading 1 Accent 3"/>
    <w:basedOn w:val="TableNormal"/>
    <w:uiPriority w:val="63"/>
    <w:rsid w:val="00A06A9E"/>
    <w:pPr>
      <w:spacing w:after="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customStyle="1" w:styleId="IABbandedspectable">
    <w:name w:val="IAB banded spec table"/>
    <w:basedOn w:val="TableNormal"/>
    <w:uiPriority w:val="99"/>
    <w:rsid w:val="0037368E"/>
    <w:pPr>
      <w:spacing w:after="0" w:line="240" w:lineRule="auto"/>
    </w:pPr>
    <w:tblPr>
      <w:tblInd w:w="0" w:type="dxa"/>
      <w:tblCellMar>
        <w:top w:w="0" w:type="dxa"/>
        <w:left w:w="108" w:type="dxa"/>
        <w:bottom w:w="0" w:type="dxa"/>
        <w:right w:w="108" w:type="dxa"/>
      </w:tblCellMar>
    </w:tblPr>
  </w:style>
  <w:style w:type="paragraph" w:customStyle="1" w:styleId="CodeSample">
    <w:name w:val="CodeSample"/>
    <w:basedOn w:val="Normal"/>
    <w:qFormat/>
    <w:rsid w:val="00C40B9A"/>
    <w:pPr>
      <w:spacing w:after="0"/>
    </w:pPr>
    <w:rPr>
      <w:rFonts w:ascii="Courier New" w:hAnsi="Courier New"/>
      <w:sz w:val="20"/>
      <w:szCs w:val="20"/>
    </w:rPr>
  </w:style>
  <w:style w:type="paragraph" w:customStyle="1" w:styleId="NavLink">
    <w:name w:val="Nav Link"/>
    <w:basedOn w:val="Normal"/>
    <w:qFormat/>
    <w:rsid w:val="00BF1FDE"/>
    <w:pPr>
      <w:spacing w:after="0"/>
    </w:pPr>
    <w:rPr>
      <w:color w:val="FFFFFF" w:themeColor="background1"/>
      <w:bdr w:val="single" w:sz="18" w:space="0" w:color="808080" w:themeColor="background1" w:themeShade="80"/>
      <w:shd w:val="clear" w:color="auto" w:fill="808080" w:themeFill="background1" w:themeFillShade="80"/>
    </w:rPr>
  </w:style>
  <w:style w:type="character" w:customStyle="1" w:styleId="NavLinkChar">
    <w:name w:val="Nav Link Char"/>
    <w:basedOn w:val="DefaultParagraphFont"/>
    <w:uiPriority w:val="1"/>
    <w:qFormat/>
    <w:rsid w:val="007C2AA9"/>
    <w:rPr>
      <w:color w:val="FFFFFF" w:themeColor="background1"/>
      <w:u w:val="none"/>
      <w:bdr w:val="single" w:sz="18" w:space="0" w:color="D9D9D9"/>
      <w:shd w:val="clear" w:color="auto" w:fill="D9D9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29175">
      <w:bodyDiv w:val="1"/>
      <w:marLeft w:val="0"/>
      <w:marRight w:val="0"/>
      <w:marTop w:val="0"/>
      <w:marBottom w:val="0"/>
      <w:divBdr>
        <w:top w:val="none" w:sz="0" w:space="0" w:color="auto"/>
        <w:left w:val="none" w:sz="0" w:space="0" w:color="auto"/>
        <w:bottom w:val="none" w:sz="0" w:space="0" w:color="auto"/>
        <w:right w:val="none" w:sz="0" w:space="0" w:color="auto"/>
      </w:divBdr>
    </w:div>
    <w:div w:id="44841735">
      <w:bodyDiv w:val="1"/>
      <w:marLeft w:val="0"/>
      <w:marRight w:val="0"/>
      <w:marTop w:val="0"/>
      <w:marBottom w:val="0"/>
      <w:divBdr>
        <w:top w:val="none" w:sz="0" w:space="0" w:color="auto"/>
        <w:left w:val="none" w:sz="0" w:space="0" w:color="auto"/>
        <w:bottom w:val="none" w:sz="0" w:space="0" w:color="auto"/>
        <w:right w:val="none" w:sz="0" w:space="0" w:color="auto"/>
      </w:divBdr>
    </w:div>
    <w:div w:id="85734214">
      <w:bodyDiv w:val="1"/>
      <w:marLeft w:val="0"/>
      <w:marRight w:val="0"/>
      <w:marTop w:val="0"/>
      <w:marBottom w:val="0"/>
      <w:divBdr>
        <w:top w:val="none" w:sz="0" w:space="0" w:color="auto"/>
        <w:left w:val="none" w:sz="0" w:space="0" w:color="auto"/>
        <w:bottom w:val="none" w:sz="0" w:space="0" w:color="auto"/>
        <w:right w:val="none" w:sz="0" w:space="0" w:color="auto"/>
      </w:divBdr>
    </w:div>
    <w:div w:id="194389590">
      <w:bodyDiv w:val="1"/>
      <w:marLeft w:val="0"/>
      <w:marRight w:val="0"/>
      <w:marTop w:val="0"/>
      <w:marBottom w:val="0"/>
      <w:divBdr>
        <w:top w:val="none" w:sz="0" w:space="0" w:color="auto"/>
        <w:left w:val="none" w:sz="0" w:space="0" w:color="auto"/>
        <w:bottom w:val="none" w:sz="0" w:space="0" w:color="auto"/>
        <w:right w:val="none" w:sz="0" w:space="0" w:color="auto"/>
      </w:divBdr>
    </w:div>
    <w:div w:id="292444063">
      <w:bodyDiv w:val="1"/>
      <w:marLeft w:val="0"/>
      <w:marRight w:val="0"/>
      <w:marTop w:val="0"/>
      <w:marBottom w:val="0"/>
      <w:divBdr>
        <w:top w:val="none" w:sz="0" w:space="0" w:color="auto"/>
        <w:left w:val="none" w:sz="0" w:space="0" w:color="auto"/>
        <w:bottom w:val="none" w:sz="0" w:space="0" w:color="auto"/>
        <w:right w:val="none" w:sz="0" w:space="0" w:color="auto"/>
      </w:divBdr>
    </w:div>
    <w:div w:id="293100161">
      <w:bodyDiv w:val="1"/>
      <w:marLeft w:val="0"/>
      <w:marRight w:val="0"/>
      <w:marTop w:val="0"/>
      <w:marBottom w:val="0"/>
      <w:divBdr>
        <w:top w:val="none" w:sz="0" w:space="0" w:color="auto"/>
        <w:left w:val="none" w:sz="0" w:space="0" w:color="auto"/>
        <w:bottom w:val="none" w:sz="0" w:space="0" w:color="auto"/>
        <w:right w:val="none" w:sz="0" w:space="0" w:color="auto"/>
      </w:divBdr>
    </w:div>
    <w:div w:id="412557329">
      <w:bodyDiv w:val="1"/>
      <w:marLeft w:val="0"/>
      <w:marRight w:val="0"/>
      <w:marTop w:val="0"/>
      <w:marBottom w:val="0"/>
      <w:divBdr>
        <w:top w:val="none" w:sz="0" w:space="0" w:color="auto"/>
        <w:left w:val="none" w:sz="0" w:space="0" w:color="auto"/>
        <w:bottom w:val="none" w:sz="0" w:space="0" w:color="auto"/>
        <w:right w:val="none" w:sz="0" w:space="0" w:color="auto"/>
      </w:divBdr>
    </w:div>
    <w:div w:id="440806759">
      <w:bodyDiv w:val="1"/>
      <w:marLeft w:val="0"/>
      <w:marRight w:val="0"/>
      <w:marTop w:val="0"/>
      <w:marBottom w:val="0"/>
      <w:divBdr>
        <w:top w:val="none" w:sz="0" w:space="0" w:color="auto"/>
        <w:left w:val="none" w:sz="0" w:space="0" w:color="auto"/>
        <w:bottom w:val="none" w:sz="0" w:space="0" w:color="auto"/>
        <w:right w:val="none" w:sz="0" w:space="0" w:color="auto"/>
      </w:divBdr>
    </w:div>
    <w:div w:id="490685310">
      <w:bodyDiv w:val="1"/>
      <w:marLeft w:val="0"/>
      <w:marRight w:val="0"/>
      <w:marTop w:val="0"/>
      <w:marBottom w:val="0"/>
      <w:divBdr>
        <w:top w:val="none" w:sz="0" w:space="0" w:color="auto"/>
        <w:left w:val="none" w:sz="0" w:space="0" w:color="auto"/>
        <w:bottom w:val="none" w:sz="0" w:space="0" w:color="auto"/>
        <w:right w:val="none" w:sz="0" w:space="0" w:color="auto"/>
      </w:divBdr>
    </w:div>
    <w:div w:id="597566512">
      <w:bodyDiv w:val="1"/>
      <w:marLeft w:val="0"/>
      <w:marRight w:val="0"/>
      <w:marTop w:val="0"/>
      <w:marBottom w:val="0"/>
      <w:divBdr>
        <w:top w:val="none" w:sz="0" w:space="0" w:color="auto"/>
        <w:left w:val="none" w:sz="0" w:space="0" w:color="auto"/>
        <w:bottom w:val="none" w:sz="0" w:space="0" w:color="auto"/>
        <w:right w:val="none" w:sz="0" w:space="0" w:color="auto"/>
      </w:divBdr>
    </w:div>
    <w:div w:id="820586734">
      <w:bodyDiv w:val="1"/>
      <w:marLeft w:val="0"/>
      <w:marRight w:val="0"/>
      <w:marTop w:val="0"/>
      <w:marBottom w:val="0"/>
      <w:divBdr>
        <w:top w:val="none" w:sz="0" w:space="0" w:color="auto"/>
        <w:left w:val="none" w:sz="0" w:space="0" w:color="auto"/>
        <w:bottom w:val="none" w:sz="0" w:space="0" w:color="auto"/>
        <w:right w:val="none" w:sz="0" w:space="0" w:color="auto"/>
      </w:divBdr>
    </w:div>
    <w:div w:id="878586246">
      <w:bodyDiv w:val="1"/>
      <w:marLeft w:val="0"/>
      <w:marRight w:val="0"/>
      <w:marTop w:val="0"/>
      <w:marBottom w:val="0"/>
      <w:divBdr>
        <w:top w:val="none" w:sz="0" w:space="0" w:color="auto"/>
        <w:left w:val="none" w:sz="0" w:space="0" w:color="auto"/>
        <w:bottom w:val="none" w:sz="0" w:space="0" w:color="auto"/>
        <w:right w:val="none" w:sz="0" w:space="0" w:color="auto"/>
      </w:divBdr>
    </w:div>
    <w:div w:id="953097296">
      <w:bodyDiv w:val="1"/>
      <w:marLeft w:val="0"/>
      <w:marRight w:val="0"/>
      <w:marTop w:val="0"/>
      <w:marBottom w:val="0"/>
      <w:divBdr>
        <w:top w:val="none" w:sz="0" w:space="0" w:color="auto"/>
        <w:left w:val="none" w:sz="0" w:space="0" w:color="auto"/>
        <w:bottom w:val="none" w:sz="0" w:space="0" w:color="auto"/>
        <w:right w:val="none" w:sz="0" w:space="0" w:color="auto"/>
      </w:divBdr>
    </w:div>
    <w:div w:id="989945064">
      <w:bodyDiv w:val="1"/>
      <w:marLeft w:val="0"/>
      <w:marRight w:val="0"/>
      <w:marTop w:val="0"/>
      <w:marBottom w:val="0"/>
      <w:divBdr>
        <w:top w:val="none" w:sz="0" w:space="0" w:color="auto"/>
        <w:left w:val="none" w:sz="0" w:space="0" w:color="auto"/>
        <w:bottom w:val="none" w:sz="0" w:space="0" w:color="auto"/>
        <w:right w:val="none" w:sz="0" w:space="0" w:color="auto"/>
      </w:divBdr>
    </w:div>
    <w:div w:id="1174688691">
      <w:bodyDiv w:val="1"/>
      <w:marLeft w:val="0"/>
      <w:marRight w:val="0"/>
      <w:marTop w:val="0"/>
      <w:marBottom w:val="0"/>
      <w:divBdr>
        <w:top w:val="none" w:sz="0" w:space="0" w:color="auto"/>
        <w:left w:val="none" w:sz="0" w:space="0" w:color="auto"/>
        <w:bottom w:val="none" w:sz="0" w:space="0" w:color="auto"/>
        <w:right w:val="none" w:sz="0" w:space="0" w:color="auto"/>
      </w:divBdr>
    </w:div>
    <w:div w:id="1211920229">
      <w:bodyDiv w:val="1"/>
      <w:marLeft w:val="0"/>
      <w:marRight w:val="0"/>
      <w:marTop w:val="0"/>
      <w:marBottom w:val="0"/>
      <w:divBdr>
        <w:top w:val="none" w:sz="0" w:space="0" w:color="auto"/>
        <w:left w:val="none" w:sz="0" w:space="0" w:color="auto"/>
        <w:bottom w:val="none" w:sz="0" w:space="0" w:color="auto"/>
        <w:right w:val="none" w:sz="0" w:space="0" w:color="auto"/>
      </w:divBdr>
    </w:div>
    <w:div w:id="1229144990">
      <w:bodyDiv w:val="1"/>
      <w:marLeft w:val="0"/>
      <w:marRight w:val="0"/>
      <w:marTop w:val="0"/>
      <w:marBottom w:val="0"/>
      <w:divBdr>
        <w:top w:val="none" w:sz="0" w:space="0" w:color="auto"/>
        <w:left w:val="none" w:sz="0" w:space="0" w:color="auto"/>
        <w:bottom w:val="none" w:sz="0" w:space="0" w:color="auto"/>
        <w:right w:val="none" w:sz="0" w:space="0" w:color="auto"/>
      </w:divBdr>
    </w:div>
    <w:div w:id="1279534322">
      <w:bodyDiv w:val="1"/>
      <w:marLeft w:val="0"/>
      <w:marRight w:val="0"/>
      <w:marTop w:val="0"/>
      <w:marBottom w:val="0"/>
      <w:divBdr>
        <w:top w:val="none" w:sz="0" w:space="0" w:color="auto"/>
        <w:left w:val="none" w:sz="0" w:space="0" w:color="auto"/>
        <w:bottom w:val="none" w:sz="0" w:space="0" w:color="auto"/>
        <w:right w:val="none" w:sz="0" w:space="0" w:color="auto"/>
      </w:divBdr>
    </w:div>
    <w:div w:id="1380977174">
      <w:bodyDiv w:val="1"/>
      <w:marLeft w:val="0"/>
      <w:marRight w:val="0"/>
      <w:marTop w:val="0"/>
      <w:marBottom w:val="0"/>
      <w:divBdr>
        <w:top w:val="none" w:sz="0" w:space="0" w:color="auto"/>
        <w:left w:val="none" w:sz="0" w:space="0" w:color="auto"/>
        <w:bottom w:val="none" w:sz="0" w:space="0" w:color="auto"/>
        <w:right w:val="none" w:sz="0" w:space="0" w:color="auto"/>
      </w:divBdr>
    </w:div>
    <w:div w:id="1397051928">
      <w:bodyDiv w:val="1"/>
      <w:marLeft w:val="0"/>
      <w:marRight w:val="0"/>
      <w:marTop w:val="0"/>
      <w:marBottom w:val="0"/>
      <w:divBdr>
        <w:top w:val="none" w:sz="0" w:space="0" w:color="auto"/>
        <w:left w:val="none" w:sz="0" w:space="0" w:color="auto"/>
        <w:bottom w:val="none" w:sz="0" w:space="0" w:color="auto"/>
        <w:right w:val="none" w:sz="0" w:space="0" w:color="auto"/>
      </w:divBdr>
    </w:div>
    <w:div w:id="1730954746">
      <w:bodyDiv w:val="1"/>
      <w:marLeft w:val="0"/>
      <w:marRight w:val="0"/>
      <w:marTop w:val="0"/>
      <w:marBottom w:val="0"/>
      <w:divBdr>
        <w:top w:val="none" w:sz="0" w:space="0" w:color="auto"/>
        <w:left w:val="none" w:sz="0" w:space="0" w:color="auto"/>
        <w:bottom w:val="none" w:sz="0" w:space="0" w:color="auto"/>
        <w:right w:val="none" w:sz="0" w:space="0" w:color="auto"/>
      </w:divBdr>
    </w:div>
    <w:div w:id="1735926096">
      <w:bodyDiv w:val="1"/>
      <w:marLeft w:val="0"/>
      <w:marRight w:val="0"/>
      <w:marTop w:val="0"/>
      <w:marBottom w:val="0"/>
      <w:divBdr>
        <w:top w:val="none" w:sz="0" w:space="0" w:color="auto"/>
        <w:left w:val="none" w:sz="0" w:space="0" w:color="auto"/>
        <w:bottom w:val="none" w:sz="0" w:space="0" w:color="auto"/>
        <w:right w:val="none" w:sz="0" w:space="0" w:color="auto"/>
      </w:divBdr>
    </w:div>
    <w:div w:id="1740663714">
      <w:bodyDiv w:val="1"/>
      <w:marLeft w:val="0"/>
      <w:marRight w:val="0"/>
      <w:marTop w:val="0"/>
      <w:marBottom w:val="0"/>
      <w:divBdr>
        <w:top w:val="none" w:sz="0" w:space="0" w:color="auto"/>
        <w:left w:val="none" w:sz="0" w:space="0" w:color="auto"/>
        <w:bottom w:val="none" w:sz="0" w:space="0" w:color="auto"/>
        <w:right w:val="none" w:sz="0" w:space="0" w:color="auto"/>
      </w:divBdr>
    </w:div>
    <w:div w:id="1853446991">
      <w:bodyDiv w:val="1"/>
      <w:marLeft w:val="0"/>
      <w:marRight w:val="0"/>
      <w:marTop w:val="0"/>
      <w:marBottom w:val="0"/>
      <w:divBdr>
        <w:top w:val="none" w:sz="0" w:space="0" w:color="auto"/>
        <w:left w:val="none" w:sz="0" w:space="0" w:color="auto"/>
        <w:bottom w:val="none" w:sz="0" w:space="0" w:color="auto"/>
        <w:right w:val="none" w:sz="0" w:space="0" w:color="auto"/>
      </w:divBdr>
    </w:div>
    <w:div w:id="1884176789">
      <w:bodyDiv w:val="1"/>
      <w:marLeft w:val="0"/>
      <w:marRight w:val="0"/>
      <w:marTop w:val="0"/>
      <w:marBottom w:val="0"/>
      <w:divBdr>
        <w:top w:val="none" w:sz="0" w:space="0" w:color="auto"/>
        <w:left w:val="none" w:sz="0" w:space="0" w:color="auto"/>
        <w:bottom w:val="none" w:sz="0" w:space="0" w:color="auto"/>
        <w:right w:val="none" w:sz="0" w:space="0" w:color="auto"/>
      </w:divBdr>
    </w:div>
    <w:div w:id="1983192053">
      <w:bodyDiv w:val="1"/>
      <w:marLeft w:val="0"/>
      <w:marRight w:val="0"/>
      <w:marTop w:val="0"/>
      <w:marBottom w:val="0"/>
      <w:divBdr>
        <w:top w:val="none" w:sz="0" w:space="0" w:color="auto"/>
        <w:left w:val="none" w:sz="0" w:space="0" w:color="auto"/>
        <w:bottom w:val="none" w:sz="0" w:space="0" w:color="auto"/>
        <w:right w:val="none" w:sz="0" w:space="0" w:color="auto"/>
      </w:divBdr>
    </w:div>
    <w:div w:id="202802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comments" Target="comments.xml"/><Relationship Id="rId13" Type="http://schemas.openxmlformats.org/officeDocument/2006/relationships/hyperlink" Target="http://tools.ietf.org/html/draft-ietf-oauth-v2-15"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IAB Official">
  <a:themeElements>
    <a:clrScheme name="IAB Official">
      <a:dk1>
        <a:sysClr val="windowText" lastClr="000000"/>
      </a:dk1>
      <a:lt1>
        <a:srgbClr val="FFFFFF"/>
      </a:lt1>
      <a:dk2>
        <a:srgbClr val="A5A5A5"/>
      </a:dk2>
      <a:lt2>
        <a:srgbClr val="FBEDBF"/>
      </a:lt2>
      <a:accent1>
        <a:srgbClr val="030101"/>
      </a:accent1>
      <a:accent2>
        <a:srgbClr val="E20000"/>
      </a:accent2>
      <a:accent3>
        <a:srgbClr val="A5A5A5"/>
      </a:accent3>
      <a:accent4>
        <a:srgbClr val="208C84"/>
      </a:accent4>
      <a:accent5>
        <a:srgbClr val="F8DE42"/>
      </a:accent5>
      <a:accent6>
        <a:srgbClr val="AB6447"/>
      </a:accent6>
      <a:hlink>
        <a:srgbClr val="208C84"/>
      </a:hlink>
      <a:folHlink>
        <a:srgbClr val="CF8C63"/>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350BFA-FD67-4544-B247-9D00B6080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2711</TotalTime>
  <Pages>95</Pages>
  <Words>22256</Words>
  <Characters>126862</Characters>
  <Application>Microsoft Macintosh Word</Application>
  <DocSecurity>0</DocSecurity>
  <Lines>1057</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Jessica Anderson</dc:creator>
  <cp:lastModifiedBy>Katie Stroud</cp:lastModifiedBy>
  <cp:revision>14</cp:revision>
  <cp:lastPrinted>2015-05-07T17:56:00Z</cp:lastPrinted>
  <dcterms:created xsi:type="dcterms:W3CDTF">2015-11-03T00:19:00Z</dcterms:created>
  <dcterms:modified xsi:type="dcterms:W3CDTF">2015-11-19T02:50:00Z</dcterms:modified>
</cp:coreProperties>
</file>